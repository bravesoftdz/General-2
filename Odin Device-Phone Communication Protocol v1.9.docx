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FDD" w:rsidRDefault="00BD209C">
      <w:pPr>
        <w:rPr>
          <w:ins w:id="0" w:author="rocky" w:date="2016-08-01T12:24:00Z"/>
          <w:sz w:val="40"/>
          <w:szCs w:val="40"/>
        </w:rPr>
      </w:pPr>
      <w:r w:rsidRPr="002E70F8">
        <w:rPr>
          <w:rFonts w:hint="eastAsia"/>
          <w:sz w:val="40"/>
          <w:szCs w:val="40"/>
        </w:rPr>
        <w:t>O</w:t>
      </w:r>
      <w:r w:rsidRPr="002E70F8">
        <w:rPr>
          <w:sz w:val="40"/>
          <w:szCs w:val="40"/>
        </w:rPr>
        <w:t>d</w:t>
      </w:r>
      <w:r w:rsidR="002E70F8" w:rsidRPr="002E70F8">
        <w:rPr>
          <w:rFonts w:hint="eastAsia"/>
          <w:sz w:val="40"/>
          <w:szCs w:val="40"/>
        </w:rPr>
        <w:t xml:space="preserve">in </w:t>
      </w:r>
      <w:ins w:id="1" w:author="rocky" w:date="2013-03-11T12:10:00Z">
        <w:r w:rsidR="00655529">
          <w:rPr>
            <w:rFonts w:hint="eastAsia"/>
            <w:sz w:val="40"/>
            <w:szCs w:val="40"/>
          </w:rPr>
          <w:t>Device-Phone C</w:t>
        </w:r>
      </w:ins>
      <w:del w:id="2" w:author="rocky" w:date="2013-03-11T12:10:00Z">
        <w:r w:rsidR="002E70F8" w:rsidRPr="002E70F8" w:rsidDel="00655529">
          <w:rPr>
            <w:rFonts w:hint="eastAsia"/>
            <w:sz w:val="40"/>
            <w:szCs w:val="40"/>
          </w:rPr>
          <w:delText>c</w:delText>
        </w:r>
      </w:del>
      <w:r w:rsidR="002E70F8" w:rsidRPr="002E70F8">
        <w:rPr>
          <w:rFonts w:hint="eastAsia"/>
          <w:sz w:val="40"/>
          <w:szCs w:val="40"/>
        </w:rPr>
        <w:t xml:space="preserve">ommunication </w:t>
      </w:r>
      <w:del w:id="3" w:author="rocky" w:date="2013-03-11T12:10:00Z">
        <w:r w:rsidR="002E70F8" w:rsidRPr="002E70F8" w:rsidDel="00655529">
          <w:rPr>
            <w:rFonts w:hint="eastAsia"/>
            <w:sz w:val="40"/>
            <w:szCs w:val="40"/>
          </w:rPr>
          <w:delText>protocol</w:delText>
        </w:r>
      </w:del>
      <w:ins w:id="4" w:author="rocky" w:date="2013-03-11T12:10:00Z">
        <w:r w:rsidR="00655529">
          <w:rPr>
            <w:rFonts w:hint="eastAsia"/>
            <w:sz w:val="40"/>
            <w:szCs w:val="40"/>
          </w:rPr>
          <w:t>P</w:t>
        </w:r>
        <w:r w:rsidR="00655529" w:rsidRPr="002E70F8">
          <w:rPr>
            <w:rFonts w:hint="eastAsia"/>
            <w:sz w:val="40"/>
            <w:szCs w:val="40"/>
          </w:rPr>
          <w:t>rotocol</w:t>
        </w:r>
      </w:ins>
    </w:p>
    <w:p w:rsidR="00CE5027" w:rsidRDefault="00CE5027">
      <w:pPr>
        <w:rPr>
          <w:ins w:id="5" w:author="rocky" w:date="2013-05-27T19:20:00Z"/>
          <w:sz w:val="40"/>
          <w:szCs w:val="40"/>
        </w:rPr>
      </w:pPr>
      <w:ins w:id="6" w:author="rocky" w:date="2016-08-01T12:24:00Z">
        <w:r>
          <w:rPr>
            <w:sz w:val="40"/>
            <w:szCs w:val="40"/>
          </w:rPr>
          <w:t>v1</w:t>
        </w:r>
      </w:ins>
      <w:ins w:id="7" w:author="rocky" w:date="2016-08-01T12:25:00Z">
        <w:r w:rsidR="00CC6F4A">
          <w:rPr>
            <w:sz w:val="40"/>
            <w:szCs w:val="40"/>
          </w:rPr>
          <w:t>.9</w:t>
        </w:r>
      </w:ins>
    </w:p>
    <w:p w:rsidR="00DF2A2A" w:rsidRDefault="00DF2A2A">
      <w:pPr>
        <w:widowControl/>
        <w:rPr>
          <w:ins w:id="8" w:author="rocky" w:date="2013-05-27T19:41:00Z"/>
          <w:sz w:val="40"/>
          <w:szCs w:val="40"/>
        </w:rPr>
      </w:pPr>
      <w:ins w:id="9" w:author="rocky" w:date="2013-05-27T19:41:00Z">
        <w:r>
          <w:rPr>
            <w:sz w:val="40"/>
            <w:szCs w:val="40"/>
          </w:rPr>
          <w:br w:type="page"/>
        </w:r>
      </w:ins>
    </w:p>
    <w:p w:rsidR="003F4DF1" w:rsidRPr="00DF2A2A" w:rsidRDefault="003F4DF1">
      <w:pPr>
        <w:rPr>
          <w:ins w:id="10" w:author="rocky" w:date="2013-05-27T19:20:00Z"/>
          <w:sz w:val="32"/>
          <w:szCs w:val="32"/>
          <w:rPrChange w:id="11" w:author="rocky" w:date="2013-05-27T19:42:00Z">
            <w:rPr>
              <w:ins w:id="12" w:author="rocky" w:date="2013-05-27T19:20:00Z"/>
              <w:sz w:val="40"/>
              <w:szCs w:val="40"/>
            </w:rPr>
          </w:rPrChange>
        </w:rPr>
      </w:pPr>
      <w:ins w:id="13" w:author="rocky" w:date="2013-05-27T19:20:00Z">
        <w:r w:rsidRPr="00DF2A2A">
          <w:rPr>
            <w:sz w:val="32"/>
            <w:szCs w:val="32"/>
            <w:rPrChange w:id="14" w:author="rocky" w:date="2013-05-27T19:42:00Z">
              <w:rPr>
                <w:sz w:val="40"/>
                <w:szCs w:val="40"/>
              </w:rPr>
            </w:rPrChange>
          </w:rPr>
          <w:lastRenderedPageBreak/>
          <w:t>Revision History</w:t>
        </w:r>
      </w:ins>
    </w:p>
    <w:tbl>
      <w:tblPr>
        <w:tblStyle w:val="aa"/>
        <w:tblW w:w="8642" w:type="dxa"/>
        <w:tblLook w:val="04A0" w:firstRow="1" w:lastRow="0" w:firstColumn="1" w:lastColumn="0" w:noHBand="0" w:noVBand="1"/>
        <w:tblPrChange w:id="15" w:author="rocky" w:date="2013-05-27T19:42:00Z">
          <w:tblPr>
            <w:tblStyle w:val="aa"/>
            <w:tblW w:w="0" w:type="auto"/>
            <w:tblLook w:val="04A0" w:firstRow="1" w:lastRow="0" w:firstColumn="1" w:lastColumn="0" w:noHBand="0" w:noVBand="1"/>
          </w:tblPr>
        </w:tblPrChange>
      </w:tblPr>
      <w:tblGrid>
        <w:gridCol w:w="988"/>
        <w:gridCol w:w="1417"/>
        <w:gridCol w:w="1559"/>
        <w:gridCol w:w="4678"/>
        <w:tblGridChange w:id="16">
          <w:tblGrid>
            <w:gridCol w:w="113"/>
            <w:gridCol w:w="875"/>
            <w:gridCol w:w="113"/>
            <w:gridCol w:w="1304"/>
            <w:gridCol w:w="113"/>
            <w:gridCol w:w="1446"/>
            <w:gridCol w:w="113"/>
            <w:gridCol w:w="4219"/>
            <w:gridCol w:w="346"/>
            <w:gridCol w:w="113"/>
          </w:tblGrid>
        </w:tblGridChange>
      </w:tblGrid>
      <w:tr w:rsidR="00C42D62" w:rsidRPr="003F4DF1" w:rsidTr="00DF2A2A">
        <w:trPr>
          <w:trHeight w:val="393"/>
          <w:ins w:id="17" w:author="rocky" w:date="2013-05-27T19:20:00Z"/>
          <w:trPrChange w:id="18" w:author="rocky" w:date="2013-05-27T19:42:00Z">
            <w:trPr>
              <w:gridAfter w:val="0"/>
              <w:trHeight w:val="393"/>
            </w:trPr>
          </w:trPrChange>
        </w:trPr>
        <w:tc>
          <w:tcPr>
            <w:tcW w:w="988" w:type="dxa"/>
            <w:tcPrChange w:id="19" w:author="rocky" w:date="2013-05-27T19:42:00Z">
              <w:tcPr>
                <w:tcW w:w="988" w:type="dxa"/>
                <w:gridSpan w:val="2"/>
              </w:tcPr>
            </w:tcPrChange>
          </w:tcPr>
          <w:p w:rsidR="003F4DF1" w:rsidRPr="003F4DF1" w:rsidRDefault="003F4DF1">
            <w:pPr>
              <w:rPr>
                <w:ins w:id="20" w:author="rocky" w:date="2013-05-27T19:20:00Z"/>
                <w:szCs w:val="24"/>
                <w:rPrChange w:id="21" w:author="rocky" w:date="2013-05-27T19:21:00Z">
                  <w:rPr>
                    <w:ins w:id="22" w:author="rocky" w:date="2013-05-27T19:20:00Z"/>
                    <w:sz w:val="40"/>
                    <w:szCs w:val="40"/>
                  </w:rPr>
                </w:rPrChange>
              </w:rPr>
            </w:pPr>
            <w:ins w:id="23" w:author="rocky" w:date="2013-05-27T19:20:00Z">
              <w:r w:rsidRPr="003F4DF1">
                <w:rPr>
                  <w:szCs w:val="24"/>
                  <w:rPrChange w:id="24" w:author="rocky" w:date="2013-05-27T19:21:00Z">
                    <w:rPr>
                      <w:sz w:val="40"/>
                      <w:szCs w:val="40"/>
                    </w:rPr>
                  </w:rPrChange>
                </w:rPr>
                <w:t>Version</w:t>
              </w:r>
            </w:ins>
          </w:p>
        </w:tc>
        <w:tc>
          <w:tcPr>
            <w:tcW w:w="1417" w:type="dxa"/>
            <w:tcPrChange w:id="25" w:author="rocky" w:date="2013-05-27T19:42:00Z">
              <w:tcPr>
                <w:tcW w:w="1417" w:type="dxa"/>
                <w:gridSpan w:val="2"/>
              </w:tcPr>
            </w:tcPrChange>
          </w:tcPr>
          <w:p w:rsidR="003F4DF1" w:rsidRPr="003F4DF1" w:rsidRDefault="003F4DF1">
            <w:pPr>
              <w:rPr>
                <w:ins w:id="26" w:author="rocky" w:date="2013-05-27T19:20:00Z"/>
                <w:szCs w:val="24"/>
                <w:rPrChange w:id="27" w:author="rocky" w:date="2013-05-27T19:21:00Z">
                  <w:rPr>
                    <w:ins w:id="28" w:author="rocky" w:date="2013-05-27T19:20:00Z"/>
                    <w:sz w:val="40"/>
                    <w:szCs w:val="40"/>
                  </w:rPr>
                </w:rPrChange>
              </w:rPr>
            </w:pPr>
            <w:ins w:id="29" w:author="rocky" w:date="2013-05-27T19:21:00Z">
              <w:r>
                <w:rPr>
                  <w:rFonts w:hint="eastAsia"/>
                  <w:szCs w:val="24"/>
                </w:rPr>
                <w:t>D</w:t>
              </w:r>
              <w:r>
                <w:rPr>
                  <w:szCs w:val="24"/>
                </w:rPr>
                <w:t>a</w:t>
              </w:r>
              <w:r>
                <w:rPr>
                  <w:rFonts w:hint="eastAsia"/>
                  <w:szCs w:val="24"/>
                </w:rPr>
                <w:t>te</w:t>
              </w:r>
            </w:ins>
          </w:p>
        </w:tc>
        <w:tc>
          <w:tcPr>
            <w:tcW w:w="1559" w:type="dxa"/>
            <w:tcPrChange w:id="30" w:author="rocky" w:date="2013-05-27T19:42:00Z">
              <w:tcPr>
                <w:tcW w:w="1559" w:type="dxa"/>
                <w:gridSpan w:val="2"/>
              </w:tcPr>
            </w:tcPrChange>
          </w:tcPr>
          <w:p w:rsidR="003F4DF1" w:rsidRPr="003F4DF1" w:rsidRDefault="003F4DF1" w:rsidP="003F4DF1">
            <w:pPr>
              <w:rPr>
                <w:ins w:id="31" w:author="rocky" w:date="2013-05-27T19:20:00Z"/>
                <w:szCs w:val="24"/>
              </w:rPr>
            </w:pPr>
            <w:ins w:id="32" w:author="rocky" w:date="2013-05-27T19:22:00Z">
              <w:r>
                <w:rPr>
                  <w:rFonts w:hint="eastAsia"/>
                  <w:szCs w:val="24"/>
                </w:rPr>
                <w:t>Author</w:t>
              </w:r>
            </w:ins>
          </w:p>
        </w:tc>
        <w:tc>
          <w:tcPr>
            <w:tcW w:w="4678" w:type="dxa"/>
            <w:tcPrChange w:id="33" w:author="rocky" w:date="2013-05-27T19:42:00Z">
              <w:tcPr>
                <w:tcW w:w="4332" w:type="dxa"/>
                <w:gridSpan w:val="2"/>
              </w:tcPr>
            </w:tcPrChange>
          </w:tcPr>
          <w:p w:rsidR="003F4DF1" w:rsidRPr="003F4DF1" w:rsidRDefault="003F4DF1">
            <w:pPr>
              <w:rPr>
                <w:ins w:id="34" w:author="rocky" w:date="2013-05-27T19:20:00Z"/>
                <w:szCs w:val="24"/>
              </w:rPr>
            </w:pPr>
            <w:ins w:id="35" w:author="rocky" w:date="2013-05-27T19:22:00Z">
              <w:r>
                <w:rPr>
                  <w:rFonts w:hint="eastAsia"/>
                  <w:szCs w:val="24"/>
                </w:rPr>
                <w:t>D</w:t>
              </w:r>
            </w:ins>
            <w:ins w:id="36" w:author="rocky" w:date="2013-05-27T19:24:00Z">
              <w:r>
                <w:rPr>
                  <w:szCs w:val="24"/>
                </w:rPr>
                <w:t>escription</w:t>
              </w:r>
            </w:ins>
          </w:p>
        </w:tc>
      </w:tr>
      <w:tr w:rsidR="00C42D62" w:rsidRPr="003F4DF1" w:rsidTr="00DF2A2A">
        <w:trPr>
          <w:trHeight w:val="361"/>
          <w:ins w:id="37" w:author="rocky" w:date="2013-05-27T19:20:00Z"/>
          <w:trPrChange w:id="38" w:author="rocky" w:date="2013-05-27T19:42:00Z">
            <w:trPr>
              <w:gridAfter w:val="0"/>
              <w:trHeight w:val="361"/>
            </w:trPr>
          </w:trPrChange>
        </w:trPr>
        <w:tc>
          <w:tcPr>
            <w:tcW w:w="988" w:type="dxa"/>
            <w:tcPrChange w:id="39" w:author="rocky" w:date="2013-05-27T19:42:00Z">
              <w:tcPr>
                <w:tcW w:w="988" w:type="dxa"/>
                <w:gridSpan w:val="2"/>
              </w:tcPr>
            </w:tcPrChange>
          </w:tcPr>
          <w:p w:rsidR="003F4DF1" w:rsidRPr="003F4DF1" w:rsidRDefault="003F4DF1">
            <w:pPr>
              <w:rPr>
                <w:ins w:id="40" w:author="rocky" w:date="2013-05-27T19:20:00Z"/>
                <w:szCs w:val="24"/>
                <w:rPrChange w:id="41" w:author="rocky" w:date="2013-05-27T19:21:00Z">
                  <w:rPr>
                    <w:ins w:id="42" w:author="rocky" w:date="2013-05-27T19:20:00Z"/>
                    <w:sz w:val="40"/>
                    <w:szCs w:val="40"/>
                  </w:rPr>
                </w:rPrChange>
              </w:rPr>
            </w:pPr>
            <w:ins w:id="43" w:author="rocky" w:date="2013-05-27T19:22:00Z">
              <w:r>
                <w:rPr>
                  <w:rFonts w:hint="eastAsia"/>
                  <w:szCs w:val="24"/>
                </w:rPr>
                <w:t>0.3</w:t>
              </w:r>
            </w:ins>
          </w:p>
        </w:tc>
        <w:tc>
          <w:tcPr>
            <w:tcW w:w="1417" w:type="dxa"/>
            <w:tcPrChange w:id="44" w:author="rocky" w:date="2013-05-27T19:42:00Z">
              <w:tcPr>
                <w:tcW w:w="1417" w:type="dxa"/>
                <w:gridSpan w:val="2"/>
              </w:tcPr>
            </w:tcPrChange>
          </w:tcPr>
          <w:p w:rsidR="003F4DF1" w:rsidRPr="003F4DF1" w:rsidRDefault="003F4DF1">
            <w:pPr>
              <w:rPr>
                <w:ins w:id="45" w:author="rocky" w:date="2013-05-27T19:20:00Z"/>
                <w:szCs w:val="24"/>
                <w:rPrChange w:id="46" w:author="rocky" w:date="2013-05-27T19:21:00Z">
                  <w:rPr>
                    <w:ins w:id="47" w:author="rocky" w:date="2013-05-27T19:20:00Z"/>
                    <w:sz w:val="40"/>
                    <w:szCs w:val="40"/>
                  </w:rPr>
                </w:rPrChange>
              </w:rPr>
            </w:pPr>
            <w:ins w:id="48" w:author="rocky" w:date="2013-05-27T19:22:00Z">
              <w:r>
                <w:rPr>
                  <w:rFonts w:hint="eastAsia"/>
                  <w:szCs w:val="24"/>
                </w:rPr>
                <w:t>2013/03/12</w:t>
              </w:r>
            </w:ins>
          </w:p>
        </w:tc>
        <w:tc>
          <w:tcPr>
            <w:tcW w:w="1559" w:type="dxa"/>
            <w:tcPrChange w:id="49" w:author="rocky" w:date="2013-05-27T19:42:00Z">
              <w:tcPr>
                <w:tcW w:w="1559" w:type="dxa"/>
                <w:gridSpan w:val="2"/>
              </w:tcPr>
            </w:tcPrChange>
          </w:tcPr>
          <w:p w:rsidR="003F4DF1" w:rsidRPr="003F4DF1" w:rsidRDefault="003F4DF1">
            <w:pPr>
              <w:rPr>
                <w:ins w:id="50" w:author="rocky" w:date="2013-05-27T19:20:00Z"/>
                <w:szCs w:val="24"/>
              </w:rPr>
            </w:pPr>
            <w:ins w:id="51" w:author="rocky" w:date="2013-05-27T19:23:00Z">
              <w:r>
                <w:rPr>
                  <w:rFonts w:hint="eastAsia"/>
                  <w:szCs w:val="24"/>
                </w:rPr>
                <w:t>Rocky Huang</w:t>
              </w:r>
            </w:ins>
          </w:p>
        </w:tc>
        <w:tc>
          <w:tcPr>
            <w:tcW w:w="4678" w:type="dxa"/>
            <w:tcPrChange w:id="52" w:author="rocky" w:date="2013-05-27T19:42:00Z">
              <w:tcPr>
                <w:tcW w:w="4332" w:type="dxa"/>
                <w:gridSpan w:val="2"/>
              </w:tcPr>
            </w:tcPrChange>
          </w:tcPr>
          <w:p w:rsidR="003F4DF1" w:rsidRPr="003F4DF1" w:rsidRDefault="003F4DF1">
            <w:pPr>
              <w:rPr>
                <w:ins w:id="53" w:author="rocky" w:date="2013-05-27T19:20:00Z"/>
                <w:szCs w:val="24"/>
              </w:rPr>
            </w:pPr>
          </w:p>
        </w:tc>
      </w:tr>
      <w:tr w:rsidR="00C42D62" w:rsidRPr="003F4DF1" w:rsidTr="00DF2A2A">
        <w:trPr>
          <w:trHeight w:val="360"/>
          <w:ins w:id="54" w:author="rocky" w:date="2013-05-27T19:20:00Z"/>
          <w:trPrChange w:id="55" w:author="rocky" w:date="2013-05-27T19:42:00Z">
            <w:trPr>
              <w:gridAfter w:val="0"/>
              <w:trHeight w:val="360"/>
            </w:trPr>
          </w:trPrChange>
        </w:trPr>
        <w:tc>
          <w:tcPr>
            <w:tcW w:w="988" w:type="dxa"/>
            <w:tcPrChange w:id="56" w:author="rocky" w:date="2013-05-27T19:42:00Z">
              <w:tcPr>
                <w:tcW w:w="988" w:type="dxa"/>
                <w:gridSpan w:val="2"/>
              </w:tcPr>
            </w:tcPrChange>
          </w:tcPr>
          <w:p w:rsidR="003F4DF1" w:rsidRPr="003F4DF1" w:rsidRDefault="003F4DF1">
            <w:pPr>
              <w:rPr>
                <w:ins w:id="57" w:author="rocky" w:date="2013-05-27T19:20:00Z"/>
                <w:szCs w:val="24"/>
                <w:rPrChange w:id="58" w:author="rocky" w:date="2013-05-27T19:21:00Z">
                  <w:rPr>
                    <w:ins w:id="59" w:author="rocky" w:date="2013-05-27T19:20:00Z"/>
                    <w:sz w:val="40"/>
                    <w:szCs w:val="40"/>
                  </w:rPr>
                </w:rPrChange>
              </w:rPr>
            </w:pPr>
            <w:ins w:id="60" w:author="rocky" w:date="2013-05-27T19:24:00Z">
              <w:r>
                <w:rPr>
                  <w:rFonts w:hint="eastAsia"/>
                  <w:szCs w:val="24"/>
                </w:rPr>
                <w:t>0.4</w:t>
              </w:r>
            </w:ins>
          </w:p>
        </w:tc>
        <w:tc>
          <w:tcPr>
            <w:tcW w:w="1417" w:type="dxa"/>
            <w:tcPrChange w:id="61" w:author="rocky" w:date="2013-05-27T19:42:00Z">
              <w:tcPr>
                <w:tcW w:w="1417" w:type="dxa"/>
                <w:gridSpan w:val="2"/>
              </w:tcPr>
            </w:tcPrChange>
          </w:tcPr>
          <w:p w:rsidR="003F4DF1" w:rsidRPr="003F4DF1" w:rsidRDefault="003F4DF1">
            <w:pPr>
              <w:rPr>
                <w:ins w:id="62" w:author="rocky" w:date="2013-05-27T19:20:00Z"/>
                <w:szCs w:val="24"/>
                <w:rPrChange w:id="63" w:author="rocky" w:date="2013-05-27T19:21:00Z">
                  <w:rPr>
                    <w:ins w:id="64" w:author="rocky" w:date="2013-05-27T19:20:00Z"/>
                    <w:sz w:val="40"/>
                    <w:szCs w:val="40"/>
                  </w:rPr>
                </w:rPrChange>
              </w:rPr>
            </w:pPr>
            <w:ins w:id="65" w:author="rocky" w:date="2013-05-27T19:25:00Z">
              <w:r>
                <w:rPr>
                  <w:rFonts w:hint="eastAsia"/>
                  <w:szCs w:val="24"/>
                </w:rPr>
                <w:t>2013/</w:t>
              </w:r>
              <w:r>
                <w:rPr>
                  <w:szCs w:val="24"/>
                </w:rPr>
                <w:t>0</w:t>
              </w:r>
              <w:r>
                <w:rPr>
                  <w:rFonts w:hint="eastAsia"/>
                  <w:szCs w:val="24"/>
                </w:rPr>
                <w:t>5/14</w:t>
              </w:r>
            </w:ins>
          </w:p>
        </w:tc>
        <w:tc>
          <w:tcPr>
            <w:tcW w:w="1559" w:type="dxa"/>
            <w:tcPrChange w:id="66" w:author="rocky" w:date="2013-05-27T19:42:00Z">
              <w:tcPr>
                <w:tcW w:w="1559" w:type="dxa"/>
                <w:gridSpan w:val="2"/>
              </w:tcPr>
            </w:tcPrChange>
          </w:tcPr>
          <w:p w:rsidR="003F4DF1" w:rsidRPr="003F4DF1" w:rsidRDefault="003F4DF1">
            <w:pPr>
              <w:rPr>
                <w:ins w:id="67" w:author="rocky" w:date="2013-05-27T19:20:00Z"/>
                <w:szCs w:val="24"/>
              </w:rPr>
            </w:pPr>
            <w:ins w:id="68" w:author="rocky" w:date="2013-05-27T19:25:00Z">
              <w:r>
                <w:rPr>
                  <w:rFonts w:hint="eastAsia"/>
                  <w:szCs w:val="24"/>
                </w:rPr>
                <w:t>Rocky Huang</w:t>
              </w:r>
            </w:ins>
          </w:p>
        </w:tc>
        <w:tc>
          <w:tcPr>
            <w:tcW w:w="4678" w:type="dxa"/>
            <w:tcPrChange w:id="69" w:author="rocky" w:date="2013-05-27T19:42:00Z">
              <w:tcPr>
                <w:tcW w:w="4332" w:type="dxa"/>
                <w:gridSpan w:val="2"/>
              </w:tcPr>
            </w:tcPrChange>
          </w:tcPr>
          <w:p w:rsidR="003F4DF1" w:rsidRDefault="00512C9B">
            <w:pPr>
              <w:rPr>
                <w:ins w:id="70" w:author="rocky" w:date="2013-05-27T19:36:00Z"/>
                <w:szCs w:val="24"/>
              </w:rPr>
            </w:pPr>
            <w:ins w:id="71" w:author="rocky" w:date="2013-05-27T19:36:00Z">
              <w:r>
                <w:rPr>
                  <w:rFonts w:hint="eastAsia"/>
                  <w:szCs w:val="24"/>
                </w:rPr>
                <w:t>Major Change:</w:t>
              </w:r>
            </w:ins>
          </w:p>
          <w:p w:rsidR="00512C9B" w:rsidRDefault="00512C9B">
            <w:pPr>
              <w:pStyle w:val="a3"/>
              <w:numPr>
                <w:ilvl w:val="0"/>
                <w:numId w:val="33"/>
              </w:numPr>
              <w:ind w:leftChars="0"/>
              <w:rPr>
                <w:ins w:id="72" w:author="rocky" w:date="2013-05-27T19:38:00Z"/>
                <w:szCs w:val="24"/>
              </w:rPr>
              <w:pPrChange w:id="73" w:author="rocky" w:date="2013-05-27T19:37:00Z">
                <w:pPr/>
              </w:pPrChange>
            </w:pPr>
            <w:ins w:id="74" w:author="rocky" w:date="2013-05-27T19:37:00Z">
              <w:r>
                <w:rPr>
                  <w:rFonts w:hint="eastAsia"/>
                  <w:szCs w:val="24"/>
                </w:rPr>
                <w:t>Add firmware upgrade mechanism</w:t>
              </w:r>
            </w:ins>
          </w:p>
          <w:p w:rsidR="00E37D8C" w:rsidRDefault="00E37D8C">
            <w:pPr>
              <w:pStyle w:val="a3"/>
              <w:numPr>
                <w:ilvl w:val="0"/>
                <w:numId w:val="33"/>
              </w:numPr>
              <w:ind w:leftChars="0"/>
              <w:rPr>
                <w:ins w:id="75" w:author="rocky" w:date="2013-05-27T19:39:00Z"/>
                <w:szCs w:val="24"/>
              </w:rPr>
              <w:pPrChange w:id="76" w:author="rocky" w:date="2013-05-27T19:37:00Z">
                <w:pPr/>
              </w:pPrChange>
            </w:pPr>
            <w:ins w:id="77" w:author="rocky" w:date="2013-05-27T19:38:00Z">
              <w:r>
                <w:rPr>
                  <w:szCs w:val="24"/>
                </w:rPr>
                <w:t>Modify the mechanism for the administrator to read back IPA</w:t>
              </w:r>
            </w:ins>
            <w:ins w:id="78" w:author="rocky" w:date="2013-05-27T19:39:00Z">
              <w:r>
                <w:rPr>
                  <w:szCs w:val="24"/>
                </w:rPr>
                <w:t xml:space="preserve"> client</w:t>
              </w:r>
            </w:ins>
          </w:p>
          <w:p w:rsidR="00E37D8C" w:rsidRDefault="00E37D8C">
            <w:pPr>
              <w:pStyle w:val="a3"/>
              <w:numPr>
                <w:ilvl w:val="1"/>
                <w:numId w:val="33"/>
              </w:numPr>
              <w:ind w:leftChars="0"/>
              <w:rPr>
                <w:ins w:id="79" w:author="rocky" w:date="2013-05-27T19:39:00Z"/>
                <w:szCs w:val="24"/>
              </w:rPr>
              <w:pPrChange w:id="80" w:author="rocky" w:date="2013-05-27T19:39:00Z">
                <w:pPr/>
              </w:pPrChange>
            </w:pPr>
            <w:ins w:id="81" w:author="rocky" w:date="2013-05-27T19:39:00Z">
              <w:r>
                <w:rPr>
                  <w:szCs w:val="24"/>
                </w:rPr>
                <w:t xml:space="preserve">Section 3.3.3 </w:t>
              </w:r>
            </w:ins>
            <w:ins w:id="82" w:author="rocky" w:date="2013-05-27T19:40:00Z">
              <w:r>
                <w:rPr>
                  <w:szCs w:val="24"/>
                </w:rPr>
                <w:t xml:space="preserve">IPA mode </w:t>
              </w:r>
              <w:r>
                <w:rPr>
                  <w:rFonts w:hint="eastAsia"/>
                  <w:szCs w:val="24"/>
                </w:rPr>
                <w:t>ReadAddedClient</w:t>
              </w:r>
              <w:r>
                <w:rPr>
                  <w:szCs w:val="24"/>
                </w:rPr>
                <w:t xml:space="preserve"> command </w:t>
              </w:r>
            </w:ins>
            <w:ins w:id="83" w:author="rocky" w:date="2013-05-27T19:39:00Z">
              <w:r>
                <w:rPr>
                  <w:szCs w:val="24"/>
                </w:rPr>
                <w:t>removed</w:t>
              </w:r>
            </w:ins>
          </w:p>
          <w:p w:rsidR="00E37D8C" w:rsidRDefault="00E37D8C">
            <w:pPr>
              <w:pStyle w:val="a3"/>
              <w:numPr>
                <w:ilvl w:val="1"/>
                <w:numId w:val="33"/>
              </w:numPr>
              <w:ind w:leftChars="0"/>
              <w:rPr>
                <w:ins w:id="84" w:author="rocky" w:date="2013-05-27T19:39:00Z"/>
                <w:szCs w:val="24"/>
              </w:rPr>
              <w:pPrChange w:id="85" w:author="rocky" w:date="2013-05-27T19:39:00Z">
                <w:pPr/>
              </w:pPrChange>
            </w:pPr>
            <w:ins w:id="86" w:author="rocky" w:date="2013-05-27T19:39:00Z">
              <w:r>
                <w:rPr>
                  <w:szCs w:val="24"/>
                </w:rPr>
                <w:t>Section 3.5.3</w:t>
              </w:r>
            </w:ins>
            <w:ins w:id="87" w:author="rocky" w:date="2013-05-27T19:41:00Z">
              <w:r w:rsidR="008F1A37">
                <w:rPr>
                  <w:szCs w:val="24"/>
                </w:rPr>
                <w:t>,</w:t>
              </w:r>
            </w:ins>
            <w:ins w:id="88" w:author="rocky" w:date="2013-05-27T19:39:00Z">
              <w:r>
                <w:rPr>
                  <w:szCs w:val="24"/>
                </w:rPr>
                <w:t xml:space="preserve"> MANAGEMENT mode Sync command</w:t>
              </w:r>
            </w:ins>
          </w:p>
          <w:p w:rsidR="00E37D8C" w:rsidRPr="00870474" w:rsidRDefault="00E37D8C">
            <w:pPr>
              <w:pStyle w:val="a3"/>
              <w:numPr>
                <w:ilvl w:val="1"/>
                <w:numId w:val="33"/>
              </w:numPr>
              <w:ind w:leftChars="0"/>
              <w:rPr>
                <w:ins w:id="89" w:author="rocky" w:date="2013-05-27T19:37:00Z"/>
                <w:szCs w:val="24"/>
              </w:rPr>
              <w:pPrChange w:id="90" w:author="rocky" w:date="2013-05-27T19:39:00Z">
                <w:pPr/>
              </w:pPrChange>
            </w:pPr>
            <w:ins w:id="91" w:author="rocky" w:date="2013-05-27T19:39:00Z">
              <w:r>
                <w:rPr>
                  <w:szCs w:val="24"/>
                </w:rPr>
                <w:t>Section 3.5.4</w:t>
              </w:r>
            </w:ins>
            <w:ins w:id="92" w:author="rocky" w:date="2013-05-27T19:41:00Z">
              <w:r w:rsidR="008F1A37">
                <w:rPr>
                  <w:szCs w:val="24"/>
                </w:rPr>
                <w:t>,</w:t>
              </w:r>
            </w:ins>
            <w:ins w:id="93" w:author="rocky" w:date="2013-05-27T19:39:00Z">
              <w:r>
                <w:rPr>
                  <w:szCs w:val="24"/>
                </w:rPr>
                <w:t xml:space="preserve"> MANAGEMENT mode ValidatePINAndSync command</w:t>
              </w:r>
            </w:ins>
          </w:p>
          <w:p w:rsidR="00E37D8C" w:rsidRDefault="00512C9B">
            <w:pPr>
              <w:pStyle w:val="a3"/>
              <w:numPr>
                <w:ilvl w:val="0"/>
                <w:numId w:val="33"/>
              </w:numPr>
              <w:ind w:leftChars="0"/>
              <w:rPr>
                <w:ins w:id="94" w:author="rocky" w:date="2013-05-27T19:41:00Z"/>
                <w:szCs w:val="24"/>
              </w:rPr>
              <w:pPrChange w:id="95" w:author="rocky" w:date="2013-05-27T19:38:00Z">
                <w:pPr/>
              </w:pPrChange>
            </w:pPr>
            <w:ins w:id="96" w:author="rocky" w:date="2013-05-27T19:37:00Z">
              <w:r>
                <w:rPr>
                  <w:szCs w:val="24"/>
                </w:rPr>
                <w:t>Add command to let client change its user name</w:t>
              </w:r>
            </w:ins>
          </w:p>
          <w:p w:rsidR="008F1A37" w:rsidRPr="00870474" w:rsidRDefault="008F1A37">
            <w:pPr>
              <w:pStyle w:val="a3"/>
              <w:ind w:leftChars="0" w:left="360"/>
              <w:rPr>
                <w:ins w:id="97" w:author="rocky" w:date="2013-05-27T19:20:00Z"/>
                <w:szCs w:val="24"/>
              </w:rPr>
              <w:pPrChange w:id="98" w:author="rocky" w:date="2013-05-27T19:41:00Z">
                <w:pPr/>
              </w:pPrChange>
            </w:pPr>
            <w:ins w:id="99" w:author="rocky" w:date="2013-05-27T19:41:00Z">
              <w:r>
                <w:rPr>
                  <w:szCs w:val="24"/>
                </w:rPr>
                <w:t>3.1 Section 3.5.5, MANAGEMENT mode SetUserName command</w:t>
              </w:r>
            </w:ins>
          </w:p>
        </w:tc>
      </w:tr>
      <w:tr w:rsidR="00C42D62" w:rsidRPr="003F4DF1" w:rsidTr="00C85B03">
        <w:trPr>
          <w:trHeight w:val="3109"/>
          <w:trPrChange w:id="100" w:author="rocky" w:date="2013-07-29T12:35:00Z">
            <w:trPr>
              <w:gridAfter w:val="0"/>
              <w:trHeight w:val="1799"/>
            </w:trPr>
          </w:trPrChange>
        </w:trPr>
        <w:tc>
          <w:tcPr>
            <w:tcW w:w="988" w:type="dxa"/>
            <w:tcPrChange w:id="101" w:author="rocky" w:date="2013-07-29T12:35:00Z">
              <w:tcPr>
                <w:tcW w:w="988" w:type="dxa"/>
                <w:gridSpan w:val="2"/>
              </w:tcPr>
            </w:tcPrChange>
          </w:tcPr>
          <w:p w:rsidR="003F4DF1" w:rsidRDefault="003F4DF1" w:rsidP="003F4DF1">
            <w:pPr>
              <w:rPr>
                <w:szCs w:val="24"/>
              </w:rPr>
            </w:pPr>
            <w:ins w:id="102" w:author="rocky" w:date="2013-05-27T19:24:00Z">
              <w:r>
                <w:rPr>
                  <w:rFonts w:hint="eastAsia"/>
                  <w:szCs w:val="24"/>
                </w:rPr>
                <w:t>0.5</w:t>
              </w:r>
            </w:ins>
          </w:p>
        </w:tc>
        <w:tc>
          <w:tcPr>
            <w:tcW w:w="1417" w:type="dxa"/>
            <w:tcPrChange w:id="103" w:author="rocky" w:date="2013-07-29T12:35:00Z">
              <w:tcPr>
                <w:tcW w:w="1417" w:type="dxa"/>
                <w:gridSpan w:val="2"/>
              </w:tcPr>
            </w:tcPrChange>
          </w:tcPr>
          <w:p w:rsidR="003F4DF1" w:rsidRPr="003F4DF1" w:rsidRDefault="003F4DF1">
            <w:pPr>
              <w:rPr>
                <w:szCs w:val="24"/>
              </w:rPr>
            </w:pPr>
            <w:ins w:id="104" w:author="rocky" w:date="2013-05-27T19:25:00Z">
              <w:r>
                <w:rPr>
                  <w:rFonts w:hint="eastAsia"/>
                  <w:szCs w:val="24"/>
                </w:rPr>
                <w:t>2013/05/27</w:t>
              </w:r>
            </w:ins>
          </w:p>
        </w:tc>
        <w:tc>
          <w:tcPr>
            <w:tcW w:w="1559" w:type="dxa"/>
            <w:tcPrChange w:id="105" w:author="rocky" w:date="2013-07-29T12:35:00Z">
              <w:tcPr>
                <w:tcW w:w="1559" w:type="dxa"/>
                <w:gridSpan w:val="2"/>
              </w:tcPr>
            </w:tcPrChange>
          </w:tcPr>
          <w:p w:rsidR="003F4DF1" w:rsidRPr="003F4DF1" w:rsidRDefault="003F4DF1">
            <w:pPr>
              <w:rPr>
                <w:szCs w:val="24"/>
              </w:rPr>
            </w:pPr>
            <w:ins w:id="106" w:author="rocky" w:date="2013-05-27T19:26:00Z">
              <w:r>
                <w:rPr>
                  <w:rFonts w:hint="eastAsia"/>
                  <w:szCs w:val="24"/>
                </w:rPr>
                <w:t>Rocky Huang</w:t>
              </w:r>
            </w:ins>
          </w:p>
        </w:tc>
        <w:tc>
          <w:tcPr>
            <w:tcW w:w="4678" w:type="dxa"/>
            <w:tcPrChange w:id="107" w:author="rocky" w:date="2013-07-29T12:35:00Z">
              <w:tcPr>
                <w:tcW w:w="4332" w:type="dxa"/>
                <w:gridSpan w:val="2"/>
              </w:tcPr>
            </w:tcPrChange>
          </w:tcPr>
          <w:p w:rsidR="003F4DF1" w:rsidRDefault="003F4DF1">
            <w:pPr>
              <w:rPr>
                <w:ins w:id="108" w:author="rocky" w:date="2013-05-27T19:27:00Z"/>
                <w:szCs w:val="24"/>
              </w:rPr>
            </w:pPr>
            <w:ins w:id="109" w:author="rocky" w:date="2013-05-27T19:27:00Z">
              <w:r>
                <w:rPr>
                  <w:szCs w:val="24"/>
                </w:rPr>
                <w:t>Major Change:</w:t>
              </w:r>
            </w:ins>
          </w:p>
          <w:p w:rsidR="003F4DF1" w:rsidRDefault="003F4DF1">
            <w:pPr>
              <w:pStyle w:val="a3"/>
              <w:numPr>
                <w:ilvl w:val="0"/>
                <w:numId w:val="32"/>
              </w:numPr>
              <w:ind w:leftChars="0"/>
              <w:rPr>
                <w:ins w:id="110" w:author="rocky" w:date="2013-05-28T15:01:00Z"/>
                <w:szCs w:val="24"/>
              </w:rPr>
              <w:pPrChange w:id="111" w:author="rocky" w:date="2013-05-27T19:27:00Z">
                <w:pPr/>
              </w:pPrChange>
            </w:pPr>
            <w:ins w:id="112" w:author="rocky" w:date="2013-05-27T19:26:00Z">
              <w:r w:rsidRPr="00870474">
                <w:rPr>
                  <w:szCs w:val="24"/>
                </w:rPr>
                <w:t>Change on administrator’s event log record synchronization</w:t>
              </w:r>
            </w:ins>
            <w:ins w:id="113" w:author="rocky" w:date="2013-05-27T19:27:00Z">
              <w:r>
                <w:rPr>
                  <w:szCs w:val="24"/>
                </w:rPr>
                <w:t xml:space="preserve"> related command.</w:t>
              </w:r>
            </w:ins>
          </w:p>
          <w:p w:rsidR="00B838F5" w:rsidRDefault="00B838F5">
            <w:pPr>
              <w:pStyle w:val="a3"/>
              <w:numPr>
                <w:ilvl w:val="1"/>
                <w:numId w:val="32"/>
              </w:numPr>
              <w:ind w:leftChars="0"/>
              <w:rPr>
                <w:ins w:id="114" w:author="rocky" w:date="2013-05-28T15:01:00Z"/>
                <w:szCs w:val="24"/>
              </w:rPr>
              <w:pPrChange w:id="115" w:author="rocky" w:date="2013-05-28T15:01:00Z">
                <w:pPr/>
              </w:pPrChange>
            </w:pPr>
            <w:ins w:id="116" w:author="rocky" w:date="2013-05-28T15:01:00Z">
              <w:r>
                <w:rPr>
                  <w:szCs w:val="24"/>
                </w:rPr>
                <w:t>Section 3.5.1, MANAGEMENT mode SetPIN command</w:t>
              </w:r>
            </w:ins>
          </w:p>
          <w:p w:rsidR="00B838F5" w:rsidRDefault="00B838F5">
            <w:pPr>
              <w:pStyle w:val="a3"/>
              <w:numPr>
                <w:ilvl w:val="1"/>
                <w:numId w:val="32"/>
              </w:numPr>
              <w:ind w:leftChars="0"/>
              <w:rPr>
                <w:ins w:id="117" w:author="rocky" w:date="2013-05-27T19:27:00Z"/>
                <w:szCs w:val="24"/>
              </w:rPr>
              <w:pPrChange w:id="118" w:author="rocky" w:date="2013-05-28T15:01:00Z">
                <w:pPr/>
              </w:pPrChange>
            </w:pPr>
            <w:ins w:id="119" w:author="rocky" w:date="2013-05-28T15:01:00Z">
              <w:r>
                <w:rPr>
                  <w:szCs w:val="24"/>
                </w:rPr>
                <w:t>Section 3.5.2, MANAGEMENT mode SetGIN command</w:t>
              </w:r>
            </w:ins>
          </w:p>
          <w:p w:rsidR="003F4DF1" w:rsidRDefault="00AC3356">
            <w:pPr>
              <w:pStyle w:val="a3"/>
              <w:numPr>
                <w:ilvl w:val="1"/>
                <w:numId w:val="32"/>
              </w:numPr>
              <w:ind w:leftChars="0"/>
              <w:rPr>
                <w:ins w:id="120" w:author="rocky" w:date="2013-05-27T19:29:00Z"/>
                <w:szCs w:val="24"/>
              </w:rPr>
              <w:pPrChange w:id="121" w:author="rocky" w:date="2013-05-27T19:29:00Z">
                <w:pPr/>
              </w:pPrChange>
            </w:pPr>
            <w:ins w:id="122" w:author="rocky" w:date="2013-05-27T19:33:00Z">
              <w:r>
                <w:rPr>
                  <w:szCs w:val="24"/>
                </w:rPr>
                <w:t xml:space="preserve">Section </w:t>
              </w:r>
              <w:r w:rsidR="00C42D62">
                <w:rPr>
                  <w:szCs w:val="24"/>
                </w:rPr>
                <w:t xml:space="preserve">3.5.3, </w:t>
              </w:r>
            </w:ins>
            <w:ins w:id="123" w:author="rocky" w:date="2013-05-27T19:29:00Z">
              <w:r w:rsidR="00C42D62">
                <w:rPr>
                  <w:szCs w:val="24"/>
                </w:rPr>
                <w:t xml:space="preserve">MANAGEMENT mode </w:t>
              </w:r>
              <w:r w:rsidR="003F4DF1">
                <w:rPr>
                  <w:szCs w:val="24"/>
                </w:rPr>
                <w:t>Sync</w:t>
              </w:r>
            </w:ins>
            <w:ins w:id="124" w:author="rocky" w:date="2013-05-27T19:33:00Z">
              <w:r w:rsidR="00C42D62">
                <w:rPr>
                  <w:szCs w:val="24"/>
                </w:rPr>
                <w:t xml:space="preserve"> command</w:t>
              </w:r>
            </w:ins>
          </w:p>
          <w:p w:rsidR="003F4DF1" w:rsidRDefault="00C42D62">
            <w:pPr>
              <w:pStyle w:val="a3"/>
              <w:numPr>
                <w:ilvl w:val="1"/>
                <w:numId w:val="32"/>
              </w:numPr>
              <w:ind w:leftChars="0"/>
              <w:rPr>
                <w:ins w:id="125" w:author="rocky" w:date="2013-05-27T19:29:00Z"/>
                <w:szCs w:val="24"/>
              </w:rPr>
              <w:pPrChange w:id="126" w:author="rocky" w:date="2013-05-27T19:29:00Z">
                <w:pPr/>
              </w:pPrChange>
            </w:pPr>
            <w:ins w:id="127" w:author="rocky" w:date="2013-05-27T19:34:00Z">
              <w:r>
                <w:rPr>
                  <w:szCs w:val="24"/>
                </w:rPr>
                <w:t xml:space="preserve">Section 3.5.4, </w:t>
              </w:r>
            </w:ins>
            <w:ins w:id="128" w:author="rocky" w:date="2013-05-27T19:29:00Z">
              <w:r>
                <w:rPr>
                  <w:szCs w:val="24"/>
                </w:rPr>
                <w:t xml:space="preserve">MANAGEMENT mode </w:t>
              </w:r>
              <w:r w:rsidR="003F4DF1">
                <w:rPr>
                  <w:szCs w:val="24"/>
                </w:rPr>
                <w:t>ValidatePINAndSync</w:t>
              </w:r>
            </w:ins>
            <w:ins w:id="129" w:author="rocky" w:date="2013-05-27T19:34:00Z">
              <w:r>
                <w:rPr>
                  <w:szCs w:val="24"/>
                </w:rPr>
                <w:t xml:space="preserve"> command</w:t>
              </w:r>
            </w:ins>
          </w:p>
          <w:p w:rsidR="003F4DF1" w:rsidRDefault="00C42D62">
            <w:pPr>
              <w:pStyle w:val="a3"/>
              <w:numPr>
                <w:ilvl w:val="1"/>
                <w:numId w:val="32"/>
              </w:numPr>
              <w:ind w:leftChars="0"/>
              <w:rPr>
                <w:ins w:id="130" w:author="rocky" w:date="2013-05-28T15:26:00Z"/>
                <w:szCs w:val="24"/>
              </w:rPr>
              <w:pPrChange w:id="131" w:author="rocky" w:date="2013-05-27T19:30:00Z">
                <w:pPr/>
              </w:pPrChange>
            </w:pPr>
            <w:ins w:id="132" w:author="rocky" w:date="2013-05-27T19:34:00Z">
              <w:r>
                <w:rPr>
                  <w:szCs w:val="24"/>
                </w:rPr>
                <w:t xml:space="preserve">Section 3.5.5, </w:t>
              </w:r>
            </w:ins>
            <w:ins w:id="133" w:author="rocky" w:date="2013-05-27T19:29:00Z">
              <w:r w:rsidR="00AC3356">
                <w:rPr>
                  <w:szCs w:val="24"/>
                </w:rPr>
                <w:t>MA</w:t>
              </w:r>
              <w:r w:rsidR="003F4DF1">
                <w:rPr>
                  <w:szCs w:val="24"/>
                </w:rPr>
                <w:t>N</w:t>
              </w:r>
            </w:ins>
            <w:ins w:id="134" w:author="rocky" w:date="2013-05-27T19:30:00Z">
              <w:r w:rsidR="00AC3356">
                <w:rPr>
                  <w:szCs w:val="24"/>
                </w:rPr>
                <w:t>A</w:t>
              </w:r>
            </w:ins>
            <w:ins w:id="135" w:author="rocky" w:date="2013-05-27T19:29:00Z">
              <w:r>
                <w:rPr>
                  <w:szCs w:val="24"/>
                </w:rPr>
                <w:t xml:space="preserve">GEMENT mode </w:t>
              </w:r>
              <w:r w:rsidR="003F4DF1" w:rsidRPr="00870474">
                <w:rPr>
                  <w:szCs w:val="24"/>
                </w:rPr>
                <w:t>SetUserName</w:t>
              </w:r>
            </w:ins>
            <w:ins w:id="136" w:author="rocky" w:date="2013-05-27T19:35:00Z">
              <w:r>
                <w:rPr>
                  <w:szCs w:val="24"/>
                </w:rPr>
                <w:t xml:space="preserve"> command</w:t>
              </w:r>
            </w:ins>
          </w:p>
          <w:p w:rsidR="0015242A" w:rsidRDefault="0015242A">
            <w:pPr>
              <w:pStyle w:val="a3"/>
              <w:numPr>
                <w:ilvl w:val="1"/>
                <w:numId w:val="32"/>
              </w:numPr>
              <w:ind w:leftChars="0"/>
              <w:rPr>
                <w:ins w:id="137" w:author="rocky" w:date="2013-05-28T15:26:00Z"/>
                <w:szCs w:val="24"/>
              </w:rPr>
              <w:pPrChange w:id="138" w:author="rocky" w:date="2013-05-27T19:30:00Z">
                <w:pPr/>
              </w:pPrChange>
            </w:pPr>
            <w:ins w:id="139" w:author="rocky" w:date="2013-05-28T15:26:00Z">
              <w:r>
                <w:rPr>
                  <w:szCs w:val="24"/>
                </w:rPr>
                <w:t>Section 3.5.8, MANAGEMENT mode ValidatePINAndSetPIN command</w:t>
              </w:r>
            </w:ins>
          </w:p>
          <w:p w:rsidR="0015242A" w:rsidRDefault="0015242A">
            <w:pPr>
              <w:pStyle w:val="a3"/>
              <w:numPr>
                <w:ilvl w:val="1"/>
                <w:numId w:val="32"/>
              </w:numPr>
              <w:ind w:leftChars="0"/>
              <w:rPr>
                <w:ins w:id="140" w:author="rocky" w:date="2013-05-27T19:30:00Z"/>
                <w:szCs w:val="24"/>
              </w:rPr>
              <w:pPrChange w:id="141" w:author="rocky" w:date="2013-05-27T19:30:00Z">
                <w:pPr/>
              </w:pPrChange>
            </w:pPr>
            <w:ins w:id="142" w:author="rocky" w:date="2013-05-28T15:27:00Z">
              <w:r>
                <w:rPr>
                  <w:szCs w:val="24"/>
                </w:rPr>
                <w:t>Section 3.5.9, MANAGEMENT mode ValidatePINAndSetGIN command</w:t>
              </w:r>
            </w:ins>
          </w:p>
          <w:p w:rsidR="00AC3356" w:rsidRPr="00870474" w:rsidRDefault="00C42D62">
            <w:pPr>
              <w:pStyle w:val="a3"/>
              <w:numPr>
                <w:ilvl w:val="1"/>
                <w:numId w:val="32"/>
              </w:numPr>
              <w:ind w:leftChars="0"/>
              <w:rPr>
                <w:ins w:id="143" w:author="rocky" w:date="2013-05-27T19:30:00Z"/>
                <w:szCs w:val="24"/>
              </w:rPr>
              <w:pPrChange w:id="144" w:author="rocky" w:date="2013-05-27T19:30:00Z">
                <w:pPr/>
              </w:pPrChange>
            </w:pPr>
            <w:ins w:id="145" w:author="rocky" w:date="2013-05-27T19:35:00Z">
              <w:r>
                <w:rPr>
                  <w:szCs w:val="24"/>
                </w:rPr>
                <w:t xml:space="preserve">Section 3.5.10, </w:t>
              </w:r>
            </w:ins>
            <w:ins w:id="146" w:author="rocky" w:date="2013-05-27T19:30:00Z">
              <w:r>
                <w:rPr>
                  <w:szCs w:val="24"/>
                </w:rPr>
                <w:t xml:space="preserve">MANAGEMENT mode </w:t>
              </w:r>
              <w:r w:rsidR="00AC3356">
                <w:rPr>
                  <w:szCs w:val="24"/>
                </w:rPr>
                <w:t>AckSync</w:t>
              </w:r>
            </w:ins>
            <w:ins w:id="147" w:author="rocky" w:date="2013-05-27T19:35:00Z">
              <w:r>
                <w:rPr>
                  <w:szCs w:val="24"/>
                </w:rPr>
                <w:t xml:space="preserve"> command</w:t>
              </w:r>
            </w:ins>
          </w:p>
          <w:p w:rsidR="00AC3356" w:rsidRDefault="00C42D62">
            <w:pPr>
              <w:pStyle w:val="a3"/>
              <w:numPr>
                <w:ilvl w:val="1"/>
                <w:numId w:val="32"/>
              </w:numPr>
              <w:ind w:leftChars="0"/>
              <w:rPr>
                <w:ins w:id="148" w:author="rocky" w:date="2013-05-27T19:44:00Z"/>
                <w:szCs w:val="24"/>
              </w:rPr>
              <w:pPrChange w:id="149" w:author="rocky" w:date="2013-05-27T19:29:00Z">
                <w:pPr/>
              </w:pPrChange>
            </w:pPr>
            <w:ins w:id="150" w:author="rocky" w:date="2013-05-27T19:35:00Z">
              <w:r>
                <w:rPr>
                  <w:szCs w:val="24"/>
                </w:rPr>
                <w:t xml:space="preserve">Section </w:t>
              </w:r>
            </w:ins>
            <w:ins w:id="151" w:author="rocky" w:date="2013-05-27T19:36:00Z">
              <w:r>
                <w:rPr>
                  <w:szCs w:val="24"/>
                </w:rPr>
                <w:t xml:space="preserve">3.1.1, </w:t>
              </w:r>
            </w:ins>
            <w:ins w:id="152" w:author="rocky" w:date="2013-05-27T19:30:00Z">
              <w:r>
                <w:rPr>
                  <w:rFonts w:hint="eastAsia"/>
                  <w:szCs w:val="24"/>
                </w:rPr>
                <w:t xml:space="preserve">PAIRING mode </w:t>
              </w:r>
              <w:r w:rsidR="00AC3356">
                <w:rPr>
                  <w:rFonts w:hint="eastAsia"/>
                  <w:szCs w:val="24"/>
                </w:rPr>
                <w:lastRenderedPageBreak/>
                <w:t>SendRequest</w:t>
              </w:r>
            </w:ins>
            <w:ins w:id="153" w:author="rocky" w:date="2013-05-27T19:36:00Z">
              <w:r>
                <w:rPr>
                  <w:szCs w:val="24"/>
                </w:rPr>
                <w:t xml:space="preserve"> command</w:t>
              </w:r>
            </w:ins>
          </w:p>
          <w:p w:rsidR="009548D7" w:rsidRDefault="009548D7">
            <w:pPr>
              <w:pStyle w:val="a3"/>
              <w:numPr>
                <w:ilvl w:val="1"/>
                <w:numId w:val="32"/>
              </w:numPr>
              <w:ind w:leftChars="0"/>
              <w:rPr>
                <w:ins w:id="154" w:author="rocky" w:date="2013-05-27T19:27:00Z"/>
                <w:szCs w:val="24"/>
              </w:rPr>
              <w:pPrChange w:id="155" w:author="rocky" w:date="2013-05-27T19:29:00Z">
                <w:pPr/>
              </w:pPrChange>
            </w:pPr>
            <w:ins w:id="156" w:author="rocky" w:date="2013-05-27T19:44:00Z">
              <w:r>
                <w:rPr>
                  <w:szCs w:val="24"/>
                </w:rPr>
                <w:t>Section 3.6,</w:t>
              </w:r>
              <w:r w:rsidR="00380AF0">
                <w:rPr>
                  <w:szCs w:val="24"/>
                </w:rPr>
                <w:t xml:space="preserve"> new ActCode value 06h ‘Sync only</w:t>
              </w:r>
              <w:r>
                <w:rPr>
                  <w:szCs w:val="24"/>
                </w:rPr>
                <w:t>’</w:t>
              </w:r>
            </w:ins>
          </w:p>
          <w:p w:rsidR="00AC3356" w:rsidRDefault="003F4DF1">
            <w:pPr>
              <w:pStyle w:val="a3"/>
              <w:numPr>
                <w:ilvl w:val="0"/>
                <w:numId w:val="32"/>
              </w:numPr>
              <w:ind w:leftChars="0"/>
              <w:rPr>
                <w:ins w:id="157" w:author="rocky" w:date="2013-05-27T19:32:00Z"/>
                <w:szCs w:val="24"/>
              </w:rPr>
              <w:pPrChange w:id="158" w:author="rocky" w:date="2013-05-27T19:32:00Z">
                <w:pPr/>
              </w:pPrChange>
            </w:pPr>
            <w:ins w:id="159" w:author="rocky" w:date="2013-05-27T19:28:00Z">
              <w:r>
                <w:rPr>
                  <w:szCs w:val="24"/>
                </w:rPr>
                <w:t>Mechanism to let phone side be able to explicitly abort mutual authentication process</w:t>
              </w:r>
            </w:ins>
            <w:ins w:id="160" w:author="rocky" w:date="2013-05-27T19:29:00Z">
              <w:r>
                <w:rPr>
                  <w:szCs w:val="24"/>
                </w:rPr>
                <w:t>.</w:t>
              </w:r>
            </w:ins>
          </w:p>
          <w:p w:rsidR="009548D7" w:rsidRDefault="00AC3356">
            <w:pPr>
              <w:pStyle w:val="a3"/>
              <w:numPr>
                <w:ilvl w:val="1"/>
                <w:numId w:val="32"/>
              </w:numPr>
              <w:ind w:leftChars="0"/>
              <w:rPr>
                <w:ins w:id="161" w:author="rocky" w:date="2013-07-29T12:31:00Z"/>
                <w:szCs w:val="24"/>
              </w:rPr>
              <w:pPrChange w:id="162" w:author="rocky" w:date="2013-05-27T19:43:00Z">
                <w:pPr/>
              </w:pPrChange>
            </w:pPr>
            <w:ins w:id="163" w:author="rocky" w:date="2013-05-27T19:31:00Z">
              <w:r w:rsidRPr="00870474">
                <w:rPr>
                  <w:szCs w:val="24"/>
                </w:rPr>
                <w:t xml:space="preserve">Section </w:t>
              </w:r>
            </w:ins>
            <w:ins w:id="164" w:author="rocky" w:date="2013-05-27T19:32:00Z">
              <w:r>
                <w:rPr>
                  <w:szCs w:val="24"/>
                </w:rPr>
                <w:t>3.2.5</w:t>
              </w:r>
            </w:ins>
            <w:ins w:id="165" w:author="rocky" w:date="2013-05-27T19:33:00Z">
              <w:r w:rsidR="00C42D62">
                <w:rPr>
                  <w:szCs w:val="24"/>
                </w:rPr>
                <w:t>,</w:t>
              </w:r>
            </w:ins>
            <w:ins w:id="166" w:author="rocky" w:date="2013-05-27T19:32:00Z">
              <w:r>
                <w:rPr>
                  <w:szCs w:val="24"/>
                </w:rPr>
                <w:t xml:space="preserve"> </w:t>
              </w:r>
            </w:ins>
            <w:ins w:id="167" w:author="rocky" w:date="2013-05-27T19:30:00Z">
              <w:r>
                <w:rPr>
                  <w:szCs w:val="24"/>
                </w:rPr>
                <w:t xml:space="preserve">AUTH mode </w:t>
              </w:r>
              <w:r w:rsidRPr="00870474">
                <w:rPr>
                  <w:szCs w:val="24"/>
                </w:rPr>
                <w:t>Abort</w:t>
              </w:r>
            </w:ins>
            <w:ins w:id="168" w:author="rocky" w:date="2013-05-27T19:32:00Z">
              <w:r>
                <w:rPr>
                  <w:szCs w:val="24"/>
                </w:rPr>
                <w:t xml:space="preserve"> command</w:t>
              </w:r>
            </w:ins>
          </w:p>
          <w:p w:rsidR="00C85B03" w:rsidRPr="00C85B03" w:rsidRDefault="00C85B03">
            <w:pPr>
              <w:pStyle w:val="a3"/>
              <w:ind w:leftChars="0" w:left="720"/>
              <w:rPr>
                <w:szCs w:val="24"/>
              </w:rPr>
              <w:pPrChange w:id="169" w:author="rocky" w:date="2013-07-29T12:31:00Z">
                <w:pPr/>
              </w:pPrChange>
            </w:pPr>
          </w:p>
        </w:tc>
      </w:tr>
      <w:tr w:rsidR="00C85B03" w:rsidRPr="009136D8" w:rsidTr="004C34C5">
        <w:tblPrEx>
          <w:tblPrExChange w:id="170" w:author="rocky" w:date="2014-05-19T17:28:00Z">
            <w:tblPrEx>
              <w:tblW w:w="8642" w:type="dxa"/>
            </w:tblPrEx>
          </w:tblPrExChange>
        </w:tblPrEx>
        <w:trPr>
          <w:trHeight w:val="3818"/>
          <w:ins w:id="171" w:author="rocky" w:date="2013-07-29T12:34:00Z"/>
          <w:trPrChange w:id="172" w:author="rocky" w:date="2014-05-19T17:28:00Z">
            <w:trPr>
              <w:gridBefore w:val="1"/>
              <w:trHeight w:val="7362"/>
            </w:trPr>
          </w:trPrChange>
        </w:trPr>
        <w:tc>
          <w:tcPr>
            <w:tcW w:w="988" w:type="dxa"/>
            <w:tcPrChange w:id="173" w:author="rocky" w:date="2014-05-19T17:28:00Z">
              <w:tcPr>
                <w:tcW w:w="988" w:type="dxa"/>
                <w:gridSpan w:val="2"/>
              </w:tcPr>
            </w:tcPrChange>
          </w:tcPr>
          <w:p w:rsidR="00C85B03" w:rsidRDefault="009C32A4" w:rsidP="003F4DF1">
            <w:pPr>
              <w:rPr>
                <w:ins w:id="174" w:author="rocky" w:date="2013-07-29T12:34:00Z"/>
                <w:szCs w:val="24"/>
              </w:rPr>
            </w:pPr>
            <w:ins w:id="175" w:author="rocky" w:date="2013-07-29T12:48:00Z">
              <w:r>
                <w:rPr>
                  <w:rFonts w:hint="eastAsia"/>
                  <w:szCs w:val="24"/>
                </w:rPr>
                <w:lastRenderedPageBreak/>
                <w:t>0.6</w:t>
              </w:r>
            </w:ins>
          </w:p>
        </w:tc>
        <w:tc>
          <w:tcPr>
            <w:tcW w:w="1417" w:type="dxa"/>
            <w:tcPrChange w:id="176" w:author="rocky" w:date="2014-05-19T17:28:00Z">
              <w:tcPr>
                <w:tcW w:w="1417" w:type="dxa"/>
                <w:gridSpan w:val="2"/>
              </w:tcPr>
            </w:tcPrChange>
          </w:tcPr>
          <w:p w:rsidR="00C85B03" w:rsidRDefault="009C32A4">
            <w:pPr>
              <w:rPr>
                <w:ins w:id="177" w:author="rocky" w:date="2013-07-29T12:34:00Z"/>
                <w:szCs w:val="24"/>
              </w:rPr>
            </w:pPr>
            <w:ins w:id="178" w:author="rocky" w:date="2013-07-29T12:48:00Z">
              <w:r>
                <w:rPr>
                  <w:rFonts w:hint="eastAsia"/>
                  <w:szCs w:val="24"/>
                </w:rPr>
                <w:t>2013/7/29</w:t>
              </w:r>
            </w:ins>
          </w:p>
        </w:tc>
        <w:tc>
          <w:tcPr>
            <w:tcW w:w="1559" w:type="dxa"/>
            <w:tcPrChange w:id="179" w:author="rocky" w:date="2014-05-19T17:28:00Z">
              <w:tcPr>
                <w:tcW w:w="1559" w:type="dxa"/>
                <w:gridSpan w:val="2"/>
              </w:tcPr>
            </w:tcPrChange>
          </w:tcPr>
          <w:p w:rsidR="00C85B03" w:rsidRDefault="009C32A4">
            <w:pPr>
              <w:rPr>
                <w:ins w:id="180" w:author="rocky" w:date="2013-07-29T12:34:00Z"/>
                <w:szCs w:val="24"/>
              </w:rPr>
            </w:pPr>
            <w:ins w:id="181" w:author="rocky" w:date="2013-07-29T12:48:00Z">
              <w:r>
                <w:rPr>
                  <w:rFonts w:hint="eastAsia"/>
                  <w:szCs w:val="24"/>
                </w:rPr>
                <w:t>Rocky Huang</w:t>
              </w:r>
            </w:ins>
          </w:p>
        </w:tc>
        <w:tc>
          <w:tcPr>
            <w:tcW w:w="4678" w:type="dxa"/>
            <w:tcPrChange w:id="182" w:author="rocky" w:date="2014-05-19T17:28:00Z">
              <w:tcPr>
                <w:tcW w:w="4678" w:type="dxa"/>
                <w:gridSpan w:val="3"/>
              </w:tcPr>
            </w:tcPrChange>
          </w:tcPr>
          <w:p w:rsidR="00C85B03" w:rsidRDefault="009C32A4">
            <w:pPr>
              <w:rPr>
                <w:ins w:id="183" w:author="rocky" w:date="2013-07-29T12:48:00Z"/>
                <w:szCs w:val="24"/>
              </w:rPr>
            </w:pPr>
            <w:ins w:id="184" w:author="rocky" w:date="2013-07-29T12:48:00Z">
              <w:r>
                <w:rPr>
                  <w:rFonts w:hint="eastAsia"/>
                  <w:szCs w:val="24"/>
                </w:rPr>
                <w:t>Major Change:</w:t>
              </w:r>
            </w:ins>
          </w:p>
          <w:p w:rsidR="00913EB9" w:rsidRDefault="00D75B23">
            <w:pPr>
              <w:pStyle w:val="a3"/>
              <w:numPr>
                <w:ilvl w:val="0"/>
                <w:numId w:val="34"/>
              </w:numPr>
              <w:ind w:leftChars="0"/>
              <w:rPr>
                <w:ins w:id="185" w:author="rocky" w:date="2013-07-29T17:48:00Z"/>
                <w:szCs w:val="24"/>
              </w:rPr>
              <w:pPrChange w:id="186" w:author="rocky" w:date="2013-07-29T17:48:00Z">
                <w:pPr/>
              </w:pPrChange>
            </w:pPr>
            <w:ins w:id="187" w:author="rocky" w:date="2013-07-29T12:48:00Z">
              <w:r w:rsidRPr="00870474">
                <w:rPr>
                  <w:szCs w:val="24"/>
                </w:rPr>
                <w:t>Add Access Right p</w:t>
              </w:r>
              <w:r w:rsidR="009C32A4" w:rsidRPr="00870474">
                <w:rPr>
                  <w:szCs w:val="24"/>
                </w:rPr>
                <w:t>assing</w:t>
              </w:r>
            </w:ins>
            <w:ins w:id="188" w:author="rocky" w:date="2013-07-29T13:03:00Z">
              <w:r w:rsidRPr="00870474">
                <w:rPr>
                  <w:szCs w:val="24"/>
                </w:rPr>
                <w:t xml:space="preserve"> flow. The following sections are changed:</w:t>
              </w:r>
            </w:ins>
          </w:p>
          <w:p w:rsidR="00913EB9" w:rsidRPr="00870474" w:rsidRDefault="00D75B23">
            <w:pPr>
              <w:pStyle w:val="a3"/>
              <w:numPr>
                <w:ilvl w:val="1"/>
                <w:numId w:val="34"/>
              </w:numPr>
              <w:ind w:leftChars="0"/>
              <w:rPr>
                <w:ins w:id="189" w:author="rocky" w:date="2013-07-29T13:03:00Z"/>
                <w:szCs w:val="24"/>
              </w:rPr>
              <w:pPrChange w:id="190" w:author="rocky" w:date="2013-07-29T17:48:00Z">
                <w:pPr/>
              </w:pPrChange>
            </w:pPr>
            <w:ins w:id="191" w:author="rocky" w:date="2013-07-29T13:03:00Z">
              <w:r w:rsidRPr="00870474">
                <w:rPr>
                  <w:szCs w:val="24"/>
                </w:rPr>
                <w:t>Section 3.3.</w:t>
              </w:r>
            </w:ins>
            <w:ins w:id="192" w:author="rocky" w:date="2013-07-29T13:06:00Z">
              <w:r w:rsidRPr="00870474">
                <w:rPr>
                  <w:szCs w:val="24"/>
                </w:rPr>
                <w:t>1</w:t>
              </w:r>
            </w:ins>
            <w:ins w:id="193" w:author="rocky" w:date="2013-07-29T18:00:00Z">
              <w:r w:rsidR="002F337F">
                <w:rPr>
                  <w:szCs w:val="24"/>
                </w:rPr>
                <w:t>, IPA mode SendRequest command.</w:t>
              </w:r>
            </w:ins>
          </w:p>
          <w:p w:rsidR="00913EB9" w:rsidRDefault="00D75B23">
            <w:pPr>
              <w:pStyle w:val="a3"/>
              <w:numPr>
                <w:ilvl w:val="1"/>
                <w:numId w:val="34"/>
              </w:numPr>
              <w:ind w:leftChars="0"/>
              <w:rPr>
                <w:ins w:id="194" w:author="rocky" w:date="2013-07-29T17:48:00Z"/>
                <w:szCs w:val="24"/>
              </w:rPr>
              <w:pPrChange w:id="195" w:author="rocky" w:date="2013-07-29T17:48:00Z">
                <w:pPr/>
              </w:pPrChange>
            </w:pPr>
            <w:ins w:id="196" w:author="rocky" w:date="2013-07-29T13:03:00Z">
              <w:r>
                <w:rPr>
                  <w:szCs w:val="24"/>
                </w:rPr>
                <w:t>Section 3.4.</w:t>
              </w:r>
            </w:ins>
            <w:ins w:id="197" w:author="rocky" w:date="2013-07-29T13:07:00Z">
              <w:r>
                <w:rPr>
                  <w:szCs w:val="24"/>
                </w:rPr>
                <w:t>3</w:t>
              </w:r>
            </w:ins>
            <w:ins w:id="198" w:author="rocky" w:date="2013-07-29T18:01:00Z">
              <w:r w:rsidR="002F337F">
                <w:rPr>
                  <w:szCs w:val="24"/>
                </w:rPr>
                <w:t>, PRC mode RegisterClient command</w:t>
              </w:r>
            </w:ins>
          </w:p>
          <w:p w:rsidR="00D75B23" w:rsidRDefault="002F337F">
            <w:pPr>
              <w:pStyle w:val="a3"/>
              <w:numPr>
                <w:ilvl w:val="1"/>
                <w:numId w:val="34"/>
              </w:numPr>
              <w:ind w:leftChars="0"/>
              <w:rPr>
                <w:ins w:id="199" w:author="rocky" w:date="2013-07-29T17:48:00Z"/>
                <w:szCs w:val="24"/>
              </w:rPr>
              <w:pPrChange w:id="200" w:author="rocky" w:date="2013-07-29T17:48:00Z">
                <w:pPr/>
              </w:pPrChange>
            </w:pPr>
            <w:ins w:id="201" w:author="rocky" w:date="2013-07-29T13:07:00Z">
              <w:r>
                <w:rPr>
                  <w:szCs w:val="24"/>
                </w:rPr>
                <w:t xml:space="preserve">Section 3.5.3 and </w:t>
              </w:r>
              <w:r w:rsidR="00D75B23" w:rsidRPr="00870474">
                <w:rPr>
                  <w:szCs w:val="24"/>
                </w:rPr>
                <w:t>section 3.5.4</w:t>
              </w:r>
            </w:ins>
            <w:ins w:id="202" w:author="rocky" w:date="2013-07-29T18:01:00Z">
              <w:r>
                <w:rPr>
                  <w:szCs w:val="24"/>
                </w:rPr>
                <w:t>, MANAGEMENT mode Sync and ValidatePINAndSync com</w:t>
              </w:r>
            </w:ins>
            <w:ins w:id="203" w:author="rocky" w:date="2013-07-29T18:02:00Z">
              <w:r>
                <w:rPr>
                  <w:szCs w:val="24"/>
                </w:rPr>
                <w:t>m</w:t>
              </w:r>
            </w:ins>
            <w:ins w:id="204" w:author="rocky" w:date="2013-07-29T18:01:00Z">
              <w:r>
                <w:rPr>
                  <w:szCs w:val="24"/>
                </w:rPr>
                <w:t>and</w:t>
              </w:r>
            </w:ins>
          </w:p>
          <w:p w:rsidR="00913EB9" w:rsidRDefault="00913EB9">
            <w:pPr>
              <w:pStyle w:val="a3"/>
              <w:numPr>
                <w:ilvl w:val="0"/>
                <w:numId w:val="34"/>
              </w:numPr>
              <w:ind w:leftChars="0"/>
              <w:rPr>
                <w:ins w:id="205" w:author="rocky" w:date="2013-07-29T17:59:00Z"/>
                <w:szCs w:val="24"/>
              </w:rPr>
              <w:pPrChange w:id="206" w:author="rocky" w:date="2013-07-29T17:48:00Z">
                <w:pPr/>
              </w:pPrChange>
            </w:pPr>
            <w:ins w:id="207" w:author="rocky" w:date="2013-07-29T17:48:00Z">
              <w:r>
                <w:rPr>
                  <w:rFonts w:hint="eastAsia"/>
                  <w:szCs w:val="24"/>
                </w:rPr>
                <w:t>Add method to passing device name back to client</w:t>
              </w:r>
            </w:ins>
            <w:ins w:id="208" w:author="rocky" w:date="2013-07-29T17:49:00Z">
              <w:r w:rsidR="00031273">
                <w:rPr>
                  <w:szCs w:val="24"/>
                </w:rPr>
                <w:t xml:space="preserve"> in order to reflect the change of device name </w:t>
              </w:r>
            </w:ins>
            <w:ins w:id="209" w:author="rocky" w:date="2013-07-29T17:58:00Z">
              <w:r w:rsidR="00031273">
                <w:rPr>
                  <w:szCs w:val="24"/>
                </w:rPr>
                <w:t>(lock name) by administrator</w:t>
              </w:r>
            </w:ins>
          </w:p>
          <w:p w:rsidR="002F337F" w:rsidRDefault="002F337F">
            <w:pPr>
              <w:pStyle w:val="a3"/>
              <w:numPr>
                <w:ilvl w:val="1"/>
                <w:numId w:val="34"/>
              </w:numPr>
              <w:ind w:leftChars="0"/>
              <w:rPr>
                <w:ins w:id="210" w:author="rocky" w:date="2013-07-30T12:41:00Z"/>
                <w:szCs w:val="24"/>
              </w:rPr>
              <w:pPrChange w:id="211" w:author="rocky" w:date="2013-07-30T12:41:00Z">
                <w:pPr/>
              </w:pPrChange>
            </w:pPr>
            <w:ins w:id="212" w:author="rocky" w:date="2013-07-29T17:59:00Z">
              <w:r>
                <w:rPr>
                  <w:szCs w:val="24"/>
                </w:rPr>
                <w:t>Section 3.2.1, AUTH mode SendRequest command</w:t>
              </w:r>
            </w:ins>
          </w:p>
          <w:p w:rsidR="004D12EF" w:rsidRDefault="004D12EF">
            <w:pPr>
              <w:pStyle w:val="a3"/>
              <w:numPr>
                <w:ilvl w:val="0"/>
                <w:numId w:val="34"/>
              </w:numPr>
              <w:ind w:leftChars="0"/>
              <w:rPr>
                <w:ins w:id="213" w:author="rocky" w:date="2013-08-02T14:52:00Z"/>
                <w:szCs w:val="24"/>
              </w:rPr>
              <w:pPrChange w:id="214" w:author="rocky" w:date="2013-07-30T12:41:00Z">
                <w:pPr/>
              </w:pPrChange>
            </w:pPr>
            <w:ins w:id="215" w:author="rocky" w:date="2013-07-30T12:41:00Z">
              <w:r>
                <w:rPr>
                  <w:rFonts w:hint="eastAsia"/>
                  <w:szCs w:val="24"/>
                </w:rPr>
                <w:t>Add new log event definition</w:t>
              </w:r>
            </w:ins>
            <w:ins w:id="216" w:author="rocky" w:date="2013-07-30T12:43:00Z">
              <w:r w:rsidR="00E126DF">
                <w:rPr>
                  <w:szCs w:val="24"/>
                </w:rPr>
                <w:t xml:space="preserve"> in section 3.8</w:t>
              </w:r>
            </w:ins>
          </w:p>
          <w:p w:rsidR="00293EA8" w:rsidRDefault="00D97551">
            <w:pPr>
              <w:pStyle w:val="a3"/>
              <w:numPr>
                <w:ilvl w:val="0"/>
                <w:numId w:val="34"/>
              </w:numPr>
              <w:ind w:leftChars="0"/>
              <w:rPr>
                <w:ins w:id="217" w:author="rocky" w:date="2013-08-20T14:16:00Z"/>
                <w:szCs w:val="24"/>
              </w:rPr>
              <w:pPrChange w:id="218" w:author="rocky" w:date="2013-08-20T14:16:00Z">
                <w:pPr/>
              </w:pPrChange>
            </w:pPr>
            <w:ins w:id="219" w:author="rocky" w:date="2013-08-02T14:52:00Z">
              <w:r>
                <w:rPr>
                  <w:szCs w:val="24"/>
                </w:rPr>
                <w:t>Device will response FW version in PAIRING procedure in section 3.1.1</w:t>
              </w:r>
            </w:ins>
          </w:p>
          <w:p w:rsidR="00E03985" w:rsidRDefault="003F652E">
            <w:pPr>
              <w:pStyle w:val="a3"/>
              <w:numPr>
                <w:ilvl w:val="0"/>
                <w:numId w:val="34"/>
              </w:numPr>
              <w:ind w:leftChars="0"/>
              <w:rPr>
                <w:ins w:id="220" w:author="rocky" w:date="2013-08-28T11:22:00Z"/>
                <w:szCs w:val="24"/>
              </w:rPr>
              <w:pPrChange w:id="221" w:author="rocky" w:date="2013-08-28T11:22:00Z">
                <w:pPr/>
              </w:pPrChange>
            </w:pPr>
            <w:ins w:id="222" w:author="rocky" w:date="2013-08-20T14:16:00Z">
              <w:r>
                <w:rPr>
                  <w:szCs w:val="24"/>
                </w:rPr>
                <w:t>Add method to let client change its user name directly in AUTH mode Finish command in</w:t>
              </w:r>
            </w:ins>
            <w:ins w:id="223" w:author="rocky" w:date="2013-08-20T14:17:00Z">
              <w:r>
                <w:rPr>
                  <w:szCs w:val="24"/>
                </w:rPr>
                <w:t xml:space="preserve"> </w:t>
              </w:r>
            </w:ins>
            <w:ins w:id="224" w:author="rocky" w:date="2013-08-20T14:16:00Z">
              <w:r>
                <w:rPr>
                  <w:szCs w:val="24"/>
                </w:rPr>
                <w:t>section 3.2.2</w:t>
              </w:r>
            </w:ins>
          </w:p>
          <w:p w:rsidR="00AA7F58" w:rsidRDefault="00E03985">
            <w:pPr>
              <w:pStyle w:val="a3"/>
              <w:numPr>
                <w:ilvl w:val="0"/>
                <w:numId w:val="34"/>
              </w:numPr>
              <w:ind w:leftChars="0"/>
              <w:rPr>
                <w:ins w:id="225" w:author="rocky" w:date="2013-09-03T15:35:00Z"/>
                <w:szCs w:val="24"/>
              </w:rPr>
              <w:pPrChange w:id="226" w:author="rocky" w:date="2013-08-28T11:22:00Z">
                <w:pPr/>
              </w:pPrChange>
            </w:pPr>
            <w:ins w:id="227" w:author="rocky" w:date="2013-08-28T11:22:00Z">
              <w:r>
                <w:rPr>
                  <w:szCs w:val="24"/>
                </w:rPr>
                <w:t>Add new status code to notify</w:t>
              </w:r>
            </w:ins>
            <w:ins w:id="228" w:author="rocky" w:date="2013-08-28T11:23:00Z">
              <w:r>
                <w:rPr>
                  <w:szCs w:val="24"/>
                </w:rPr>
                <w:t xml:space="preserve"> client its re-add attempt in section 3.2.2</w:t>
              </w:r>
            </w:ins>
          </w:p>
          <w:p w:rsidR="00E03985" w:rsidRDefault="00AA7F58">
            <w:pPr>
              <w:pStyle w:val="a3"/>
              <w:numPr>
                <w:ilvl w:val="0"/>
                <w:numId w:val="34"/>
              </w:numPr>
              <w:ind w:leftChars="0"/>
              <w:rPr>
                <w:ins w:id="229" w:author="rocky" w:date="2013-08-28T11:22:00Z"/>
                <w:szCs w:val="24"/>
              </w:rPr>
              <w:pPrChange w:id="230" w:author="rocky" w:date="2013-08-28T11:22:00Z">
                <w:pPr/>
              </w:pPrChange>
            </w:pPr>
            <w:ins w:id="231" w:author="rocky" w:date="2013-09-03T15:35:00Z">
              <w:r>
                <w:rPr>
                  <w:szCs w:val="24"/>
                </w:rPr>
                <w:t>Add new status code to notify client</w:t>
              </w:r>
            </w:ins>
            <w:ins w:id="232" w:author="rocky" w:date="2013-09-03T15:40:00Z">
              <w:r w:rsidR="00897C85">
                <w:rPr>
                  <w:szCs w:val="24"/>
                </w:rPr>
                <w:t>/admin</w:t>
              </w:r>
            </w:ins>
            <w:ins w:id="233" w:author="rocky" w:date="2013-09-03T15:35:00Z">
              <w:r>
                <w:rPr>
                  <w:szCs w:val="24"/>
                </w:rPr>
                <w:t xml:space="preserve"> its unlock door attempt is bypassed due to handle incorrect position in section 3.2.2</w:t>
              </w:r>
            </w:ins>
            <w:ins w:id="234" w:author="rocky" w:date="2013-09-03T15:40:00Z">
              <w:r w:rsidR="00897C85">
                <w:rPr>
                  <w:szCs w:val="24"/>
                </w:rPr>
                <w:t xml:space="preserve"> and 3.5.4</w:t>
              </w:r>
            </w:ins>
          </w:p>
          <w:p w:rsidR="00CB1964" w:rsidRDefault="00CB1964">
            <w:pPr>
              <w:pStyle w:val="a3"/>
              <w:numPr>
                <w:ilvl w:val="0"/>
                <w:numId w:val="34"/>
              </w:numPr>
              <w:ind w:leftChars="0"/>
              <w:rPr>
                <w:ins w:id="235" w:author="rocky" w:date="2013-09-09T18:05:00Z"/>
                <w:szCs w:val="24"/>
              </w:rPr>
              <w:pPrChange w:id="236" w:author="rocky" w:date="2013-08-28T11:22:00Z">
                <w:pPr/>
              </w:pPrChange>
            </w:pPr>
            <w:ins w:id="237" w:author="rocky" w:date="2013-09-09T16:30:00Z">
              <w:r>
                <w:rPr>
                  <w:szCs w:val="24"/>
                </w:rPr>
                <w:t xml:space="preserve">Add method to let app challenge device </w:t>
              </w:r>
              <w:r>
                <w:rPr>
                  <w:szCs w:val="24"/>
                </w:rPr>
                <w:lastRenderedPageBreak/>
                <w:t>for App_key correctness</w:t>
              </w:r>
            </w:ins>
            <w:ins w:id="238" w:author="rocky" w:date="2013-09-09T16:31:00Z">
              <w:r>
                <w:rPr>
                  <w:szCs w:val="24"/>
                </w:rPr>
                <w:t xml:space="preserve"> during PAIRING and IPA process</w:t>
              </w:r>
            </w:ins>
            <w:ins w:id="239" w:author="rocky" w:date="2013-09-09T16:30:00Z">
              <w:r>
                <w:rPr>
                  <w:szCs w:val="24"/>
                </w:rPr>
                <w:t>, in section 3.1.1 and section 3.3.1</w:t>
              </w:r>
            </w:ins>
          </w:p>
          <w:p w:rsidR="009136D8" w:rsidRDefault="009136D8">
            <w:pPr>
              <w:pStyle w:val="a3"/>
              <w:numPr>
                <w:ilvl w:val="0"/>
                <w:numId w:val="34"/>
              </w:numPr>
              <w:ind w:leftChars="0"/>
              <w:rPr>
                <w:ins w:id="240" w:author="rocky" w:date="2013-09-26T15:14:00Z"/>
                <w:szCs w:val="24"/>
              </w:rPr>
              <w:pPrChange w:id="241" w:author="rocky" w:date="2013-09-09T18:06:00Z">
                <w:pPr/>
              </w:pPrChange>
            </w:pPr>
            <w:ins w:id="242" w:author="rocky" w:date="2013-09-09T18:05:00Z">
              <w:r>
                <w:rPr>
                  <w:szCs w:val="24"/>
                </w:rPr>
                <w:t xml:space="preserve">Add method for </w:t>
              </w:r>
            </w:ins>
            <w:ins w:id="243" w:author="rocky" w:date="2013-09-09T18:07:00Z">
              <w:r>
                <w:rPr>
                  <w:szCs w:val="24"/>
                </w:rPr>
                <w:t xml:space="preserve">dealing with the challenge-response process in mutual authentication </w:t>
              </w:r>
            </w:ins>
            <w:ins w:id="244" w:author="rocky" w:date="2013-09-09T18:08:00Z">
              <w:r>
                <w:rPr>
                  <w:szCs w:val="24"/>
                </w:rPr>
                <w:t xml:space="preserve">in </w:t>
              </w:r>
            </w:ins>
            <w:ins w:id="245" w:author="rocky" w:date="2013-09-09T18:05:00Z">
              <w:r>
                <w:rPr>
                  <w:szCs w:val="24"/>
                </w:rPr>
                <w:t>the case that app side has more than 10 DIDs</w:t>
              </w:r>
            </w:ins>
            <w:ins w:id="246" w:author="rocky" w:date="2013-09-09T18:06:00Z">
              <w:r>
                <w:rPr>
                  <w:szCs w:val="24"/>
                </w:rPr>
                <w:t>, in section 3.2.1</w:t>
              </w:r>
            </w:ins>
            <w:ins w:id="247" w:author="rocky" w:date="2013-09-10T15:22:00Z">
              <w:r w:rsidR="00F75D8B">
                <w:rPr>
                  <w:szCs w:val="24"/>
                </w:rPr>
                <w:t>, section 3.2.6, and section 3.2.7</w:t>
              </w:r>
            </w:ins>
            <w:ins w:id="248" w:author="rocky" w:date="2013-09-09T18:08:00Z">
              <w:r>
                <w:rPr>
                  <w:szCs w:val="24"/>
                </w:rPr>
                <w:t>.</w:t>
              </w:r>
            </w:ins>
          </w:p>
          <w:p w:rsidR="00A1040C" w:rsidRDefault="00A1040C">
            <w:pPr>
              <w:pStyle w:val="a3"/>
              <w:numPr>
                <w:ilvl w:val="0"/>
                <w:numId w:val="34"/>
              </w:numPr>
              <w:ind w:leftChars="0"/>
              <w:rPr>
                <w:ins w:id="249" w:author="rocky" w:date="2013-09-26T15:15:00Z"/>
                <w:szCs w:val="24"/>
              </w:rPr>
              <w:pPrChange w:id="250" w:author="rocky" w:date="2013-09-09T18:06:00Z">
                <w:pPr/>
              </w:pPrChange>
            </w:pPr>
            <w:ins w:id="251" w:author="rocky" w:date="2013-09-26T15:14:00Z">
              <w:r>
                <w:rPr>
                  <w:szCs w:val="24"/>
                </w:rPr>
                <w:t>Remove log reading function in MANAGEMENT mode SetUsername command</w:t>
              </w:r>
            </w:ins>
            <w:ins w:id="252" w:author="rocky" w:date="2013-09-26T15:15:00Z">
              <w:r>
                <w:rPr>
                  <w:szCs w:val="24"/>
                </w:rPr>
                <w:t>, in section 3.5.5.</w:t>
              </w:r>
            </w:ins>
          </w:p>
          <w:p w:rsidR="00A1040C" w:rsidRDefault="00A1040C">
            <w:pPr>
              <w:pStyle w:val="a3"/>
              <w:numPr>
                <w:ilvl w:val="0"/>
                <w:numId w:val="34"/>
              </w:numPr>
              <w:ind w:leftChars="0"/>
              <w:rPr>
                <w:ins w:id="253" w:author="rocky" w:date="2013-09-26T15:38:00Z"/>
                <w:szCs w:val="24"/>
              </w:rPr>
              <w:pPrChange w:id="254" w:author="rocky" w:date="2013-09-09T18:06:00Z">
                <w:pPr/>
              </w:pPrChange>
            </w:pPr>
            <w:ins w:id="255" w:author="rocky" w:date="2013-09-26T15:15:00Z">
              <w:r>
                <w:rPr>
                  <w:szCs w:val="24"/>
                </w:rPr>
                <w:t>Add MANAGEMENT mode SetProperty command, in section 3.5</w:t>
              </w:r>
            </w:ins>
            <w:ins w:id="256" w:author="rocky" w:date="2013-09-26T15:38:00Z">
              <w:r w:rsidR="007A4F0D">
                <w:rPr>
                  <w:szCs w:val="24"/>
                </w:rPr>
                <w:t>.11.</w:t>
              </w:r>
            </w:ins>
          </w:p>
          <w:p w:rsidR="007A4F0D" w:rsidRDefault="007A4F0D">
            <w:pPr>
              <w:pStyle w:val="a3"/>
              <w:numPr>
                <w:ilvl w:val="0"/>
                <w:numId w:val="34"/>
              </w:numPr>
              <w:ind w:leftChars="0"/>
              <w:rPr>
                <w:ins w:id="257" w:author="rocky" w:date="2013-10-08T15:54:00Z"/>
                <w:szCs w:val="24"/>
              </w:rPr>
              <w:pPrChange w:id="258" w:author="rocky" w:date="2013-09-09T18:06:00Z">
                <w:pPr/>
              </w:pPrChange>
            </w:pPr>
            <w:ins w:id="259" w:author="rocky" w:date="2013-09-26T15:38:00Z">
              <w:r>
                <w:rPr>
                  <w:szCs w:val="24"/>
                </w:rPr>
                <w:t>Modify MANAGEMENT mode GetProperty command to support get multiple properties, in section 3.5.7.</w:t>
              </w:r>
            </w:ins>
          </w:p>
          <w:p w:rsidR="0003781C" w:rsidRDefault="0003781C">
            <w:pPr>
              <w:pStyle w:val="a3"/>
              <w:numPr>
                <w:ilvl w:val="0"/>
                <w:numId w:val="34"/>
              </w:numPr>
              <w:ind w:leftChars="0"/>
              <w:rPr>
                <w:ins w:id="260" w:author="rocky" w:date="2013-10-09T11:38:00Z"/>
                <w:szCs w:val="24"/>
              </w:rPr>
              <w:pPrChange w:id="261" w:author="rocky" w:date="2013-09-09T18:06:00Z">
                <w:pPr/>
              </w:pPrChange>
            </w:pPr>
            <w:ins w:id="262" w:author="rocky" w:date="2013-10-08T15:54:00Z">
              <w:r>
                <w:rPr>
                  <w:szCs w:val="24"/>
                </w:rPr>
                <w:t xml:space="preserve">Add method to pass Admin_name </w:t>
              </w:r>
            </w:ins>
            <w:ins w:id="263" w:author="rocky" w:date="2013-10-09T12:48:00Z">
              <w:r w:rsidR="00464A63">
                <w:rPr>
                  <w:szCs w:val="24"/>
                </w:rPr>
                <w:t xml:space="preserve">and Device_name </w:t>
              </w:r>
            </w:ins>
            <w:ins w:id="264" w:author="rocky" w:date="2013-10-08T15:54:00Z">
              <w:r>
                <w:rPr>
                  <w:szCs w:val="24"/>
                </w:rPr>
                <w:t>to client by AUTH mode FINISH command, in section 3.2.2.</w:t>
              </w:r>
            </w:ins>
          </w:p>
          <w:p w:rsidR="005222F4" w:rsidRDefault="005222F4">
            <w:pPr>
              <w:pStyle w:val="a3"/>
              <w:numPr>
                <w:ilvl w:val="0"/>
                <w:numId w:val="34"/>
              </w:numPr>
              <w:ind w:leftChars="0"/>
              <w:rPr>
                <w:ins w:id="265" w:author="rocky" w:date="2013-10-11T12:03:00Z"/>
                <w:szCs w:val="24"/>
              </w:rPr>
              <w:pPrChange w:id="266" w:author="rocky" w:date="2013-09-09T18:06:00Z">
                <w:pPr/>
              </w:pPrChange>
            </w:pPr>
            <w:ins w:id="267" w:author="rocky" w:date="2013-10-09T11:38:00Z">
              <w:r>
                <w:rPr>
                  <w:szCs w:val="24"/>
                </w:rPr>
                <w:t>Add method to let Admin change device name, in section 3.5.12.</w:t>
              </w:r>
            </w:ins>
          </w:p>
          <w:p w:rsidR="00A27E1B" w:rsidRDefault="00F654E4">
            <w:pPr>
              <w:pStyle w:val="a3"/>
              <w:numPr>
                <w:ilvl w:val="0"/>
                <w:numId w:val="34"/>
              </w:numPr>
              <w:ind w:leftChars="0"/>
              <w:rPr>
                <w:ins w:id="268" w:author="rocky" w:date="2013-10-21T14:53:00Z"/>
                <w:szCs w:val="24"/>
              </w:rPr>
              <w:pPrChange w:id="269" w:author="rocky" w:date="2013-10-21T14:53:00Z">
                <w:pPr/>
              </w:pPrChange>
            </w:pPr>
            <w:ins w:id="270" w:author="rocky" w:date="2013-10-11T12:03:00Z">
              <w:r>
                <w:rPr>
                  <w:szCs w:val="24"/>
                </w:rPr>
                <w:t xml:space="preserve">Add method to differentiate DIN check error and SETUP state error upon PAIRING. </w:t>
              </w:r>
            </w:ins>
            <w:ins w:id="271" w:author="rocky" w:date="2013-10-11T12:04:00Z">
              <w:r>
                <w:rPr>
                  <w:szCs w:val="24"/>
                </w:rPr>
                <w:t>In section 3.1.1</w:t>
              </w:r>
            </w:ins>
          </w:p>
          <w:p w:rsidR="00A27E1B" w:rsidRDefault="00A27E1B">
            <w:pPr>
              <w:pStyle w:val="a3"/>
              <w:numPr>
                <w:ilvl w:val="0"/>
                <w:numId w:val="34"/>
              </w:numPr>
              <w:ind w:leftChars="0"/>
              <w:rPr>
                <w:ins w:id="272" w:author="rocky" w:date="2013-11-18T14:33:00Z"/>
                <w:szCs w:val="24"/>
              </w:rPr>
              <w:pPrChange w:id="273" w:author="rocky" w:date="2013-10-21T14:53:00Z">
                <w:pPr/>
              </w:pPrChange>
            </w:pPr>
            <w:ins w:id="274" w:author="rocky" w:date="2013-10-21T14:53:00Z">
              <w:r>
                <w:rPr>
                  <w:szCs w:val="24"/>
                </w:rPr>
                <w:t>Add description about NDEF media-type interpolation</w:t>
              </w:r>
            </w:ins>
            <w:ins w:id="275" w:author="rocky" w:date="2013-10-21T14:54:00Z">
              <w:r>
                <w:rPr>
                  <w:szCs w:val="24"/>
                </w:rPr>
                <w:t>,</w:t>
              </w:r>
            </w:ins>
            <w:ins w:id="276" w:author="rocky" w:date="2013-10-21T14:53:00Z">
              <w:r>
                <w:rPr>
                  <w:szCs w:val="24"/>
                </w:rPr>
                <w:t xml:space="preserve"> in section 2.1</w:t>
              </w:r>
            </w:ins>
          </w:p>
          <w:p w:rsidR="00E8304E" w:rsidRDefault="00E8304E">
            <w:pPr>
              <w:pStyle w:val="a3"/>
              <w:numPr>
                <w:ilvl w:val="0"/>
                <w:numId w:val="34"/>
              </w:numPr>
              <w:ind w:leftChars="0"/>
              <w:rPr>
                <w:ins w:id="277" w:author="rocky" w:date="2013-12-12T11:16:00Z"/>
                <w:szCs w:val="24"/>
              </w:rPr>
              <w:pPrChange w:id="278" w:author="rocky" w:date="2013-10-21T14:53:00Z">
                <w:pPr/>
              </w:pPrChange>
            </w:pPr>
            <w:ins w:id="279" w:author="rocky" w:date="2013-11-18T14:33:00Z">
              <w:r>
                <w:rPr>
                  <w:szCs w:val="24"/>
                </w:rPr>
                <w:t xml:space="preserve">Add AUTH mode SendRequest_Wo_AutoPairing and SendRequest_Wo_AutoPairingEx command that will not trigger auto pairing in SETUP mode, in section 3.2.8 and </w:t>
              </w:r>
            </w:ins>
            <w:ins w:id="280" w:author="rocky" w:date="2013-11-18T14:34:00Z">
              <w:r>
                <w:rPr>
                  <w:szCs w:val="24"/>
                </w:rPr>
                <w:t xml:space="preserve">section </w:t>
              </w:r>
            </w:ins>
            <w:ins w:id="281" w:author="rocky" w:date="2013-11-18T14:33:00Z">
              <w:r>
                <w:rPr>
                  <w:szCs w:val="24"/>
                </w:rPr>
                <w:t>3.2.9</w:t>
              </w:r>
            </w:ins>
          </w:p>
          <w:p w:rsidR="00ED5E2C" w:rsidRDefault="00ED5E2C">
            <w:pPr>
              <w:pStyle w:val="a3"/>
              <w:numPr>
                <w:ilvl w:val="0"/>
                <w:numId w:val="34"/>
              </w:numPr>
              <w:ind w:leftChars="0"/>
              <w:rPr>
                <w:ins w:id="282" w:author="rocky" w:date="2013-12-17T19:30:00Z"/>
                <w:szCs w:val="24"/>
              </w:rPr>
              <w:pPrChange w:id="283" w:author="rocky" w:date="2013-10-21T14:53:00Z">
                <w:pPr/>
              </w:pPrChange>
            </w:pPr>
            <w:ins w:id="284" w:author="rocky" w:date="2013-12-12T11:16:00Z">
              <w:r>
                <w:rPr>
                  <w:szCs w:val="24"/>
                </w:rPr>
                <w:t xml:space="preserve">Modify PAIRING mode SendRequest command to add response </w:t>
              </w:r>
            </w:ins>
            <w:ins w:id="285" w:author="rocky" w:date="2013-12-13T17:54:00Z">
              <w:r w:rsidR="005F11DE">
                <w:rPr>
                  <w:szCs w:val="24"/>
                </w:rPr>
                <w:t>admin_</w:t>
              </w:r>
            </w:ins>
            <w:ins w:id="286" w:author="rocky" w:date="2013-12-12T11:16:00Z">
              <w:r w:rsidR="005F11DE">
                <w:rPr>
                  <w:szCs w:val="24"/>
                </w:rPr>
                <w:t>rolling</w:t>
              </w:r>
            </w:ins>
            <w:ins w:id="287" w:author="rocky" w:date="2013-12-13T17:54:00Z">
              <w:r w:rsidR="005F11DE">
                <w:rPr>
                  <w:szCs w:val="24"/>
                </w:rPr>
                <w:t>_</w:t>
              </w:r>
            </w:ins>
            <w:ins w:id="288" w:author="rocky" w:date="2013-12-12T11:16:00Z">
              <w:r>
                <w:rPr>
                  <w:szCs w:val="24"/>
                </w:rPr>
                <w:t>number to tell who is the latest ad</w:t>
              </w:r>
            </w:ins>
            <w:ins w:id="289" w:author="rocky" w:date="2013-12-12T11:17:00Z">
              <w:r>
                <w:rPr>
                  <w:szCs w:val="24"/>
                </w:rPr>
                <w:t>m</w:t>
              </w:r>
            </w:ins>
            <w:ins w:id="290" w:author="rocky" w:date="2013-12-12T11:16:00Z">
              <w:r>
                <w:rPr>
                  <w:szCs w:val="24"/>
                </w:rPr>
                <w:t>in</w:t>
              </w:r>
            </w:ins>
          </w:p>
          <w:p w:rsidR="00871A21" w:rsidRDefault="00871A21">
            <w:pPr>
              <w:pStyle w:val="a3"/>
              <w:numPr>
                <w:ilvl w:val="0"/>
                <w:numId w:val="34"/>
              </w:numPr>
              <w:ind w:leftChars="0"/>
              <w:rPr>
                <w:ins w:id="291" w:author="rocky" w:date="2014-01-15T18:40:00Z"/>
                <w:szCs w:val="24"/>
              </w:rPr>
              <w:pPrChange w:id="292" w:author="rocky" w:date="2013-10-21T14:53:00Z">
                <w:pPr/>
              </w:pPrChange>
            </w:pPr>
            <w:ins w:id="293" w:author="rocky" w:date="2013-12-17T19:30:00Z">
              <w:r>
                <w:rPr>
                  <w:szCs w:val="24"/>
                </w:rPr>
                <w:t xml:space="preserve">Modify </w:t>
              </w:r>
            </w:ins>
            <w:ins w:id="294" w:author="rocky" w:date="2013-12-17T19:36:00Z">
              <w:r w:rsidR="00DD78C2">
                <w:rPr>
                  <w:szCs w:val="24"/>
                </w:rPr>
                <w:t xml:space="preserve">MANAGEMENT mode Sync command’s command format and </w:t>
              </w:r>
            </w:ins>
            <w:ins w:id="295" w:author="rocky" w:date="2013-12-17T19:30:00Z">
              <w:r>
                <w:rPr>
                  <w:szCs w:val="24"/>
                </w:rPr>
                <w:t xml:space="preserve">IPA </w:t>
              </w:r>
              <w:r>
                <w:rPr>
                  <w:szCs w:val="24"/>
                </w:rPr>
                <w:lastRenderedPageBreak/>
                <w:t>mode SendRequest</w:t>
              </w:r>
            </w:ins>
            <w:ins w:id="296" w:author="rocky" w:date="2013-12-17T19:36:00Z">
              <w:r w:rsidR="00DD78C2">
                <w:rPr>
                  <w:szCs w:val="24"/>
                </w:rPr>
                <w:t xml:space="preserve"> command</w:t>
              </w:r>
            </w:ins>
            <w:ins w:id="297" w:author="rocky" w:date="2013-12-17T19:30:00Z">
              <w:r>
                <w:rPr>
                  <w:szCs w:val="24"/>
                </w:rPr>
                <w:t>’s response format because access right definition changes.</w:t>
              </w:r>
            </w:ins>
            <w:ins w:id="298" w:author="rocky" w:date="2013-12-17T19:31:00Z">
              <w:r>
                <w:rPr>
                  <w:szCs w:val="24"/>
                </w:rPr>
                <w:t xml:space="preserve"> Modify PRC mode register client command to </w:t>
              </w:r>
            </w:ins>
            <w:ins w:id="299" w:author="rocky" w:date="2013-12-17T19:32:00Z">
              <w:r>
                <w:rPr>
                  <w:szCs w:val="24"/>
                </w:rPr>
                <w:t>transmit two-pass</w:t>
              </w:r>
            </w:ins>
            <w:ins w:id="300" w:author="rocky" w:date="2013-12-17T19:31:00Z">
              <w:r>
                <w:rPr>
                  <w:szCs w:val="24"/>
                </w:rPr>
                <w:t xml:space="preserve"> </w:t>
              </w:r>
            </w:ins>
            <w:ins w:id="301" w:author="rocky" w:date="2013-12-17T19:32:00Z">
              <w:r>
                <w:rPr>
                  <w:szCs w:val="24"/>
                </w:rPr>
                <w:t>encrypted access right.</w:t>
              </w:r>
            </w:ins>
          </w:p>
          <w:p w:rsidR="007604DC" w:rsidRDefault="007604DC">
            <w:pPr>
              <w:pStyle w:val="a3"/>
              <w:numPr>
                <w:ilvl w:val="0"/>
                <w:numId w:val="34"/>
              </w:numPr>
              <w:ind w:leftChars="0"/>
              <w:rPr>
                <w:ins w:id="302" w:author="rocky" w:date="2014-01-15T18:34:00Z"/>
                <w:szCs w:val="24"/>
              </w:rPr>
              <w:pPrChange w:id="303" w:author="rocky" w:date="2013-10-21T14:53:00Z">
                <w:pPr/>
              </w:pPrChange>
            </w:pPr>
            <w:ins w:id="304" w:author="rocky" w:date="2014-01-15T18:40:00Z">
              <w:r>
                <w:rPr>
                  <w:szCs w:val="24"/>
                </w:rPr>
                <w:t>Modify 3.</w:t>
              </w:r>
            </w:ins>
            <w:ins w:id="305" w:author="rocky" w:date="2014-01-15T18:44:00Z">
              <w:r>
                <w:rPr>
                  <w:szCs w:val="24"/>
                </w:rPr>
                <w:t>3.1</w:t>
              </w:r>
            </w:ins>
            <w:ins w:id="306" w:author="rocky" w:date="2014-01-15T18:40:00Z">
              <w:r>
                <w:rPr>
                  <w:szCs w:val="24"/>
                </w:rPr>
                <w:t>, access right to 16 bytes.</w:t>
              </w:r>
            </w:ins>
          </w:p>
          <w:p w:rsidR="00983A4E" w:rsidRDefault="00983A4E">
            <w:pPr>
              <w:pStyle w:val="a3"/>
              <w:numPr>
                <w:ilvl w:val="0"/>
                <w:numId w:val="34"/>
              </w:numPr>
              <w:ind w:leftChars="0"/>
              <w:rPr>
                <w:ins w:id="307" w:author="rocky" w:date="2014-01-29T11:13:00Z"/>
                <w:szCs w:val="24"/>
              </w:rPr>
              <w:pPrChange w:id="308" w:author="rocky" w:date="2013-10-21T14:53:00Z">
                <w:pPr/>
              </w:pPrChange>
            </w:pPr>
            <w:ins w:id="309" w:author="rocky" w:date="2014-01-15T18:34:00Z">
              <w:r>
                <w:rPr>
                  <w:szCs w:val="24"/>
                </w:rPr>
                <w:t>Modify 3.5.3, access right to 16 bytes</w:t>
              </w:r>
              <w:r w:rsidR="0017760D">
                <w:rPr>
                  <w:szCs w:val="24"/>
                </w:rPr>
                <w:t xml:space="preserve">. </w:t>
              </w:r>
            </w:ins>
            <w:ins w:id="310" w:author="rocky" w:date="2014-01-15T18:39:00Z">
              <w:r w:rsidR="0017760D">
                <w:rPr>
                  <w:szCs w:val="24"/>
                </w:rPr>
                <w:t>The response data contains access right.</w:t>
              </w:r>
            </w:ins>
          </w:p>
          <w:p w:rsidR="008D705A" w:rsidRDefault="008D705A">
            <w:pPr>
              <w:pStyle w:val="a3"/>
              <w:numPr>
                <w:ilvl w:val="0"/>
                <w:numId w:val="34"/>
              </w:numPr>
              <w:ind w:leftChars="0"/>
              <w:rPr>
                <w:ins w:id="311" w:author="rocky" w:date="2014-01-29T11:13:00Z"/>
                <w:szCs w:val="24"/>
              </w:rPr>
              <w:pPrChange w:id="312" w:author="rocky" w:date="2013-10-21T14:53:00Z">
                <w:pPr/>
              </w:pPrChange>
            </w:pPr>
            <w:ins w:id="313" w:author="rocky" w:date="2014-01-29T11:13:00Z">
              <w:r>
                <w:rPr>
                  <w:szCs w:val="24"/>
                </w:rPr>
                <w:t>Modify 3.2</w:t>
              </w:r>
            </w:ins>
            <w:ins w:id="314" w:author="rocky" w:date="2014-01-29T11:14:00Z">
              <w:r>
                <w:rPr>
                  <w:szCs w:val="24"/>
                </w:rPr>
                <w:t>.2, client read back item</w:t>
              </w:r>
            </w:ins>
          </w:p>
          <w:p w:rsidR="004C34C5" w:rsidRPr="00870474" w:rsidRDefault="008D705A">
            <w:pPr>
              <w:pStyle w:val="a3"/>
              <w:numPr>
                <w:ilvl w:val="0"/>
                <w:numId w:val="34"/>
              </w:numPr>
              <w:ind w:leftChars="0"/>
              <w:rPr>
                <w:ins w:id="315" w:author="rocky" w:date="2013-07-29T12:34:00Z"/>
                <w:szCs w:val="24"/>
              </w:rPr>
              <w:pPrChange w:id="316" w:author="rocky" w:date="2014-05-19T17:27:00Z">
                <w:pPr/>
              </w:pPrChange>
            </w:pPr>
            <w:ins w:id="317" w:author="rocky" w:date="2014-01-29T11:13:00Z">
              <w:r>
                <w:rPr>
                  <w:szCs w:val="24"/>
                </w:rPr>
                <w:t>Modify 3.5.7.1, Property ID and data size</w:t>
              </w:r>
            </w:ins>
          </w:p>
        </w:tc>
      </w:tr>
      <w:tr w:rsidR="006C2A1A" w:rsidRPr="009136D8" w:rsidTr="006C2A1A">
        <w:tblPrEx>
          <w:tblPrExChange w:id="318" w:author="rocky" w:date="2014-05-19T17:27:00Z">
            <w:tblPrEx>
              <w:tblW w:w="8642" w:type="dxa"/>
            </w:tblPrEx>
          </w:tblPrExChange>
        </w:tblPrEx>
        <w:trPr>
          <w:trHeight w:val="2283"/>
          <w:ins w:id="319" w:author="rocky" w:date="2014-05-19T17:27:00Z"/>
          <w:trPrChange w:id="320" w:author="rocky" w:date="2014-05-19T17:27:00Z">
            <w:trPr>
              <w:gridBefore w:val="1"/>
              <w:trHeight w:val="10480"/>
            </w:trPr>
          </w:trPrChange>
        </w:trPr>
        <w:tc>
          <w:tcPr>
            <w:tcW w:w="988" w:type="dxa"/>
            <w:tcPrChange w:id="321" w:author="rocky" w:date="2014-05-19T17:27:00Z">
              <w:tcPr>
                <w:tcW w:w="988" w:type="dxa"/>
                <w:gridSpan w:val="2"/>
              </w:tcPr>
            </w:tcPrChange>
          </w:tcPr>
          <w:p w:rsidR="006C2A1A" w:rsidRDefault="006C2A1A" w:rsidP="006C2A1A">
            <w:pPr>
              <w:rPr>
                <w:ins w:id="322" w:author="rocky" w:date="2014-05-19T17:27:00Z"/>
                <w:szCs w:val="24"/>
              </w:rPr>
            </w:pPr>
            <w:ins w:id="323" w:author="rocky" w:date="2014-07-25T14:35:00Z">
              <w:r>
                <w:rPr>
                  <w:rFonts w:hint="eastAsia"/>
                  <w:szCs w:val="24"/>
                </w:rPr>
                <w:lastRenderedPageBreak/>
                <w:t>0.7</w:t>
              </w:r>
            </w:ins>
          </w:p>
        </w:tc>
        <w:tc>
          <w:tcPr>
            <w:tcW w:w="1417" w:type="dxa"/>
            <w:tcPrChange w:id="324" w:author="rocky" w:date="2014-05-19T17:27:00Z">
              <w:tcPr>
                <w:tcW w:w="1417" w:type="dxa"/>
                <w:gridSpan w:val="2"/>
              </w:tcPr>
            </w:tcPrChange>
          </w:tcPr>
          <w:p w:rsidR="006C2A1A" w:rsidRDefault="006C2A1A" w:rsidP="006C2A1A">
            <w:pPr>
              <w:rPr>
                <w:ins w:id="325" w:author="rocky" w:date="2014-05-19T17:27:00Z"/>
                <w:szCs w:val="24"/>
              </w:rPr>
            </w:pPr>
            <w:ins w:id="326" w:author="rocky" w:date="2014-07-25T14:35:00Z">
              <w:r>
                <w:rPr>
                  <w:rFonts w:hint="eastAsia"/>
                  <w:szCs w:val="24"/>
                </w:rPr>
                <w:t>2014</w:t>
              </w:r>
            </w:ins>
            <w:ins w:id="327" w:author="rocky" w:date="2014-07-25T14:36:00Z">
              <w:r>
                <w:rPr>
                  <w:szCs w:val="24"/>
                </w:rPr>
                <w:t>/2/5</w:t>
              </w:r>
            </w:ins>
          </w:p>
        </w:tc>
        <w:tc>
          <w:tcPr>
            <w:tcW w:w="1559" w:type="dxa"/>
            <w:tcPrChange w:id="328" w:author="rocky" w:date="2014-05-19T17:27:00Z">
              <w:tcPr>
                <w:tcW w:w="1559" w:type="dxa"/>
                <w:gridSpan w:val="2"/>
              </w:tcPr>
            </w:tcPrChange>
          </w:tcPr>
          <w:p w:rsidR="006C2A1A" w:rsidRDefault="006C2A1A" w:rsidP="006C2A1A">
            <w:pPr>
              <w:rPr>
                <w:ins w:id="329" w:author="rocky" w:date="2014-05-19T17:27:00Z"/>
                <w:szCs w:val="24"/>
              </w:rPr>
            </w:pPr>
            <w:ins w:id="330" w:author="rocky" w:date="2014-07-25T14:35:00Z">
              <w:r>
                <w:rPr>
                  <w:rFonts w:hint="eastAsia"/>
                  <w:szCs w:val="24"/>
                </w:rPr>
                <w:t>Rocky Huang</w:t>
              </w:r>
            </w:ins>
          </w:p>
        </w:tc>
        <w:tc>
          <w:tcPr>
            <w:tcW w:w="4678" w:type="dxa"/>
            <w:tcPrChange w:id="331" w:author="rocky" w:date="2014-05-19T17:27:00Z">
              <w:tcPr>
                <w:tcW w:w="4678" w:type="dxa"/>
                <w:gridSpan w:val="3"/>
              </w:tcPr>
            </w:tcPrChange>
          </w:tcPr>
          <w:p w:rsidR="006C2A1A" w:rsidRDefault="006C2A1A">
            <w:pPr>
              <w:pStyle w:val="a3"/>
              <w:numPr>
                <w:ilvl w:val="0"/>
                <w:numId w:val="36"/>
              </w:numPr>
              <w:ind w:leftChars="0"/>
              <w:rPr>
                <w:ins w:id="332" w:author="rocky" w:date="2014-05-19T17:33:00Z"/>
                <w:szCs w:val="24"/>
              </w:rPr>
              <w:pPrChange w:id="333" w:author="rocky" w:date="2014-05-19T17:28:00Z">
                <w:pPr/>
              </w:pPrChange>
            </w:pPr>
            <w:ins w:id="334" w:author="rocky" w:date="2014-05-19T17:28:00Z">
              <w:r>
                <w:rPr>
                  <w:rFonts w:hint="eastAsia"/>
                  <w:szCs w:val="24"/>
                </w:rPr>
                <w:t xml:space="preserve">Remove </w:t>
              </w:r>
              <w:r>
                <w:rPr>
                  <w:szCs w:val="24"/>
                </w:rPr>
                <w:t xml:space="preserve">original ValidatePIN in section </w:t>
              </w:r>
              <w:r>
                <w:rPr>
                  <w:rFonts w:hint="eastAsia"/>
                  <w:szCs w:val="24"/>
                </w:rPr>
                <w:t xml:space="preserve">3.2.3 and </w:t>
              </w:r>
            </w:ins>
            <w:ins w:id="335" w:author="rocky" w:date="2014-05-19T17:29:00Z">
              <w:r>
                <w:rPr>
                  <w:szCs w:val="24"/>
                </w:rPr>
                <w:t xml:space="preserve">ValidateGIN in section </w:t>
              </w:r>
            </w:ins>
            <w:ins w:id="336" w:author="rocky" w:date="2014-05-19T17:28:00Z">
              <w:r>
                <w:rPr>
                  <w:rFonts w:hint="eastAsia"/>
                  <w:szCs w:val="24"/>
                </w:rPr>
                <w:t>3.2.4</w:t>
              </w:r>
            </w:ins>
          </w:p>
          <w:p w:rsidR="006C2A1A" w:rsidRDefault="006C2A1A">
            <w:pPr>
              <w:pStyle w:val="a3"/>
              <w:numPr>
                <w:ilvl w:val="0"/>
                <w:numId w:val="36"/>
              </w:numPr>
              <w:ind w:leftChars="0"/>
              <w:rPr>
                <w:ins w:id="337" w:author="rocky" w:date="2014-05-19T17:45:00Z"/>
                <w:szCs w:val="24"/>
              </w:rPr>
              <w:pPrChange w:id="338" w:author="rocky" w:date="2014-05-19T17:28:00Z">
                <w:pPr/>
              </w:pPrChange>
            </w:pPr>
            <w:ins w:id="339" w:author="rocky" w:date="2014-05-19T17:33:00Z">
              <w:r>
                <w:rPr>
                  <w:szCs w:val="24"/>
                </w:rPr>
                <w:t xml:space="preserve">Remove original SetPIN </w:t>
              </w:r>
            </w:ins>
            <w:ins w:id="340" w:author="rocky" w:date="2014-05-19T17:34:00Z">
              <w:r>
                <w:rPr>
                  <w:szCs w:val="24"/>
                </w:rPr>
                <w:t>in section 3.5.1 and SetGIN in section 3.5.2</w:t>
              </w:r>
            </w:ins>
            <w:ins w:id="341" w:author="rocky" w:date="2014-05-19T17:35:00Z">
              <w:r>
                <w:rPr>
                  <w:szCs w:val="24"/>
                </w:rPr>
                <w:t xml:space="preserve"> and </w:t>
              </w:r>
              <w:r>
                <w:rPr>
                  <w:rFonts w:hint="eastAsia"/>
                  <w:szCs w:val="24"/>
                </w:rPr>
                <w:t>ValidatePIN</w:t>
              </w:r>
              <w:r>
                <w:rPr>
                  <w:szCs w:val="24"/>
                </w:rPr>
                <w:t xml:space="preserve">AndSync in section 3.5.4 </w:t>
              </w:r>
            </w:ins>
          </w:p>
          <w:p w:rsidR="006C2A1A" w:rsidRPr="00870474" w:rsidRDefault="006C2A1A">
            <w:pPr>
              <w:pStyle w:val="a3"/>
              <w:numPr>
                <w:ilvl w:val="0"/>
                <w:numId w:val="36"/>
              </w:numPr>
              <w:ind w:leftChars="0"/>
              <w:rPr>
                <w:ins w:id="342" w:author="rocky" w:date="2014-05-19T17:27:00Z"/>
                <w:szCs w:val="24"/>
              </w:rPr>
              <w:pPrChange w:id="343" w:author="rocky" w:date="2014-05-19T17:28:00Z">
                <w:pPr/>
              </w:pPrChange>
            </w:pPr>
            <w:ins w:id="344" w:author="rocky" w:date="2014-05-19T17:45:00Z">
              <w:r>
                <w:rPr>
                  <w:szCs w:val="24"/>
                </w:rPr>
                <w:t xml:space="preserve">Add </w:t>
              </w:r>
            </w:ins>
            <w:ins w:id="345" w:author="rocky" w:date="2014-05-19T17:46:00Z">
              <w:r>
                <w:rPr>
                  <w:szCs w:val="24"/>
                </w:rPr>
                <w:t xml:space="preserve">UpdateAccessRight </w:t>
              </w:r>
            </w:ins>
            <w:ins w:id="346" w:author="rocky" w:date="2014-05-19T17:45:00Z">
              <w:r>
                <w:rPr>
                  <w:szCs w:val="24"/>
                </w:rPr>
                <w:t>in section 3.4.5</w:t>
              </w:r>
            </w:ins>
          </w:p>
        </w:tc>
      </w:tr>
      <w:tr w:rsidR="006C2A1A" w:rsidRPr="009136D8" w:rsidTr="00B54D7E">
        <w:tblPrEx>
          <w:tblPrExChange w:id="347" w:author="rocky" w:date="2014-10-02T16:11:00Z">
            <w:tblPrEx>
              <w:tblW w:w="8642" w:type="dxa"/>
            </w:tblPrEx>
          </w:tblPrExChange>
        </w:tblPrEx>
        <w:trPr>
          <w:trHeight w:val="1665"/>
          <w:trPrChange w:id="348" w:author="rocky" w:date="2014-10-02T16:11:00Z">
            <w:trPr>
              <w:gridAfter w:val="0"/>
              <w:trHeight w:val="465"/>
            </w:trPr>
          </w:trPrChange>
        </w:trPr>
        <w:tc>
          <w:tcPr>
            <w:tcW w:w="988" w:type="dxa"/>
            <w:tcPrChange w:id="349" w:author="rocky" w:date="2014-10-02T16:11:00Z">
              <w:tcPr>
                <w:tcW w:w="988" w:type="dxa"/>
                <w:gridSpan w:val="2"/>
              </w:tcPr>
            </w:tcPrChange>
          </w:tcPr>
          <w:p w:rsidR="006C2A1A" w:rsidRDefault="006C2A1A" w:rsidP="006C2A1A">
            <w:pPr>
              <w:rPr>
                <w:szCs w:val="24"/>
              </w:rPr>
            </w:pPr>
            <w:ins w:id="350" w:author="rocky" w:date="2014-07-25T14:36:00Z">
              <w:r>
                <w:rPr>
                  <w:rFonts w:hint="eastAsia"/>
                  <w:szCs w:val="24"/>
                </w:rPr>
                <w:t>0.8</w:t>
              </w:r>
            </w:ins>
          </w:p>
        </w:tc>
        <w:tc>
          <w:tcPr>
            <w:tcW w:w="1417" w:type="dxa"/>
            <w:tcPrChange w:id="351" w:author="rocky" w:date="2014-10-02T16:11:00Z">
              <w:tcPr>
                <w:tcW w:w="1417" w:type="dxa"/>
                <w:gridSpan w:val="2"/>
              </w:tcPr>
            </w:tcPrChange>
          </w:tcPr>
          <w:p w:rsidR="006C2A1A" w:rsidRDefault="006C2A1A" w:rsidP="006C2A1A">
            <w:pPr>
              <w:rPr>
                <w:szCs w:val="24"/>
              </w:rPr>
            </w:pPr>
            <w:ins w:id="352" w:author="rocky" w:date="2014-07-25T14:36:00Z">
              <w:r>
                <w:rPr>
                  <w:rFonts w:hint="eastAsia"/>
                  <w:szCs w:val="24"/>
                </w:rPr>
                <w:t>20</w:t>
              </w:r>
            </w:ins>
            <w:ins w:id="353" w:author="rocky" w:date="2014-10-02T16:11:00Z">
              <w:r w:rsidR="00B54D7E">
                <w:rPr>
                  <w:szCs w:val="24"/>
                </w:rPr>
                <w:t>1</w:t>
              </w:r>
            </w:ins>
            <w:ins w:id="354" w:author="rocky" w:date="2014-07-25T14:36:00Z">
              <w:r>
                <w:rPr>
                  <w:rFonts w:hint="eastAsia"/>
                  <w:szCs w:val="24"/>
                </w:rPr>
                <w:t>4/7/25</w:t>
              </w:r>
            </w:ins>
          </w:p>
        </w:tc>
        <w:tc>
          <w:tcPr>
            <w:tcW w:w="1559" w:type="dxa"/>
            <w:tcPrChange w:id="355" w:author="rocky" w:date="2014-10-02T16:11:00Z">
              <w:tcPr>
                <w:tcW w:w="1559" w:type="dxa"/>
                <w:gridSpan w:val="2"/>
              </w:tcPr>
            </w:tcPrChange>
          </w:tcPr>
          <w:p w:rsidR="006C2A1A" w:rsidRDefault="006C2A1A" w:rsidP="006C2A1A">
            <w:pPr>
              <w:rPr>
                <w:szCs w:val="24"/>
              </w:rPr>
            </w:pPr>
            <w:ins w:id="356" w:author="rocky" w:date="2014-07-25T14:36:00Z">
              <w:r>
                <w:rPr>
                  <w:rFonts w:hint="eastAsia"/>
                  <w:szCs w:val="24"/>
                </w:rPr>
                <w:t>Rocky Huang</w:t>
              </w:r>
            </w:ins>
          </w:p>
        </w:tc>
        <w:tc>
          <w:tcPr>
            <w:tcW w:w="4678" w:type="dxa"/>
            <w:tcPrChange w:id="357" w:author="rocky" w:date="2014-10-02T16:11:00Z">
              <w:tcPr>
                <w:tcW w:w="4678" w:type="dxa"/>
                <w:gridSpan w:val="3"/>
              </w:tcPr>
            </w:tcPrChange>
          </w:tcPr>
          <w:p w:rsidR="006C2A1A" w:rsidRPr="00870474" w:rsidRDefault="006C2A1A">
            <w:pPr>
              <w:pStyle w:val="a3"/>
              <w:numPr>
                <w:ilvl w:val="0"/>
                <w:numId w:val="37"/>
              </w:numPr>
              <w:ind w:leftChars="0"/>
              <w:rPr>
                <w:szCs w:val="24"/>
              </w:rPr>
              <w:pPrChange w:id="358" w:author="rocky" w:date="2014-07-25T14:37:00Z">
                <w:pPr>
                  <w:pStyle w:val="a3"/>
                  <w:numPr>
                    <w:numId w:val="36"/>
                  </w:numPr>
                  <w:ind w:left="840" w:hanging="360"/>
                </w:pPr>
              </w:pPrChange>
            </w:pPr>
            <w:ins w:id="359" w:author="rocky" w:date="2014-07-25T14:37:00Z">
              <w:r>
                <w:rPr>
                  <w:rFonts w:hint="eastAsia"/>
                  <w:szCs w:val="24"/>
                </w:rPr>
                <w:t>Add FACTORY test com</w:t>
              </w:r>
              <w:r>
                <w:rPr>
                  <w:szCs w:val="24"/>
                </w:rPr>
                <w:t>m</w:t>
              </w:r>
              <w:r>
                <w:rPr>
                  <w:rFonts w:hint="eastAsia"/>
                  <w:szCs w:val="24"/>
                </w:rPr>
                <w:t>and</w:t>
              </w:r>
            </w:ins>
          </w:p>
        </w:tc>
      </w:tr>
      <w:tr w:rsidR="00B54D7E" w:rsidRPr="009136D8" w:rsidTr="00C860B2">
        <w:trPr>
          <w:trHeight w:val="1230"/>
        </w:trPr>
        <w:tc>
          <w:tcPr>
            <w:tcW w:w="988" w:type="dxa"/>
          </w:tcPr>
          <w:p w:rsidR="00B54D7E" w:rsidRDefault="00B54D7E" w:rsidP="006C2A1A">
            <w:pPr>
              <w:rPr>
                <w:szCs w:val="24"/>
              </w:rPr>
            </w:pPr>
            <w:ins w:id="360" w:author="rocky" w:date="2014-10-02T16:11:00Z">
              <w:r>
                <w:rPr>
                  <w:rFonts w:hint="eastAsia"/>
                  <w:szCs w:val="24"/>
                </w:rPr>
                <w:t>0</w:t>
              </w:r>
              <w:r>
                <w:rPr>
                  <w:szCs w:val="24"/>
                </w:rPr>
                <w:t>.9</w:t>
              </w:r>
            </w:ins>
          </w:p>
        </w:tc>
        <w:tc>
          <w:tcPr>
            <w:tcW w:w="1417" w:type="dxa"/>
          </w:tcPr>
          <w:p w:rsidR="00B54D7E" w:rsidRDefault="00B54D7E" w:rsidP="006C2A1A">
            <w:pPr>
              <w:rPr>
                <w:szCs w:val="24"/>
              </w:rPr>
            </w:pPr>
            <w:ins w:id="361" w:author="rocky" w:date="2014-10-02T16:11:00Z">
              <w:r>
                <w:rPr>
                  <w:rFonts w:hint="eastAsia"/>
                  <w:szCs w:val="24"/>
                </w:rPr>
                <w:t>2014/10/2</w:t>
              </w:r>
            </w:ins>
          </w:p>
        </w:tc>
        <w:tc>
          <w:tcPr>
            <w:tcW w:w="1559" w:type="dxa"/>
          </w:tcPr>
          <w:p w:rsidR="00B54D7E" w:rsidRDefault="00B54D7E" w:rsidP="006C2A1A">
            <w:pPr>
              <w:rPr>
                <w:szCs w:val="24"/>
              </w:rPr>
            </w:pPr>
            <w:ins w:id="362" w:author="rocky" w:date="2014-10-02T16:11:00Z">
              <w:r>
                <w:rPr>
                  <w:rFonts w:hint="eastAsia"/>
                  <w:szCs w:val="24"/>
                </w:rPr>
                <w:t>Rocky Huang</w:t>
              </w:r>
            </w:ins>
          </w:p>
        </w:tc>
        <w:tc>
          <w:tcPr>
            <w:tcW w:w="4678" w:type="dxa"/>
          </w:tcPr>
          <w:p w:rsidR="00B54D7E" w:rsidRDefault="00B54D7E">
            <w:pPr>
              <w:pStyle w:val="a3"/>
              <w:numPr>
                <w:ilvl w:val="0"/>
                <w:numId w:val="38"/>
              </w:numPr>
              <w:ind w:leftChars="0"/>
              <w:rPr>
                <w:ins w:id="363" w:author="rocky" w:date="2014-10-02T16:13:00Z"/>
                <w:szCs w:val="24"/>
              </w:rPr>
              <w:pPrChange w:id="364" w:author="rocky" w:date="2014-10-02T16:13:00Z">
                <w:pPr>
                  <w:pStyle w:val="a3"/>
                  <w:numPr>
                    <w:numId w:val="37"/>
                  </w:numPr>
                  <w:ind w:left="840" w:hanging="360"/>
                </w:pPr>
              </w:pPrChange>
            </w:pPr>
            <w:ins w:id="365" w:author="rocky" w:date="2014-10-02T16:12:00Z">
              <w:r>
                <w:rPr>
                  <w:szCs w:val="24"/>
                </w:rPr>
                <w:t xml:space="preserve">In section </w:t>
              </w:r>
            </w:ins>
            <w:ins w:id="366" w:author="rocky" w:date="2014-10-02T16:13:00Z">
              <w:r>
                <w:rPr>
                  <w:szCs w:val="24"/>
                </w:rPr>
                <w:t>3.</w:t>
              </w:r>
            </w:ins>
            <w:ins w:id="367" w:author="rocky" w:date="2014-10-02T16:12:00Z">
              <w:r w:rsidR="00C860B2">
                <w:rPr>
                  <w:szCs w:val="24"/>
                </w:rPr>
                <w:t>5.1</w:t>
              </w:r>
              <w:r>
                <w:rPr>
                  <w:szCs w:val="24"/>
                </w:rPr>
                <w:t>, a</w:t>
              </w:r>
            </w:ins>
            <w:ins w:id="368" w:author="rocky" w:date="2014-10-02T16:11:00Z">
              <w:r>
                <w:rPr>
                  <w:rFonts w:hint="eastAsia"/>
                  <w:szCs w:val="24"/>
                </w:rPr>
                <w:t xml:space="preserve">dd </w:t>
              </w:r>
            </w:ins>
            <w:ins w:id="369" w:author="rocky" w:date="2014-10-02T16:12:00Z">
              <w:r>
                <w:rPr>
                  <w:szCs w:val="24"/>
                </w:rPr>
                <w:t>2</w:t>
              </w:r>
              <w:r w:rsidRPr="00B54D7E">
                <w:rPr>
                  <w:szCs w:val="24"/>
                  <w:vertAlign w:val="superscript"/>
                  <w:rPrChange w:id="370" w:author="rocky" w:date="2014-10-02T16:12:00Z">
                    <w:rPr>
                      <w:szCs w:val="24"/>
                    </w:rPr>
                  </w:rPrChange>
                </w:rPr>
                <w:t>nd</w:t>
              </w:r>
              <w:r>
                <w:rPr>
                  <w:szCs w:val="24"/>
                </w:rPr>
                <w:t xml:space="preserve"> </w:t>
              </w:r>
            </w:ins>
            <w:ins w:id="371" w:author="rocky" w:date="2014-10-02T16:11:00Z">
              <w:r>
                <w:rPr>
                  <w:rFonts w:hint="eastAsia"/>
                  <w:szCs w:val="24"/>
                </w:rPr>
                <w:t>entry-ctrl-byte</w:t>
              </w:r>
            </w:ins>
          </w:p>
          <w:p w:rsidR="00B54D7E" w:rsidRPr="00870474" w:rsidRDefault="00B54D7E">
            <w:pPr>
              <w:pStyle w:val="a3"/>
              <w:numPr>
                <w:ilvl w:val="0"/>
                <w:numId w:val="38"/>
              </w:numPr>
              <w:ind w:leftChars="0"/>
              <w:rPr>
                <w:szCs w:val="24"/>
              </w:rPr>
              <w:pPrChange w:id="372" w:author="rocky" w:date="2014-10-02T16:13:00Z">
                <w:pPr>
                  <w:pStyle w:val="a3"/>
                  <w:numPr>
                    <w:numId w:val="37"/>
                  </w:numPr>
                  <w:ind w:left="840" w:hanging="360"/>
                </w:pPr>
              </w:pPrChange>
            </w:pPr>
            <w:ins w:id="373" w:author="rocky" w:date="2014-10-02T16:13:00Z">
              <w:r>
                <w:rPr>
                  <w:szCs w:val="24"/>
                </w:rPr>
                <w:t>New 2</w:t>
              </w:r>
              <w:r w:rsidRPr="00B54D7E">
                <w:rPr>
                  <w:szCs w:val="24"/>
                  <w:vertAlign w:val="superscript"/>
                  <w:rPrChange w:id="374" w:author="rocky" w:date="2014-10-02T16:13:00Z">
                    <w:rPr>
                      <w:szCs w:val="24"/>
                    </w:rPr>
                  </w:rPrChange>
                </w:rPr>
                <w:t>nd</w:t>
              </w:r>
              <w:r>
                <w:rPr>
                  <w:szCs w:val="24"/>
                </w:rPr>
                <w:t xml:space="preserve"> entry-ctrl-byte table in section 3.8</w:t>
              </w:r>
            </w:ins>
          </w:p>
        </w:tc>
      </w:tr>
      <w:tr w:rsidR="00C860B2" w:rsidRPr="009136D8" w:rsidTr="00835905">
        <w:tblPrEx>
          <w:tblPrExChange w:id="375" w:author="rocky" w:date="2015-06-22T14:58:00Z">
            <w:tblPrEx>
              <w:tblW w:w="8642" w:type="dxa"/>
            </w:tblPrEx>
          </w:tblPrExChange>
        </w:tblPrEx>
        <w:trPr>
          <w:trHeight w:val="1266"/>
          <w:trPrChange w:id="376" w:author="rocky" w:date="2015-06-22T14:58:00Z">
            <w:trPr>
              <w:gridAfter w:val="0"/>
              <w:trHeight w:val="3480"/>
            </w:trPr>
          </w:trPrChange>
        </w:trPr>
        <w:tc>
          <w:tcPr>
            <w:tcW w:w="988" w:type="dxa"/>
            <w:tcPrChange w:id="377" w:author="rocky" w:date="2015-06-22T14:58:00Z">
              <w:tcPr>
                <w:tcW w:w="988" w:type="dxa"/>
                <w:gridSpan w:val="2"/>
              </w:tcPr>
            </w:tcPrChange>
          </w:tcPr>
          <w:p w:rsidR="00C860B2" w:rsidRDefault="00C860B2" w:rsidP="006C2A1A">
            <w:pPr>
              <w:rPr>
                <w:szCs w:val="24"/>
              </w:rPr>
            </w:pPr>
            <w:ins w:id="378" w:author="rocky" w:date="2014-10-02T16:14:00Z">
              <w:r>
                <w:rPr>
                  <w:rFonts w:hint="eastAsia"/>
                  <w:szCs w:val="24"/>
                </w:rPr>
                <w:t>1</w:t>
              </w:r>
              <w:r>
                <w:rPr>
                  <w:szCs w:val="24"/>
                </w:rPr>
                <w:t>.0</w:t>
              </w:r>
            </w:ins>
          </w:p>
        </w:tc>
        <w:tc>
          <w:tcPr>
            <w:tcW w:w="1417" w:type="dxa"/>
            <w:tcPrChange w:id="379" w:author="rocky" w:date="2015-06-22T14:58:00Z">
              <w:tcPr>
                <w:tcW w:w="1417" w:type="dxa"/>
                <w:gridSpan w:val="2"/>
              </w:tcPr>
            </w:tcPrChange>
          </w:tcPr>
          <w:p w:rsidR="00C860B2" w:rsidRDefault="00C860B2" w:rsidP="006C2A1A">
            <w:pPr>
              <w:rPr>
                <w:szCs w:val="24"/>
              </w:rPr>
            </w:pPr>
            <w:ins w:id="380" w:author="rocky" w:date="2014-10-02T16:14:00Z">
              <w:r>
                <w:rPr>
                  <w:rFonts w:hint="eastAsia"/>
                  <w:szCs w:val="24"/>
                </w:rPr>
                <w:t>2</w:t>
              </w:r>
              <w:r>
                <w:rPr>
                  <w:szCs w:val="24"/>
                </w:rPr>
                <w:t>014/10/</w:t>
              </w:r>
              <w:r w:rsidR="00C62EEF">
                <w:rPr>
                  <w:szCs w:val="24"/>
                </w:rPr>
                <w:t>9</w:t>
              </w:r>
            </w:ins>
          </w:p>
        </w:tc>
        <w:tc>
          <w:tcPr>
            <w:tcW w:w="1559" w:type="dxa"/>
            <w:tcPrChange w:id="381" w:author="rocky" w:date="2015-06-22T14:58:00Z">
              <w:tcPr>
                <w:tcW w:w="1559" w:type="dxa"/>
                <w:gridSpan w:val="2"/>
              </w:tcPr>
            </w:tcPrChange>
          </w:tcPr>
          <w:p w:rsidR="00C860B2" w:rsidRDefault="00C860B2" w:rsidP="006C2A1A">
            <w:pPr>
              <w:rPr>
                <w:szCs w:val="24"/>
              </w:rPr>
            </w:pPr>
            <w:ins w:id="382" w:author="rocky" w:date="2014-10-02T16:14:00Z">
              <w:r>
                <w:rPr>
                  <w:rFonts w:hint="eastAsia"/>
                  <w:szCs w:val="24"/>
                </w:rPr>
                <w:t>Rocky Huang</w:t>
              </w:r>
            </w:ins>
          </w:p>
        </w:tc>
        <w:tc>
          <w:tcPr>
            <w:tcW w:w="4678" w:type="dxa"/>
            <w:tcPrChange w:id="383" w:author="rocky" w:date="2015-06-22T14:58:00Z">
              <w:tcPr>
                <w:tcW w:w="4678" w:type="dxa"/>
                <w:gridSpan w:val="3"/>
              </w:tcPr>
            </w:tcPrChange>
          </w:tcPr>
          <w:p w:rsidR="00C860B2" w:rsidRDefault="008F3AB9">
            <w:pPr>
              <w:pStyle w:val="a3"/>
              <w:numPr>
                <w:ilvl w:val="0"/>
                <w:numId w:val="39"/>
              </w:numPr>
              <w:ind w:leftChars="0"/>
              <w:rPr>
                <w:ins w:id="384" w:author="rocky" w:date="2014-10-06T15:07:00Z"/>
                <w:szCs w:val="24"/>
              </w:rPr>
              <w:pPrChange w:id="385" w:author="rocky" w:date="2014-10-02T16:14:00Z">
                <w:pPr>
                  <w:pStyle w:val="a3"/>
                  <w:numPr>
                    <w:numId w:val="38"/>
                  </w:numPr>
                  <w:ind w:left="840" w:hanging="360"/>
                </w:pPr>
              </w:pPrChange>
            </w:pPr>
            <w:ins w:id="386" w:author="rocky" w:date="2014-10-02T16:14:00Z">
              <w:r>
                <w:rPr>
                  <w:rFonts w:hint="eastAsia"/>
                  <w:szCs w:val="24"/>
                </w:rPr>
                <w:t>In section 2.1, the l</w:t>
              </w:r>
              <w:r w:rsidR="00C860B2">
                <w:rPr>
                  <w:rFonts w:hint="eastAsia"/>
                  <w:szCs w:val="24"/>
                </w:rPr>
                <w:t xml:space="preserve">atest </w:t>
              </w:r>
              <w:r w:rsidR="00C860B2">
                <w:rPr>
                  <w:szCs w:val="24"/>
                </w:rPr>
                <w:t xml:space="preserve">protocol version code </w:t>
              </w:r>
              <w:r w:rsidR="00C860B2">
                <w:rPr>
                  <w:rFonts w:hint="eastAsia"/>
                  <w:szCs w:val="24"/>
                </w:rPr>
                <w:t>80h 05h</w:t>
              </w:r>
            </w:ins>
            <w:ins w:id="387" w:author="rocky" w:date="2014-10-02T16:30:00Z">
              <w:r>
                <w:rPr>
                  <w:szCs w:val="24"/>
                </w:rPr>
                <w:t>.</w:t>
              </w:r>
            </w:ins>
          </w:p>
          <w:p w:rsidR="00C62EEF" w:rsidRDefault="00C62EEF">
            <w:pPr>
              <w:pStyle w:val="a3"/>
              <w:numPr>
                <w:ilvl w:val="0"/>
                <w:numId w:val="39"/>
              </w:numPr>
              <w:ind w:leftChars="0"/>
              <w:rPr>
                <w:ins w:id="388" w:author="rocky" w:date="2014-10-09T12:35:00Z"/>
                <w:szCs w:val="24"/>
              </w:rPr>
              <w:pPrChange w:id="389" w:author="rocky" w:date="2014-10-02T16:14:00Z">
                <w:pPr>
                  <w:pStyle w:val="a3"/>
                  <w:numPr>
                    <w:numId w:val="38"/>
                  </w:numPr>
                  <w:ind w:left="840" w:hanging="360"/>
                </w:pPr>
              </w:pPrChange>
            </w:pPr>
            <w:ins w:id="390" w:author="rocky" w:date="2014-10-09T12:35:00Z">
              <w:r>
                <w:rPr>
                  <w:rFonts w:hint="eastAsia"/>
                  <w:szCs w:val="24"/>
                </w:rPr>
                <w:t>In section 3.1.1</w:t>
              </w:r>
              <w:r>
                <w:rPr>
                  <w:szCs w:val="24"/>
                </w:rPr>
                <w:t>, let admin get latest sequence from device when pairing</w:t>
              </w:r>
            </w:ins>
          </w:p>
          <w:p w:rsidR="004B54A2" w:rsidRDefault="004B54A2">
            <w:pPr>
              <w:pStyle w:val="a3"/>
              <w:numPr>
                <w:ilvl w:val="0"/>
                <w:numId w:val="39"/>
              </w:numPr>
              <w:ind w:leftChars="0"/>
              <w:rPr>
                <w:ins w:id="391" w:author="rocky" w:date="2014-10-02T16:14:00Z"/>
                <w:szCs w:val="24"/>
              </w:rPr>
              <w:pPrChange w:id="392" w:author="rocky" w:date="2014-10-02T16:14:00Z">
                <w:pPr>
                  <w:pStyle w:val="a3"/>
                  <w:numPr>
                    <w:numId w:val="38"/>
                  </w:numPr>
                  <w:ind w:left="840" w:hanging="360"/>
                </w:pPr>
              </w:pPrChange>
            </w:pPr>
            <w:ins w:id="393" w:author="rocky" w:date="2014-10-06T15:07:00Z">
              <w:r>
                <w:rPr>
                  <w:szCs w:val="24"/>
                </w:rPr>
                <w:t>In section 3.2.2, let client get battery status.</w:t>
              </w:r>
            </w:ins>
          </w:p>
          <w:p w:rsidR="00C860B2" w:rsidRDefault="00C860B2">
            <w:pPr>
              <w:pStyle w:val="a3"/>
              <w:numPr>
                <w:ilvl w:val="0"/>
                <w:numId w:val="39"/>
              </w:numPr>
              <w:ind w:leftChars="0"/>
              <w:rPr>
                <w:ins w:id="394" w:author="rocky" w:date="2014-10-02T17:21:00Z"/>
                <w:szCs w:val="24"/>
              </w:rPr>
              <w:pPrChange w:id="395" w:author="rocky" w:date="2014-10-02T16:14:00Z">
                <w:pPr>
                  <w:pStyle w:val="a3"/>
                  <w:numPr>
                    <w:numId w:val="38"/>
                  </w:numPr>
                  <w:ind w:left="840" w:hanging="360"/>
                </w:pPr>
              </w:pPrChange>
            </w:pPr>
            <w:ins w:id="396" w:author="rocky" w:date="2014-10-02T16:14:00Z">
              <w:r>
                <w:rPr>
                  <w:szCs w:val="24"/>
                </w:rPr>
                <w:t>In section 3.5.1</w:t>
              </w:r>
            </w:ins>
            <w:ins w:id="397" w:author="rocky" w:date="2014-10-02T16:26:00Z">
              <w:r w:rsidR="008F3AB9">
                <w:rPr>
                  <w:szCs w:val="24"/>
                </w:rPr>
                <w:t>, Modify response data format to convey the latest sequence number of a client recorded at device side</w:t>
              </w:r>
            </w:ins>
          </w:p>
          <w:p w:rsidR="00835419" w:rsidRDefault="00835419">
            <w:pPr>
              <w:pStyle w:val="a3"/>
              <w:numPr>
                <w:ilvl w:val="0"/>
                <w:numId w:val="39"/>
              </w:numPr>
              <w:ind w:leftChars="0"/>
              <w:rPr>
                <w:ins w:id="398" w:author="rocky" w:date="2014-10-02T18:42:00Z"/>
                <w:szCs w:val="24"/>
              </w:rPr>
              <w:pPrChange w:id="399" w:author="rocky" w:date="2014-10-02T16:14:00Z">
                <w:pPr>
                  <w:pStyle w:val="a3"/>
                  <w:numPr>
                    <w:numId w:val="38"/>
                  </w:numPr>
                  <w:ind w:left="840" w:hanging="360"/>
                </w:pPr>
              </w:pPrChange>
            </w:pPr>
            <w:ins w:id="400" w:author="rocky" w:date="2014-10-02T17:21:00Z">
              <w:r>
                <w:rPr>
                  <w:szCs w:val="24"/>
                </w:rPr>
                <w:t>In section 3.4.3</w:t>
              </w:r>
            </w:ins>
            <w:ins w:id="401" w:author="rocky" w:date="2014-10-02T17:22:00Z">
              <w:r>
                <w:rPr>
                  <w:szCs w:val="24"/>
                </w:rPr>
                <w:t xml:space="preserve"> and section 3.4.5</w:t>
              </w:r>
            </w:ins>
            <w:ins w:id="402" w:author="rocky" w:date="2014-10-02T17:21:00Z">
              <w:r>
                <w:rPr>
                  <w:szCs w:val="24"/>
                </w:rPr>
                <w:t>, modify command data format to make sequence_number</w:t>
              </w:r>
            </w:ins>
            <w:ins w:id="403" w:author="rocky" w:date="2014-10-02T17:22:00Z">
              <w:r>
                <w:rPr>
                  <w:szCs w:val="24"/>
                </w:rPr>
                <w:t xml:space="preserve"> encrypted by admin’s DID-FID-Key</w:t>
              </w:r>
            </w:ins>
          </w:p>
          <w:p w:rsidR="003C4F28" w:rsidRPr="00870474" w:rsidRDefault="003C4F28">
            <w:pPr>
              <w:pStyle w:val="a3"/>
              <w:numPr>
                <w:ilvl w:val="0"/>
                <w:numId w:val="39"/>
              </w:numPr>
              <w:ind w:leftChars="0"/>
              <w:rPr>
                <w:szCs w:val="24"/>
              </w:rPr>
              <w:pPrChange w:id="404" w:author="rocky" w:date="2014-10-02T16:14:00Z">
                <w:pPr>
                  <w:pStyle w:val="a3"/>
                  <w:numPr>
                    <w:numId w:val="38"/>
                  </w:numPr>
                  <w:ind w:left="840" w:hanging="360"/>
                </w:pPr>
              </w:pPrChange>
            </w:pPr>
            <w:ins w:id="405" w:author="rocky" w:date="2014-10-02T18:42:00Z">
              <w:r>
                <w:rPr>
                  <w:szCs w:val="24"/>
                </w:rPr>
                <w:lastRenderedPageBreak/>
                <w:t xml:space="preserve">In section 3.4.1, </w:t>
              </w:r>
            </w:ins>
            <w:ins w:id="406" w:author="rocky" w:date="2014-10-02T18:43:00Z">
              <w:r>
                <w:rPr>
                  <w:szCs w:val="24"/>
                </w:rPr>
                <w:t xml:space="preserve">let </w:t>
              </w:r>
              <w:r w:rsidRPr="003C4F28">
                <w:rPr>
                  <w:szCs w:val="24"/>
                </w:rPr>
                <w:t>RequestTID to be encrypted by admin DID-FID-Key</w:t>
              </w:r>
              <w:r>
                <w:rPr>
                  <w:szCs w:val="24"/>
                </w:rPr>
                <w:t xml:space="preserve"> to improve the security</w:t>
              </w:r>
            </w:ins>
            <w:ins w:id="407" w:author="rocky" w:date="2014-10-02T18:44:00Z">
              <w:r>
                <w:rPr>
                  <w:szCs w:val="24"/>
                </w:rPr>
                <w:t xml:space="preserve"> level</w:t>
              </w:r>
            </w:ins>
            <w:ins w:id="408" w:author="rocky" w:date="2014-10-02T18:43:00Z">
              <w:r>
                <w:rPr>
                  <w:szCs w:val="24"/>
                </w:rPr>
                <w:t>.</w:t>
              </w:r>
            </w:ins>
          </w:p>
        </w:tc>
      </w:tr>
      <w:tr w:rsidR="00AB48D2" w:rsidRPr="009136D8" w:rsidTr="00D26AF9">
        <w:trPr>
          <w:trHeight w:val="1515"/>
          <w:ins w:id="409" w:author="rocky" w:date="2014-11-26T10:21:00Z"/>
        </w:trPr>
        <w:tc>
          <w:tcPr>
            <w:tcW w:w="988" w:type="dxa"/>
          </w:tcPr>
          <w:p w:rsidR="00AB48D2" w:rsidRDefault="00AB48D2" w:rsidP="006C2A1A">
            <w:pPr>
              <w:rPr>
                <w:ins w:id="410" w:author="rocky" w:date="2014-11-26T10:21:00Z"/>
                <w:szCs w:val="24"/>
              </w:rPr>
            </w:pPr>
            <w:ins w:id="411" w:author="rocky" w:date="2014-11-26T10:21:00Z">
              <w:r>
                <w:rPr>
                  <w:rFonts w:hint="eastAsia"/>
                  <w:szCs w:val="24"/>
                </w:rPr>
                <w:lastRenderedPageBreak/>
                <w:t>1.1</w:t>
              </w:r>
            </w:ins>
          </w:p>
        </w:tc>
        <w:tc>
          <w:tcPr>
            <w:tcW w:w="1417" w:type="dxa"/>
          </w:tcPr>
          <w:p w:rsidR="00AB48D2" w:rsidRDefault="00AB48D2" w:rsidP="006C2A1A">
            <w:pPr>
              <w:rPr>
                <w:ins w:id="412" w:author="rocky" w:date="2014-11-26T10:21:00Z"/>
                <w:szCs w:val="24"/>
              </w:rPr>
            </w:pPr>
            <w:ins w:id="413" w:author="rocky" w:date="2014-11-26T10:21:00Z">
              <w:r>
                <w:rPr>
                  <w:rFonts w:hint="eastAsia"/>
                  <w:szCs w:val="24"/>
                </w:rPr>
                <w:t>2014/11/26</w:t>
              </w:r>
            </w:ins>
          </w:p>
        </w:tc>
        <w:tc>
          <w:tcPr>
            <w:tcW w:w="1559" w:type="dxa"/>
          </w:tcPr>
          <w:p w:rsidR="00AB48D2" w:rsidRDefault="00AB48D2" w:rsidP="006C2A1A">
            <w:pPr>
              <w:rPr>
                <w:ins w:id="414" w:author="rocky" w:date="2014-11-26T10:21:00Z"/>
                <w:szCs w:val="24"/>
              </w:rPr>
            </w:pPr>
            <w:ins w:id="415" w:author="rocky" w:date="2014-11-26T10:21:00Z">
              <w:r>
                <w:rPr>
                  <w:rFonts w:hint="eastAsia"/>
                  <w:szCs w:val="24"/>
                </w:rPr>
                <w:t>Rocky Huang</w:t>
              </w:r>
            </w:ins>
          </w:p>
        </w:tc>
        <w:tc>
          <w:tcPr>
            <w:tcW w:w="4678" w:type="dxa"/>
          </w:tcPr>
          <w:p w:rsidR="00AB48D2" w:rsidRDefault="00777FFB">
            <w:pPr>
              <w:pStyle w:val="a3"/>
              <w:numPr>
                <w:ilvl w:val="0"/>
                <w:numId w:val="40"/>
              </w:numPr>
              <w:ind w:leftChars="0"/>
              <w:rPr>
                <w:ins w:id="416" w:author="rocky" w:date="2014-11-26T10:34:00Z"/>
                <w:szCs w:val="24"/>
              </w:rPr>
              <w:pPrChange w:id="417" w:author="rocky" w:date="2014-11-26T10:21:00Z">
                <w:pPr>
                  <w:pStyle w:val="a3"/>
                  <w:numPr>
                    <w:numId w:val="39"/>
                  </w:numPr>
                  <w:ind w:leftChars="0" w:left="360" w:hanging="360"/>
                </w:pPr>
              </w:pPrChange>
            </w:pPr>
            <w:ins w:id="418" w:author="rocky" w:date="2014-11-26T10:24:00Z">
              <w:r>
                <w:rPr>
                  <w:rFonts w:hint="eastAsia"/>
                  <w:szCs w:val="24"/>
                </w:rPr>
                <w:t>In section 3.4.1, correct command data format</w:t>
              </w:r>
            </w:ins>
          </w:p>
          <w:p w:rsidR="009909A4" w:rsidRPr="00870474" w:rsidRDefault="009909A4">
            <w:pPr>
              <w:pStyle w:val="a3"/>
              <w:numPr>
                <w:ilvl w:val="0"/>
                <w:numId w:val="40"/>
              </w:numPr>
              <w:ind w:leftChars="0"/>
              <w:rPr>
                <w:ins w:id="419" w:author="rocky" w:date="2014-11-26T10:21:00Z"/>
                <w:szCs w:val="24"/>
              </w:rPr>
              <w:pPrChange w:id="420" w:author="rocky" w:date="2014-11-26T10:21:00Z">
                <w:pPr>
                  <w:pStyle w:val="a3"/>
                  <w:numPr>
                    <w:numId w:val="39"/>
                  </w:numPr>
                  <w:ind w:leftChars="0" w:left="360" w:hanging="360"/>
                </w:pPr>
              </w:pPrChange>
            </w:pPr>
            <w:ins w:id="421" w:author="rocky" w:date="2014-11-26T10:34:00Z">
              <w:r>
                <w:rPr>
                  <w:szCs w:val="24"/>
                </w:rPr>
                <w:t>In section 3.6, add extra act indicator in ActCode value.</w:t>
              </w:r>
            </w:ins>
          </w:p>
        </w:tc>
      </w:tr>
      <w:tr w:rsidR="00D26AF9" w:rsidRPr="009136D8" w:rsidTr="00AF5179">
        <w:tblPrEx>
          <w:tblPrExChange w:id="422" w:author="rocky" w:date="2015-03-20T13:35:00Z">
            <w:tblPrEx>
              <w:tblW w:w="8642" w:type="dxa"/>
            </w:tblPrEx>
          </w:tblPrExChange>
        </w:tblPrEx>
        <w:trPr>
          <w:trHeight w:val="2610"/>
          <w:trPrChange w:id="423" w:author="rocky" w:date="2015-03-20T13:35:00Z">
            <w:trPr>
              <w:gridAfter w:val="0"/>
              <w:trHeight w:val="1950"/>
            </w:trPr>
          </w:trPrChange>
        </w:trPr>
        <w:tc>
          <w:tcPr>
            <w:tcW w:w="988" w:type="dxa"/>
            <w:tcPrChange w:id="424" w:author="rocky" w:date="2015-03-20T13:35:00Z">
              <w:tcPr>
                <w:tcW w:w="988" w:type="dxa"/>
                <w:gridSpan w:val="2"/>
              </w:tcPr>
            </w:tcPrChange>
          </w:tcPr>
          <w:p w:rsidR="00D26AF9" w:rsidRDefault="00D26AF9" w:rsidP="006C2A1A">
            <w:pPr>
              <w:rPr>
                <w:szCs w:val="24"/>
              </w:rPr>
            </w:pPr>
            <w:ins w:id="425" w:author="rocky" w:date="2015-01-20T17:17:00Z">
              <w:r>
                <w:rPr>
                  <w:rFonts w:hint="eastAsia"/>
                  <w:szCs w:val="24"/>
                </w:rPr>
                <w:t>1.2</w:t>
              </w:r>
            </w:ins>
          </w:p>
        </w:tc>
        <w:tc>
          <w:tcPr>
            <w:tcW w:w="1417" w:type="dxa"/>
            <w:tcPrChange w:id="426" w:author="rocky" w:date="2015-03-20T13:35:00Z">
              <w:tcPr>
                <w:tcW w:w="1417" w:type="dxa"/>
                <w:gridSpan w:val="2"/>
              </w:tcPr>
            </w:tcPrChange>
          </w:tcPr>
          <w:p w:rsidR="00D26AF9" w:rsidRDefault="00AA148E" w:rsidP="006C2A1A">
            <w:pPr>
              <w:rPr>
                <w:szCs w:val="24"/>
              </w:rPr>
            </w:pPr>
            <w:ins w:id="427" w:author="rocky" w:date="2015-01-20T17:17:00Z">
              <w:r>
                <w:rPr>
                  <w:rFonts w:hint="eastAsia"/>
                  <w:szCs w:val="24"/>
                </w:rPr>
                <w:t>2015/1/</w:t>
              </w:r>
              <w:r w:rsidR="00D26AF9">
                <w:rPr>
                  <w:rFonts w:hint="eastAsia"/>
                  <w:szCs w:val="24"/>
                </w:rPr>
                <w:t>20</w:t>
              </w:r>
            </w:ins>
          </w:p>
        </w:tc>
        <w:tc>
          <w:tcPr>
            <w:tcW w:w="1559" w:type="dxa"/>
            <w:tcPrChange w:id="428" w:author="rocky" w:date="2015-03-20T13:35:00Z">
              <w:tcPr>
                <w:tcW w:w="1559" w:type="dxa"/>
                <w:gridSpan w:val="2"/>
              </w:tcPr>
            </w:tcPrChange>
          </w:tcPr>
          <w:p w:rsidR="00D26AF9" w:rsidRDefault="00D26AF9" w:rsidP="006C2A1A">
            <w:pPr>
              <w:rPr>
                <w:szCs w:val="24"/>
              </w:rPr>
            </w:pPr>
            <w:ins w:id="429" w:author="rocky" w:date="2015-01-20T17:17:00Z">
              <w:r>
                <w:rPr>
                  <w:rFonts w:hint="eastAsia"/>
                  <w:szCs w:val="24"/>
                </w:rPr>
                <w:t>Rocky Huang</w:t>
              </w:r>
            </w:ins>
          </w:p>
        </w:tc>
        <w:tc>
          <w:tcPr>
            <w:tcW w:w="4678" w:type="dxa"/>
            <w:tcPrChange w:id="430" w:author="rocky" w:date="2015-03-20T13:35:00Z">
              <w:tcPr>
                <w:tcW w:w="4678" w:type="dxa"/>
                <w:gridSpan w:val="3"/>
              </w:tcPr>
            </w:tcPrChange>
          </w:tcPr>
          <w:p w:rsidR="00D26AF9" w:rsidRDefault="00D26AF9">
            <w:pPr>
              <w:pStyle w:val="a3"/>
              <w:numPr>
                <w:ilvl w:val="0"/>
                <w:numId w:val="41"/>
              </w:numPr>
              <w:ind w:leftChars="0"/>
              <w:rPr>
                <w:ins w:id="431" w:author="rocky" w:date="2015-01-29T15:53:00Z"/>
                <w:szCs w:val="24"/>
              </w:rPr>
              <w:pPrChange w:id="432" w:author="rocky" w:date="2015-01-20T17:17:00Z">
                <w:pPr>
                  <w:pStyle w:val="a3"/>
                  <w:numPr>
                    <w:numId w:val="40"/>
                  </w:numPr>
                  <w:ind w:left="840" w:hanging="360"/>
                </w:pPr>
              </w:pPrChange>
            </w:pPr>
            <w:ins w:id="433" w:author="rocky" w:date="2015-01-20T17:17:00Z">
              <w:r>
                <w:rPr>
                  <w:rFonts w:hint="eastAsia"/>
                  <w:szCs w:val="24"/>
                </w:rPr>
                <w:t xml:space="preserve">In section 3.4.6, add new command RegisterHotelClient for registration using </w:t>
              </w:r>
            </w:ins>
            <w:ins w:id="434" w:author="rocky" w:date="2015-01-20T17:19:00Z">
              <w:r>
                <w:rPr>
                  <w:szCs w:val="24"/>
                </w:rPr>
                <w:t xml:space="preserve">64-byte </w:t>
              </w:r>
            </w:ins>
            <w:ins w:id="435" w:author="rocky" w:date="2015-01-20T17:17:00Z">
              <w:r>
                <w:rPr>
                  <w:rFonts w:hint="eastAsia"/>
                  <w:szCs w:val="24"/>
                </w:rPr>
                <w:t>new TID credential</w:t>
              </w:r>
            </w:ins>
            <w:ins w:id="436" w:author="rocky" w:date="2015-01-20T17:18:00Z">
              <w:r>
                <w:rPr>
                  <w:szCs w:val="24"/>
                </w:rPr>
                <w:t xml:space="preserve"> format</w:t>
              </w:r>
            </w:ins>
            <w:ins w:id="437" w:author="rocky" w:date="2015-01-20T17:17:00Z">
              <w:r>
                <w:rPr>
                  <w:rFonts w:hint="eastAsia"/>
                  <w:szCs w:val="24"/>
                </w:rPr>
                <w:t>.</w:t>
              </w:r>
            </w:ins>
          </w:p>
          <w:p w:rsidR="00CF6DFE" w:rsidRDefault="00CF6DFE">
            <w:pPr>
              <w:pStyle w:val="a3"/>
              <w:numPr>
                <w:ilvl w:val="0"/>
                <w:numId w:val="41"/>
              </w:numPr>
              <w:ind w:leftChars="0"/>
              <w:rPr>
                <w:ins w:id="438" w:author="rocky" w:date="2015-01-29T18:16:00Z"/>
                <w:szCs w:val="24"/>
              </w:rPr>
              <w:pPrChange w:id="439" w:author="rocky" w:date="2015-01-20T17:17:00Z">
                <w:pPr>
                  <w:pStyle w:val="a3"/>
                  <w:numPr>
                    <w:numId w:val="40"/>
                  </w:numPr>
                  <w:ind w:left="840" w:hanging="360"/>
                </w:pPr>
              </w:pPrChange>
            </w:pPr>
            <w:ins w:id="440" w:author="rocky" w:date="2015-01-29T15:53:00Z">
              <w:r>
                <w:rPr>
                  <w:szCs w:val="24"/>
                </w:rPr>
                <w:t>In section 3.5.4.1, add new property, WIFI RSSI.</w:t>
              </w:r>
            </w:ins>
          </w:p>
          <w:p w:rsidR="009C555B" w:rsidRPr="00870474" w:rsidRDefault="009C555B">
            <w:pPr>
              <w:pStyle w:val="a3"/>
              <w:numPr>
                <w:ilvl w:val="0"/>
                <w:numId w:val="41"/>
              </w:numPr>
              <w:ind w:leftChars="0"/>
              <w:rPr>
                <w:szCs w:val="24"/>
              </w:rPr>
              <w:pPrChange w:id="441" w:author="rocky" w:date="2015-01-20T17:17:00Z">
                <w:pPr>
                  <w:pStyle w:val="a3"/>
                  <w:numPr>
                    <w:numId w:val="40"/>
                  </w:numPr>
                  <w:ind w:left="840" w:hanging="360"/>
                </w:pPr>
              </w:pPrChange>
            </w:pPr>
            <w:ins w:id="442" w:author="rocky" w:date="2015-01-29T18:16:00Z">
              <w:r>
                <w:rPr>
                  <w:szCs w:val="24"/>
                </w:rPr>
                <w:t>In section 3.6, add new command mode, HOTEL.</w:t>
              </w:r>
            </w:ins>
          </w:p>
        </w:tc>
      </w:tr>
      <w:tr w:rsidR="00AF5179" w:rsidRPr="009136D8" w:rsidTr="006715E7">
        <w:tblPrEx>
          <w:tblPrExChange w:id="443" w:author="rocky" w:date="2015-06-22T11:27:00Z">
            <w:tblPrEx>
              <w:tblW w:w="8642" w:type="dxa"/>
            </w:tblPrEx>
          </w:tblPrExChange>
        </w:tblPrEx>
        <w:trPr>
          <w:trHeight w:val="3636"/>
          <w:trPrChange w:id="444" w:author="rocky" w:date="2015-06-22T11:27:00Z">
            <w:trPr>
              <w:gridAfter w:val="0"/>
              <w:trHeight w:val="2284"/>
            </w:trPr>
          </w:trPrChange>
        </w:trPr>
        <w:tc>
          <w:tcPr>
            <w:tcW w:w="988" w:type="dxa"/>
            <w:tcPrChange w:id="445" w:author="rocky" w:date="2015-06-22T11:27:00Z">
              <w:tcPr>
                <w:tcW w:w="988" w:type="dxa"/>
                <w:gridSpan w:val="2"/>
              </w:tcPr>
            </w:tcPrChange>
          </w:tcPr>
          <w:p w:rsidR="00AF5179" w:rsidRDefault="00AF5179" w:rsidP="006C2A1A">
            <w:pPr>
              <w:rPr>
                <w:szCs w:val="24"/>
              </w:rPr>
            </w:pPr>
            <w:ins w:id="446" w:author="rocky" w:date="2015-03-20T13:35:00Z">
              <w:r>
                <w:rPr>
                  <w:rFonts w:hint="eastAsia"/>
                  <w:szCs w:val="24"/>
                </w:rPr>
                <w:t>1.3</w:t>
              </w:r>
            </w:ins>
          </w:p>
        </w:tc>
        <w:tc>
          <w:tcPr>
            <w:tcW w:w="1417" w:type="dxa"/>
            <w:tcPrChange w:id="447" w:author="rocky" w:date="2015-06-22T11:27:00Z">
              <w:tcPr>
                <w:tcW w:w="1417" w:type="dxa"/>
                <w:gridSpan w:val="2"/>
              </w:tcPr>
            </w:tcPrChange>
          </w:tcPr>
          <w:p w:rsidR="00AF5179" w:rsidRDefault="00A7588F" w:rsidP="006C2A1A">
            <w:pPr>
              <w:rPr>
                <w:szCs w:val="24"/>
              </w:rPr>
            </w:pPr>
            <w:ins w:id="448" w:author="rocky" w:date="2015-03-20T13:35:00Z">
              <w:r>
                <w:rPr>
                  <w:rFonts w:hint="eastAsia"/>
                  <w:szCs w:val="24"/>
                </w:rPr>
                <w:t>2015/4/20</w:t>
              </w:r>
            </w:ins>
          </w:p>
        </w:tc>
        <w:tc>
          <w:tcPr>
            <w:tcW w:w="1559" w:type="dxa"/>
            <w:tcPrChange w:id="449" w:author="rocky" w:date="2015-06-22T11:27:00Z">
              <w:tcPr>
                <w:tcW w:w="1559" w:type="dxa"/>
                <w:gridSpan w:val="2"/>
              </w:tcPr>
            </w:tcPrChange>
          </w:tcPr>
          <w:p w:rsidR="00AF5179" w:rsidRDefault="008263B2" w:rsidP="006C2A1A">
            <w:pPr>
              <w:rPr>
                <w:szCs w:val="24"/>
              </w:rPr>
            </w:pPr>
            <w:ins w:id="450" w:author="rocky" w:date="2015-03-24T10:49:00Z">
              <w:r>
                <w:rPr>
                  <w:rFonts w:hint="eastAsia"/>
                  <w:szCs w:val="24"/>
                </w:rPr>
                <w:t>Rocky Huang</w:t>
              </w:r>
            </w:ins>
          </w:p>
        </w:tc>
        <w:tc>
          <w:tcPr>
            <w:tcW w:w="4678" w:type="dxa"/>
            <w:tcPrChange w:id="451" w:author="rocky" w:date="2015-06-22T11:27:00Z">
              <w:tcPr>
                <w:tcW w:w="4678" w:type="dxa"/>
                <w:gridSpan w:val="3"/>
              </w:tcPr>
            </w:tcPrChange>
          </w:tcPr>
          <w:p w:rsidR="00AF5179" w:rsidRDefault="008263B2">
            <w:pPr>
              <w:pStyle w:val="a3"/>
              <w:numPr>
                <w:ilvl w:val="0"/>
                <w:numId w:val="42"/>
              </w:numPr>
              <w:ind w:leftChars="0"/>
              <w:rPr>
                <w:ins w:id="452" w:author="rocky" w:date="2015-03-25T12:28:00Z"/>
                <w:szCs w:val="24"/>
              </w:rPr>
              <w:pPrChange w:id="453" w:author="rocky" w:date="2015-03-20T13:36:00Z">
                <w:pPr>
                  <w:pStyle w:val="a3"/>
                  <w:numPr>
                    <w:numId w:val="41"/>
                  </w:numPr>
                  <w:ind w:left="840" w:hanging="360"/>
                </w:pPr>
              </w:pPrChange>
            </w:pPr>
            <w:ins w:id="454" w:author="rocky" w:date="2015-03-24T10:48:00Z">
              <w:r>
                <w:rPr>
                  <w:rFonts w:hint="eastAsia"/>
                  <w:szCs w:val="24"/>
                </w:rPr>
                <w:t xml:space="preserve">In section 3.5.1, add extra </w:t>
              </w:r>
            </w:ins>
            <w:ins w:id="455" w:author="rocky" w:date="2015-03-24T10:49:00Z">
              <w:r>
                <w:rPr>
                  <w:szCs w:val="24"/>
                </w:rPr>
                <w:t xml:space="preserve">SYNC command </w:t>
              </w:r>
            </w:ins>
            <w:ins w:id="456" w:author="rocky" w:date="2015-03-24T10:48:00Z">
              <w:r>
                <w:rPr>
                  <w:rFonts w:hint="eastAsia"/>
                  <w:szCs w:val="24"/>
                </w:rPr>
                <w:t xml:space="preserve">response data </w:t>
              </w:r>
              <w:r>
                <w:rPr>
                  <w:szCs w:val="24"/>
                </w:rPr>
                <w:t>‘Password_len’</w:t>
              </w:r>
            </w:ins>
            <w:ins w:id="457" w:author="rocky" w:date="2015-03-24T10:49:00Z">
              <w:r>
                <w:rPr>
                  <w:szCs w:val="24"/>
                </w:rPr>
                <w:t xml:space="preserve"> and ‘Password’</w:t>
              </w:r>
            </w:ins>
            <w:ins w:id="458" w:author="rocky" w:date="2015-03-24T10:48:00Z">
              <w:r>
                <w:rPr>
                  <w:szCs w:val="24"/>
                </w:rPr>
                <w:t xml:space="preserve"> </w:t>
              </w:r>
            </w:ins>
          </w:p>
          <w:p w:rsidR="00E258F9" w:rsidRDefault="00E258F9">
            <w:pPr>
              <w:pStyle w:val="a3"/>
              <w:numPr>
                <w:ilvl w:val="0"/>
                <w:numId w:val="42"/>
              </w:numPr>
              <w:ind w:leftChars="0"/>
              <w:rPr>
                <w:ins w:id="459" w:author="rocky" w:date="2015-03-25T12:04:00Z"/>
                <w:szCs w:val="24"/>
              </w:rPr>
              <w:pPrChange w:id="460" w:author="rocky" w:date="2015-03-20T13:36:00Z">
                <w:pPr>
                  <w:pStyle w:val="a3"/>
                  <w:numPr>
                    <w:numId w:val="41"/>
                  </w:numPr>
                  <w:ind w:left="840" w:hanging="360"/>
                </w:pPr>
              </w:pPrChange>
            </w:pPr>
            <w:ins w:id="461" w:author="rocky" w:date="2015-03-25T12:28:00Z">
              <w:r>
                <w:rPr>
                  <w:szCs w:val="24"/>
                </w:rPr>
                <w:t>In section 3.5.4.1</w:t>
              </w:r>
              <w:r w:rsidR="00465E59">
                <w:rPr>
                  <w:szCs w:val="24"/>
                </w:rPr>
                <w:t xml:space="preserve">, add new properties WIFI module </w:t>
              </w:r>
              <w:r>
                <w:rPr>
                  <w:szCs w:val="24"/>
                </w:rPr>
                <w:t>status, WIFI enable, and Channel Mode Schedule</w:t>
              </w:r>
            </w:ins>
          </w:p>
          <w:p w:rsidR="003010C5" w:rsidRDefault="003010C5">
            <w:pPr>
              <w:pStyle w:val="a3"/>
              <w:numPr>
                <w:ilvl w:val="0"/>
                <w:numId w:val="42"/>
              </w:numPr>
              <w:ind w:leftChars="0"/>
              <w:rPr>
                <w:ins w:id="462" w:author="rocky" w:date="2015-03-25T12:28:00Z"/>
                <w:szCs w:val="24"/>
              </w:rPr>
              <w:pPrChange w:id="463" w:author="rocky" w:date="2015-03-20T13:36:00Z">
                <w:pPr>
                  <w:pStyle w:val="a3"/>
                  <w:numPr>
                    <w:numId w:val="41"/>
                  </w:numPr>
                  <w:ind w:left="840" w:hanging="360"/>
                </w:pPr>
              </w:pPrChange>
            </w:pPr>
            <w:ins w:id="464" w:author="rocky" w:date="2015-03-25T12:04:00Z">
              <w:r>
                <w:rPr>
                  <w:szCs w:val="24"/>
                </w:rPr>
                <w:t>Add section 3.5.10, which describe AddPassword command</w:t>
              </w:r>
            </w:ins>
          </w:p>
          <w:p w:rsidR="00E258F9" w:rsidRPr="00E13180" w:rsidRDefault="00A7588F">
            <w:pPr>
              <w:pStyle w:val="a3"/>
              <w:numPr>
                <w:ilvl w:val="0"/>
                <w:numId w:val="42"/>
              </w:numPr>
              <w:ind w:leftChars="0"/>
              <w:rPr>
                <w:szCs w:val="24"/>
              </w:rPr>
              <w:pPrChange w:id="465" w:author="rocky" w:date="2015-03-20T13:36:00Z">
                <w:pPr>
                  <w:pStyle w:val="a3"/>
                  <w:numPr>
                    <w:numId w:val="41"/>
                  </w:numPr>
                  <w:ind w:left="840" w:hanging="360"/>
                </w:pPr>
              </w:pPrChange>
            </w:pPr>
            <w:ins w:id="466" w:author="rocky" w:date="2015-04-20T15:50:00Z">
              <w:r>
                <w:rPr>
                  <w:rFonts w:hint="eastAsia"/>
                  <w:szCs w:val="24"/>
                </w:rPr>
                <w:t>Add section 3.7</w:t>
              </w:r>
              <w:r>
                <w:rPr>
                  <w:szCs w:val="24"/>
                </w:rPr>
                <w:t>, which describe gateway related commands</w:t>
              </w:r>
            </w:ins>
          </w:p>
        </w:tc>
      </w:tr>
      <w:tr w:rsidR="006715E7" w:rsidRPr="009136D8" w:rsidTr="006A20F7">
        <w:tblPrEx>
          <w:tblPrExChange w:id="467" w:author="rocky" w:date="2016-08-01T12:08:00Z">
            <w:tblPrEx>
              <w:tblW w:w="8642" w:type="dxa"/>
            </w:tblPrEx>
          </w:tblPrExChange>
        </w:tblPrEx>
        <w:trPr>
          <w:trHeight w:val="10536"/>
          <w:trPrChange w:id="468" w:author="rocky" w:date="2016-08-01T12:08:00Z">
            <w:trPr>
              <w:gridAfter w:val="0"/>
              <w:trHeight w:val="1326"/>
            </w:trPr>
          </w:trPrChange>
        </w:trPr>
        <w:tc>
          <w:tcPr>
            <w:tcW w:w="988" w:type="dxa"/>
            <w:tcPrChange w:id="469" w:author="rocky" w:date="2016-08-01T12:08:00Z">
              <w:tcPr>
                <w:tcW w:w="988" w:type="dxa"/>
                <w:gridSpan w:val="2"/>
              </w:tcPr>
            </w:tcPrChange>
          </w:tcPr>
          <w:p w:rsidR="006715E7" w:rsidRDefault="006715E7" w:rsidP="006C2A1A">
            <w:pPr>
              <w:rPr>
                <w:szCs w:val="24"/>
              </w:rPr>
            </w:pPr>
            <w:ins w:id="470" w:author="rocky" w:date="2015-06-22T11:27:00Z">
              <w:r>
                <w:rPr>
                  <w:rFonts w:hint="eastAsia"/>
                  <w:szCs w:val="24"/>
                </w:rPr>
                <w:lastRenderedPageBreak/>
                <w:t>1.4</w:t>
              </w:r>
            </w:ins>
          </w:p>
        </w:tc>
        <w:tc>
          <w:tcPr>
            <w:tcW w:w="1417" w:type="dxa"/>
            <w:tcPrChange w:id="471" w:author="rocky" w:date="2016-08-01T12:08:00Z">
              <w:tcPr>
                <w:tcW w:w="1417" w:type="dxa"/>
                <w:gridSpan w:val="2"/>
              </w:tcPr>
            </w:tcPrChange>
          </w:tcPr>
          <w:p w:rsidR="006715E7" w:rsidRDefault="00696BA8" w:rsidP="006C2A1A">
            <w:pPr>
              <w:rPr>
                <w:szCs w:val="24"/>
              </w:rPr>
            </w:pPr>
            <w:ins w:id="472" w:author="rocky" w:date="2015-06-22T11:27:00Z">
              <w:r>
                <w:rPr>
                  <w:rFonts w:hint="eastAsia"/>
                  <w:szCs w:val="24"/>
                </w:rPr>
                <w:t>2015/7/13</w:t>
              </w:r>
            </w:ins>
          </w:p>
        </w:tc>
        <w:tc>
          <w:tcPr>
            <w:tcW w:w="1559" w:type="dxa"/>
            <w:tcPrChange w:id="473" w:author="rocky" w:date="2016-08-01T12:08:00Z">
              <w:tcPr>
                <w:tcW w:w="1559" w:type="dxa"/>
                <w:gridSpan w:val="2"/>
              </w:tcPr>
            </w:tcPrChange>
          </w:tcPr>
          <w:p w:rsidR="006715E7" w:rsidRDefault="006715E7" w:rsidP="006C2A1A">
            <w:pPr>
              <w:rPr>
                <w:szCs w:val="24"/>
              </w:rPr>
            </w:pPr>
            <w:ins w:id="474" w:author="rocky" w:date="2015-06-22T11:27:00Z">
              <w:r>
                <w:rPr>
                  <w:rFonts w:hint="eastAsia"/>
                  <w:szCs w:val="24"/>
                </w:rPr>
                <w:t>Rocky Huang</w:t>
              </w:r>
            </w:ins>
          </w:p>
        </w:tc>
        <w:tc>
          <w:tcPr>
            <w:tcW w:w="4678" w:type="dxa"/>
            <w:tcPrChange w:id="475" w:author="rocky" w:date="2016-08-01T12:08:00Z">
              <w:tcPr>
                <w:tcW w:w="4678" w:type="dxa"/>
                <w:gridSpan w:val="3"/>
              </w:tcPr>
            </w:tcPrChange>
          </w:tcPr>
          <w:p w:rsidR="006715E7" w:rsidRDefault="006715E7">
            <w:pPr>
              <w:pStyle w:val="a3"/>
              <w:numPr>
                <w:ilvl w:val="0"/>
                <w:numId w:val="43"/>
              </w:numPr>
              <w:ind w:leftChars="0"/>
              <w:rPr>
                <w:ins w:id="476" w:author="rocky" w:date="2015-07-13T16:27:00Z"/>
                <w:szCs w:val="24"/>
              </w:rPr>
              <w:pPrChange w:id="477" w:author="rocky" w:date="2015-06-22T11:28:00Z">
                <w:pPr>
                  <w:pStyle w:val="a3"/>
                  <w:numPr>
                    <w:numId w:val="42"/>
                  </w:numPr>
                  <w:ind w:left="840" w:hanging="360"/>
                </w:pPr>
              </w:pPrChange>
            </w:pPr>
            <w:ins w:id="478" w:author="rocky" w:date="2015-06-22T11:28:00Z">
              <w:r>
                <w:rPr>
                  <w:rFonts w:hint="eastAsia"/>
                  <w:szCs w:val="24"/>
                </w:rPr>
                <w:t>In section 3.1.1, add TimeZone and DST information in pairing command</w:t>
              </w:r>
            </w:ins>
          </w:p>
          <w:p w:rsidR="000C4C03" w:rsidRDefault="000C4C03">
            <w:pPr>
              <w:pStyle w:val="a3"/>
              <w:numPr>
                <w:ilvl w:val="0"/>
                <w:numId w:val="43"/>
              </w:numPr>
              <w:ind w:leftChars="0"/>
              <w:rPr>
                <w:ins w:id="479" w:author="rocky" w:date="2015-06-22T12:41:00Z"/>
                <w:szCs w:val="24"/>
              </w:rPr>
              <w:pPrChange w:id="480" w:author="rocky" w:date="2015-06-22T11:28:00Z">
                <w:pPr>
                  <w:pStyle w:val="a3"/>
                  <w:numPr>
                    <w:numId w:val="42"/>
                  </w:numPr>
                  <w:ind w:left="840" w:hanging="360"/>
                </w:pPr>
              </w:pPrChange>
            </w:pPr>
            <w:ins w:id="481" w:author="rocky" w:date="2015-07-13T16:27:00Z">
              <w:r>
                <w:rPr>
                  <w:szCs w:val="24"/>
                </w:rPr>
                <w:t>In section 3.2.2, add new item AR portion which can be used to sync back AR</w:t>
              </w:r>
            </w:ins>
            <w:ins w:id="482" w:author="rocky" w:date="2015-07-13T16:28:00Z">
              <w:r>
                <w:rPr>
                  <w:szCs w:val="24"/>
                </w:rPr>
                <w:t xml:space="preserve"> data of AR version 1</w:t>
              </w:r>
            </w:ins>
            <w:ins w:id="483" w:author="rocky" w:date="2015-07-13T16:27:00Z">
              <w:r>
                <w:rPr>
                  <w:szCs w:val="24"/>
                </w:rPr>
                <w:t>.</w:t>
              </w:r>
            </w:ins>
          </w:p>
          <w:p w:rsidR="0086356C" w:rsidRDefault="0086356C">
            <w:pPr>
              <w:pStyle w:val="a3"/>
              <w:numPr>
                <w:ilvl w:val="0"/>
                <w:numId w:val="43"/>
              </w:numPr>
              <w:ind w:leftChars="0"/>
              <w:rPr>
                <w:ins w:id="484" w:author="rocky" w:date="2015-06-22T12:39:00Z"/>
                <w:szCs w:val="24"/>
              </w:rPr>
              <w:pPrChange w:id="485" w:author="rocky" w:date="2015-06-22T11:28:00Z">
                <w:pPr>
                  <w:pStyle w:val="a3"/>
                  <w:numPr>
                    <w:numId w:val="42"/>
                  </w:numPr>
                  <w:ind w:left="840" w:hanging="360"/>
                </w:pPr>
              </w:pPrChange>
            </w:pPr>
            <w:ins w:id="486" w:author="rocky" w:date="2015-06-22T12:41:00Z">
              <w:r>
                <w:rPr>
                  <w:szCs w:val="24"/>
                </w:rPr>
                <w:t>In table 3.5.4.1, add new properties</w:t>
              </w:r>
            </w:ins>
            <w:ins w:id="487" w:author="rocky" w:date="2015-06-22T12:42:00Z">
              <w:r>
                <w:rPr>
                  <w:szCs w:val="24"/>
                </w:rPr>
                <w:t xml:space="preserve"> time zone, relock delay, activate gateway pairing,</w:t>
              </w:r>
            </w:ins>
            <w:ins w:id="488" w:author="rocky" w:date="2015-06-22T12:43:00Z">
              <w:r w:rsidR="00111AAC">
                <w:rPr>
                  <w:szCs w:val="24"/>
                </w:rPr>
                <w:t xml:space="preserve"> lock s</w:t>
              </w:r>
              <w:r w:rsidR="00727BAC">
                <w:rPr>
                  <w:szCs w:val="24"/>
                </w:rPr>
                <w:t xml:space="preserve">ettings, feature selection, </w:t>
              </w:r>
              <w:r w:rsidR="00111AAC">
                <w:rPr>
                  <w:szCs w:val="24"/>
                </w:rPr>
                <w:t>keypad illumination</w:t>
              </w:r>
            </w:ins>
            <w:ins w:id="489" w:author="rocky" w:date="2015-07-28T15:52:00Z">
              <w:r w:rsidR="00727BAC">
                <w:rPr>
                  <w:szCs w:val="24"/>
                </w:rPr>
                <w:t>, Wifi enroll site ID, and Wifi enroll token</w:t>
              </w:r>
            </w:ins>
            <w:ins w:id="490" w:author="rocky" w:date="2015-06-22T12:43:00Z">
              <w:r w:rsidR="00111AAC">
                <w:rPr>
                  <w:szCs w:val="24"/>
                </w:rPr>
                <w:t>.</w:t>
              </w:r>
            </w:ins>
          </w:p>
          <w:p w:rsidR="0086356C" w:rsidRDefault="0086356C">
            <w:pPr>
              <w:pStyle w:val="a3"/>
              <w:numPr>
                <w:ilvl w:val="0"/>
                <w:numId w:val="43"/>
              </w:numPr>
              <w:ind w:leftChars="0"/>
              <w:rPr>
                <w:ins w:id="491" w:author="rocky" w:date="2015-07-13T17:11:00Z"/>
                <w:szCs w:val="24"/>
              </w:rPr>
              <w:pPrChange w:id="492" w:author="rocky" w:date="2015-06-22T11:28:00Z">
                <w:pPr>
                  <w:pStyle w:val="a3"/>
                  <w:numPr>
                    <w:numId w:val="42"/>
                  </w:numPr>
                  <w:ind w:left="840" w:hanging="360"/>
                </w:pPr>
              </w:pPrChange>
            </w:pPr>
            <w:ins w:id="493" w:author="rocky" w:date="2015-06-22T12:39:00Z">
              <w:r>
                <w:rPr>
                  <w:szCs w:val="24"/>
                </w:rPr>
                <w:t xml:space="preserve">In section 3.5.11, add new </w:t>
              </w:r>
            </w:ins>
            <w:ins w:id="494" w:author="rocky" w:date="2015-06-22T12:40:00Z">
              <w:r>
                <w:rPr>
                  <w:szCs w:val="24"/>
                </w:rPr>
                <w:t>command</w:t>
              </w:r>
            </w:ins>
            <w:ins w:id="495" w:author="rocky" w:date="2015-06-22T12:39:00Z">
              <w:r>
                <w:rPr>
                  <w:szCs w:val="24"/>
                </w:rPr>
                <w:t xml:space="preserve"> </w:t>
              </w:r>
            </w:ins>
            <w:ins w:id="496" w:author="rocky" w:date="2015-06-22T12:40:00Z">
              <w:r>
                <w:rPr>
                  <w:szCs w:val="24"/>
                </w:rPr>
                <w:t>Sync</w:t>
              </w:r>
              <w:r w:rsidR="00696BA8">
                <w:rPr>
                  <w:szCs w:val="24"/>
                </w:rPr>
                <w:t>ByFID</w:t>
              </w:r>
              <w:r w:rsidR="00835905">
                <w:rPr>
                  <w:szCs w:val="24"/>
                </w:rPr>
                <w:t xml:space="preserve"> which supports delete/chan</w:t>
              </w:r>
            </w:ins>
            <w:ins w:id="497" w:author="rocky" w:date="2015-06-22T14:59:00Z">
              <w:r w:rsidR="00835905">
                <w:rPr>
                  <w:szCs w:val="24"/>
                </w:rPr>
                <w:t>ge</w:t>
              </w:r>
            </w:ins>
            <w:ins w:id="498" w:author="rocky" w:date="2015-06-22T12:40:00Z">
              <w:r>
                <w:rPr>
                  <w:szCs w:val="24"/>
                </w:rPr>
                <w:t xml:space="preserve"> clients by FID</w:t>
              </w:r>
            </w:ins>
          </w:p>
          <w:p w:rsidR="00894EC7" w:rsidRDefault="00894EC7">
            <w:pPr>
              <w:pStyle w:val="a3"/>
              <w:numPr>
                <w:ilvl w:val="0"/>
                <w:numId w:val="43"/>
              </w:numPr>
              <w:ind w:leftChars="0"/>
              <w:rPr>
                <w:ins w:id="499" w:author="rocky" w:date="2015-07-13T16:05:00Z"/>
                <w:szCs w:val="24"/>
              </w:rPr>
              <w:pPrChange w:id="500" w:author="rocky" w:date="2015-06-22T11:28:00Z">
                <w:pPr>
                  <w:pStyle w:val="a3"/>
                  <w:numPr>
                    <w:numId w:val="42"/>
                  </w:numPr>
                  <w:ind w:left="840" w:hanging="360"/>
                </w:pPr>
              </w:pPrChange>
            </w:pPr>
            <w:ins w:id="501" w:author="rocky" w:date="2015-07-13T17:11:00Z">
              <w:r>
                <w:rPr>
                  <w:szCs w:val="24"/>
                </w:rPr>
                <w:t>In section 3.5.12, add new command SetPropertyWithSeq which supports setting properties with sequence number</w:t>
              </w:r>
            </w:ins>
          </w:p>
          <w:p w:rsidR="00696BA8" w:rsidRDefault="00696BA8">
            <w:pPr>
              <w:pStyle w:val="a3"/>
              <w:numPr>
                <w:ilvl w:val="0"/>
                <w:numId w:val="43"/>
              </w:numPr>
              <w:ind w:leftChars="0"/>
              <w:rPr>
                <w:ins w:id="502" w:author="rocky" w:date="2015-06-22T15:02:00Z"/>
                <w:szCs w:val="24"/>
              </w:rPr>
              <w:pPrChange w:id="503" w:author="rocky" w:date="2015-06-22T11:28:00Z">
                <w:pPr>
                  <w:pStyle w:val="a3"/>
                  <w:numPr>
                    <w:numId w:val="42"/>
                  </w:numPr>
                  <w:ind w:left="840" w:hanging="360"/>
                </w:pPr>
              </w:pPrChange>
            </w:pPr>
            <w:ins w:id="504" w:author="rocky" w:date="2015-07-13T16:05:00Z">
              <w:r>
                <w:rPr>
                  <w:szCs w:val="24"/>
                </w:rPr>
                <w:t xml:space="preserve">In section 3.11, rename bit1 of </w:t>
              </w:r>
            </w:ins>
            <w:ins w:id="505" w:author="rocky" w:date="2015-07-13T16:06:00Z">
              <w:r>
                <w:rPr>
                  <w:szCs w:val="24"/>
                </w:rPr>
                <w:t>2</w:t>
              </w:r>
              <w:r w:rsidRPr="00696BA8">
                <w:rPr>
                  <w:szCs w:val="24"/>
                  <w:vertAlign w:val="superscript"/>
                  <w:rPrChange w:id="506" w:author="rocky" w:date="2015-07-13T16:06:00Z">
                    <w:rPr>
                      <w:szCs w:val="24"/>
                    </w:rPr>
                  </w:rPrChange>
                </w:rPr>
                <w:t>nd</w:t>
              </w:r>
              <w:r>
                <w:rPr>
                  <w:szCs w:val="24"/>
                </w:rPr>
                <w:t>_</w:t>
              </w:r>
            </w:ins>
            <w:ins w:id="507" w:author="rocky" w:date="2015-07-13T16:05:00Z">
              <w:r>
                <w:rPr>
                  <w:szCs w:val="24"/>
                </w:rPr>
                <w:t>entry_ctrl_byte</w:t>
              </w:r>
            </w:ins>
            <w:ins w:id="508" w:author="rocky" w:date="2015-07-13T16:06:00Z">
              <w:r>
                <w:rPr>
                  <w:szCs w:val="24"/>
                </w:rPr>
                <w:t xml:space="preserve"> from EXP to SUS</w:t>
              </w:r>
            </w:ins>
            <w:ins w:id="509" w:author="rocky" w:date="2015-07-13T16:17:00Z">
              <w:r w:rsidR="001379F3">
                <w:rPr>
                  <w:szCs w:val="24"/>
                </w:rPr>
                <w:t>; add bit2 TECH and bit3 LML.</w:t>
              </w:r>
            </w:ins>
          </w:p>
          <w:p w:rsidR="0025185C" w:rsidRDefault="000B3837">
            <w:pPr>
              <w:pStyle w:val="a3"/>
              <w:numPr>
                <w:ilvl w:val="0"/>
                <w:numId w:val="43"/>
              </w:numPr>
              <w:ind w:leftChars="0"/>
              <w:rPr>
                <w:ins w:id="510" w:author="rocky" w:date="2015-07-28T15:54:00Z"/>
                <w:szCs w:val="24"/>
              </w:rPr>
              <w:pPrChange w:id="511" w:author="rocky" w:date="2015-06-22T11:28:00Z">
                <w:pPr>
                  <w:pStyle w:val="a3"/>
                  <w:numPr>
                    <w:numId w:val="42"/>
                  </w:numPr>
                  <w:ind w:left="840" w:hanging="360"/>
                </w:pPr>
              </w:pPrChange>
            </w:pPr>
            <w:ins w:id="512" w:author="rocky" w:date="2015-06-22T15:24:00Z">
              <w:r>
                <w:rPr>
                  <w:szCs w:val="24"/>
                </w:rPr>
                <w:t xml:space="preserve">In section 3.12, </w:t>
              </w:r>
            </w:ins>
            <w:ins w:id="513" w:author="rocky" w:date="2015-07-13T18:24:00Z">
              <w:r>
                <w:rPr>
                  <w:szCs w:val="24"/>
                </w:rPr>
                <w:t xml:space="preserve">increase </w:t>
              </w:r>
            </w:ins>
            <w:ins w:id="514" w:author="rocky" w:date="2015-06-22T15:24:00Z">
              <w:r>
                <w:rPr>
                  <w:szCs w:val="24"/>
                </w:rPr>
                <w:t>DID-FID-SN field to 2</w:t>
              </w:r>
              <w:r w:rsidR="0025185C">
                <w:rPr>
                  <w:szCs w:val="24"/>
                </w:rPr>
                <w:t>-byte</w:t>
              </w:r>
            </w:ins>
            <w:ins w:id="515" w:author="rocky" w:date="2015-07-13T18:23:00Z">
              <w:r>
                <w:rPr>
                  <w:szCs w:val="24"/>
                </w:rPr>
                <w:t xml:space="preserve"> and </w:t>
              </w:r>
            </w:ins>
            <w:ins w:id="516" w:author="rocky" w:date="2015-07-13T18:52:00Z">
              <w:r w:rsidR="00C86D37">
                <w:rPr>
                  <w:szCs w:val="24"/>
                </w:rPr>
                <w:t>add additional data</w:t>
              </w:r>
            </w:ins>
            <w:ins w:id="517" w:author="rocky" w:date="2015-07-13T18:53:00Z">
              <w:r w:rsidR="00812AE5">
                <w:rPr>
                  <w:szCs w:val="24"/>
                </w:rPr>
                <w:t xml:space="preserve"> for client information change command</w:t>
              </w:r>
            </w:ins>
          </w:p>
          <w:p w:rsidR="00727BAC" w:rsidRDefault="00727BAC">
            <w:pPr>
              <w:pStyle w:val="a3"/>
              <w:numPr>
                <w:ilvl w:val="0"/>
                <w:numId w:val="43"/>
              </w:numPr>
              <w:ind w:leftChars="0"/>
              <w:rPr>
                <w:ins w:id="518" w:author="rocky" w:date="2015-07-28T15:55:00Z"/>
                <w:szCs w:val="24"/>
              </w:rPr>
              <w:pPrChange w:id="519" w:author="rocky" w:date="2015-06-22T11:28:00Z">
                <w:pPr>
                  <w:pStyle w:val="a3"/>
                  <w:numPr>
                    <w:numId w:val="42"/>
                  </w:numPr>
                  <w:ind w:left="840" w:hanging="360"/>
                </w:pPr>
              </w:pPrChange>
            </w:pPr>
            <w:ins w:id="520" w:author="rocky" w:date="2015-07-28T15:54:00Z">
              <w:r>
                <w:rPr>
                  <w:szCs w:val="24"/>
                </w:rPr>
                <w:t xml:space="preserve">In section 3.7.7, add new command </w:t>
              </w:r>
            </w:ins>
            <w:ins w:id="521" w:author="rocky" w:date="2015-07-28T15:55:00Z">
              <w:r>
                <w:rPr>
                  <w:szCs w:val="24"/>
                </w:rPr>
                <w:t>GetPendingGWAction.</w:t>
              </w:r>
            </w:ins>
          </w:p>
          <w:p w:rsidR="00727BAC" w:rsidRDefault="00727BAC">
            <w:pPr>
              <w:pStyle w:val="a3"/>
              <w:numPr>
                <w:ilvl w:val="0"/>
                <w:numId w:val="43"/>
              </w:numPr>
              <w:ind w:leftChars="0"/>
              <w:rPr>
                <w:ins w:id="522" w:author="rocky" w:date="2015-07-28T15:55:00Z"/>
                <w:szCs w:val="24"/>
              </w:rPr>
              <w:pPrChange w:id="523" w:author="rocky" w:date="2015-06-22T11:28:00Z">
                <w:pPr>
                  <w:pStyle w:val="a3"/>
                  <w:numPr>
                    <w:numId w:val="42"/>
                  </w:numPr>
                  <w:ind w:left="840" w:hanging="360"/>
                </w:pPr>
              </w:pPrChange>
            </w:pPr>
            <w:ins w:id="524" w:author="rocky" w:date="2015-07-28T15:55:00Z">
              <w:r>
                <w:rPr>
                  <w:szCs w:val="24"/>
                </w:rPr>
                <w:t>In section 3.7.8, add new command ResponseParamGet</w:t>
              </w:r>
            </w:ins>
          </w:p>
          <w:p w:rsidR="00727BAC" w:rsidRDefault="00821D9F">
            <w:pPr>
              <w:pStyle w:val="a3"/>
              <w:numPr>
                <w:ilvl w:val="0"/>
                <w:numId w:val="43"/>
              </w:numPr>
              <w:ind w:leftChars="0"/>
              <w:rPr>
                <w:ins w:id="525" w:author="rocky" w:date="2015-08-12T11:59:00Z"/>
                <w:szCs w:val="24"/>
              </w:rPr>
              <w:pPrChange w:id="526" w:author="rocky" w:date="2015-07-28T15:56:00Z">
                <w:pPr>
                  <w:pStyle w:val="a3"/>
                  <w:numPr>
                    <w:numId w:val="42"/>
                  </w:numPr>
                  <w:ind w:left="840" w:hanging="360"/>
                </w:pPr>
              </w:pPrChange>
            </w:pPr>
            <w:ins w:id="527" w:author="rocky" w:date="2015-07-28T15:56:00Z">
              <w:r>
                <w:rPr>
                  <w:szCs w:val="24"/>
                </w:rPr>
                <w:t>In section 3.7.9</w:t>
              </w:r>
              <w:r w:rsidR="00727BAC">
                <w:rPr>
                  <w:szCs w:val="24"/>
                </w:rPr>
                <w:t>, add new command ResponseParamSet</w:t>
              </w:r>
            </w:ins>
          </w:p>
          <w:p w:rsidR="00821D9F" w:rsidRDefault="00821D9F">
            <w:pPr>
              <w:pStyle w:val="a3"/>
              <w:numPr>
                <w:ilvl w:val="0"/>
                <w:numId w:val="43"/>
              </w:numPr>
              <w:ind w:leftChars="0"/>
              <w:rPr>
                <w:ins w:id="528" w:author="rocky" w:date="2015-10-13T19:26:00Z"/>
                <w:szCs w:val="24"/>
              </w:rPr>
              <w:pPrChange w:id="529" w:author="rocky" w:date="2015-08-12T11:59:00Z">
                <w:pPr>
                  <w:pStyle w:val="a3"/>
                  <w:numPr>
                    <w:numId w:val="42"/>
                  </w:numPr>
                  <w:ind w:left="840" w:hanging="360"/>
                </w:pPr>
              </w:pPrChange>
            </w:pPr>
            <w:ins w:id="530" w:author="rocky" w:date="2015-08-12T11:59:00Z">
              <w:r>
                <w:rPr>
                  <w:szCs w:val="24"/>
                </w:rPr>
                <w:t>In section 3.7.10, add new command Ack</w:t>
              </w:r>
            </w:ins>
          </w:p>
          <w:p w:rsidR="005F133F" w:rsidRPr="00F739B6" w:rsidRDefault="005F133F">
            <w:pPr>
              <w:pStyle w:val="a3"/>
              <w:numPr>
                <w:ilvl w:val="0"/>
                <w:numId w:val="43"/>
              </w:numPr>
              <w:ind w:leftChars="0"/>
              <w:rPr>
                <w:szCs w:val="24"/>
              </w:rPr>
              <w:pPrChange w:id="531" w:author="rocky" w:date="2015-08-12T11:59:00Z">
                <w:pPr>
                  <w:pStyle w:val="a3"/>
                  <w:numPr>
                    <w:numId w:val="42"/>
                  </w:numPr>
                  <w:ind w:left="840" w:hanging="360"/>
                </w:pPr>
              </w:pPrChange>
            </w:pPr>
            <w:ins w:id="532" w:author="rocky" w:date="2015-10-13T19:26:00Z">
              <w:r>
                <w:rPr>
                  <w:szCs w:val="24"/>
                </w:rPr>
                <w:t>IPA add MAC</w:t>
              </w:r>
            </w:ins>
          </w:p>
        </w:tc>
      </w:tr>
      <w:tr w:rsidR="006A20F7" w:rsidRPr="009136D8" w:rsidTr="009B5ACF">
        <w:tblPrEx>
          <w:tblPrExChange w:id="533" w:author="rocky" w:date="2016-11-10T14:58:00Z">
            <w:tblPrEx>
              <w:tblW w:w="8642" w:type="dxa"/>
            </w:tblPrEx>
          </w:tblPrExChange>
        </w:tblPrEx>
        <w:trPr>
          <w:trHeight w:val="8148"/>
          <w:trPrChange w:id="534" w:author="rocky" w:date="2016-11-10T14:58:00Z">
            <w:trPr>
              <w:gridAfter w:val="0"/>
              <w:trHeight w:val="252"/>
            </w:trPr>
          </w:trPrChange>
        </w:trPr>
        <w:tc>
          <w:tcPr>
            <w:tcW w:w="988" w:type="dxa"/>
            <w:tcPrChange w:id="535" w:author="rocky" w:date="2016-11-10T14:58:00Z">
              <w:tcPr>
                <w:tcW w:w="988" w:type="dxa"/>
                <w:gridSpan w:val="2"/>
              </w:tcPr>
            </w:tcPrChange>
          </w:tcPr>
          <w:p w:rsidR="006A20F7" w:rsidRDefault="006A20F7" w:rsidP="006C2A1A">
            <w:pPr>
              <w:rPr>
                <w:szCs w:val="24"/>
              </w:rPr>
            </w:pPr>
            <w:ins w:id="536" w:author="rocky" w:date="2016-08-01T12:08:00Z">
              <w:r>
                <w:rPr>
                  <w:rFonts w:hint="eastAsia"/>
                  <w:szCs w:val="24"/>
                </w:rPr>
                <w:lastRenderedPageBreak/>
                <w:t>1.8</w:t>
              </w:r>
            </w:ins>
          </w:p>
        </w:tc>
        <w:tc>
          <w:tcPr>
            <w:tcW w:w="1417" w:type="dxa"/>
            <w:tcPrChange w:id="537" w:author="rocky" w:date="2016-11-10T14:58:00Z">
              <w:tcPr>
                <w:tcW w:w="1417" w:type="dxa"/>
                <w:gridSpan w:val="2"/>
              </w:tcPr>
            </w:tcPrChange>
          </w:tcPr>
          <w:p w:rsidR="006A20F7" w:rsidRDefault="006A20F7" w:rsidP="006C2A1A">
            <w:pPr>
              <w:rPr>
                <w:szCs w:val="24"/>
              </w:rPr>
            </w:pPr>
            <w:ins w:id="538" w:author="rocky" w:date="2016-08-01T12:08:00Z">
              <w:r>
                <w:rPr>
                  <w:rFonts w:hint="eastAsia"/>
                  <w:szCs w:val="24"/>
                </w:rPr>
                <w:t>2016/8/1</w:t>
              </w:r>
            </w:ins>
          </w:p>
        </w:tc>
        <w:tc>
          <w:tcPr>
            <w:tcW w:w="1559" w:type="dxa"/>
            <w:tcPrChange w:id="539" w:author="rocky" w:date="2016-11-10T14:58:00Z">
              <w:tcPr>
                <w:tcW w:w="1559" w:type="dxa"/>
                <w:gridSpan w:val="2"/>
              </w:tcPr>
            </w:tcPrChange>
          </w:tcPr>
          <w:p w:rsidR="006A20F7" w:rsidRDefault="006A20F7" w:rsidP="006C2A1A">
            <w:pPr>
              <w:rPr>
                <w:szCs w:val="24"/>
              </w:rPr>
            </w:pPr>
            <w:ins w:id="540" w:author="rocky" w:date="2016-08-01T12:09:00Z">
              <w:r>
                <w:rPr>
                  <w:rFonts w:hint="eastAsia"/>
                  <w:szCs w:val="24"/>
                </w:rPr>
                <w:t>Rocky Huang</w:t>
              </w:r>
            </w:ins>
          </w:p>
        </w:tc>
        <w:tc>
          <w:tcPr>
            <w:tcW w:w="4678" w:type="dxa"/>
            <w:tcPrChange w:id="541" w:author="rocky" w:date="2016-11-10T14:58:00Z">
              <w:tcPr>
                <w:tcW w:w="4678" w:type="dxa"/>
                <w:gridSpan w:val="3"/>
              </w:tcPr>
            </w:tcPrChange>
          </w:tcPr>
          <w:p w:rsidR="00F16EF4" w:rsidRDefault="00C1533A">
            <w:pPr>
              <w:pStyle w:val="a3"/>
              <w:numPr>
                <w:ilvl w:val="0"/>
                <w:numId w:val="49"/>
              </w:numPr>
              <w:ind w:leftChars="0"/>
              <w:rPr>
                <w:ins w:id="542" w:author="rocky" w:date="2016-08-01T12:58:00Z"/>
                <w:szCs w:val="24"/>
              </w:rPr>
              <w:pPrChange w:id="543" w:author="rocky" w:date="2016-08-01T12:21:00Z">
                <w:pPr>
                  <w:pStyle w:val="a3"/>
                  <w:numPr>
                    <w:numId w:val="43"/>
                  </w:numPr>
                  <w:ind w:left="840" w:hanging="360"/>
                </w:pPr>
              </w:pPrChange>
            </w:pPr>
            <w:ins w:id="544" w:author="rocky" w:date="2016-08-01T12:57:00Z">
              <w:r>
                <w:rPr>
                  <w:rFonts w:hint="eastAsia"/>
                  <w:szCs w:val="24"/>
                </w:rPr>
                <w:t>In table</w:t>
              </w:r>
              <w:r w:rsidR="00F16EF4">
                <w:rPr>
                  <w:rFonts w:hint="eastAsia"/>
                  <w:szCs w:val="24"/>
                </w:rPr>
                <w:t xml:space="preserve"> 3.5.4</w:t>
              </w:r>
            </w:ins>
            <w:ins w:id="545" w:author="rocky" w:date="2016-08-01T12:59:00Z">
              <w:r>
                <w:rPr>
                  <w:szCs w:val="24"/>
                </w:rPr>
                <w:t>.1</w:t>
              </w:r>
            </w:ins>
            <w:ins w:id="546" w:author="rocky" w:date="2016-08-01T12:57:00Z">
              <w:r w:rsidR="00F16EF4">
                <w:rPr>
                  <w:rFonts w:hint="eastAsia"/>
                  <w:szCs w:val="24"/>
                </w:rPr>
                <w:t xml:space="preserve">, rename the property </w:t>
              </w:r>
            </w:ins>
            <w:ins w:id="547" w:author="rocky" w:date="2016-08-01T13:03:00Z">
              <w:r w:rsidR="00556436">
                <w:rPr>
                  <w:szCs w:val="24"/>
                </w:rPr>
                <w:t xml:space="preserve">ID 08h’s </w:t>
              </w:r>
            </w:ins>
            <w:ins w:id="548" w:author="rocky" w:date="2016-08-01T12:57:00Z">
              <w:r w:rsidR="00556436">
                <w:rPr>
                  <w:rFonts w:hint="eastAsia"/>
                  <w:szCs w:val="24"/>
                </w:rPr>
                <w:t xml:space="preserve">name WIFI_TEST_MACHINE to </w:t>
              </w:r>
              <w:r w:rsidR="00F16EF4">
                <w:rPr>
                  <w:rFonts w:hint="eastAsia"/>
                  <w:szCs w:val="24"/>
                </w:rPr>
                <w:t>WIFI_MACHINE since it is used to indicate the server idx</w:t>
              </w:r>
            </w:ins>
            <w:ins w:id="549" w:author="rocky" w:date="2016-08-01T13:04:00Z">
              <w:r w:rsidR="00556436">
                <w:rPr>
                  <w:szCs w:val="24"/>
                </w:rPr>
                <w:t xml:space="preserve"> for the gateway to connect to</w:t>
              </w:r>
            </w:ins>
            <w:ins w:id="550" w:author="rocky" w:date="2016-08-01T12:57:00Z">
              <w:r w:rsidR="00F16EF4">
                <w:rPr>
                  <w:rFonts w:hint="eastAsia"/>
                  <w:szCs w:val="24"/>
                </w:rPr>
                <w:t>.</w:t>
              </w:r>
            </w:ins>
          </w:p>
          <w:p w:rsidR="00F16EF4" w:rsidRDefault="00F16EF4" w:rsidP="00F16EF4">
            <w:pPr>
              <w:pStyle w:val="a3"/>
              <w:numPr>
                <w:ilvl w:val="0"/>
                <w:numId w:val="49"/>
              </w:numPr>
              <w:ind w:leftChars="0"/>
              <w:rPr>
                <w:ins w:id="551" w:author="rocky" w:date="2016-08-01T12:58:00Z"/>
                <w:szCs w:val="24"/>
              </w:rPr>
            </w:pPr>
            <w:ins w:id="552" w:author="rocky" w:date="2016-08-01T12:58:00Z">
              <w:r>
                <w:rPr>
                  <w:szCs w:val="24"/>
                </w:rPr>
                <w:t>In section 3.7.2, modify StartPairingRequest such that lock can response the server idx for the gateway to connect to.</w:t>
              </w:r>
            </w:ins>
          </w:p>
          <w:p w:rsidR="00F16EF4" w:rsidRDefault="00F16EF4">
            <w:pPr>
              <w:pStyle w:val="a3"/>
              <w:numPr>
                <w:ilvl w:val="0"/>
                <w:numId w:val="49"/>
              </w:numPr>
              <w:ind w:leftChars="0"/>
              <w:rPr>
                <w:ins w:id="553" w:author="rocky" w:date="2016-08-01T12:57:00Z"/>
                <w:szCs w:val="24"/>
              </w:rPr>
              <w:pPrChange w:id="554" w:author="rocky" w:date="2016-08-01T12:21:00Z">
                <w:pPr>
                  <w:pStyle w:val="a3"/>
                  <w:numPr>
                    <w:numId w:val="43"/>
                  </w:numPr>
                  <w:ind w:left="840" w:hanging="360"/>
                </w:pPr>
              </w:pPrChange>
            </w:pPr>
            <w:ins w:id="555" w:author="rocky" w:date="2016-08-01T12:58:00Z">
              <w:r>
                <w:rPr>
                  <w:szCs w:val="24"/>
                </w:rPr>
                <w:t>In section 3.7.8, modify StartAddingRequest such that lock can response the server idx for the gateway to connect to.</w:t>
              </w:r>
            </w:ins>
          </w:p>
          <w:p w:rsidR="00CE5027" w:rsidRDefault="00CE5027">
            <w:pPr>
              <w:pStyle w:val="a3"/>
              <w:numPr>
                <w:ilvl w:val="0"/>
                <w:numId w:val="49"/>
              </w:numPr>
              <w:ind w:leftChars="0"/>
              <w:rPr>
                <w:ins w:id="556" w:author="rocky" w:date="2016-08-01T12:21:00Z"/>
                <w:szCs w:val="24"/>
              </w:rPr>
              <w:pPrChange w:id="557" w:author="rocky" w:date="2016-08-01T12:21:00Z">
                <w:pPr>
                  <w:pStyle w:val="a3"/>
                  <w:numPr>
                    <w:numId w:val="43"/>
                  </w:numPr>
                  <w:ind w:left="840" w:hanging="360"/>
                </w:pPr>
              </w:pPrChange>
            </w:pPr>
            <w:ins w:id="558" w:author="rocky" w:date="2016-08-01T12:21:00Z">
              <w:r>
                <w:rPr>
                  <w:rFonts w:hint="eastAsia"/>
                  <w:szCs w:val="24"/>
                </w:rPr>
                <w:t>In section</w:t>
              </w:r>
            </w:ins>
            <w:ins w:id="559" w:author="rocky" w:date="2016-08-01T12:22:00Z">
              <w:r>
                <w:rPr>
                  <w:szCs w:val="24"/>
                </w:rPr>
                <w:t xml:space="preserve"> 3.7.3.2, add Bad_gateway_model error bit (</w:t>
              </w:r>
            </w:ins>
            <w:ins w:id="560" w:author="rocky" w:date="2016-08-01T12:23:00Z">
              <w:r>
                <w:rPr>
                  <w:szCs w:val="24"/>
                </w:rPr>
                <w:t>bit 7</w:t>
              </w:r>
            </w:ins>
            <w:ins w:id="561" w:author="rocky" w:date="2016-08-01T12:22:00Z">
              <w:r>
                <w:rPr>
                  <w:szCs w:val="24"/>
                </w:rPr>
                <w:t>)</w:t>
              </w:r>
            </w:ins>
          </w:p>
          <w:p w:rsidR="00CE5027" w:rsidRDefault="00CE5027">
            <w:pPr>
              <w:pStyle w:val="a3"/>
              <w:numPr>
                <w:ilvl w:val="0"/>
                <w:numId w:val="49"/>
              </w:numPr>
              <w:ind w:leftChars="0"/>
              <w:rPr>
                <w:ins w:id="562" w:author="rocky" w:date="2016-08-01T12:21:00Z"/>
                <w:szCs w:val="24"/>
              </w:rPr>
              <w:pPrChange w:id="563" w:author="rocky" w:date="2016-08-01T12:21:00Z">
                <w:pPr>
                  <w:pStyle w:val="a3"/>
                  <w:numPr>
                    <w:numId w:val="43"/>
                  </w:numPr>
                  <w:ind w:left="840" w:hanging="360"/>
                </w:pPr>
              </w:pPrChange>
            </w:pPr>
            <w:ins w:id="564" w:author="rocky" w:date="2016-08-01T12:21:00Z">
              <w:r>
                <w:rPr>
                  <w:szCs w:val="24"/>
                </w:rPr>
                <w:t xml:space="preserve">In section 3.7.5, </w:t>
              </w:r>
              <w:r>
                <w:rPr>
                  <w:rFonts w:hint="eastAsia"/>
                  <w:szCs w:val="24"/>
                </w:rPr>
                <w:t xml:space="preserve">modify </w:t>
              </w:r>
              <w:r w:rsidRPr="00912609">
                <w:rPr>
                  <w:rFonts w:hint="eastAsia"/>
                  <w:szCs w:val="24"/>
                </w:rPr>
                <w:t xml:space="preserve">NotifyPairingResult command to support passing parameters to lock upon pairing </w:t>
              </w:r>
              <w:r w:rsidRPr="00912609">
                <w:rPr>
                  <w:szCs w:val="24"/>
                </w:rPr>
                <w:t>error/succ</w:t>
              </w:r>
              <w:r w:rsidRPr="00912609">
                <w:rPr>
                  <w:rFonts w:hint="eastAsia"/>
                  <w:szCs w:val="24"/>
                </w:rPr>
                <w:t>.</w:t>
              </w:r>
            </w:ins>
          </w:p>
          <w:p w:rsidR="00F16EF4" w:rsidRPr="00F16EF4" w:rsidRDefault="006A20F7">
            <w:pPr>
              <w:pStyle w:val="a3"/>
              <w:numPr>
                <w:ilvl w:val="0"/>
                <w:numId w:val="49"/>
              </w:numPr>
              <w:ind w:leftChars="0"/>
              <w:rPr>
                <w:szCs w:val="24"/>
                <w:rPrChange w:id="565" w:author="rocky" w:date="2016-08-01T12:58:00Z">
                  <w:rPr/>
                </w:rPrChange>
              </w:rPr>
              <w:pPrChange w:id="566" w:author="rocky" w:date="2016-08-01T12:58:00Z">
                <w:pPr>
                  <w:pStyle w:val="a3"/>
                  <w:numPr>
                    <w:numId w:val="43"/>
                  </w:numPr>
                  <w:ind w:left="360" w:hanging="360"/>
                </w:pPr>
              </w:pPrChange>
            </w:pPr>
            <w:ins w:id="567" w:author="rocky" w:date="2016-08-01T12:09:00Z">
              <w:r w:rsidRPr="00CE5027">
                <w:rPr>
                  <w:szCs w:val="24"/>
                  <w:rPrChange w:id="568" w:author="rocky" w:date="2016-08-01T12:21:00Z">
                    <w:rPr/>
                  </w:rPrChange>
                </w:rPr>
                <w:t xml:space="preserve">In section 3.7.10, </w:t>
              </w:r>
              <w:r w:rsidR="00CE5027">
                <w:rPr>
                  <w:szCs w:val="24"/>
                </w:rPr>
                <w:t>modify NotifyAdd</w:t>
              </w:r>
              <w:r w:rsidRPr="00CE5027">
                <w:rPr>
                  <w:szCs w:val="24"/>
                  <w:rPrChange w:id="569" w:author="rocky" w:date="2016-08-01T12:21:00Z">
                    <w:rPr/>
                  </w:rPrChange>
                </w:rPr>
                <w:t xml:space="preserve">ingResult command to support passing parameters to lock upon pairing </w:t>
              </w:r>
            </w:ins>
            <w:ins w:id="570" w:author="rocky" w:date="2016-08-01T12:10:00Z">
              <w:r w:rsidRPr="00CE5027">
                <w:rPr>
                  <w:szCs w:val="24"/>
                  <w:rPrChange w:id="571" w:author="rocky" w:date="2016-08-01T12:21:00Z">
                    <w:rPr/>
                  </w:rPrChange>
                </w:rPr>
                <w:t>error/succ</w:t>
              </w:r>
            </w:ins>
            <w:ins w:id="572" w:author="rocky" w:date="2016-08-01T12:09:00Z">
              <w:r w:rsidRPr="00CE5027">
                <w:rPr>
                  <w:szCs w:val="24"/>
                  <w:rPrChange w:id="573" w:author="rocky" w:date="2016-08-01T12:21:00Z">
                    <w:rPr/>
                  </w:rPrChange>
                </w:rPr>
                <w:t>.</w:t>
              </w:r>
            </w:ins>
          </w:p>
        </w:tc>
      </w:tr>
      <w:tr w:rsidR="009B5ACF" w:rsidRPr="009136D8" w:rsidTr="009B5ACF">
        <w:trPr>
          <w:trHeight w:val="120"/>
        </w:trPr>
        <w:tc>
          <w:tcPr>
            <w:tcW w:w="988" w:type="dxa"/>
          </w:tcPr>
          <w:p w:rsidR="009B5ACF" w:rsidRDefault="009B5ACF" w:rsidP="006C2A1A">
            <w:pPr>
              <w:rPr>
                <w:rFonts w:hint="eastAsia"/>
                <w:szCs w:val="24"/>
              </w:rPr>
            </w:pPr>
            <w:ins w:id="574" w:author="rocky" w:date="2016-11-10T14:58:00Z">
              <w:r>
                <w:rPr>
                  <w:rFonts w:hint="eastAsia"/>
                  <w:szCs w:val="24"/>
                </w:rPr>
                <w:t>1.9</w:t>
              </w:r>
            </w:ins>
          </w:p>
        </w:tc>
        <w:tc>
          <w:tcPr>
            <w:tcW w:w="1417" w:type="dxa"/>
          </w:tcPr>
          <w:p w:rsidR="009B5ACF" w:rsidRDefault="009B5ACF" w:rsidP="006C2A1A">
            <w:pPr>
              <w:rPr>
                <w:rFonts w:hint="eastAsia"/>
                <w:szCs w:val="24"/>
              </w:rPr>
            </w:pPr>
            <w:ins w:id="575" w:author="rocky" w:date="2016-11-10T14:58:00Z">
              <w:r>
                <w:rPr>
                  <w:rFonts w:hint="eastAsia"/>
                  <w:szCs w:val="24"/>
                </w:rPr>
                <w:t>2016/11/10</w:t>
              </w:r>
            </w:ins>
          </w:p>
        </w:tc>
        <w:tc>
          <w:tcPr>
            <w:tcW w:w="1559" w:type="dxa"/>
          </w:tcPr>
          <w:p w:rsidR="009B5ACF" w:rsidRDefault="009B5ACF" w:rsidP="006C2A1A">
            <w:pPr>
              <w:rPr>
                <w:rFonts w:hint="eastAsia"/>
                <w:szCs w:val="24"/>
              </w:rPr>
            </w:pPr>
            <w:ins w:id="576" w:author="rocky" w:date="2016-11-10T14:58:00Z">
              <w:r>
                <w:rPr>
                  <w:rFonts w:hint="eastAsia"/>
                  <w:szCs w:val="24"/>
                </w:rPr>
                <w:t>Rocky Huang</w:t>
              </w:r>
            </w:ins>
          </w:p>
        </w:tc>
        <w:tc>
          <w:tcPr>
            <w:tcW w:w="4678" w:type="dxa"/>
          </w:tcPr>
          <w:p w:rsidR="009B5ACF" w:rsidRDefault="009B5ACF" w:rsidP="009B5ACF">
            <w:pPr>
              <w:pStyle w:val="a3"/>
              <w:numPr>
                <w:ilvl w:val="0"/>
                <w:numId w:val="50"/>
              </w:numPr>
              <w:ind w:leftChars="0"/>
              <w:rPr>
                <w:ins w:id="577" w:author="rocky" w:date="2016-11-10T14:59:00Z"/>
                <w:szCs w:val="24"/>
              </w:rPr>
              <w:pPrChange w:id="578" w:author="rocky" w:date="2016-11-10T14:59:00Z">
                <w:pPr>
                  <w:pStyle w:val="a3"/>
                  <w:numPr>
                    <w:numId w:val="49"/>
                  </w:numPr>
                  <w:ind w:left="360" w:hanging="360"/>
                </w:pPr>
              </w:pPrChange>
            </w:pPr>
            <w:ins w:id="579" w:author="rocky" w:date="2016-11-10T14:59:00Z">
              <w:r>
                <w:rPr>
                  <w:rFonts w:hint="eastAsia"/>
                  <w:szCs w:val="24"/>
                </w:rPr>
                <w:t xml:space="preserve">In </w:t>
              </w:r>
              <w:r>
                <w:rPr>
                  <w:szCs w:val="24"/>
                </w:rPr>
                <w:t xml:space="preserve">section </w:t>
              </w:r>
              <w:r>
                <w:rPr>
                  <w:rFonts w:hint="eastAsia"/>
                  <w:szCs w:val="24"/>
                </w:rPr>
                <w:t>3.5.13</w:t>
              </w:r>
              <w:r>
                <w:rPr>
                  <w:szCs w:val="24"/>
                </w:rPr>
                <w:t>, encryption add password command is supported.</w:t>
              </w:r>
            </w:ins>
          </w:p>
          <w:p w:rsidR="009B5ACF" w:rsidRPr="009B5ACF" w:rsidRDefault="009B5ACF" w:rsidP="00EE10A4">
            <w:pPr>
              <w:pStyle w:val="a3"/>
              <w:numPr>
                <w:ilvl w:val="0"/>
                <w:numId w:val="50"/>
              </w:numPr>
              <w:ind w:leftChars="0"/>
              <w:rPr>
                <w:rFonts w:hint="eastAsia"/>
                <w:szCs w:val="24"/>
                <w:rPrChange w:id="580" w:author="rocky" w:date="2016-11-10T14:59:00Z">
                  <w:rPr>
                    <w:rFonts w:hint="eastAsia"/>
                  </w:rPr>
                </w:rPrChange>
              </w:rPr>
              <w:pPrChange w:id="581" w:author="rocky" w:date="2016-11-10T15:00:00Z">
                <w:pPr>
                  <w:pStyle w:val="a3"/>
                  <w:numPr>
                    <w:numId w:val="49"/>
                  </w:numPr>
                  <w:ind w:left="840" w:hanging="360"/>
                </w:pPr>
              </w:pPrChange>
            </w:pPr>
            <w:ins w:id="582" w:author="rocky" w:date="2016-11-10T14:59:00Z">
              <w:r>
                <w:rPr>
                  <w:szCs w:val="24"/>
                </w:rPr>
                <w:t>In section 3.5.14,</w:t>
              </w:r>
            </w:ins>
            <w:ins w:id="583" w:author="rocky" w:date="2016-11-10T15:00:00Z">
              <w:r>
                <w:rPr>
                  <w:szCs w:val="24"/>
                </w:rPr>
                <w:t xml:space="preserve"> </w:t>
              </w:r>
              <w:r>
                <w:rPr>
                  <w:szCs w:val="24"/>
                </w:rPr>
                <w:t xml:space="preserve">encryption </w:t>
              </w:r>
              <w:r w:rsidR="00EE10A4">
                <w:rPr>
                  <w:szCs w:val="24"/>
                </w:rPr>
                <w:t>clone card</w:t>
              </w:r>
              <w:bookmarkStart w:id="584" w:name="_GoBack"/>
              <w:bookmarkEnd w:id="584"/>
              <w:r>
                <w:rPr>
                  <w:szCs w:val="24"/>
                </w:rPr>
                <w:t xml:space="preserve"> command is supported.</w:t>
              </w:r>
            </w:ins>
          </w:p>
        </w:tc>
      </w:tr>
    </w:tbl>
    <w:p w:rsidR="003F4DF1" w:rsidRPr="0086356C" w:rsidRDefault="003F4DF1">
      <w:pPr>
        <w:rPr>
          <w:ins w:id="585" w:author="rocky" w:date="2013-05-27T19:20:00Z"/>
          <w:szCs w:val="24"/>
          <w:rPrChange w:id="586" w:author="rocky" w:date="2015-06-22T12:40:00Z">
            <w:rPr>
              <w:ins w:id="587" w:author="rocky" w:date="2013-05-27T19:20:00Z"/>
              <w:sz w:val="40"/>
              <w:szCs w:val="40"/>
            </w:rPr>
          </w:rPrChange>
        </w:rPr>
      </w:pPr>
    </w:p>
    <w:p w:rsidR="003F4DF1" w:rsidRDefault="003F4DF1">
      <w:pPr>
        <w:widowControl/>
        <w:rPr>
          <w:ins w:id="588" w:author="rocky" w:date="2013-05-27T19:20:00Z"/>
          <w:sz w:val="40"/>
          <w:szCs w:val="40"/>
        </w:rPr>
      </w:pPr>
      <w:ins w:id="589" w:author="rocky" w:date="2013-05-27T19:20:00Z">
        <w:r>
          <w:rPr>
            <w:sz w:val="40"/>
            <w:szCs w:val="40"/>
          </w:rPr>
          <w:br w:type="page"/>
        </w:r>
      </w:ins>
    </w:p>
    <w:p w:rsidR="003F4DF1" w:rsidRPr="002E70F8" w:rsidRDefault="003F4DF1">
      <w:pPr>
        <w:rPr>
          <w:sz w:val="40"/>
          <w:szCs w:val="40"/>
        </w:rPr>
      </w:pPr>
    </w:p>
    <w:p w:rsidR="00BA7735" w:rsidRDefault="00EF7772" w:rsidP="00104DD4">
      <w:pPr>
        <w:pStyle w:val="a3"/>
        <w:numPr>
          <w:ilvl w:val="0"/>
          <w:numId w:val="1"/>
        </w:numPr>
        <w:ind w:leftChars="0"/>
        <w:rPr>
          <w:sz w:val="32"/>
          <w:szCs w:val="32"/>
        </w:rPr>
      </w:pPr>
      <w:r w:rsidRPr="00EF7772">
        <w:rPr>
          <w:rFonts w:hint="eastAsia"/>
          <w:sz w:val="32"/>
          <w:szCs w:val="32"/>
        </w:rPr>
        <w:t>O</w:t>
      </w:r>
      <w:r w:rsidR="00BA7735">
        <w:rPr>
          <w:rFonts w:hint="eastAsia"/>
          <w:sz w:val="32"/>
          <w:szCs w:val="32"/>
        </w:rPr>
        <w:t xml:space="preserve">din </w:t>
      </w:r>
      <w:ins w:id="590" w:author="rocky" w:date="2013-03-11T12:11:00Z">
        <w:r w:rsidR="00C41D49">
          <w:rPr>
            <w:rFonts w:hint="eastAsia"/>
            <w:sz w:val="32"/>
            <w:szCs w:val="32"/>
          </w:rPr>
          <w:t xml:space="preserve">device-phone </w:t>
        </w:r>
      </w:ins>
      <w:r w:rsidR="00BA7735">
        <w:rPr>
          <w:sz w:val="32"/>
          <w:szCs w:val="32"/>
        </w:rPr>
        <w:t>communication</w:t>
      </w:r>
      <w:r w:rsidR="00BA7735">
        <w:rPr>
          <w:rFonts w:hint="eastAsia"/>
          <w:sz w:val="32"/>
          <w:szCs w:val="32"/>
        </w:rPr>
        <w:t xml:space="preserve"> protocol</w:t>
      </w:r>
      <w:r w:rsidR="002E70F8">
        <w:rPr>
          <w:rFonts w:hint="eastAsia"/>
          <w:sz w:val="32"/>
          <w:szCs w:val="32"/>
        </w:rPr>
        <w:t xml:space="preserve"> brief</w:t>
      </w:r>
      <w:r w:rsidR="00BA7735">
        <w:rPr>
          <w:rFonts w:hint="eastAsia"/>
          <w:sz w:val="32"/>
          <w:szCs w:val="32"/>
        </w:rPr>
        <w:t>:</w:t>
      </w:r>
    </w:p>
    <w:p w:rsidR="00437592" w:rsidRPr="00437592" w:rsidRDefault="00437592" w:rsidP="00437592">
      <w:pPr>
        <w:pStyle w:val="a3"/>
        <w:ind w:leftChars="0" w:left="360"/>
        <w:rPr>
          <w:szCs w:val="24"/>
        </w:rPr>
      </w:pPr>
      <w:r w:rsidRPr="00437592">
        <w:rPr>
          <w:rFonts w:hint="eastAsia"/>
          <w:szCs w:val="24"/>
        </w:rPr>
        <w:t>Odin DEVICE emulates NFC Forum Typ</w:t>
      </w:r>
      <w:r>
        <w:rPr>
          <w:rFonts w:hint="eastAsia"/>
          <w:szCs w:val="24"/>
        </w:rPr>
        <w:t>e 4 Tag and follows ISO 14443-4 standard.</w:t>
      </w:r>
    </w:p>
    <w:p w:rsidR="00BA7735" w:rsidRDefault="00BA7735" w:rsidP="00242A23">
      <w:pPr>
        <w:pStyle w:val="a3"/>
        <w:ind w:leftChars="0" w:left="360"/>
      </w:pPr>
      <w:r>
        <w:rPr>
          <w:rFonts w:hint="eastAsia"/>
        </w:rPr>
        <w:t xml:space="preserve">For the PHONE and DEVICE to exchange data, NDEF message is used. </w:t>
      </w:r>
      <w:r w:rsidR="00242A23">
        <w:rPr>
          <w:rFonts w:hint="eastAsia"/>
        </w:rPr>
        <w:t>Odin communication protocol packets are encapsulated in NDEF record</w:t>
      </w:r>
      <w:r w:rsidR="00242A23">
        <w:t>’</w:t>
      </w:r>
      <w:r w:rsidR="00242A23">
        <w:rPr>
          <w:rFonts w:hint="eastAsia"/>
        </w:rPr>
        <w:t xml:space="preserve">s PAYLOAD. The operation of the protocol is based on </w:t>
      </w:r>
      <w:r w:rsidR="00242A23">
        <w:t>“</w:t>
      </w:r>
      <w:r w:rsidR="00242A23" w:rsidRPr="00242A23">
        <w:t>NFC Forum Type 4 Tag O</w:t>
      </w:r>
      <w:r w:rsidR="00242A23">
        <w:t>peration Specification 2.0”</w:t>
      </w:r>
      <w:r w:rsidR="00242A23">
        <w:rPr>
          <w:rFonts w:hint="eastAsia"/>
        </w:rPr>
        <w:t xml:space="preserve">. </w:t>
      </w:r>
    </w:p>
    <w:p w:rsidR="002E5539" w:rsidRDefault="007E09CA" w:rsidP="009C55F8">
      <w:pPr>
        <w:pStyle w:val="a3"/>
        <w:ind w:leftChars="0" w:left="360"/>
      </w:pPr>
      <w:r>
        <w:rPr>
          <w:rFonts w:hint="eastAsia"/>
        </w:rPr>
        <w:t>An Odin command utilizes NDEF UPDATE procedure and NDEF READ procedure</w:t>
      </w:r>
      <w:r w:rsidR="00DC7CA1">
        <w:rPr>
          <w:rFonts w:hint="eastAsia"/>
        </w:rPr>
        <w:t xml:space="preserve"> if this Odin command expect</w:t>
      </w:r>
      <w:r w:rsidR="008C7102">
        <w:rPr>
          <w:rFonts w:hint="eastAsia"/>
        </w:rPr>
        <w:t>s</w:t>
      </w:r>
      <w:r w:rsidR="00DC7CA1">
        <w:rPr>
          <w:rFonts w:hint="eastAsia"/>
        </w:rPr>
        <w:t xml:space="preserve"> response data from DEVICE</w:t>
      </w:r>
      <w:r>
        <w:rPr>
          <w:rFonts w:hint="eastAsia"/>
        </w:rPr>
        <w:t>. The O</w:t>
      </w:r>
      <w:r>
        <w:t>d</w:t>
      </w:r>
      <w:r>
        <w:rPr>
          <w:rFonts w:hint="eastAsia"/>
        </w:rPr>
        <w:t xml:space="preserve">in command data is encapsulated in NDEF message which NDEF UPDATE procedure will perform. The Odin response data is encapsulated in NDEF message which is read back </w:t>
      </w:r>
      <w:r w:rsidR="00EE142A">
        <w:rPr>
          <w:rFonts w:hint="eastAsia"/>
        </w:rPr>
        <w:t xml:space="preserve">via </w:t>
      </w:r>
      <w:r w:rsidR="00DC7CA1">
        <w:rPr>
          <w:rFonts w:hint="eastAsia"/>
        </w:rPr>
        <w:t>NDEF READ procedure.</w:t>
      </w:r>
    </w:p>
    <w:p w:rsidR="002E5539" w:rsidRPr="009C55F8" w:rsidRDefault="002E5539" w:rsidP="00242A23">
      <w:pPr>
        <w:pStyle w:val="a3"/>
        <w:pBdr>
          <w:bottom w:val="single" w:sz="6" w:space="1" w:color="auto"/>
        </w:pBdr>
        <w:ind w:leftChars="0" w:left="360"/>
        <w:rPr>
          <w:i/>
        </w:rPr>
      </w:pPr>
      <w:r w:rsidRPr="009C55F8">
        <w:rPr>
          <w:rFonts w:hint="eastAsia"/>
          <w:i/>
        </w:rPr>
        <w:t>PHONE                              DEVICE</w:t>
      </w:r>
    </w:p>
    <w:p w:rsidR="00424961" w:rsidRDefault="009C55F8" w:rsidP="009C55F8">
      <w:pPr>
        <w:pStyle w:val="a3"/>
        <w:ind w:leftChars="0" w:left="360"/>
        <w:rPr>
          <w:i/>
          <w:sz w:val="18"/>
          <w:szCs w:val="18"/>
        </w:rPr>
      </w:pPr>
      <w:r w:rsidRPr="009C55F8">
        <w:rPr>
          <w:rFonts w:hint="eastAsia"/>
          <w:i/>
          <w:sz w:val="18"/>
          <w:szCs w:val="18"/>
        </w:rPr>
        <w:t>NDEF_UPDATE</w:t>
      </w:r>
    </w:p>
    <w:p w:rsidR="00725591" w:rsidRDefault="009C55F8" w:rsidP="00424961">
      <w:pPr>
        <w:pStyle w:val="a3"/>
        <w:ind w:leftChars="0" w:left="360" w:firstLineChars="100" w:firstLine="180"/>
        <w:rPr>
          <w:i/>
          <w:sz w:val="18"/>
          <w:szCs w:val="18"/>
        </w:rPr>
      </w:pPr>
      <w:r w:rsidRPr="009C55F8">
        <w:rPr>
          <w:rFonts w:hint="eastAsia"/>
          <w:i/>
          <w:sz w:val="18"/>
          <w:szCs w:val="18"/>
        </w:rPr>
        <w:t xml:space="preserve"> </w:t>
      </w:r>
      <w:r w:rsidR="002E5539" w:rsidRPr="009C55F8">
        <w:rPr>
          <w:rFonts w:hint="eastAsia"/>
          <w:i/>
          <w:sz w:val="18"/>
          <w:szCs w:val="18"/>
        </w:rPr>
        <w:t>(</w:t>
      </w:r>
      <w:r w:rsidR="00653663">
        <w:rPr>
          <w:rFonts w:hint="eastAsia"/>
          <w:i/>
          <w:sz w:val="18"/>
          <w:szCs w:val="18"/>
        </w:rPr>
        <w:t>Cmd_m</w:t>
      </w:r>
      <w:r w:rsidR="00725591">
        <w:rPr>
          <w:rFonts w:hint="eastAsia"/>
          <w:i/>
          <w:sz w:val="18"/>
          <w:szCs w:val="18"/>
        </w:rPr>
        <w:t>ode</w:t>
      </w:r>
      <w:r w:rsidRPr="009C55F8">
        <w:rPr>
          <w:rFonts w:hint="eastAsia"/>
          <w:i/>
          <w:sz w:val="18"/>
          <w:szCs w:val="18"/>
        </w:rPr>
        <w:t xml:space="preserve">, </w:t>
      </w:r>
      <w:r w:rsidR="00725591">
        <w:rPr>
          <w:rFonts w:hint="eastAsia"/>
          <w:i/>
          <w:sz w:val="18"/>
          <w:szCs w:val="18"/>
        </w:rPr>
        <w:t>Cmd_code</w:t>
      </w:r>
      <w:r w:rsidRPr="009C55F8">
        <w:rPr>
          <w:rFonts w:hint="eastAsia"/>
          <w:i/>
          <w:sz w:val="18"/>
          <w:szCs w:val="18"/>
        </w:rPr>
        <w:t xml:space="preserve">, </w:t>
      </w:r>
      <w:r w:rsidR="00725591">
        <w:rPr>
          <w:rFonts w:hint="eastAsia"/>
          <w:i/>
          <w:sz w:val="18"/>
          <w:szCs w:val="18"/>
        </w:rPr>
        <w:t>Cmd_d</w:t>
      </w:r>
      <w:r w:rsidR="00424961">
        <w:rPr>
          <w:rFonts w:hint="eastAsia"/>
          <w:i/>
          <w:sz w:val="18"/>
          <w:szCs w:val="18"/>
        </w:rPr>
        <w:t xml:space="preserve">ata_len, </w:t>
      </w:r>
    </w:p>
    <w:p w:rsidR="009C55F8" w:rsidRPr="009C55F8" w:rsidRDefault="00725591" w:rsidP="00725591">
      <w:pPr>
        <w:pStyle w:val="a3"/>
        <w:ind w:leftChars="0" w:left="360" w:firstLineChars="150" w:firstLine="270"/>
        <w:rPr>
          <w:i/>
          <w:sz w:val="18"/>
          <w:szCs w:val="18"/>
        </w:rPr>
      </w:pPr>
      <w:r>
        <w:rPr>
          <w:i/>
          <w:sz w:val="18"/>
          <w:szCs w:val="18"/>
        </w:rPr>
        <w:t>C</w:t>
      </w:r>
      <w:r>
        <w:rPr>
          <w:rFonts w:hint="eastAsia"/>
          <w:i/>
          <w:sz w:val="18"/>
          <w:szCs w:val="18"/>
        </w:rPr>
        <w:t xml:space="preserve">ommand </w:t>
      </w:r>
      <w:r w:rsidR="00653663">
        <w:rPr>
          <w:rFonts w:hint="eastAsia"/>
          <w:i/>
          <w:sz w:val="18"/>
          <w:szCs w:val="18"/>
        </w:rPr>
        <w:t>specified</w:t>
      </w:r>
      <w:r>
        <w:rPr>
          <w:rFonts w:hint="eastAsia"/>
          <w:i/>
          <w:sz w:val="18"/>
          <w:szCs w:val="18"/>
        </w:rPr>
        <w:t xml:space="preserve"> data</w:t>
      </w:r>
      <w:r w:rsidR="002E5539" w:rsidRPr="009C55F8">
        <w:rPr>
          <w:rFonts w:hint="eastAsia"/>
          <w:i/>
          <w:sz w:val="18"/>
          <w:szCs w:val="18"/>
        </w:rPr>
        <w:t>)</w:t>
      </w:r>
      <w:r w:rsidR="009C55F8" w:rsidRPr="009C55F8">
        <w:rPr>
          <w:rFonts w:hint="eastAsia"/>
          <w:i/>
          <w:sz w:val="18"/>
          <w:szCs w:val="18"/>
        </w:rPr>
        <w:t xml:space="preserve">  </w:t>
      </w:r>
      <w:r w:rsidR="00653663">
        <w:rPr>
          <w:rFonts w:hint="eastAsia"/>
          <w:i/>
          <w:sz w:val="18"/>
          <w:szCs w:val="18"/>
        </w:rPr>
        <w:t xml:space="preserve">                  </w:t>
      </w:r>
      <w:r w:rsidR="009C55F8" w:rsidRPr="009C55F8">
        <w:rPr>
          <w:rFonts w:hint="eastAsia"/>
          <w:i/>
          <w:sz w:val="18"/>
          <w:szCs w:val="18"/>
        </w:rPr>
        <w:t xml:space="preserve"> </w:t>
      </w:r>
      <w:r w:rsidR="009C55F8" w:rsidRPr="009C55F8">
        <w:rPr>
          <w:i/>
          <w:sz w:val="18"/>
          <w:szCs w:val="18"/>
        </w:rPr>
        <w:sym w:font="Wingdings" w:char="F0E0"/>
      </w:r>
    </w:p>
    <w:p w:rsidR="009E565F" w:rsidRPr="009C55F8" w:rsidRDefault="009E565F" w:rsidP="009E565F">
      <w:pPr>
        <w:pStyle w:val="a3"/>
        <w:ind w:leftChars="0" w:left="360"/>
        <w:rPr>
          <w:i/>
          <w:sz w:val="18"/>
          <w:szCs w:val="18"/>
        </w:rPr>
      </w:pPr>
      <w:r w:rsidRPr="009C55F8">
        <w:rPr>
          <w:rFonts w:hint="eastAsia"/>
          <w:i/>
          <w:sz w:val="18"/>
          <w:szCs w:val="18"/>
        </w:rPr>
        <w:t xml:space="preserve">NDEF_READ ()                                </w:t>
      </w:r>
      <w:r w:rsidRPr="009C55F8">
        <w:rPr>
          <w:i/>
          <w:sz w:val="18"/>
          <w:szCs w:val="18"/>
        </w:rPr>
        <w:sym w:font="Wingdings" w:char="F0E0"/>
      </w:r>
    </w:p>
    <w:p w:rsidR="009E565F" w:rsidRPr="009C55F8" w:rsidRDefault="009E565F" w:rsidP="009E565F">
      <w:pPr>
        <w:pStyle w:val="a3"/>
        <w:ind w:leftChars="0" w:left="360"/>
        <w:rPr>
          <w:i/>
          <w:sz w:val="18"/>
          <w:szCs w:val="18"/>
        </w:rPr>
      </w:pPr>
      <w:r w:rsidRPr="009C55F8">
        <w:rPr>
          <w:rFonts w:hint="eastAsia"/>
          <w:i/>
          <w:sz w:val="18"/>
          <w:szCs w:val="18"/>
        </w:rPr>
        <w:t xml:space="preserve">                                            </w:t>
      </w:r>
      <w:r w:rsidRPr="009C55F8">
        <w:rPr>
          <w:i/>
          <w:sz w:val="18"/>
          <w:szCs w:val="18"/>
        </w:rPr>
        <w:sym w:font="Wingdings" w:char="F0DF"/>
      </w:r>
      <w:r w:rsidRPr="009C55F8">
        <w:rPr>
          <w:rFonts w:hint="eastAsia"/>
          <w:i/>
          <w:sz w:val="18"/>
          <w:szCs w:val="18"/>
        </w:rPr>
        <w:t xml:space="preserve"> (Statu</w:t>
      </w:r>
      <w:r w:rsidR="00653663">
        <w:rPr>
          <w:rFonts w:hint="eastAsia"/>
          <w:i/>
          <w:sz w:val="18"/>
          <w:szCs w:val="18"/>
        </w:rPr>
        <w:t>s OK, Cmd_mode, Cmd_code</w:t>
      </w:r>
      <w:r w:rsidR="007E09CA">
        <w:rPr>
          <w:rFonts w:hint="eastAsia"/>
          <w:i/>
          <w:sz w:val="18"/>
          <w:szCs w:val="18"/>
        </w:rPr>
        <w:t xml:space="preserve">, </w:t>
      </w:r>
      <w:ins w:id="591" w:author="rocky" w:date="2013-03-10T21:54:00Z">
        <w:r w:rsidR="006325AD">
          <w:rPr>
            <w:rFonts w:hint="eastAsia"/>
            <w:i/>
            <w:sz w:val="18"/>
            <w:szCs w:val="18"/>
          </w:rPr>
          <w:t>res</w:t>
        </w:r>
      </w:ins>
      <w:del w:id="592" w:author="rocky" w:date="2013-03-10T21:54:00Z">
        <w:r w:rsidR="007E09CA" w:rsidDel="006325AD">
          <w:rPr>
            <w:rFonts w:hint="eastAsia"/>
            <w:i/>
            <w:sz w:val="18"/>
            <w:szCs w:val="18"/>
          </w:rPr>
          <w:delText>cmd</w:delText>
        </w:r>
      </w:del>
      <w:r w:rsidR="007E09CA">
        <w:rPr>
          <w:rFonts w:hint="eastAsia"/>
          <w:i/>
          <w:sz w:val="18"/>
          <w:szCs w:val="18"/>
        </w:rPr>
        <w:t xml:space="preserve">_data_len, command specified </w:t>
      </w:r>
      <w:ins w:id="593" w:author="rocky" w:date="2013-03-10T21:54:00Z">
        <w:r w:rsidR="00730479">
          <w:rPr>
            <w:rFonts w:hint="eastAsia"/>
            <w:i/>
            <w:sz w:val="18"/>
            <w:szCs w:val="18"/>
          </w:rPr>
          <w:t xml:space="preserve">response </w:t>
        </w:r>
      </w:ins>
      <w:r w:rsidR="007E09CA">
        <w:rPr>
          <w:rFonts w:hint="eastAsia"/>
          <w:i/>
          <w:sz w:val="18"/>
          <w:szCs w:val="18"/>
        </w:rPr>
        <w:t>data</w:t>
      </w:r>
      <w:r w:rsidR="007E09CA" w:rsidRPr="009C55F8">
        <w:rPr>
          <w:rFonts w:hint="eastAsia"/>
          <w:i/>
          <w:sz w:val="18"/>
          <w:szCs w:val="18"/>
        </w:rPr>
        <w:t>)</w:t>
      </w:r>
      <w:r w:rsidRPr="009C55F8">
        <w:rPr>
          <w:rFonts w:hint="eastAsia"/>
          <w:i/>
          <w:sz w:val="18"/>
          <w:szCs w:val="18"/>
        </w:rPr>
        <w:t>)</w:t>
      </w:r>
    </w:p>
    <w:p w:rsidR="00C53530" w:rsidRPr="007E09CA" w:rsidRDefault="00C53530" w:rsidP="007E09CA">
      <w:pPr>
        <w:rPr>
          <w:i/>
          <w:sz w:val="18"/>
          <w:szCs w:val="18"/>
        </w:rPr>
      </w:pPr>
    </w:p>
    <w:p w:rsidR="00C53530" w:rsidRPr="000B1EC4" w:rsidRDefault="00C53530" w:rsidP="000B1EC4">
      <w:pPr>
        <w:rPr>
          <w:i/>
          <w:sz w:val="18"/>
          <w:szCs w:val="18"/>
        </w:rPr>
      </w:pPr>
    </w:p>
    <w:p w:rsidR="008D2283" w:rsidRDefault="008D2283">
      <w:pPr>
        <w:widowControl/>
        <w:rPr>
          <w:sz w:val="32"/>
          <w:szCs w:val="32"/>
        </w:rPr>
      </w:pPr>
      <w:r>
        <w:rPr>
          <w:sz w:val="32"/>
          <w:szCs w:val="32"/>
        </w:rPr>
        <w:br w:type="page"/>
      </w:r>
    </w:p>
    <w:p w:rsidR="00EF7772" w:rsidRPr="00EF7772" w:rsidRDefault="00C0135D" w:rsidP="00104DD4">
      <w:pPr>
        <w:pStyle w:val="a3"/>
        <w:numPr>
          <w:ilvl w:val="0"/>
          <w:numId w:val="1"/>
        </w:numPr>
        <w:ind w:leftChars="0"/>
        <w:rPr>
          <w:sz w:val="32"/>
          <w:szCs w:val="32"/>
        </w:rPr>
      </w:pPr>
      <w:r>
        <w:rPr>
          <w:rFonts w:hint="eastAsia"/>
          <w:sz w:val="32"/>
          <w:szCs w:val="32"/>
        </w:rPr>
        <w:lastRenderedPageBreak/>
        <w:t>O</w:t>
      </w:r>
      <w:r w:rsidR="00EF7772" w:rsidRPr="00EF7772">
        <w:rPr>
          <w:rFonts w:hint="eastAsia"/>
          <w:sz w:val="32"/>
          <w:szCs w:val="32"/>
        </w:rPr>
        <w:t xml:space="preserve">din </w:t>
      </w:r>
      <w:ins w:id="594" w:author="rocky" w:date="2013-03-11T12:11:00Z">
        <w:r w:rsidR="00C41D49">
          <w:rPr>
            <w:rFonts w:hint="eastAsia"/>
            <w:sz w:val="32"/>
            <w:szCs w:val="32"/>
          </w:rPr>
          <w:t xml:space="preserve">device-phone </w:t>
        </w:r>
      </w:ins>
      <w:r w:rsidR="00EF7772" w:rsidRPr="00EF7772">
        <w:rPr>
          <w:rFonts w:hint="eastAsia"/>
          <w:sz w:val="32"/>
          <w:szCs w:val="32"/>
        </w:rPr>
        <w:t>communication protocol packet format:</w:t>
      </w:r>
    </w:p>
    <w:p w:rsidR="002E34CD" w:rsidRDefault="00031817" w:rsidP="00371495">
      <w:pPr>
        <w:pStyle w:val="a3"/>
        <w:numPr>
          <w:ilvl w:val="1"/>
          <w:numId w:val="21"/>
        </w:numPr>
        <w:ind w:leftChars="0"/>
      </w:pPr>
      <w:r>
        <w:rPr>
          <w:rFonts w:hint="eastAsia"/>
        </w:rPr>
        <w:t xml:space="preserve">Command packet format: </w:t>
      </w:r>
      <w:r w:rsidR="00BD209C">
        <w:rPr>
          <w:rFonts w:hint="eastAsia"/>
        </w:rPr>
        <w:t>O</w:t>
      </w:r>
      <w:r w:rsidR="00BD209C">
        <w:t>d</w:t>
      </w:r>
      <w:r w:rsidR="00BD209C">
        <w:rPr>
          <w:rFonts w:hint="eastAsia"/>
        </w:rPr>
        <w:t>in command packets ar</w:t>
      </w:r>
      <w:r w:rsidR="00170081">
        <w:rPr>
          <w:rFonts w:hint="eastAsia"/>
        </w:rPr>
        <w:t>e transmitted</w:t>
      </w:r>
      <w:r w:rsidR="00C96F80">
        <w:rPr>
          <w:rFonts w:hint="eastAsia"/>
        </w:rPr>
        <w:t xml:space="preserve"> in NDEF</w:t>
      </w:r>
      <w:r w:rsidR="002E34CD">
        <w:rPr>
          <w:rFonts w:hint="eastAsia"/>
        </w:rPr>
        <w:t xml:space="preserve"> message</w:t>
      </w:r>
      <w:r w:rsidR="00C96F80">
        <w:rPr>
          <w:rFonts w:hint="eastAsia"/>
        </w:rPr>
        <w:t>.</w:t>
      </w:r>
      <w:r w:rsidR="002E34CD">
        <w:rPr>
          <w:rFonts w:hint="eastAsia"/>
        </w:rPr>
        <w:t xml:space="preserve"> The NDEF message </w:t>
      </w:r>
      <w:r w:rsidR="002E34CD">
        <w:t>should</w:t>
      </w:r>
      <w:r w:rsidR="002E34CD">
        <w:rPr>
          <w:rFonts w:hint="eastAsia"/>
        </w:rPr>
        <w:t xml:space="preserve"> contain only a single record and the record should be </w:t>
      </w:r>
      <w:r w:rsidR="002E34CD" w:rsidRPr="00371495">
        <w:rPr>
          <w:rFonts w:hint="eastAsia"/>
          <w:b/>
        </w:rPr>
        <w:t>short record</w:t>
      </w:r>
      <w:r w:rsidR="002E34CD">
        <w:rPr>
          <w:rFonts w:hint="eastAsia"/>
        </w:rPr>
        <w:t>. This means</w:t>
      </w:r>
      <w:r w:rsidR="002E34CD" w:rsidRPr="00371495">
        <w:rPr>
          <w:rFonts w:hint="eastAsia"/>
          <w:b/>
        </w:rPr>
        <w:t xml:space="preserve"> MB an</w:t>
      </w:r>
      <w:r w:rsidR="004067F7" w:rsidRPr="00371495">
        <w:rPr>
          <w:rFonts w:hint="eastAsia"/>
          <w:b/>
        </w:rPr>
        <w:t>d</w:t>
      </w:r>
      <w:r w:rsidR="002E34CD" w:rsidRPr="00371495">
        <w:rPr>
          <w:rFonts w:hint="eastAsia"/>
          <w:b/>
        </w:rPr>
        <w:t xml:space="preserve"> ME are both </w:t>
      </w:r>
      <w:r w:rsidR="00FD15A8" w:rsidRPr="00371495">
        <w:rPr>
          <w:rFonts w:hint="eastAsia"/>
          <w:b/>
        </w:rPr>
        <w:t>0x</w:t>
      </w:r>
      <w:r w:rsidR="002E34CD" w:rsidRPr="00371495">
        <w:rPr>
          <w:rFonts w:hint="eastAsia"/>
          <w:b/>
        </w:rPr>
        <w:t>1</w:t>
      </w:r>
      <w:r w:rsidR="00104DD4">
        <w:rPr>
          <w:rFonts w:hint="eastAsia"/>
        </w:rPr>
        <w:t xml:space="preserve"> while</w:t>
      </w:r>
      <w:r w:rsidR="00104DD4" w:rsidRPr="00371495">
        <w:rPr>
          <w:rFonts w:hint="eastAsia"/>
          <w:b/>
        </w:rPr>
        <w:t xml:space="preserve"> CF and IL being</w:t>
      </w:r>
      <w:r w:rsidR="002E34CD" w:rsidRPr="00371495">
        <w:rPr>
          <w:rFonts w:hint="eastAsia"/>
          <w:b/>
        </w:rPr>
        <w:t xml:space="preserve"> 0</w:t>
      </w:r>
      <w:r w:rsidR="00FD15A8" w:rsidRPr="00371495">
        <w:rPr>
          <w:rFonts w:hint="eastAsia"/>
          <w:b/>
        </w:rPr>
        <w:t>0</w:t>
      </w:r>
      <w:r w:rsidR="009E46AC">
        <w:rPr>
          <w:rFonts w:hint="eastAsia"/>
          <w:b/>
        </w:rPr>
        <w:t>h</w:t>
      </w:r>
      <w:r w:rsidR="002E34CD">
        <w:rPr>
          <w:rFonts w:hint="eastAsia"/>
        </w:rPr>
        <w:t xml:space="preserve">. </w:t>
      </w:r>
      <w:r w:rsidR="009E46AC">
        <w:rPr>
          <w:rFonts w:hint="eastAsia"/>
          <w:b/>
        </w:rPr>
        <w:t xml:space="preserve">TNF should be </w:t>
      </w:r>
      <w:r w:rsidR="00FD15A8" w:rsidRPr="00371495">
        <w:rPr>
          <w:rFonts w:hint="eastAsia"/>
          <w:b/>
        </w:rPr>
        <w:t>0</w:t>
      </w:r>
      <w:r w:rsidR="002E34CD" w:rsidRPr="00371495">
        <w:rPr>
          <w:rFonts w:hint="eastAsia"/>
          <w:b/>
        </w:rPr>
        <w:t>2</w:t>
      </w:r>
      <w:r w:rsidR="009E46AC">
        <w:rPr>
          <w:rFonts w:hint="eastAsia"/>
          <w:b/>
        </w:rPr>
        <w:t>h</w:t>
      </w:r>
      <w:r w:rsidR="002E34CD">
        <w:rPr>
          <w:rFonts w:hint="eastAsia"/>
        </w:rPr>
        <w:t xml:space="preserve"> which indicates a media-type.</w:t>
      </w:r>
      <w:r w:rsidR="000654DC">
        <w:rPr>
          <w:rFonts w:hint="eastAsia"/>
        </w:rPr>
        <w:t xml:space="preserve"> Type </w:t>
      </w:r>
      <w:ins w:id="595" w:author="rocky" w:date="2013-10-21T14:18:00Z">
        <w:r w:rsidR="00CC09A8">
          <w:t>has prefix</w:t>
        </w:r>
      </w:ins>
      <w:del w:id="596" w:author="rocky" w:date="2013-10-21T14:18:00Z">
        <w:r w:rsidR="000654DC" w:rsidDel="00CC09A8">
          <w:rPr>
            <w:rFonts w:hint="eastAsia"/>
          </w:rPr>
          <w:delText>is</w:delText>
        </w:r>
      </w:del>
      <w:r w:rsidR="000654DC">
        <w:rPr>
          <w:rFonts w:hint="eastAsia"/>
        </w:rPr>
        <w:t xml:space="preserve"> </w:t>
      </w:r>
      <w:r w:rsidR="000654DC">
        <w:t>‘</w:t>
      </w:r>
      <w:r w:rsidR="000654DC">
        <w:rPr>
          <w:rFonts w:hint="eastAsia"/>
        </w:rPr>
        <w:t>pk</w:t>
      </w:r>
      <w:r w:rsidR="00FF3C9C">
        <w:rPr>
          <w:rFonts w:hint="eastAsia"/>
        </w:rPr>
        <w:t>inno/odin</w:t>
      </w:r>
      <w:r w:rsidR="000654DC">
        <w:t>’</w:t>
      </w:r>
      <w:r w:rsidR="009E46AC">
        <w:rPr>
          <w:rFonts w:hint="eastAsia"/>
        </w:rPr>
        <w:t xml:space="preserve"> and thus type length is </w:t>
      </w:r>
      <w:ins w:id="597" w:author="rocky" w:date="2013-10-21T14:18:00Z">
        <w:r w:rsidR="00CC09A8">
          <w:t xml:space="preserve">at least </w:t>
        </w:r>
      </w:ins>
      <w:r w:rsidR="009E46AC">
        <w:rPr>
          <w:rFonts w:hint="eastAsia"/>
        </w:rPr>
        <w:t>0Bh</w:t>
      </w:r>
      <w:r w:rsidR="000654DC">
        <w:rPr>
          <w:rFonts w:hint="eastAsia"/>
        </w:rPr>
        <w:t xml:space="preserve">. </w:t>
      </w:r>
      <w:ins w:id="598" w:author="rocky" w:date="2013-10-21T14:18:00Z">
        <w:r w:rsidR="00CC09A8">
          <w:t xml:space="preserve">For example, there might be media-type </w:t>
        </w:r>
      </w:ins>
      <w:ins w:id="599" w:author="rocky" w:date="2013-10-21T14:19:00Z">
        <w:r w:rsidR="00320919">
          <w:t>‘pkinno/odin/00</w:t>
        </w:r>
      </w:ins>
      <w:ins w:id="600" w:author="rocky" w:date="2013-10-21T14:31:00Z">
        <w:r w:rsidR="00F222EA">
          <w:t>00</w:t>
        </w:r>
      </w:ins>
      <w:ins w:id="601" w:author="rocky" w:date="2013-10-21T14:19:00Z">
        <w:r w:rsidR="00320919">
          <w:t>/00</w:t>
        </w:r>
        <w:r w:rsidR="00F222EA">
          <w:t>’ which includes app</w:t>
        </w:r>
        <w:r w:rsidR="00CC09A8">
          <w:t xml:space="preserve"> specific </w:t>
        </w:r>
      </w:ins>
      <w:ins w:id="602" w:author="rocky" w:date="2013-10-21T14:20:00Z">
        <w:r w:rsidR="00CC09A8">
          <w:t>code</w:t>
        </w:r>
      </w:ins>
      <w:ins w:id="603" w:author="rocky" w:date="2013-10-21T14:21:00Z">
        <w:r w:rsidR="00CC09A8">
          <w:t xml:space="preserve"> ‘</w:t>
        </w:r>
      </w:ins>
      <w:ins w:id="604" w:author="rocky" w:date="2013-10-21T14:32:00Z">
        <w:r w:rsidR="00320919">
          <w:t>0001</w:t>
        </w:r>
      </w:ins>
      <w:ins w:id="605" w:author="rocky" w:date="2013-10-21T14:21:00Z">
        <w:r w:rsidR="00CC09A8">
          <w:t xml:space="preserve">’ and </w:t>
        </w:r>
      </w:ins>
      <w:ins w:id="606" w:author="rocky" w:date="2013-10-21T14:22:00Z">
        <w:r w:rsidR="00CC09A8">
          <w:t>protocol version ‘00’</w:t>
        </w:r>
      </w:ins>
      <w:ins w:id="607" w:author="rocky" w:date="2013-10-21T14:20:00Z">
        <w:r w:rsidR="00CC09A8">
          <w:t xml:space="preserve">. </w:t>
        </w:r>
      </w:ins>
      <w:r w:rsidR="000654DC">
        <w:rPr>
          <w:rFonts w:hint="eastAsia"/>
        </w:rPr>
        <w:t>Payload is the Odin command to issue and it is always 2-byte long. So the transmitted NDEF message is of the following format:</w:t>
      </w:r>
    </w:p>
    <w:p w:rsidR="000654DC" w:rsidRPr="00A37CA6" w:rsidRDefault="009E46AC" w:rsidP="00031817">
      <w:pPr>
        <w:pStyle w:val="a3"/>
        <w:pBdr>
          <w:bottom w:val="single" w:sz="6" w:space="1" w:color="auto"/>
        </w:pBdr>
        <w:ind w:leftChars="0" w:left="600" w:firstLine="120"/>
        <w:rPr>
          <w:b/>
          <w:i/>
          <w:sz w:val="18"/>
          <w:szCs w:val="18"/>
        </w:rPr>
      </w:pPr>
      <w:r>
        <w:rPr>
          <w:rFonts w:hint="eastAsia"/>
          <w:b/>
          <w:i/>
          <w:sz w:val="18"/>
          <w:szCs w:val="18"/>
        </w:rPr>
        <w:t>F</w:t>
      </w:r>
      <w:r w:rsidR="00EE3391">
        <w:rPr>
          <w:rFonts w:hint="eastAsia"/>
          <w:b/>
          <w:i/>
          <w:sz w:val="18"/>
          <w:szCs w:val="18"/>
        </w:rPr>
        <w:t>lags</w:t>
      </w:r>
      <w:r>
        <w:rPr>
          <w:rFonts w:hint="eastAsia"/>
          <w:b/>
          <w:i/>
          <w:sz w:val="18"/>
          <w:szCs w:val="18"/>
        </w:rPr>
        <w:t>&amp;T</w:t>
      </w:r>
      <w:r w:rsidR="00EE3391">
        <w:rPr>
          <w:rFonts w:hint="eastAsia"/>
          <w:b/>
          <w:i/>
          <w:sz w:val="18"/>
          <w:szCs w:val="18"/>
        </w:rPr>
        <w:t>NF</w:t>
      </w:r>
      <w:r w:rsidR="00EE3391">
        <w:rPr>
          <w:rFonts w:hint="eastAsia"/>
          <w:b/>
          <w:i/>
          <w:sz w:val="18"/>
          <w:szCs w:val="18"/>
        </w:rPr>
        <w:tab/>
      </w:r>
      <w:r>
        <w:rPr>
          <w:rFonts w:hint="eastAsia"/>
          <w:b/>
          <w:i/>
          <w:sz w:val="18"/>
          <w:szCs w:val="18"/>
        </w:rPr>
        <w:t>TLEN</w:t>
      </w:r>
      <w:r>
        <w:rPr>
          <w:rFonts w:hint="eastAsia"/>
          <w:b/>
          <w:i/>
          <w:sz w:val="18"/>
          <w:szCs w:val="18"/>
        </w:rPr>
        <w:tab/>
        <w:t>PLEN</w:t>
      </w:r>
      <w:r>
        <w:rPr>
          <w:rFonts w:hint="eastAsia"/>
          <w:b/>
          <w:i/>
          <w:sz w:val="18"/>
          <w:szCs w:val="18"/>
        </w:rPr>
        <w:tab/>
      </w:r>
      <w:r w:rsidR="000654DC" w:rsidRPr="00A37CA6">
        <w:rPr>
          <w:rFonts w:hint="eastAsia"/>
          <w:b/>
          <w:i/>
          <w:sz w:val="18"/>
          <w:szCs w:val="18"/>
        </w:rPr>
        <w:t>TYPE</w:t>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sidR="000654DC" w:rsidRPr="00A37CA6">
        <w:rPr>
          <w:rFonts w:hint="eastAsia"/>
          <w:b/>
          <w:i/>
          <w:sz w:val="18"/>
          <w:szCs w:val="18"/>
        </w:rPr>
        <w:t>PAYLOAD</w:t>
      </w:r>
    </w:p>
    <w:p w:rsidR="000654DC" w:rsidRPr="00A37CA6" w:rsidRDefault="00CF18F9" w:rsidP="00031817">
      <w:pPr>
        <w:pStyle w:val="a3"/>
        <w:ind w:leftChars="0" w:firstLine="240"/>
        <w:rPr>
          <w:i/>
          <w:sz w:val="18"/>
          <w:szCs w:val="18"/>
        </w:rPr>
      </w:pPr>
      <w:r>
        <w:rPr>
          <w:rFonts w:hint="eastAsia"/>
          <w:i/>
          <w:sz w:val="18"/>
          <w:szCs w:val="18"/>
        </w:rPr>
        <w:t>D2</w:t>
      </w:r>
      <w:r w:rsidR="009E46AC">
        <w:rPr>
          <w:rFonts w:hint="eastAsia"/>
          <w:i/>
          <w:sz w:val="18"/>
          <w:szCs w:val="18"/>
        </w:rPr>
        <w:t>h</w:t>
      </w:r>
      <w:r w:rsidR="009E46AC">
        <w:rPr>
          <w:rFonts w:hint="eastAsia"/>
          <w:i/>
          <w:sz w:val="18"/>
          <w:szCs w:val="18"/>
        </w:rPr>
        <w:tab/>
      </w:r>
      <w:r w:rsidR="00EE3391">
        <w:rPr>
          <w:rFonts w:hint="eastAsia"/>
          <w:i/>
          <w:sz w:val="18"/>
          <w:szCs w:val="18"/>
        </w:rPr>
        <w:tab/>
      </w:r>
      <w:r w:rsidR="009E46AC">
        <w:rPr>
          <w:rFonts w:hint="eastAsia"/>
          <w:i/>
          <w:sz w:val="18"/>
          <w:szCs w:val="18"/>
        </w:rPr>
        <w:t>0Bh</w:t>
      </w:r>
      <w:r w:rsidR="009E46AC">
        <w:rPr>
          <w:rFonts w:hint="eastAsia"/>
          <w:i/>
          <w:sz w:val="18"/>
          <w:szCs w:val="18"/>
        </w:rPr>
        <w:tab/>
        <w:t>43h</w:t>
      </w:r>
      <w:r w:rsidR="009E46AC">
        <w:rPr>
          <w:rFonts w:hint="eastAsia"/>
          <w:i/>
          <w:sz w:val="18"/>
          <w:szCs w:val="18"/>
        </w:rPr>
        <w:tab/>
      </w:r>
      <w:r w:rsidR="00A37CA6" w:rsidRPr="00A37CA6">
        <w:rPr>
          <w:i/>
          <w:sz w:val="18"/>
          <w:szCs w:val="18"/>
        </w:rPr>
        <w:t>70</w:t>
      </w:r>
      <w:r w:rsidR="009E46AC">
        <w:rPr>
          <w:rFonts w:hint="eastAsia"/>
          <w:i/>
          <w:sz w:val="18"/>
          <w:szCs w:val="18"/>
        </w:rPr>
        <w:t>h</w:t>
      </w:r>
      <w:r w:rsidR="00A37CA6" w:rsidRPr="00A37CA6">
        <w:rPr>
          <w:rFonts w:hint="eastAsia"/>
          <w:i/>
          <w:sz w:val="18"/>
          <w:szCs w:val="18"/>
        </w:rPr>
        <w:t xml:space="preserve"> </w:t>
      </w:r>
      <w:r w:rsidR="009E46AC">
        <w:rPr>
          <w:i/>
          <w:sz w:val="18"/>
          <w:szCs w:val="18"/>
        </w:rPr>
        <w:t>6</w:t>
      </w:r>
      <w:r w:rsidR="009E46AC">
        <w:rPr>
          <w:rFonts w:hint="eastAsia"/>
          <w:i/>
          <w:sz w:val="18"/>
          <w:szCs w:val="18"/>
        </w:rPr>
        <w:t>Bh</w:t>
      </w:r>
      <w:r w:rsidR="00A37CA6" w:rsidRPr="00A37CA6">
        <w:rPr>
          <w:rFonts w:hint="eastAsia"/>
          <w:i/>
          <w:sz w:val="18"/>
          <w:szCs w:val="18"/>
        </w:rPr>
        <w:t xml:space="preserve"> </w:t>
      </w:r>
      <w:r w:rsidR="00A37CA6" w:rsidRPr="00A37CA6">
        <w:rPr>
          <w:i/>
          <w:sz w:val="18"/>
          <w:szCs w:val="18"/>
        </w:rPr>
        <w:t>69</w:t>
      </w:r>
      <w:r w:rsidR="009E46AC">
        <w:rPr>
          <w:rFonts w:hint="eastAsia"/>
          <w:i/>
          <w:sz w:val="18"/>
          <w:szCs w:val="18"/>
        </w:rPr>
        <w:t>h</w:t>
      </w:r>
      <w:r w:rsidR="00A37CA6" w:rsidRPr="00A37CA6">
        <w:rPr>
          <w:rFonts w:hint="eastAsia"/>
          <w:i/>
          <w:sz w:val="18"/>
          <w:szCs w:val="18"/>
        </w:rPr>
        <w:t xml:space="preserve"> </w:t>
      </w:r>
      <w:r w:rsidR="009E46AC">
        <w:rPr>
          <w:i/>
          <w:sz w:val="18"/>
          <w:szCs w:val="18"/>
        </w:rPr>
        <w:t>6</w:t>
      </w:r>
      <w:r w:rsidR="009E46AC">
        <w:rPr>
          <w:rFonts w:hint="eastAsia"/>
          <w:i/>
          <w:sz w:val="18"/>
          <w:szCs w:val="18"/>
        </w:rPr>
        <w:t>Eh</w:t>
      </w:r>
      <w:r w:rsidR="00A37CA6" w:rsidRPr="00A37CA6">
        <w:rPr>
          <w:rFonts w:hint="eastAsia"/>
          <w:i/>
          <w:sz w:val="18"/>
          <w:szCs w:val="18"/>
        </w:rPr>
        <w:t xml:space="preserve"> </w:t>
      </w:r>
      <w:r w:rsidR="00A37CA6" w:rsidRPr="00A37CA6">
        <w:rPr>
          <w:i/>
          <w:sz w:val="18"/>
          <w:szCs w:val="18"/>
        </w:rPr>
        <w:t>6</w:t>
      </w:r>
      <w:r w:rsidR="009E46AC">
        <w:rPr>
          <w:rFonts w:hint="eastAsia"/>
          <w:i/>
          <w:sz w:val="18"/>
          <w:szCs w:val="18"/>
        </w:rPr>
        <w:t>Eh</w:t>
      </w:r>
      <w:r w:rsidR="00A37CA6" w:rsidRPr="00A37CA6">
        <w:rPr>
          <w:rFonts w:hint="eastAsia"/>
          <w:i/>
          <w:sz w:val="18"/>
          <w:szCs w:val="18"/>
        </w:rPr>
        <w:t xml:space="preserve"> </w:t>
      </w:r>
      <w:r w:rsidR="009E46AC">
        <w:rPr>
          <w:i/>
          <w:sz w:val="18"/>
          <w:szCs w:val="18"/>
        </w:rPr>
        <w:t>6</w:t>
      </w:r>
      <w:r w:rsidR="009E46AC">
        <w:rPr>
          <w:rFonts w:hint="eastAsia"/>
          <w:i/>
          <w:sz w:val="18"/>
          <w:szCs w:val="18"/>
        </w:rPr>
        <w:t xml:space="preserve">Fh </w:t>
      </w:r>
      <w:r w:rsidR="009E46AC">
        <w:rPr>
          <w:i/>
          <w:sz w:val="18"/>
          <w:szCs w:val="18"/>
        </w:rPr>
        <w:t>0x2</w:t>
      </w:r>
      <w:r w:rsidR="009E46AC">
        <w:rPr>
          <w:rFonts w:hint="eastAsia"/>
          <w:i/>
          <w:sz w:val="18"/>
          <w:szCs w:val="18"/>
        </w:rPr>
        <w:t>Fh</w:t>
      </w:r>
      <w:r w:rsidR="00A37CA6" w:rsidRPr="00A37CA6">
        <w:rPr>
          <w:rFonts w:hint="eastAsia"/>
          <w:i/>
          <w:sz w:val="18"/>
          <w:szCs w:val="18"/>
        </w:rPr>
        <w:t xml:space="preserve"> </w:t>
      </w:r>
      <w:r w:rsidR="009E46AC">
        <w:rPr>
          <w:i/>
          <w:sz w:val="18"/>
          <w:szCs w:val="18"/>
        </w:rPr>
        <w:t>6</w:t>
      </w:r>
      <w:r w:rsidR="009E46AC">
        <w:rPr>
          <w:rFonts w:hint="eastAsia"/>
          <w:i/>
          <w:sz w:val="18"/>
          <w:szCs w:val="18"/>
        </w:rPr>
        <w:t>Fh</w:t>
      </w:r>
      <w:r w:rsidR="00A37CA6" w:rsidRPr="00A37CA6">
        <w:rPr>
          <w:rFonts w:hint="eastAsia"/>
          <w:i/>
          <w:sz w:val="18"/>
          <w:szCs w:val="18"/>
        </w:rPr>
        <w:t xml:space="preserve"> </w:t>
      </w:r>
      <w:r w:rsidR="00A37CA6" w:rsidRPr="00A37CA6">
        <w:rPr>
          <w:i/>
          <w:sz w:val="18"/>
          <w:szCs w:val="18"/>
        </w:rPr>
        <w:t>64</w:t>
      </w:r>
      <w:r w:rsidR="009E46AC">
        <w:rPr>
          <w:rFonts w:hint="eastAsia"/>
          <w:i/>
          <w:sz w:val="18"/>
          <w:szCs w:val="18"/>
        </w:rPr>
        <w:t>h</w:t>
      </w:r>
      <w:r w:rsidR="00A37CA6" w:rsidRPr="00A37CA6">
        <w:rPr>
          <w:rFonts w:hint="eastAsia"/>
          <w:i/>
          <w:sz w:val="18"/>
          <w:szCs w:val="18"/>
        </w:rPr>
        <w:t xml:space="preserve"> </w:t>
      </w:r>
      <w:r w:rsidR="00A37CA6" w:rsidRPr="00A37CA6">
        <w:rPr>
          <w:i/>
          <w:sz w:val="18"/>
          <w:szCs w:val="18"/>
        </w:rPr>
        <w:t>69</w:t>
      </w:r>
      <w:r w:rsidR="009E46AC">
        <w:rPr>
          <w:rFonts w:hint="eastAsia"/>
          <w:i/>
          <w:sz w:val="18"/>
          <w:szCs w:val="18"/>
        </w:rPr>
        <w:t>h</w:t>
      </w:r>
      <w:r w:rsidR="009E46AC">
        <w:rPr>
          <w:i/>
          <w:sz w:val="18"/>
          <w:szCs w:val="18"/>
        </w:rPr>
        <w:t xml:space="preserve"> 6</w:t>
      </w:r>
      <w:r w:rsidR="009E46AC">
        <w:rPr>
          <w:rFonts w:hint="eastAsia"/>
          <w:i/>
          <w:sz w:val="18"/>
          <w:szCs w:val="18"/>
        </w:rPr>
        <w:t>Eh</w:t>
      </w:r>
      <w:r w:rsidR="009E46AC">
        <w:rPr>
          <w:rFonts w:hint="eastAsia"/>
          <w:i/>
          <w:sz w:val="18"/>
          <w:szCs w:val="18"/>
        </w:rPr>
        <w:tab/>
      </w:r>
      <w:r w:rsidR="009E46AC">
        <w:rPr>
          <w:rFonts w:hint="eastAsia"/>
          <w:i/>
          <w:sz w:val="18"/>
          <w:szCs w:val="18"/>
        </w:rPr>
        <w:tab/>
      </w:r>
      <w:r w:rsidR="00C52DDD">
        <w:rPr>
          <w:rFonts w:hint="eastAsia"/>
          <w:i/>
          <w:sz w:val="18"/>
          <w:szCs w:val="18"/>
        </w:rPr>
        <w:t xml:space="preserve"> </w:t>
      </w:r>
      <w:r w:rsidR="009E46AC">
        <w:rPr>
          <w:rFonts w:hint="eastAsia"/>
          <w:i/>
          <w:sz w:val="18"/>
          <w:szCs w:val="18"/>
        </w:rPr>
        <w:t>01h 01h</w:t>
      </w:r>
      <w:r w:rsidR="00C52DDD">
        <w:rPr>
          <w:i/>
          <w:sz w:val="18"/>
          <w:szCs w:val="18"/>
        </w:rPr>
        <w:t>…</w:t>
      </w:r>
    </w:p>
    <w:p w:rsidR="00170081" w:rsidRDefault="00170081" w:rsidP="002E34CD">
      <w:pPr>
        <w:pStyle w:val="a3"/>
        <w:ind w:leftChars="0" w:left="360"/>
      </w:pPr>
    </w:p>
    <w:p w:rsidR="00D711C7" w:rsidRDefault="00106778" w:rsidP="00106778">
      <w:pPr>
        <w:pStyle w:val="a3"/>
        <w:ind w:leftChars="0" w:left="720"/>
      </w:pPr>
      <w:r>
        <w:rPr>
          <w:rFonts w:hint="eastAsia"/>
        </w:rPr>
        <w:t>The</w:t>
      </w:r>
      <w:r w:rsidR="00D711C7">
        <w:rPr>
          <w:rFonts w:hint="eastAsia"/>
        </w:rPr>
        <w:t xml:space="preserve"> PAYLOAD</w:t>
      </w:r>
      <w:r>
        <w:rPr>
          <w:rFonts w:hint="eastAsia"/>
        </w:rPr>
        <w:t xml:space="preserve"> in the NDEF </w:t>
      </w:r>
      <w:r w:rsidR="00EE142A">
        <w:rPr>
          <w:rFonts w:hint="eastAsia"/>
        </w:rPr>
        <w:t>message</w:t>
      </w:r>
      <w:r>
        <w:rPr>
          <w:rFonts w:hint="eastAsia"/>
        </w:rPr>
        <w:t xml:space="preserve"> holds Odin command</w:t>
      </w:r>
      <w:r w:rsidR="00D711C7">
        <w:rPr>
          <w:rFonts w:hint="eastAsia"/>
        </w:rPr>
        <w:t>.</w:t>
      </w:r>
      <w:r>
        <w:rPr>
          <w:rFonts w:hint="eastAsia"/>
        </w:rPr>
        <w:t xml:space="preserve"> An </w:t>
      </w:r>
      <w:r w:rsidR="00D711C7">
        <w:rPr>
          <w:rFonts w:hint="eastAsia"/>
        </w:rPr>
        <w:t>Odin command</w:t>
      </w:r>
      <w:r>
        <w:t>’</w:t>
      </w:r>
      <w:r>
        <w:rPr>
          <w:rFonts w:hint="eastAsia"/>
        </w:rPr>
        <w:t>s</w:t>
      </w:r>
      <w:r w:rsidR="00D711C7">
        <w:rPr>
          <w:rFonts w:hint="eastAsia"/>
        </w:rPr>
        <w:t xml:space="preserve"> PAYLOAD consists of </w:t>
      </w:r>
      <w:r w:rsidR="00EE142A">
        <w:rPr>
          <w:rFonts w:hint="eastAsia"/>
        </w:rPr>
        <w:t xml:space="preserve">at least </w:t>
      </w:r>
      <w:ins w:id="608" w:author="rocky" w:date="2014-05-16T13:10:00Z">
        <w:r w:rsidR="00CE2945">
          <w:t>4</w:t>
        </w:r>
      </w:ins>
      <w:del w:id="609" w:author="rocky" w:date="2014-05-16T13:10:00Z">
        <w:r w:rsidR="00EE142A" w:rsidDel="00CE2945">
          <w:rPr>
            <w:rFonts w:hint="eastAsia"/>
          </w:rPr>
          <w:delText>2</w:delText>
        </w:r>
      </w:del>
      <w:r w:rsidR="00EE142A">
        <w:rPr>
          <w:rFonts w:hint="eastAsia"/>
        </w:rPr>
        <w:t xml:space="preserve"> bytes, which are </w:t>
      </w:r>
      <w:ins w:id="610" w:author="rocky" w:date="2014-05-16T13:10:00Z">
        <w:r w:rsidR="00CE2945">
          <w:t>2</w:t>
        </w:r>
      </w:ins>
      <w:del w:id="611" w:author="rocky" w:date="2014-05-16T13:10:00Z">
        <w:r w:rsidR="00EE142A" w:rsidDel="00CE2945">
          <w:rPr>
            <w:rFonts w:hint="eastAsia"/>
          </w:rPr>
          <w:delText>1</w:delText>
        </w:r>
      </w:del>
      <w:ins w:id="612" w:author="rocky" w:date="2014-05-16T13:10:00Z">
        <w:r w:rsidR="00CE2945">
          <w:t>-</w:t>
        </w:r>
      </w:ins>
      <w:del w:id="613" w:author="rocky" w:date="2014-05-16T13:10:00Z">
        <w:r w:rsidR="00EE142A" w:rsidDel="00CE2945">
          <w:rPr>
            <w:rFonts w:hint="eastAsia"/>
          </w:rPr>
          <w:delText xml:space="preserve"> </w:delText>
        </w:r>
      </w:del>
      <w:r w:rsidR="00EE142A">
        <w:rPr>
          <w:rFonts w:hint="eastAsia"/>
        </w:rPr>
        <w:t xml:space="preserve">byte </w:t>
      </w:r>
      <w:ins w:id="614" w:author="rocky" w:date="2014-05-16T13:10:00Z">
        <w:r w:rsidR="00CE2945">
          <w:t xml:space="preserve">protocol version, 1-byte </w:t>
        </w:r>
      </w:ins>
      <w:r w:rsidR="00EE142A">
        <w:rPr>
          <w:rFonts w:hint="eastAsia"/>
        </w:rPr>
        <w:t>cmd_mode</w:t>
      </w:r>
      <w:ins w:id="615" w:author="rocky" w:date="2014-05-16T13:10:00Z">
        <w:r w:rsidR="00CE2945">
          <w:t>,</w:t>
        </w:r>
      </w:ins>
      <w:r w:rsidR="00EE142A">
        <w:rPr>
          <w:rFonts w:hint="eastAsia"/>
        </w:rPr>
        <w:t xml:space="preserve"> and 1 </w:t>
      </w:r>
      <w:r w:rsidR="00D711C7">
        <w:rPr>
          <w:rFonts w:hint="eastAsia"/>
        </w:rPr>
        <w:t xml:space="preserve">byte cmd_code, </w:t>
      </w:r>
      <w:r w:rsidR="00EE142A">
        <w:rPr>
          <w:rFonts w:hint="eastAsia"/>
        </w:rPr>
        <w:t xml:space="preserve">respectively. If this command contains some command specified data to be sent to DEVICE, then a third </w:t>
      </w:r>
      <w:r w:rsidR="00463B09">
        <w:rPr>
          <w:rFonts w:hint="eastAsia"/>
        </w:rPr>
        <w:t>byte command data length field</w:t>
      </w:r>
      <w:r w:rsidR="00EE142A">
        <w:rPr>
          <w:rFonts w:hint="eastAsia"/>
        </w:rPr>
        <w:t xml:space="preserve"> follows</w:t>
      </w:r>
      <w:r w:rsidR="00463B09">
        <w:rPr>
          <w:rFonts w:hint="eastAsia"/>
        </w:rPr>
        <w:t xml:space="preserve">, </w:t>
      </w:r>
      <w:r w:rsidR="00D711C7">
        <w:rPr>
          <w:rFonts w:hint="eastAsia"/>
        </w:rPr>
        <w:t xml:space="preserve">and </w:t>
      </w:r>
      <w:r w:rsidR="00EE142A">
        <w:rPr>
          <w:rFonts w:hint="eastAsia"/>
        </w:rPr>
        <w:t xml:space="preserve">then </w:t>
      </w:r>
      <w:r w:rsidR="00EE142A">
        <w:t>starting</w:t>
      </w:r>
      <w:r w:rsidR="00EE142A">
        <w:rPr>
          <w:rFonts w:hint="eastAsia"/>
        </w:rPr>
        <w:t xml:space="preserve"> from the fourth byte there are </w:t>
      </w:r>
      <w:r w:rsidR="00D711C7">
        <w:rPr>
          <w:rFonts w:hint="eastAsia"/>
        </w:rPr>
        <w:t xml:space="preserve">variable bytes of </w:t>
      </w:r>
      <w:r w:rsidR="00463B09">
        <w:rPr>
          <w:rFonts w:hint="eastAsia"/>
        </w:rPr>
        <w:t xml:space="preserve">command specified </w:t>
      </w:r>
      <w:r w:rsidR="00714774">
        <w:rPr>
          <w:rFonts w:hint="eastAsia"/>
        </w:rPr>
        <w:t>data. For example, here is Odin command (</w:t>
      </w:r>
      <w:r w:rsidR="00463B09">
        <w:rPr>
          <w:rFonts w:hint="eastAsia"/>
        </w:rPr>
        <w:t xml:space="preserve">Pairing, </w:t>
      </w:r>
      <w:r>
        <w:rPr>
          <w:rFonts w:hint="eastAsia"/>
        </w:rPr>
        <w:t>Send</w:t>
      </w:r>
      <w:r w:rsidR="00463B09">
        <w:rPr>
          <w:rFonts w:hint="eastAsia"/>
        </w:rPr>
        <w:t>Request</w:t>
      </w:r>
      <w:r w:rsidR="00714774">
        <w:rPr>
          <w:rFonts w:hint="eastAsia"/>
        </w:rPr>
        <w:t xml:space="preserve">) which has command PAYLOAD </w:t>
      </w:r>
      <w:r w:rsidR="009E46AC">
        <w:rPr>
          <w:rFonts w:hint="eastAsia"/>
        </w:rPr>
        <w:t>cmd_mode 0</w:t>
      </w:r>
      <w:r>
        <w:rPr>
          <w:rFonts w:hint="eastAsia"/>
        </w:rPr>
        <w:t>1</w:t>
      </w:r>
      <w:r w:rsidR="009E46AC">
        <w:rPr>
          <w:rFonts w:hint="eastAsia"/>
        </w:rPr>
        <w:t>h</w:t>
      </w:r>
      <w:r>
        <w:rPr>
          <w:rFonts w:hint="eastAsia"/>
        </w:rPr>
        <w:t xml:space="preserve"> (P</w:t>
      </w:r>
      <w:r w:rsidR="00D711C7">
        <w:rPr>
          <w:rFonts w:hint="eastAsia"/>
        </w:rPr>
        <w:t>air</w:t>
      </w:r>
      <w:r w:rsidR="00D65935">
        <w:rPr>
          <w:rFonts w:hint="eastAsia"/>
        </w:rPr>
        <w:t>in</w:t>
      </w:r>
      <w:r w:rsidR="009E46AC">
        <w:rPr>
          <w:rFonts w:hint="eastAsia"/>
        </w:rPr>
        <w:t>g) and command code 0</w:t>
      </w:r>
      <w:r w:rsidR="00463B09">
        <w:rPr>
          <w:rFonts w:hint="eastAsia"/>
        </w:rPr>
        <w:t>1</w:t>
      </w:r>
      <w:r w:rsidR="009E46AC">
        <w:rPr>
          <w:rFonts w:hint="eastAsia"/>
        </w:rPr>
        <w:t>h</w:t>
      </w:r>
      <w:r w:rsidR="00463B09">
        <w:rPr>
          <w:rFonts w:hint="eastAsia"/>
        </w:rPr>
        <w:t xml:space="preserve"> (</w:t>
      </w:r>
      <w:r>
        <w:rPr>
          <w:rFonts w:hint="eastAsia"/>
        </w:rPr>
        <w:t>Send</w:t>
      </w:r>
      <w:r w:rsidR="00463B09">
        <w:rPr>
          <w:rFonts w:hint="eastAsia"/>
        </w:rPr>
        <w:t>Request</w:t>
      </w:r>
      <w:r w:rsidR="00D65935">
        <w:rPr>
          <w:rFonts w:hint="eastAsia"/>
        </w:rPr>
        <w:t xml:space="preserve">) and </w:t>
      </w:r>
      <w:r w:rsidR="00463B09">
        <w:rPr>
          <w:rFonts w:hint="eastAsia"/>
        </w:rPr>
        <w:t>then command data length w</w:t>
      </w:r>
      <w:r w:rsidR="009E46AC">
        <w:rPr>
          <w:rFonts w:hint="eastAsia"/>
        </w:rPr>
        <w:t xml:space="preserve">hich is </w:t>
      </w:r>
      <w:r w:rsidR="00EE142A">
        <w:rPr>
          <w:rFonts w:hint="eastAsia"/>
        </w:rPr>
        <w:t>40</w:t>
      </w:r>
      <w:r w:rsidR="009E46AC">
        <w:rPr>
          <w:rFonts w:hint="eastAsia"/>
        </w:rPr>
        <w:t>h</w:t>
      </w:r>
      <w:r w:rsidR="00512826">
        <w:rPr>
          <w:rFonts w:hint="eastAsia"/>
        </w:rPr>
        <w:t xml:space="preserve"> and then </w:t>
      </w:r>
      <w:r w:rsidR="00463B09">
        <w:rPr>
          <w:rFonts w:hint="eastAsia"/>
        </w:rPr>
        <w:t xml:space="preserve">the </w:t>
      </w:r>
      <w:r w:rsidR="00EE142A">
        <w:rPr>
          <w:rFonts w:hint="eastAsia"/>
        </w:rPr>
        <w:t>40</w:t>
      </w:r>
      <w:r w:rsidR="009E46AC">
        <w:rPr>
          <w:rFonts w:hint="eastAsia"/>
        </w:rPr>
        <w:t xml:space="preserve">h </w:t>
      </w:r>
      <w:r w:rsidR="00EE142A">
        <w:rPr>
          <w:rFonts w:hint="eastAsia"/>
        </w:rPr>
        <w:t>byte</w:t>
      </w:r>
      <w:r w:rsidR="009E46AC">
        <w:rPr>
          <w:rFonts w:hint="eastAsia"/>
        </w:rPr>
        <w:t>s</w:t>
      </w:r>
      <w:r w:rsidR="00EE142A">
        <w:rPr>
          <w:rFonts w:hint="eastAsia"/>
        </w:rPr>
        <w:t xml:space="preserve"> </w:t>
      </w:r>
      <w:r w:rsidR="009E46AC">
        <w:rPr>
          <w:rFonts w:hint="eastAsia"/>
        </w:rPr>
        <w:t xml:space="preserve">of </w:t>
      </w:r>
      <w:r w:rsidR="00EE142A">
        <w:rPr>
          <w:rFonts w:hint="eastAsia"/>
        </w:rPr>
        <w:t xml:space="preserve">command data </w:t>
      </w:r>
      <w:r w:rsidR="00463B09">
        <w:rPr>
          <w:rFonts w:hint="eastAsia"/>
        </w:rPr>
        <w:t xml:space="preserve">payload. </w:t>
      </w:r>
    </w:p>
    <w:p w:rsidR="00D711C7" w:rsidRPr="00D711C7" w:rsidRDefault="00CE2945" w:rsidP="00031817">
      <w:pPr>
        <w:pStyle w:val="a3"/>
        <w:pBdr>
          <w:bottom w:val="single" w:sz="6" w:space="1" w:color="auto"/>
        </w:pBdr>
        <w:ind w:leftChars="0" w:left="600" w:firstLine="120"/>
        <w:rPr>
          <w:i/>
          <w:sz w:val="18"/>
          <w:szCs w:val="18"/>
        </w:rPr>
      </w:pPr>
      <w:ins w:id="616" w:author="rocky" w:date="2014-05-16T13:11:00Z">
        <w:r>
          <w:rPr>
            <w:i/>
            <w:sz w:val="18"/>
            <w:szCs w:val="18"/>
          </w:rPr>
          <w:t>Protocol_Ver</w:t>
        </w:r>
        <w:r>
          <w:rPr>
            <w:i/>
            <w:sz w:val="18"/>
            <w:szCs w:val="18"/>
          </w:rPr>
          <w:tab/>
        </w:r>
      </w:ins>
      <w:r w:rsidR="00512826">
        <w:rPr>
          <w:rFonts w:hint="eastAsia"/>
          <w:i/>
          <w:sz w:val="18"/>
          <w:szCs w:val="18"/>
        </w:rPr>
        <w:t xml:space="preserve">mode </w:t>
      </w:r>
      <w:r w:rsidR="00106778">
        <w:rPr>
          <w:rFonts w:hint="eastAsia"/>
          <w:i/>
          <w:sz w:val="18"/>
          <w:szCs w:val="18"/>
        </w:rPr>
        <w:t xml:space="preserve">        </w:t>
      </w:r>
      <w:r w:rsidR="00D711C7" w:rsidRPr="00D711C7">
        <w:rPr>
          <w:rFonts w:hint="eastAsia"/>
          <w:i/>
          <w:sz w:val="18"/>
          <w:szCs w:val="18"/>
        </w:rPr>
        <w:t xml:space="preserve">code </w:t>
      </w:r>
      <w:r w:rsidR="00106778">
        <w:rPr>
          <w:rFonts w:hint="eastAsia"/>
          <w:i/>
          <w:sz w:val="18"/>
          <w:szCs w:val="18"/>
        </w:rPr>
        <w:t xml:space="preserve">           </w:t>
      </w:r>
      <w:r w:rsidR="00463B09">
        <w:rPr>
          <w:rFonts w:hint="eastAsia"/>
          <w:i/>
          <w:sz w:val="18"/>
          <w:szCs w:val="18"/>
        </w:rPr>
        <w:t>d</w:t>
      </w:r>
      <w:r w:rsidR="00512826">
        <w:rPr>
          <w:rFonts w:hint="eastAsia"/>
          <w:i/>
          <w:sz w:val="18"/>
          <w:szCs w:val="18"/>
        </w:rPr>
        <w:t xml:space="preserve">ata_len </w:t>
      </w:r>
      <w:r w:rsidR="00106778">
        <w:rPr>
          <w:rFonts w:hint="eastAsia"/>
          <w:i/>
          <w:sz w:val="18"/>
          <w:szCs w:val="18"/>
        </w:rPr>
        <w:t xml:space="preserve">          </w:t>
      </w:r>
      <w:r w:rsidR="00463B09">
        <w:rPr>
          <w:rFonts w:hint="eastAsia"/>
          <w:i/>
          <w:sz w:val="18"/>
          <w:szCs w:val="18"/>
        </w:rPr>
        <w:t>D</w:t>
      </w:r>
      <w:r w:rsidR="00D711C7" w:rsidRPr="00D711C7">
        <w:rPr>
          <w:rFonts w:hint="eastAsia"/>
          <w:i/>
          <w:sz w:val="18"/>
          <w:szCs w:val="18"/>
        </w:rPr>
        <w:t>ata</w:t>
      </w:r>
    </w:p>
    <w:p w:rsidR="00D711C7" w:rsidRDefault="003147A0" w:rsidP="00031817">
      <w:pPr>
        <w:pStyle w:val="a3"/>
        <w:ind w:leftChars="0" w:firstLine="240"/>
        <w:rPr>
          <w:i/>
          <w:sz w:val="18"/>
          <w:szCs w:val="18"/>
        </w:rPr>
      </w:pPr>
      <w:ins w:id="617" w:author="rocky" w:date="2014-05-16T13:11:00Z">
        <w:r>
          <w:rPr>
            <w:i/>
            <w:sz w:val="18"/>
            <w:szCs w:val="18"/>
          </w:rPr>
          <w:t>80h 05</w:t>
        </w:r>
        <w:r w:rsidR="00CE2945">
          <w:rPr>
            <w:i/>
            <w:sz w:val="18"/>
            <w:szCs w:val="18"/>
          </w:rPr>
          <w:t>h</w:t>
        </w:r>
        <w:r w:rsidR="00CE2945">
          <w:rPr>
            <w:i/>
            <w:sz w:val="18"/>
            <w:szCs w:val="18"/>
          </w:rPr>
          <w:tab/>
        </w:r>
        <w:r w:rsidR="00CE2945">
          <w:rPr>
            <w:i/>
            <w:sz w:val="18"/>
            <w:szCs w:val="18"/>
          </w:rPr>
          <w:tab/>
        </w:r>
      </w:ins>
      <w:r w:rsidR="009E46AC">
        <w:rPr>
          <w:rFonts w:hint="eastAsia"/>
          <w:i/>
          <w:sz w:val="18"/>
          <w:szCs w:val="18"/>
        </w:rPr>
        <w:t>0</w:t>
      </w:r>
      <w:r w:rsidR="00512826">
        <w:rPr>
          <w:rFonts w:hint="eastAsia"/>
          <w:i/>
          <w:sz w:val="18"/>
          <w:szCs w:val="18"/>
        </w:rPr>
        <w:t>1</w:t>
      </w:r>
      <w:r w:rsidR="009E46AC">
        <w:rPr>
          <w:rFonts w:hint="eastAsia"/>
          <w:i/>
          <w:sz w:val="18"/>
          <w:szCs w:val="18"/>
        </w:rPr>
        <w:t>h</w:t>
      </w:r>
      <w:r w:rsidR="000C0E56">
        <w:rPr>
          <w:rFonts w:hint="eastAsia"/>
          <w:i/>
          <w:sz w:val="18"/>
          <w:szCs w:val="18"/>
        </w:rPr>
        <w:t xml:space="preserve"> (PAIRING</w:t>
      </w:r>
      <w:r w:rsidR="00106778">
        <w:rPr>
          <w:rFonts w:hint="eastAsia"/>
          <w:i/>
          <w:sz w:val="18"/>
          <w:szCs w:val="18"/>
        </w:rPr>
        <w:t>)</w:t>
      </w:r>
      <w:r w:rsidR="00512826">
        <w:rPr>
          <w:rFonts w:hint="eastAsia"/>
          <w:i/>
          <w:sz w:val="18"/>
          <w:szCs w:val="18"/>
        </w:rPr>
        <w:t xml:space="preserve">   </w:t>
      </w:r>
      <w:r w:rsidR="009E46AC">
        <w:rPr>
          <w:rFonts w:hint="eastAsia"/>
          <w:i/>
          <w:sz w:val="18"/>
          <w:szCs w:val="18"/>
        </w:rPr>
        <w:t>0</w:t>
      </w:r>
      <w:r w:rsidR="00D65935">
        <w:rPr>
          <w:rFonts w:hint="eastAsia"/>
          <w:i/>
          <w:sz w:val="18"/>
          <w:szCs w:val="18"/>
        </w:rPr>
        <w:t>1</w:t>
      </w:r>
      <w:r w:rsidR="009E46AC">
        <w:rPr>
          <w:rFonts w:hint="eastAsia"/>
          <w:i/>
          <w:sz w:val="18"/>
          <w:szCs w:val="18"/>
        </w:rPr>
        <w:t>h</w:t>
      </w:r>
      <w:r w:rsidR="00106778">
        <w:rPr>
          <w:rFonts w:hint="eastAsia"/>
          <w:i/>
          <w:sz w:val="18"/>
          <w:szCs w:val="18"/>
        </w:rPr>
        <w:t xml:space="preserve"> (SendRequest)</w:t>
      </w:r>
      <w:r w:rsidR="00463B09">
        <w:rPr>
          <w:rFonts w:hint="eastAsia"/>
          <w:i/>
          <w:sz w:val="18"/>
          <w:szCs w:val="18"/>
        </w:rPr>
        <w:t xml:space="preserve">  </w:t>
      </w:r>
      <w:r w:rsidR="00106778">
        <w:rPr>
          <w:rFonts w:hint="eastAsia"/>
          <w:i/>
          <w:sz w:val="18"/>
          <w:szCs w:val="18"/>
        </w:rPr>
        <w:t xml:space="preserve"> </w:t>
      </w:r>
      <w:r w:rsidR="00D82E68">
        <w:rPr>
          <w:rFonts w:hint="eastAsia"/>
          <w:i/>
          <w:sz w:val="18"/>
          <w:szCs w:val="18"/>
        </w:rPr>
        <w:t>40</w:t>
      </w:r>
      <w:r w:rsidR="009E46AC">
        <w:rPr>
          <w:rFonts w:hint="eastAsia"/>
          <w:i/>
          <w:sz w:val="18"/>
          <w:szCs w:val="18"/>
        </w:rPr>
        <w:t>h</w:t>
      </w:r>
      <w:r w:rsidR="00031817">
        <w:rPr>
          <w:rFonts w:hint="eastAsia"/>
          <w:i/>
          <w:sz w:val="18"/>
          <w:szCs w:val="18"/>
        </w:rPr>
        <w:t xml:space="preserve"> </w:t>
      </w:r>
      <w:r w:rsidR="00512826">
        <w:rPr>
          <w:rFonts w:hint="eastAsia"/>
          <w:i/>
          <w:sz w:val="18"/>
          <w:szCs w:val="18"/>
        </w:rPr>
        <w:t xml:space="preserve"> </w:t>
      </w:r>
      <w:r w:rsidR="00106778">
        <w:rPr>
          <w:rFonts w:hint="eastAsia"/>
          <w:i/>
          <w:sz w:val="18"/>
          <w:szCs w:val="18"/>
        </w:rPr>
        <w:t xml:space="preserve">         </w:t>
      </w:r>
      <w:r w:rsidR="00463B09">
        <w:rPr>
          <w:rFonts w:hint="eastAsia"/>
          <w:i/>
          <w:sz w:val="18"/>
          <w:szCs w:val="18"/>
        </w:rPr>
        <w:t>command specified</w:t>
      </w:r>
      <w:r w:rsidR="009E46AC">
        <w:rPr>
          <w:rFonts w:hint="eastAsia"/>
          <w:i/>
          <w:sz w:val="18"/>
          <w:szCs w:val="18"/>
        </w:rPr>
        <w:t xml:space="preserve"> </w:t>
      </w:r>
      <w:r w:rsidR="00D82E68">
        <w:rPr>
          <w:rFonts w:hint="eastAsia"/>
          <w:i/>
          <w:sz w:val="18"/>
          <w:szCs w:val="18"/>
        </w:rPr>
        <w:t>40</w:t>
      </w:r>
      <w:r w:rsidR="009E46AC">
        <w:rPr>
          <w:rFonts w:hint="eastAsia"/>
          <w:i/>
          <w:sz w:val="18"/>
          <w:szCs w:val="18"/>
        </w:rPr>
        <w:t>h</w:t>
      </w:r>
      <w:r w:rsidR="00106778">
        <w:rPr>
          <w:rFonts w:hint="eastAsia"/>
          <w:i/>
          <w:sz w:val="18"/>
          <w:szCs w:val="18"/>
        </w:rPr>
        <w:t xml:space="preserve"> bytes of</w:t>
      </w:r>
      <w:r w:rsidR="00463B09">
        <w:rPr>
          <w:rFonts w:hint="eastAsia"/>
          <w:i/>
          <w:sz w:val="18"/>
          <w:szCs w:val="18"/>
        </w:rPr>
        <w:t xml:space="preserve"> data</w:t>
      </w:r>
    </w:p>
    <w:p w:rsidR="00106778" w:rsidRPr="00106778" w:rsidRDefault="00106778" w:rsidP="00106778">
      <w:pPr>
        <w:pStyle w:val="a3"/>
        <w:ind w:leftChars="300" w:left="720"/>
        <w:rPr>
          <w:i/>
          <w:szCs w:val="24"/>
        </w:rPr>
      </w:pPr>
    </w:p>
    <w:p w:rsidR="004B2BF0" w:rsidRDefault="00031817" w:rsidP="00371495">
      <w:pPr>
        <w:pStyle w:val="a3"/>
        <w:numPr>
          <w:ilvl w:val="1"/>
          <w:numId w:val="21"/>
        </w:numPr>
        <w:ind w:leftChars="0"/>
      </w:pPr>
      <w:r w:rsidRPr="00371495">
        <w:rPr>
          <w:rFonts w:hint="eastAsia"/>
          <w:szCs w:val="24"/>
        </w:rPr>
        <w:t>Response packet format: O</w:t>
      </w:r>
      <w:r w:rsidRPr="00371495">
        <w:rPr>
          <w:szCs w:val="24"/>
        </w:rPr>
        <w:t>d</w:t>
      </w:r>
      <w:r w:rsidRPr="00371495">
        <w:rPr>
          <w:rFonts w:hint="eastAsia"/>
          <w:szCs w:val="24"/>
        </w:rPr>
        <w:t>in response packets are transmitted in NDEF format.</w:t>
      </w:r>
      <w:r w:rsidR="004B2BF0" w:rsidRPr="00371495">
        <w:rPr>
          <w:rFonts w:hint="eastAsia"/>
          <w:szCs w:val="24"/>
        </w:rPr>
        <w:t xml:space="preserve"> </w:t>
      </w:r>
      <w:r w:rsidR="004B2BF0">
        <w:rPr>
          <w:rFonts w:hint="eastAsia"/>
        </w:rPr>
        <w:t xml:space="preserve">The NDEF message </w:t>
      </w:r>
      <w:r w:rsidR="004B2BF0">
        <w:t>should</w:t>
      </w:r>
      <w:r w:rsidR="004B2BF0">
        <w:rPr>
          <w:rFonts w:hint="eastAsia"/>
        </w:rPr>
        <w:t xml:space="preserve"> contain only a single record and the record should be </w:t>
      </w:r>
      <w:r w:rsidR="004B2BF0" w:rsidRPr="00371495">
        <w:rPr>
          <w:rFonts w:hint="eastAsia"/>
          <w:b/>
        </w:rPr>
        <w:t>short record</w:t>
      </w:r>
      <w:r w:rsidR="004B2BF0">
        <w:rPr>
          <w:rFonts w:hint="eastAsia"/>
        </w:rPr>
        <w:t>. This means</w:t>
      </w:r>
      <w:r w:rsidR="00421F91">
        <w:rPr>
          <w:rFonts w:hint="eastAsia"/>
          <w:b/>
        </w:rPr>
        <w:t xml:space="preserve"> MB and ME are both 0</w:t>
      </w:r>
      <w:r w:rsidR="004B2BF0" w:rsidRPr="00371495">
        <w:rPr>
          <w:rFonts w:hint="eastAsia"/>
          <w:b/>
        </w:rPr>
        <w:t>1</w:t>
      </w:r>
      <w:r w:rsidR="00421F91">
        <w:rPr>
          <w:rFonts w:hint="eastAsia"/>
          <w:b/>
        </w:rPr>
        <w:t>h</w:t>
      </w:r>
      <w:r w:rsidR="004B2BF0">
        <w:rPr>
          <w:rFonts w:hint="eastAsia"/>
        </w:rPr>
        <w:t xml:space="preserve"> while</w:t>
      </w:r>
      <w:r w:rsidR="00421F91">
        <w:rPr>
          <w:rFonts w:hint="eastAsia"/>
          <w:b/>
        </w:rPr>
        <w:t xml:space="preserve"> CF and IL being 0</w:t>
      </w:r>
      <w:r w:rsidR="004B2BF0" w:rsidRPr="00371495">
        <w:rPr>
          <w:rFonts w:hint="eastAsia"/>
          <w:b/>
        </w:rPr>
        <w:t>0</w:t>
      </w:r>
      <w:r w:rsidR="00421F91">
        <w:rPr>
          <w:rFonts w:hint="eastAsia"/>
          <w:b/>
        </w:rPr>
        <w:t>h</w:t>
      </w:r>
      <w:r w:rsidR="004B2BF0">
        <w:rPr>
          <w:rFonts w:hint="eastAsia"/>
        </w:rPr>
        <w:t xml:space="preserve">. </w:t>
      </w:r>
      <w:r w:rsidR="00421F91">
        <w:rPr>
          <w:rFonts w:hint="eastAsia"/>
          <w:b/>
        </w:rPr>
        <w:t xml:space="preserve">TNF should be </w:t>
      </w:r>
      <w:r w:rsidR="004B2BF0" w:rsidRPr="00371495">
        <w:rPr>
          <w:rFonts w:hint="eastAsia"/>
          <w:b/>
        </w:rPr>
        <w:t>02</w:t>
      </w:r>
      <w:r w:rsidR="00421F91">
        <w:rPr>
          <w:rFonts w:hint="eastAsia"/>
          <w:b/>
        </w:rPr>
        <w:t>h</w:t>
      </w:r>
      <w:r w:rsidR="004B2BF0">
        <w:rPr>
          <w:rFonts w:hint="eastAsia"/>
        </w:rPr>
        <w:t xml:space="preserve"> which indicates a media-type. Type is </w:t>
      </w:r>
      <w:r w:rsidR="004B2BF0">
        <w:t>‘</w:t>
      </w:r>
      <w:r w:rsidR="004B2BF0">
        <w:rPr>
          <w:rFonts w:hint="eastAsia"/>
        </w:rPr>
        <w:t>pkinno/odin</w:t>
      </w:r>
      <w:r w:rsidR="004B2BF0">
        <w:t>’</w:t>
      </w:r>
      <w:r w:rsidR="004B2BF0">
        <w:rPr>
          <w:rFonts w:hint="eastAsia"/>
        </w:rPr>
        <w:t xml:space="preserve"> and thus type length is 0xb. Payload is the Odin command to issue and it is always 2-byte long. So the transmitted NDEF message is of the following format:</w:t>
      </w:r>
    </w:p>
    <w:p w:rsidR="004B2BF0" w:rsidRPr="00A37CA6" w:rsidRDefault="009E46AC" w:rsidP="004B2BF0">
      <w:pPr>
        <w:pStyle w:val="a3"/>
        <w:pBdr>
          <w:bottom w:val="single" w:sz="6" w:space="1" w:color="auto"/>
        </w:pBdr>
        <w:ind w:leftChars="0" w:left="600" w:firstLine="120"/>
        <w:rPr>
          <w:b/>
          <w:i/>
          <w:sz w:val="18"/>
          <w:szCs w:val="18"/>
        </w:rPr>
      </w:pPr>
      <w:r>
        <w:rPr>
          <w:rFonts w:hint="eastAsia"/>
          <w:b/>
          <w:i/>
          <w:sz w:val="18"/>
          <w:szCs w:val="18"/>
        </w:rPr>
        <w:t>F</w:t>
      </w:r>
      <w:r w:rsidR="00EE3391">
        <w:rPr>
          <w:rFonts w:hint="eastAsia"/>
          <w:b/>
          <w:i/>
          <w:sz w:val="18"/>
          <w:szCs w:val="18"/>
        </w:rPr>
        <w:t>lags</w:t>
      </w:r>
      <w:r>
        <w:rPr>
          <w:rFonts w:hint="eastAsia"/>
          <w:b/>
          <w:i/>
          <w:sz w:val="18"/>
          <w:szCs w:val="18"/>
        </w:rPr>
        <w:t>&amp;T</w:t>
      </w:r>
      <w:r w:rsidR="00EE3391">
        <w:rPr>
          <w:rFonts w:hint="eastAsia"/>
          <w:b/>
          <w:i/>
          <w:sz w:val="18"/>
          <w:szCs w:val="18"/>
        </w:rPr>
        <w:t>NF</w:t>
      </w:r>
      <w:r w:rsidR="00EE3391">
        <w:rPr>
          <w:rFonts w:hint="eastAsia"/>
          <w:b/>
          <w:i/>
          <w:sz w:val="18"/>
          <w:szCs w:val="18"/>
        </w:rPr>
        <w:tab/>
      </w:r>
      <w:r>
        <w:rPr>
          <w:rFonts w:hint="eastAsia"/>
          <w:b/>
          <w:i/>
          <w:sz w:val="18"/>
          <w:szCs w:val="18"/>
        </w:rPr>
        <w:t>TLEN</w:t>
      </w:r>
      <w:r>
        <w:rPr>
          <w:rFonts w:hint="eastAsia"/>
          <w:b/>
          <w:i/>
          <w:sz w:val="18"/>
          <w:szCs w:val="18"/>
        </w:rPr>
        <w:tab/>
        <w:t>PLEN  TYPE</w:t>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Pr>
          <w:rFonts w:hint="eastAsia"/>
          <w:b/>
          <w:i/>
          <w:sz w:val="18"/>
          <w:szCs w:val="18"/>
        </w:rPr>
        <w:tab/>
      </w:r>
      <w:r w:rsidR="004B2BF0" w:rsidRPr="00A37CA6">
        <w:rPr>
          <w:rFonts w:hint="eastAsia"/>
          <w:b/>
          <w:i/>
          <w:sz w:val="18"/>
          <w:szCs w:val="18"/>
        </w:rPr>
        <w:t>PAYLOAD</w:t>
      </w:r>
    </w:p>
    <w:p w:rsidR="004B2BF0" w:rsidRPr="00A37CA6" w:rsidRDefault="004B2BF0" w:rsidP="004B2BF0">
      <w:pPr>
        <w:pStyle w:val="a3"/>
        <w:ind w:leftChars="0" w:firstLine="240"/>
        <w:rPr>
          <w:i/>
          <w:sz w:val="18"/>
          <w:szCs w:val="18"/>
        </w:rPr>
      </w:pPr>
      <w:r>
        <w:rPr>
          <w:rFonts w:hint="eastAsia"/>
          <w:i/>
          <w:sz w:val="18"/>
          <w:szCs w:val="18"/>
        </w:rPr>
        <w:t>D2</w:t>
      </w:r>
      <w:r w:rsidR="009E46AC">
        <w:rPr>
          <w:rFonts w:hint="eastAsia"/>
          <w:i/>
          <w:sz w:val="18"/>
          <w:szCs w:val="18"/>
        </w:rPr>
        <w:t>h</w:t>
      </w:r>
      <w:r w:rsidR="009E46AC">
        <w:rPr>
          <w:rFonts w:hint="eastAsia"/>
          <w:i/>
          <w:sz w:val="18"/>
          <w:szCs w:val="18"/>
        </w:rPr>
        <w:tab/>
      </w:r>
      <w:r w:rsidR="00EE3391">
        <w:rPr>
          <w:rFonts w:hint="eastAsia"/>
          <w:i/>
          <w:sz w:val="18"/>
          <w:szCs w:val="18"/>
        </w:rPr>
        <w:tab/>
      </w:r>
      <w:r>
        <w:rPr>
          <w:rFonts w:hint="eastAsia"/>
          <w:i/>
          <w:sz w:val="18"/>
          <w:szCs w:val="18"/>
        </w:rPr>
        <w:t>0</w:t>
      </w:r>
      <w:r w:rsidR="009E46AC">
        <w:rPr>
          <w:rFonts w:hint="eastAsia"/>
          <w:i/>
          <w:sz w:val="18"/>
          <w:szCs w:val="18"/>
        </w:rPr>
        <w:t>Bh</w:t>
      </w:r>
      <w:r w:rsidR="009E46AC">
        <w:rPr>
          <w:rFonts w:hint="eastAsia"/>
          <w:i/>
          <w:sz w:val="18"/>
          <w:szCs w:val="18"/>
        </w:rPr>
        <w:tab/>
      </w:r>
      <w:r w:rsidR="00CF18F9">
        <w:rPr>
          <w:rFonts w:hint="eastAsia"/>
          <w:i/>
          <w:sz w:val="18"/>
          <w:szCs w:val="18"/>
        </w:rPr>
        <w:t>24</w:t>
      </w:r>
      <w:r w:rsidR="009E46AC">
        <w:rPr>
          <w:rFonts w:hint="eastAsia"/>
          <w:i/>
          <w:sz w:val="18"/>
          <w:szCs w:val="18"/>
        </w:rPr>
        <w:t>h</w:t>
      </w:r>
      <w:r>
        <w:rPr>
          <w:rFonts w:hint="eastAsia"/>
          <w:i/>
          <w:sz w:val="18"/>
          <w:szCs w:val="18"/>
        </w:rPr>
        <w:t xml:space="preserve">   </w:t>
      </w:r>
      <w:r w:rsidRPr="00A37CA6">
        <w:rPr>
          <w:i/>
          <w:sz w:val="18"/>
          <w:szCs w:val="18"/>
        </w:rPr>
        <w:t>70</w:t>
      </w:r>
      <w:r w:rsidR="009E46AC">
        <w:rPr>
          <w:rFonts w:hint="eastAsia"/>
          <w:i/>
          <w:sz w:val="18"/>
          <w:szCs w:val="18"/>
        </w:rPr>
        <w:t>h</w:t>
      </w:r>
      <w:r w:rsidRPr="00A37CA6">
        <w:rPr>
          <w:rFonts w:hint="eastAsia"/>
          <w:i/>
          <w:sz w:val="18"/>
          <w:szCs w:val="18"/>
        </w:rPr>
        <w:t xml:space="preserve"> </w:t>
      </w:r>
      <w:r w:rsidR="009E46AC">
        <w:rPr>
          <w:i/>
          <w:sz w:val="18"/>
          <w:szCs w:val="18"/>
        </w:rPr>
        <w:t>6</w:t>
      </w:r>
      <w:r w:rsidR="009E46AC">
        <w:rPr>
          <w:rFonts w:hint="eastAsia"/>
          <w:i/>
          <w:sz w:val="18"/>
          <w:szCs w:val="18"/>
        </w:rPr>
        <w:t>Bh</w:t>
      </w:r>
      <w:r w:rsidRPr="00A37CA6">
        <w:rPr>
          <w:rFonts w:hint="eastAsia"/>
          <w:i/>
          <w:sz w:val="18"/>
          <w:szCs w:val="18"/>
        </w:rPr>
        <w:t xml:space="preserve"> </w:t>
      </w:r>
      <w:r w:rsidRPr="00A37CA6">
        <w:rPr>
          <w:i/>
          <w:sz w:val="18"/>
          <w:szCs w:val="18"/>
        </w:rPr>
        <w:t>69</w:t>
      </w:r>
      <w:r w:rsidR="009E46AC">
        <w:rPr>
          <w:rFonts w:hint="eastAsia"/>
          <w:i/>
          <w:sz w:val="18"/>
          <w:szCs w:val="18"/>
        </w:rPr>
        <w:t>h</w:t>
      </w:r>
      <w:r w:rsidRPr="00A37CA6">
        <w:rPr>
          <w:rFonts w:hint="eastAsia"/>
          <w:i/>
          <w:sz w:val="18"/>
          <w:szCs w:val="18"/>
        </w:rPr>
        <w:t xml:space="preserve"> </w:t>
      </w:r>
      <w:r w:rsidR="009E46AC">
        <w:rPr>
          <w:i/>
          <w:sz w:val="18"/>
          <w:szCs w:val="18"/>
        </w:rPr>
        <w:t>6</w:t>
      </w:r>
      <w:r w:rsidR="009E46AC">
        <w:rPr>
          <w:rFonts w:hint="eastAsia"/>
          <w:i/>
          <w:sz w:val="18"/>
          <w:szCs w:val="18"/>
        </w:rPr>
        <w:t>Eh</w:t>
      </w:r>
      <w:r w:rsidRPr="00A37CA6">
        <w:rPr>
          <w:rFonts w:hint="eastAsia"/>
          <w:i/>
          <w:sz w:val="18"/>
          <w:szCs w:val="18"/>
        </w:rPr>
        <w:t xml:space="preserve"> </w:t>
      </w:r>
      <w:r w:rsidR="009E46AC">
        <w:rPr>
          <w:rFonts w:hint="eastAsia"/>
          <w:i/>
          <w:sz w:val="18"/>
          <w:szCs w:val="18"/>
        </w:rPr>
        <w:t>6Eh</w:t>
      </w:r>
      <w:r w:rsidRPr="00A37CA6">
        <w:rPr>
          <w:rFonts w:hint="eastAsia"/>
          <w:i/>
          <w:sz w:val="18"/>
          <w:szCs w:val="18"/>
        </w:rPr>
        <w:t xml:space="preserve"> </w:t>
      </w:r>
      <w:r w:rsidR="009E46AC">
        <w:rPr>
          <w:i/>
          <w:sz w:val="18"/>
          <w:szCs w:val="18"/>
        </w:rPr>
        <w:t>6</w:t>
      </w:r>
      <w:r w:rsidR="009E46AC">
        <w:rPr>
          <w:rFonts w:hint="eastAsia"/>
          <w:i/>
          <w:sz w:val="18"/>
          <w:szCs w:val="18"/>
        </w:rPr>
        <w:t>Fh</w:t>
      </w:r>
      <w:r w:rsidRPr="00A37CA6">
        <w:rPr>
          <w:rFonts w:hint="eastAsia"/>
          <w:i/>
          <w:sz w:val="18"/>
          <w:szCs w:val="18"/>
        </w:rPr>
        <w:t xml:space="preserve"> </w:t>
      </w:r>
      <w:r w:rsidR="009E46AC">
        <w:rPr>
          <w:i/>
          <w:sz w:val="18"/>
          <w:szCs w:val="18"/>
        </w:rPr>
        <w:t>2</w:t>
      </w:r>
      <w:r w:rsidR="009E46AC">
        <w:rPr>
          <w:rFonts w:hint="eastAsia"/>
          <w:i/>
          <w:sz w:val="18"/>
          <w:szCs w:val="18"/>
        </w:rPr>
        <w:t>Fh</w:t>
      </w:r>
      <w:r w:rsidRPr="00A37CA6">
        <w:rPr>
          <w:rFonts w:hint="eastAsia"/>
          <w:i/>
          <w:sz w:val="18"/>
          <w:szCs w:val="18"/>
        </w:rPr>
        <w:t xml:space="preserve"> </w:t>
      </w:r>
      <w:r w:rsidR="009E46AC">
        <w:rPr>
          <w:i/>
          <w:sz w:val="18"/>
          <w:szCs w:val="18"/>
        </w:rPr>
        <w:t>6</w:t>
      </w:r>
      <w:r w:rsidR="009E46AC">
        <w:rPr>
          <w:rFonts w:hint="eastAsia"/>
          <w:i/>
          <w:sz w:val="18"/>
          <w:szCs w:val="18"/>
        </w:rPr>
        <w:t>Fh</w:t>
      </w:r>
      <w:r w:rsidRPr="00A37CA6">
        <w:rPr>
          <w:rFonts w:hint="eastAsia"/>
          <w:i/>
          <w:sz w:val="18"/>
          <w:szCs w:val="18"/>
        </w:rPr>
        <w:t xml:space="preserve"> </w:t>
      </w:r>
      <w:r w:rsidRPr="00A37CA6">
        <w:rPr>
          <w:i/>
          <w:sz w:val="18"/>
          <w:szCs w:val="18"/>
        </w:rPr>
        <w:t>64</w:t>
      </w:r>
      <w:r w:rsidR="009E46AC">
        <w:rPr>
          <w:rFonts w:hint="eastAsia"/>
          <w:i/>
          <w:sz w:val="18"/>
          <w:szCs w:val="18"/>
        </w:rPr>
        <w:t>h</w:t>
      </w:r>
      <w:r w:rsidRPr="00A37CA6">
        <w:rPr>
          <w:rFonts w:hint="eastAsia"/>
          <w:i/>
          <w:sz w:val="18"/>
          <w:szCs w:val="18"/>
        </w:rPr>
        <w:t xml:space="preserve"> </w:t>
      </w:r>
      <w:r w:rsidRPr="00A37CA6">
        <w:rPr>
          <w:i/>
          <w:sz w:val="18"/>
          <w:szCs w:val="18"/>
        </w:rPr>
        <w:t>69</w:t>
      </w:r>
      <w:r w:rsidR="009E46AC">
        <w:rPr>
          <w:rFonts w:hint="eastAsia"/>
          <w:i/>
          <w:sz w:val="18"/>
          <w:szCs w:val="18"/>
        </w:rPr>
        <w:t>h</w:t>
      </w:r>
      <w:r w:rsidR="009E46AC">
        <w:rPr>
          <w:i/>
          <w:sz w:val="18"/>
          <w:szCs w:val="18"/>
        </w:rPr>
        <w:t xml:space="preserve"> 6</w:t>
      </w:r>
      <w:r w:rsidR="009E46AC">
        <w:rPr>
          <w:rFonts w:hint="eastAsia"/>
          <w:i/>
          <w:sz w:val="18"/>
          <w:szCs w:val="18"/>
        </w:rPr>
        <w:t>Eh</w:t>
      </w:r>
      <w:r w:rsidRPr="00A37CA6">
        <w:rPr>
          <w:rFonts w:hint="eastAsia"/>
          <w:i/>
          <w:sz w:val="18"/>
          <w:szCs w:val="18"/>
        </w:rPr>
        <w:t xml:space="preserve"> </w:t>
      </w:r>
      <w:r w:rsidR="00C52DDD">
        <w:rPr>
          <w:rFonts w:hint="eastAsia"/>
          <w:i/>
          <w:sz w:val="18"/>
          <w:szCs w:val="18"/>
        </w:rPr>
        <w:tab/>
      </w:r>
      <w:r w:rsidR="00C52DDD">
        <w:rPr>
          <w:rFonts w:hint="eastAsia"/>
          <w:i/>
          <w:sz w:val="18"/>
          <w:szCs w:val="18"/>
        </w:rPr>
        <w:tab/>
        <w:t>00</w:t>
      </w:r>
      <w:r w:rsidR="009E46AC">
        <w:rPr>
          <w:rFonts w:hint="eastAsia"/>
          <w:i/>
          <w:sz w:val="18"/>
          <w:szCs w:val="18"/>
        </w:rPr>
        <w:t xml:space="preserve">h 01h 01h </w:t>
      </w:r>
      <w:r w:rsidR="009E46AC">
        <w:rPr>
          <w:i/>
          <w:sz w:val="18"/>
          <w:szCs w:val="18"/>
        </w:rPr>
        <w:t>…</w:t>
      </w:r>
    </w:p>
    <w:p w:rsidR="00445A85" w:rsidRDefault="00EE142A" w:rsidP="00C3750A">
      <w:pPr>
        <w:pStyle w:val="a3"/>
        <w:ind w:leftChars="0" w:left="720"/>
      </w:pPr>
      <w:r>
        <w:rPr>
          <w:rFonts w:hint="eastAsia"/>
        </w:rPr>
        <w:t xml:space="preserve">The PAYLOAD in the NDEF message holds Odin response. An Odin response </w:t>
      </w:r>
      <w:r>
        <w:lastRenderedPageBreak/>
        <w:t>contains</w:t>
      </w:r>
      <w:r>
        <w:rPr>
          <w:rFonts w:hint="eastAsia"/>
        </w:rPr>
        <w:t xml:space="preserve"> at least 3 bytes, which</w:t>
      </w:r>
      <w:r w:rsidR="00512826">
        <w:rPr>
          <w:rFonts w:hint="eastAsia"/>
        </w:rPr>
        <w:t xml:space="preserve"> </w:t>
      </w:r>
      <w:r>
        <w:rPr>
          <w:rFonts w:hint="eastAsia"/>
        </w:rPr>
        <w:t xml:space="preserve">are 1 byte cmd status, 1 byte cmd_mode, and 1 </w:t>
      </w:r>
      <w:r w:rsidR="004B2BF0">
        <w:rPr>
          <w:rFonts w:hint="eastAsia"/>
        </w:rPr>
        <w:t>byte cmd_code</w:t>
      </w:r>
      <w:r>
        <w:rPr>
          <w:rFonts w:hint="eastAsia"/>
        </w:rPr>
        <w:t xml:space="preserve">, </w:t>
      </w:r>
      <w:r>
        <w:t>respectively</w:t>
      </w:r>
      <w:r>
        <w:rPr>
          <w:rFonts w:hint="eastAsia"/>
        </w:rPr>
        <w:t>. If this response contains some command specified response data to be sent back to PHONE, t</w:t>
      </w:r>
      <w:r w:rsidR="00C3750A">
        <w:rPr>
          <w:rFonts w:hint="eastAsia"/>
        </w:rPr>
        <w:t xml:space="preserve">hen starting from the fourth byte there are the real command specified </w:t>
      </w:r>
      <w:r>
        <w:rPr>
          <w:rFonts w:hint="eastAsia"/>
        </w:rPr>
        <w:t xml:space="preserve">response </w:t>
      </w:r>
      <w:r w:rsidR="00C3750A">
        <w:rPr>
          <w:rFonts w:hint="eastAsia"/>
        </w:rPr>
        <w:t xml:space="preserve">data bytes. </w:t>
      </w:r>
      <w:r w:rsidR="008D2283">
        <w:rPr>
          <w:rFonts w:hint="eastAsia"/>
        </w:rPr>
        <w:t>The</w:t>
      </w:r>
      <w:r w:rsidR="004B2BF0">
        <w:rPr>
          <w:rFonts w:hint="eastAsia"/>
        </w:rPr>
        <w:t xml:space="preserve"> </w:t>
      </w:r>
      <w:r w:rsidR="008D2283">
        <w:rPr>
          <w:rFonts w:hint="eastAsia"/>
        </w:rPr>
        <w:t xml:space="preserve">leading </w:t>
      </w:r>
      <w:r w:rsidR="004B2BF0">
        <w:rPr>
          <w:rFonts w:hint="eastAsia"/>
        </w:rPr>
        <w:t xml:space="preserve">3 bytes represent the status of last Odin command </w:t>
      </w:r>
      <w:r w:rsidR="008D2283">
        <w:rPr>
          <w:rFonts w:hint="eastAsia"/>
        </w:rPr>
        <w:t>issued</w:t>
      </w:r>
      <w:r w:rsidR="004B2BF0">
        <w:rPr>
          <w:rFonts w:hint="eastAsia"/>
        </w:rPr>
        <w:t xml:space="preserve"> by PHONE. </w:t>
      </w:r>
      <w:r w:rsidR="008D2283">
        <w:rPr>
          <w:rFonts w:hint="eastAsia"/>
        </w:rPr>
        <w:t>Status byte value</w:t>
      </w:r>
      <w:r w:rsidR="00512826">
        <w:rPr>
          <w:rFonts w:hint="eastAsia"/>
        </w:rPr>
        <w:t xml:space="preserve"> </w:t>
      </w:r>
      <w:r w:rsidR="00512826">
        <w:t>‘</w:t>
      </w:r>
      <w:r w:rsidR="00512826">
        <w:rPr>
          <w:rFonts w:hint="eastAsia"/>
        </w:rPr>
        <w:t>00</w:t>
      </w:r>
      <w:r w:rsidR="009E46AC">
        <w:rPr>
          <w:rFonts w:hint="eastAsia"/>
        </w:rPr>
        <w:t>h</w:t>
      </w:r>
      <w:r w:rsidR="00512826">
        <w:t>’</w:t>
      </w:r>
      <w:r w:rsidR="008D2283">
        <w:rPr>
          <w:rFonts w:hint="eastAsia"/>
        </w:rPr>
        <w:t xml:space="preserve"> means the command </w:t>
      </w:r>
      <w:r w:rsidR="00512826">
        <w:rPr>
          <w:rFonts w:hint="eastAsia"/>
        </w:rPr>
        <w:t xml:space="preserve">successfully performed, </w:t>
      </w:r>
      <w:r w:rsidR="008D2283">
        <w:rPr>
          <w:rFonts w:hint="eastAsia"/>
        </w:rPr>
        <w:t>while non-zero status byte value indicates some error occurs during the command handling.</w:t>
      </w:r>
      <w:r w:rsidR="00E869CE">
        <w:rPr>
          <w:rFonts w:hint="eastAsia"/>
        </w:rPr>
        <w:t xml:space="preserve"> The following </w:t>
      </w:r>
      <w:r w:rsidR="00E869CE">
        <w:t>example</w:t>
      </w:r>
      <w:r w:rsidR="00E869CE">
        <w:rPr>
          <w:rFonts w:hint="eastAsia"/>
        </w:rPr>
        <w:t xml:space="preserve"> is the response packet of O</w:t>
      </w:r>
      <w:r w:rsidR="00E869CE">
        <w:t>d</w:t>
      </w:r>
      <w:r w:rsidR="00BC354B">
        <w:rPr>
          <w:rFonts w:hint="eastAsia"/>
        </w:rPr>
        <w:t>in command (PAIRING</w:t>
      </w:r>
      <w:r w:rsidR="00E869CE">
        <w:rPr>
          <w:rFonts w:hint="eastAsia"/>
        </w:rPr>
        <w:t xml:space="preserve">, </w:t>
      </w:r>
      <w:r w:rsidR="00DA7AD6">
        <w:rPr>
          <w:rFonts w:hint="eastAsia"/>
        </w:rPr>
        <w:t>SendRequest</w:t>
      </w:r>
      <w:r w:rsidR="00E869CE">
        <w:rPr>
          <w:rFonts w:hint="eastAsia"/>
        </w:rPr>
        <w:t xml:space="preserve">). </w:t>
      </w:r>
    </w:p>
    <w:p w:rsidR="004B2BF0" w:rsidRPr="00D711C7" w:rsidRDefault="004B2BF0" w:rsidP="004B2BF0">
      <w:pPr>
        <w:pStyle w:val="a3"/>
        <w:pBdr>
          <w:bottom w:val="single" w:sz="6" w:space="1" w:color="auto"/>
        </w:pBdr>
        <w:ind w:leftChars="0" w:left="600" w:firstLine="120"/>
        <w:rPr>
          <w:i/>
          <w:sz w:val="18"/>
          <w:szCs w:val="18"/>
        </w:rPr>
      </w:pPr>
      <w:r>
        <w:rPr>
          <w:i/>
          <w:sz w:val="18"/>
          <w:szCs w:val="18"/>
        </w:rPr>
        <w:t>S</w:t>
      </w:r>
      <w:r>
        <w:rPr>
          <w:rFonts w:hint="eastAsia"/>
          <w:i/>
          <w:sz w:val="18"/>
          <w:szCs w:val="18"/>
        </w:rPr>
        <w:t xml:space="preserve">tatus  </w:t>
      </w:r>
      <w:r w:rsidR="00E869CE">
        <w:rPr>
          <w:rFonts w:hint="eastAsia"/>
          <w:i/>
          <w:sz w:val="18"/>
          <w:szCs w:val="18"/>
        </w:rPr>
        <w:t xml:space="preserve">    </w:t>
      </w:r>
      <w:r>
        <w:rPr>
          <w:rFonts w:hint="eastAsia"/>
          <w:i/>
          <w:sz w:val="18"/>
          <w:szCs w:val="18"/>
        </w:rPr>
        <w:t xml:space="preserve">mode   </w:t>
      </w:r>
      <w:r w:rsidR="00E869CE">
        <w:rPr>
          <w:rFonts w:hint="eastAsia"/>
          <w:i/>
          <w:sz w:val="18"/>
          <w:szCs w:val="18"/>
        </w:rPr>
        <w:t xml:space="preserve">   </w:t>
      </w:r>
      <w:r w:rsidR="00A877D9">
        <w:rPr>
          <w:rFonts w:hint="eastAsia"/>
          <w:i/>
          <w:sz w:val="18"/>
          <w:szCs w:val="18"/>
        </w:rPr>
        <w:t xml:space="preserve">  </w:t>
      </w:r>
      <w:r w:rsidR="00E869CE">
        <w:rPr>
          <w:rFonts w:hint="eastAsia"/>
          <w:i/>
          <w:sz w:val="18"/>
          <w:szCs w:val="18"/>
        </w:rPr>
        <w:t xml:space="preserve"> </w:t>
      </w:r>
      <w:r w:rsidRPr="00D711C7">
        <w:rPr>
          <w:rFonts w:hint="eastAsia"/>
          <w:i/>
          <w:sz w:val="18"/>
          <w:szCs w:val="18"/>
        </w:rPr>
        <w:t xml:space="preserve">code </w:t>
      </w:r>
      <w:r>
        <w:rPr>
          <w:rFonts w:hint="eastAsia"/>
          <w:i/>
          <w:sz w:val="18"/>
          <w:szCs w:val="18"/>
        </w:rPr>
        <w:t xml:space="preserve">  </w:t>
      </w:r>
      <w:r w:rsidR="00E869CE">
        <w:rPr>
          <w:rFonts w:hint="eastAsia"/>
          <w:i/>
          <w:sz w:val="18"/>
          <w:szCs w:val="18"/>
        </w:rPr>
        <w:t xml:space="preserve">  </w:t>
      </w:r>
      <w:r w:rsidR="00A877D9">
        <w:rPr>
          <w:rFonts w:hint="eastAsia"/>
          <w:i/>
          <w:sz w:val="18"/>
          <w:szCs w:val="18"/>
        </w:rPr>
        <w:t xml:space="preserve">             </w:t>
      </w:r>
      <w:r w:rsidR="00E869CE">
        <w:rPr>
          <w:rFonts w:hint="eastAsia"/>
          <w:i/>
          <w:sz w:val="18"/>
          <w:szCs w:val="18"/>
        </w:rPr>
        <w:t xml:space="preserve"> </w:t>
      </w:r>
      <w:r w:rsidR="00C3750A">
        <w:rPr>
          <w:rFonts w:hint="eastAsia"/>
          <w:i/>
          <w:sz w:val="18"/>
          <w:szCs w:val="18"/>
        </w:rPr>
        <w:t>d</w:t>
      </w:r>
      <w:r>
        <w:rPr>
          <w:rFonts w:hint="eastAsia"/>
          <w:i/>
          <w:sz w:val="18"/>
          <w:szCs w:val="18"/>
        </w:rPr>
        <w:t xml:space="preserve">ata_len  </w:t>
      </w:r>
      <w:r w:rsidR="00C3750A">
        <w:rPr>
          <w:rFonts w:hint="eastAsia"/>
          <w:i/>
          <w:sz w:val="18"/>
          <w:szCs w:val="18"/>
        </w:rPr>
        <w:t>d</w:t>
      </w:r>
      <w:r w:rsidRPr="00D711C7">
        <w:rPr>
          <w:rFonts w:hint="eastAsia"/>
          <w:i/>
          <w:sz w:val="18"/>
          <w:szCs w:val="18"/>
        </w:rPr>
        <w:t>ata</w:t>
      </w:r>
    </w:p>
    <w:p w:rsidR="004B2BF0" w:rsidRPr="00031817" w:rsidRDefault="009E46AC" w:rsidP="004B2BF0">
      <w:pPr>
        <w:pStyle w:val="a3"/>
        <w:ind w:leftChars="0" w:firstLine="240"/>
        <w:rPr>
          <w:i/>
          <w:szCs w:val="24"/>
        </w:rPr>
      </w:pPr>
      <w:r>
        <w:rPr>
          <w:rFonts w:hint="eastAsia"/>
          <w:i/>
          <w:sz w:val="18"/>
          <w:szCs w:val="18"/>
        </w:rPr>
        <w:t>0</w:t>
      </w:r>
      <w:r w:rsidR="004B2BF0">
        <w:rPr>
          <w:rFonts w:hint="eastAsia"/>
          <w:i/>
          <w:sz w:val="18"/>
          <w:szCs w:val="18"/>
        </w:rPr>
        <w:t>0</w:t>
      </w:r>
      <w:r>
        <w:rPr>
          <w:rFonts w:hint="eastAsia"/>
          <w:i/>
          <w:sz w:val="18"/>
          <w:szCs w:val="18"/>
        </w:rPr>
        <w:t>h</w:t>
      </w:r>
      <w:r w:rsidR="00E869CE">
        <w:rPr>
          <w:rFonts w:hint="eastAsia"/>
          <w:i/>
          <w:sz w:val="18"/>
          <w:szCs w:val="18"/>
        </w:rPr>
        <w:t xml:space="preserve"> (OK)</w:t>
      </w:r>
      <w:r w:rsidR="004B2BF0">
        <w:rPr>
          <w:rFonts w:hint="eastAsia"/>
          <w:i/>
          <w:sz w:val="18"/>
          <w:szCs w:val="18"/>
        </w:rPr>
        <w:t xml:space="preserve">    </w:t>
      </w:r>
      <w:r>
        <w:rPr>
          <w:rFonts w:hint="eastAsia"/>
          <w:i/>
          <w:sz w:val="18"/>
          <w:szCs w:val="18"/>
        </w:rPr>
        <w:t>0</w:t>
      </w:r>
      <w:r w:rsidR="004B2BF0" w:rsidRPr="00D711C7">
        <w:rPr>
          <w:rFonts w:hint="eastAsia"/>
          <w:i/>
          <w:sz w:val="18"/>
          <w:szCs w:val="18"/>
        </w:rPr>
        <w:t>1</w:t>
      </w:r>
      <w:r>
        <w:rPr>
          <w:rFonts w:hint="eastAsia"/>
          <w:i/>
          <w:sz w:val="18"/>
          <w:szCs w:val="18"/>
        </w:rPr>
        <w:t>h</w:t>
      </w:r>
      <w:r w:rsidR="00A877D9">
        <w:rPr>
          <w:rFonts w:hint="eastAsia"/>
          <w:i/>
          <w:sz w:val="18"/>
          <w:szCs w:val="18"/>
        </w:rPr>
        <w:t xml:space="preserve"> (P</w:t>
      </w:r>
      <w:ins w:id="618" w:author="rocky" w:date="2013-03-05T10:22:00Z">
        <w:r w:rsidR="00A41006">
          <w:rPr>
            <w:rFonts w:hint="eastAsia"/>
            <w:i/>
            <w:sz w:val="18"/>
            <w:szCs w:val="18"/>
          </w:rPr>
          <w:t>AIRING</w:t>
        </w:r>
      </w:ins>
      <w:del w:id="619" w:author="rocky" w:date="2013-03-05T10:22:00Z">
        <w:r w:rsidR="00A877D9" w:rsidDel="00A41006">
          <w:rPr>
            <w:rFonts w:hint="eastAsia"/>
            <w:i/>
            <w:sz w:val="18"/>
            <w:szCs w:val="18"/>
          </w:rPr>
          <w:delText>airing</w:delText>
        </w:r>
      </w:del>
      <w:r w:rsidR="00A877D9">
        <w:rPr>
          <w:rFonts w:hint="eastAsia"/>
          <w:i/>
          <w:sz w:val="18"/>
          <w:szCs w:val="18"/>
        </w:rPr>
        <w:t>)</w:t>
      </w:r>
      <w:r w:rsidR="00E869CE">
        <w:rPr>
          <w:rFonts w:hint="eastAsia"/>
          <w:i/>
          <w:sz w:val="18"/>
          <w:szCs w:val="18"/>
        </w:rPr>
        <w:t xml:space="preserve">    </w:t>
      </w:r>
      <w:r>
        <w:rPr>
          <w:rFonts w:hint="eastAsia"/>
          <w:i/>
          <w:sz w:val="18"/>
          <w:szCs w:val="18"/>
        </w:rPr>
        <w:t>0</w:t>
      </w:r>
      <w:r w:rsidR="00DA7AD6">
        <w:rPr>
          <w:rFonts w:hint="eastAsia"/>
          <w:i/>
          <w:sz w:val="18"/>
          <w:szCs w:val="18"/>
        </w:rPr>
        <w:t>1</w:t>
      </w:r>
      <w:r>
        <w:rPr>
          <w:rFonts w:hint="eastAsia"/>
          <w:i/>
          <w:sz w:val="18"/>
          <w:szCs w:val="18"/>
        </w:rPr>
        <w:t>h</w:t>
      </w:r>
      <w:r w:rsidR="00A877D9">
        <w:rPr>
          <w:rFonts w:hint="eastAsia"/>
          <w:i/>
          <w:sz w:val="18"/>
          <w:szCs w:val="18"/>
        </w:rPr>
        <w:t xml:space="preserve"> (</w:t>
      </w:r>
      <w:r w:rsidR="00DA7AD6">
        <w:rPr>
          <w:rFonts w:hint="eastAsia"/>
          <w:i/>
          <w:sz w:val="18"/>
          <w:szCs w:val="18"/>
        </w:rPr>
        <w:t>SendRequest</w:t>
      </w:r>
      <w:r w:rsidR="00A877D9">
        <w:rPr>
          <w:rFonts w:hint="eastAsia"/>
          <w:i/>
          <w:sz w:val="18"/>
          <w:szCs w:val="18"/>
        </w:rPr>
        <w:t>)</w:t>
      </w:r>
      <w:r w:rsidR="00E869CE">
        <w:rPr>
          <w:rFonts w:hint="eastAsia"/>
          <w:i/>
          <w:sz w:val="18"/>
          <w:szCs w:val="18"/>
        </w:rPr>
        <w:t xml:space="preserve">   </w:t>
      </w:r>
      <w:r>
        <w:rPr>
          <w:rFonts w:hint="eastAsia"/>
          <w:i/>
          <w:sz w:val="18"/>
          <w:szCs w:val="18"/>
        </w:rPr>
        <w:t xml:space="preserve">    </w:t>
      </w:r>
      <w:ins w:id="620" w:author="rocky" w:date="2013-03-11T12:04:00Z">
        <w:r w:rsidR="00605C27">
          <w:rPr>
            <w:rFonts w:hint="eastAsia"/>
            <w:i/>
            <w:sz w:val="18"/>
            <w:szCs w:val="18"/>
          </w:rPr>
          <w:t>31</w:t>
        </w:r>
      </w:ins>
      <w:del w:id="621" w:author="rocky" w:date="2013-03-05T10:23:00Z">
        <w:r w:rsidR="00A877D9" w:rsidDel="004B5EB9">
          <w:rPr>
            <w:rFonts w:hint="eastAsia"/>
            <w:i/>
            <w:sz w:val="18"/>
            <w:szCs w:val="18"/>
          </w:rPr>
          <w:delText>2</w:delText>
        </w:r>
      </w:del>
      <w:del w:id="622" w:author="rocky" w:date="2013-03-11T12:04:00Z">
        <w:r w:rsidR="00A877D9" w:rsidDel="00605C27">
          <w:rPr>
            <w:rFonts w:hint="eastAsia"/>
            <w:i/>
            <w:sz w:val="18"/>
            <w:szCs w:val="18"/>
          </w:rPr>
          <w:delText>1</w:delText>
        </w:r>
      </w:del>
      <w:r>
        <w:rPr>
          <w:rFonts w:hint="eastAsia"/>
          <w:i/>
          <w:sz w:val="18"/>
          <w:szCs w:val="18"/>
        </w:rPr>
        <w:t>h</w:t>
      </w:r>
      <w:r w:rsidR="00A877D9">
        <w:rPr>
          <w:rFonts w:hint="eastAsia"/>
          <w:i/>
          <w:sz w:val="18"/>
          <w:szCs w:val="18"/>
        </w:rPr>
        <w:t xml:space="preserve">   </w:t>
      </w:r>
      <w:r w:rsidR="004B2BF0">
        <w:rPr>
          <w:rFonts w:hint="eastAsia"/>
          <w:i/>
          <w:sz w:val="18"/>
          <w:szCs w:val="18"/>
        </w:rPr>
        <w:t xml:space="preserve"> </w:t>
      </w:r>
      <w:r w:rsidR="00E869CE">
        <w:rPr>
          <w:rFonts w:hint="eastAsia"/>
          <w:i/>
          <w:sz w:val="18"/>
          <w:szCs w:val="18"/>
        </w:rPr>
        <w:t xml:space="preserve">command specified </w:t>
      </w:r>
      <w:r w:rsidR="00A877D9">
        <w:rPr>
          <w:rFonts w:hint="eastAsia"/>
          <w:i/>
          <w:sz w:val="18"/>
          <w:szCs w:val="18"/>
        </w:rPr>
        <w:t xml:space="preserve">response </w:t>
      </w:r>
      <w:ins w:id="623" w:author="rocky" w:date="2013-03-10T21:55:00Z">
        <w:r w:rsidR="006325AD">
          <w:rPr>
            <w:rFonts w:hint="eastAsia"/>
            <w:i/>
            <w:sz w:val="18"/>
            <w:szCs w:val="18"/>
          </w:rPr>
          <w:t>data</w:t>
        </w:r>
      </w:ins>
      <w:del w:id="624" w:author="rocky" w:date="2013-03-10T21:55:00Z">
        <w:r w:rsidR="00A877D9" w:rsidDel="006325AD">
          <w:rPr>
            <w:rFonts w:hint="eastAsia"/>
            <w:i/>
            <w:sz w:val="18"/>
            <w:szCs w:val="18"/>
          </w:rPr>
          <w:delText>byte</w:delText>
        </w:r>
      </w:del>
    </w:p>
    <w:p w:rsidR="004B2BF0" w:rsidRPr="00E869CE" w:rsidRDefault="004B2BF0" w:rsidP="000B763A">
      <w:pPr>
        <w:widowControl/>
        <w:rPr>
          <w:szCs w:val="24"/>
        </w:rPr>
      </w:pPr>
    </w:p>
    <w:p w:rsidR="00C46A9C" w:rsidRPr="00A877D9" w:rsidRDefault="00C46A9C" w:rsidP="000B763A">
      <w:pPr>
        <w:widowControl/>
        <w:rPr>
          <w:szCs w:val="24"/>
        </w:rPr>
      </w:pPr>
    </w:p>
    <w:p w:rsidR="0035545B" w:rsidRDefault="0035545B">
      <w:pPr>
        <w:widowControl/>
        <w:rPr>
          <w:sz w:val="32"/>
          <w:szCs w:val="32"/>
        </w:rPr>
      </w:pPr>
      <w:r>
        <w:rPr>
          <w:sz w:val="32"/>
          <w:szCs w:val="32"/>
        </w:rPr>
        <w:br w:type="page"/>
      </w:r>
    </w:p>
    <w:p w:rsidR="00D0712D" w:rsidRDefault="00D0712D" w:rsidP="00D0712D">
      <w:pPr>
        <w:pStyle w:val="a3"/>
        <w:numPr>
          <w:ilvl w:val="0"/>
          <w:numId w:val="1"/>
        </w:numPr>
        <w:ind w:leftChars="0"/>
        <w:rPr>
          <w:ins w:id="625" w:author="rocky" w:date="2013-03-10T21:47:00Z"/>
          <w:sz w:val="32"/>
          <w:szCs w:val="32"/>
        </w:rPr>
      </w:pPr>
      <w:r>
        <w:rPr>
          <w:rFonts w:hint="eastAsia"/>
          <w:sz w:val="32"/>
          <w:szCs w:val="32"/>
        </w:rPr>
        <w:lastRenderedPageBreak/>
        <w:t>C</w:t>
      </w:r>
      <w:r w:rsidR="00C7591F">
        <w:rPr>
          <w:rFonts w:hint="eastAsia"/>
          <w:sz w:val="32"/>
          <w:szCs w:val="32"/>
        </w:rPr>
        <w:t>ommand</w:t>
      </w:r>
      <w:r>
        <w:rPr>
          <w:rFonts w:hint="eastAsia"/>
          <w:sz w:val="32"/>
          <w:szCs w:val="32"/>
        </w:rPr>
        <w:t xml:space="preserve"> List</w:t>
      </w:r>
    </w:p>
    <w:p w:rsidR="00E02763" w:rsidRPr="00E02763" w:rsidRDefault="00730479">
      <w:pPr>
        <w:pStyle w:val="a3"/>
        <w:ind w:leftChars="0" w:left="360"/>
        <w:rPr>
          <w:szCs w:val="24"/>
          <w:rPrChange w:id="626" w:author="rocky" w:date="2013-03-10T21:48:00Z">
            <w:rPr>
              <w:sz w:val="32"/>
              <w:szCs w:val="32"/>
            </w:rPr>
          </w:rPrChange>
        </w:rPr>
        <w:pPrChange w:id="627" w:author="rocky" w:date="2013-03-10T21:47:00Z">
          <w:pPr>
            <w:pStyle w:val="a3"/>
            <w:numPr>
              <w:numId w:val="1"/>
            </w:numPr>
            <w:ind w:leftChars="0" w:left="360" w:hanging="360"/>
          </w:pPr>
        </w:pPrChange>
      </w:pPr>
      <w:ins w:id="628" w:author="rocky" w:date="2013-03-10T21:49:00Z">
        <w:r>
          <w:rPr>
            <w:rFonts w:hint="eastAsia"/>
            <w:szCs w:val="24"/>
          </w:rPr>
          <w:t>An Odin command contains at least 2 byte. The first byte</w:t>
        </w:r>
      </w:ins>
      <w:ins w:id="629" w:author="rocky" w:date="2013-03-10T21:50:00Z">
        <w:r>
          <w:rPr>
            <w:rFonts w:hint="eastAsia"/>
            <w:szCs w:val="24"/>
          </w:rPr>
          <w:t xml:space="preserve"> is command mode, which describe the category of the command, such as PAIRING, AUTH</w:t>
        </w:r>
      </w:ins>
      <w:ins w:id="630" w:author="rocky" w:date="2013-03-10T21:51:00Z">
        <w:r w:rsidR="00CA7F87">
          <w:rPr>
            <w:rFonts w:hint="eastAsia"/>
            <w:szCs w:val="24"/>
          </w:rPr>
          <w:t xml:space="preserve">, IPA, PRC, and </w:t>
        </w:r>
        <w:r>
          <w:rPr>
            <w:rFonts w:hint="eastAsia"/>
            <w:szCs w:val="24"/>
          </w:rPr>
          <w:t>MANAGEMENT. The second byte is command code, which indicates the action</w:t>
        </w:r>
      </w:ins>
      <w:ins w:id="631" w:author="rocky" w:date="2013-03-10T21:52:00Z">
        <w:r>
          <w:rPr>
            <w:rFonts w:hint="eastAsia"/>
            <w:szCs w:val="24"/>
          </w:rPr>
          <w:t xml:space="preserve">, such as SendRequest, Finish, </w:t>
        </w:r>
      </w:ins>
      <w:ins w:id="632" w:author="rocky" w:date="2013-03-10T21:53:00Z">
        <w:r>
          <w:rPr>
            <w:rFonts w:hint="eastAsia"/>
            <w:szCs w:val="24"/>
          </w:rPr>
          <w:t xml:space="preserve">and </w:t>
        </w:r>
      </w:ins>
      <w:ins w:id="633" w:author="rocky" w:date="2013-03-10T21:52:00Z">
        <w:r>
          <w:rPr>
            <w:rFonts w:hint="eastAsia"/>
            <w:szCs w:val="24"/>
          </w:rPr>
          <w:t>ReadAddedClient.</w:t>
        </w:r>
      </w:ins>
    </w:p>
    <w:p w:rsidR="00D0712D" w:rsidRDefault="00D0712D" w:rsidP="00D0712D">
      <w:pPr>
        <w:pStyle w:val="a3"/>
        <w:numPr>
          <w:ilvl w:val="1"/>
          <w:numId w:val="19"/>
        </w:numPr>
        <w:ind w:leftChars="0"/>
        <w:rPr>
          <w:ins w:id="634" w:author="rocky" w:date="2013-03-10T21:55:00Z"/>
          <w:szCs w:val="24"/>
        </w:rPr>
      </w:pPr>
      <w:r w:rsidRPr="00D0712D">
        <w:rPr>
          <w:rFonts w:hint="eastAsia"/>
          <w:szCs w:val="24"/>
        </w:rPr>
        <w:t>C</w:t>
      </w:r>
      <w:r w:rsidR="00BC354B">
        <w:rPr>
          <w:rFonts w:hint="eastAsia"/>
          <w:szCs w:val="24"/>
        </w:rPr>
        <w:t>ommand mode PAIRING</w:t>
      </w:r>
      <w:r>
        <w:rPr>
          <w:rFonts w:hint="eastAsia"/>
          <w:szCs w:val="24"/>
        </w:rPr>
        <w:t>:</w:t>
      </w:r>
    </w:p>
    <w:p w:rsidR="00E02763" w:rsidRDefault="006325AD">
      <w:pPr>
        <w:pStyle w:val="a3"/>
        <w:ind w:leftChars="0" w:left="1080"/>
        <w:rPr>
          <w:szCs w:val="24"/>
        </w:rPr>
        <w:pPrChange w:id="635" w:author="rocky" w:date="2013-03-10T21:55:00Z">
          <w:pPr>
            <w:pStyle w:val="a3"/>
            <w:numPr>
              <w:ilvl w:val="1"/>
              <w:numId w:val="19"/>
            </w:numPr>
            <w:ind w:leftChars="0" w:left="1080" w:hanging="720"/>
          </w:pPr>
        </w:pPrChange>
      </w:pPr>
      <w:ins w:id="636" w:author="rocky" w:date="2013-03-10T21:55:00Z">
        <w:r>
          <w:rPr>
            <w:rFonts w:hint="eastAsia"/>
            <w:szCs w:val="24"/>
          </w:rPr>
          <w:t>The command mode byte value is 01h.</w:t>
        </w:r>
      </w:ins>
    </w:p>
    <w:p w:rsidR="00D0712D" w:rsidRDefault="00D0712D" w:rsidP="00D0712D">
      <w:pPr>
        <w:pStyle w:val="a3"/>
        <w:numPr>
          <w:ilvl w:val="2"/>
          <w:numId w:val="19"/>
        </w:numPr>
        <w:ind w:leftChars="0"/>
        <w:rPr>
          <w:ins w:id="637" w:author="rocky" w:date="2013-03-10T21:56:00Z"/>
          <w:szCs w:val="24"/>
        </w:rPr>
      </w:pPr>
      <w:r>
        <w:rPr>
          <w:rFonts w:hint="eastAsia"/>
          <w:szCs w:val="24"/>
        </w:rPr>
        <w:t>SendRequest:</w:t>
      </w:r>
    </w:p>
    <w:p w:rsidR="00E02763" w:rsidRDefault="006325AD">
      <w:pPr>
        <w:pStyle w:val="a3"/>
        <w:ind w:leftChars="0" w:left="1440"/>
        <w:rPr>
          <w:szCs w:val="24"/>
        </w:rPr>
        <w:pPrChange w:id="638" w:author="rocky" w:date="2013-03-10T21:56:00Z">
          <w:pPr>
            <w:pStyle w:val="a3"/>
            <w:numPr>
              <w:ilvl w:val="2"/>
              <w:numId w:val="19"/>
            </w:numPr>
            <w:ind w:leftChars="0" w:left="1440" w:hanging="720"/>
          </w:pPr>
        </w:pPrChange>
      </w:pPr>
      <w:ins w:id="639" w:author="rocky" w:date="2013-03-10T21:56:00Z">
        <w:r>
          <w:rPr>
            <w:rFonts w:hint="eastAsia"/>
            <w:szCs w:val="24"/>
          </w:rPr>
          <w:t>The command code byte value is 01h.</w:t>
        </w:r>
      </w:ins>
    </w:p>
    <w:p w:rsidR="00D0712D" w:rsidRPr="002D57EC" w:rsidRDefault="001E1F5F" w:rsidP="002D57EC">
      <w:pPr>
        <w:pStyle w:val="a3"/>
        <w:ind w:leftChars="0" w:left="1440"/>
        <w:rPr>
          <w:sz w:val="18"/>
          <w:szCs w:val="18"/>
        </w:rPr>
      </w:pPr>
      <w:r>
        <w:rPr>
          <w:rFonts w:hint="eastAsia"/>
          <w:szCs w:val="24"/>
        </w:rPr>
        <w:t xml:space="preserve">PHONE </w:t>
      </w:r>
      <w:r w:rsidR="002D57EC">
        <w:rPr>
          <w:rFonts w:hint="eastAsia"/>
          <w:szCs w:val="24"/>
        </w:rPr>
        <w:t>issue</w:t>
      </w:r>
      <w:r>
        <w:rPr>
          <w:rFonts w:hint="eastAsia"/>
          <w:szCs w:val="24"/>
        </w:rPr>
        <w:t>s</w:t>
      </w:r>
      <w:r w:rsidR="002D57EC">
        <w:rPr>
          <w:rFonts w:hint="eastAsia"/>
          <w:szCs w:val="24"/>
        </w:rPr>
        <w:t xml:space="preserve"> the command to send pairing procedure request with necessary data. It can only be issued by PHONE after DEVICE</w:t>
      </w:r>
      <w:r w:rsidR="002D57EC">
        <w:rPr>
          <w:szCs w:val="24"/>
        </w:rPr>
        <w:t>’</w:t>
      </w:r>
      <w:r w:rsidR="002D57EC">
        <w:rPr>
          <w:rFonts w:hint="eastAsia"/>
          <w:szCs w:val="24"/>
        </w:rPr>
        <w:t xml:space="preserve">s setup button being pressed. The command format is as follows, where DIN, </w:t>
      </w:r>
      <w:r w:rsidR="00177C81">
        <w:rPr>
          <w:rFonts w:hint="eastAsia"/>
          <w:szCs w:val="24"/>
        </w:rPr>
        <w:t>DN</w:t>
      </w:r>
      <w:r w:rsidR="009E46AC">
        <w:rPr>
          <w:rFonts w:hint="eastAsia"/>
          <w:szCs w:val="24"/>
        </w:rPr>
        <w:t xml:space="preserve">, and FID are of </w:t>
      </w:r>
      <w:ins w:id="640" w:author="rocky" w:date="2013-03-05T10:30:00Z">
        <w:r w:rsidR="00B63EDB">
          <w:rPr>
            <w:rFonts w:hint="eastAsia"/>
            <w:szCs w:val="24"/>
          </w:rPr>
          <w:t>16</w:t>
        </w:r>
      </w:ins>
      <w:del w:id="641" w:author="rocky" w:date="2013-03-05T10:30:00Z">
        <w:r w:rsidR="002D57EC" w:rsidDel="00B63EDB">
          <w:rPr>
            <w:rFonts w:hint="eastAsia"/>
            <w:szCs w:val="24"/>
          </w:rPr>
          <w:delText>10</w:delText>
        </w:r>
        <w:r w:rsidR="009E46AC" w:rsidDel="00B63EDB">
          <w:rPr>
            <w:rFonts w:hint="eastAsia"/>
            <w:szCs w:val="24"/>
          </w:rPr>
          <w:delText>h</w:delText>
        </w:r>
      </w:del>
      <w:r w:rsidR="002D57EC">
        <w:rPr>
          <w:rFonts w:hint="eastAsia"/>
          <w:szCs w:val="24"/>
        </w:rPr>
        <w:t xml:space="preserve"> bytes, </w:t>
      </w:r>
      <w:ins w:id="642" w:author="rocky" w:date="2013-04-12T12:18:00Z">
        <w:r w:rsidR="009F1A90">
          <w:rPr>
            <w:szCs w:val="24"/>
          </w:rPr>
          <w:t xml:space="preserve">and Time is 4-byte </w:t>
        </w:r>
      </w:ins>
      <w:ins w:id="643" w:author="rocky" w:date="2013-04-12T12:19:00Z">
        <w:r w:rsidR="009F1A90">
          <w:rPr>
            <w:szCs w:val="24"/>
          </w:rPr>
          <w:t xml:space="preserve">current </w:t>
        </w:r>
      </w:ins>
      <w:ins w:id="644" w:author="rocky" w:date="2013-04-12T12:18:00Z">
        <w:r w:rsidR="009F1A90">
          <w:rPr>
            <w:szCs w:val="24"/>
          </w:rPr>
          <w:t>time,</w:t>
        </w:r>
      </w:ins>
      <w:ins w:id="645" w:author="rocky" w:date="2013-04-12T12:19:00Z">
        <w:r w:rsidR="009F1A90">
          <w:rPr>
            <w:szCs w:val="24"/>
          </w:rPr>
          <w:t xml:space="preserve"> </w:t>
        </w:r>
      </w:ins>
      <w:r w:rsidR="002D57EC">
        <w:rPr>
          <w:rFonts w:hint="eastAsia"/>
          <w:szCs w:val="24"/>
        </w:rPr>
        <w:t>an</w:t>
      </w:r>
      <w:r w:rsidR="009E46AC">
        <w:rPr>
          <w:rFonts w:hint="eastAsia"/>
          <w:szCs w:val="24"/>
        </w:rPr>
        <w:t xml:space="preserve">d USERNAME is no greater than </w:t>
      </w:r>
      <w:ins w:id="646" w:author="rocky" w:date="2013-03-05T10:40:00Z">
        <w:r w:rsidR="00801D33">
          <w:rPr>
            <w:rFonts w:hint="eastAsia"/>
            <w:szCs w:val="24"/>
          </w:rPr>
          <w:t>16</w:t>
        </w:r>
      </w:ins>
      <w:del w:id="647" w:author="rocky" w:date="2013-03-05T10:40:00Z">
        <w:r w:rsidR="002D57EC" w:rsidDel="00801D33">
          <w:rPr>
            <w:rFonts w:hint="eastAsia"/>
            <w:szCs w:val="24"/>
          </w:rPr>
          <w:delText>10</w:delText>
        </w:r>
        <w:r w:rsidR="009E46AC" w:rsidDel="00801D33">
          <w:rPr>
            <w:rFonts w:hint="eastAsia"/>
            <w:szCs w:val="24"/>
          </w:rPr>
          <w:delText>h</w:delText>
        </w:r>
      </w:del>
      <w:r w:rsidR="002D57EC">
        <w:rPr>
          <w:rFonts w:hint="eastAsia"/>
          <w:szCs w:val="24"/>
        </w:rPr>
        <w:t xml:space="preserve"> bytes.</w:t>
      </w:r>
      <w:ins w:id="648" w:author="rocky" w:date="2013-09-09T16:21:00Z">
        <w:r w:rsidR="00F90C9E">
          <w:rPr>
            <w:szCs w:val="24"/>
          </w:rPr>
          <w:t xml:space="preserve"> Then 16-byte App_key_seed and 16-byte Challenge.</w:t>
        </w:r>
      </w:ins>
      <w:ins w:id="649" w:author="rocky" w:date="2015-06-22T11:10:00Z">
        <w:r w:rsidR="00A359CF">
          <w:rPr>
            <w:szCs w:val="24"/>
          </w:rPr>
          <w:t xml:space="preserve"> </w:t>
        </w:r>
      </w:ins>
    </w:p>
    <w:p w:rsidR="00D0712D" w:rsidRPr="00D0712D" w:rsidRDefault="00D0712D" w:rsidP="00D0712D">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p>
    <w:p w:rsidR="00D0712D" w:rsidRDefault="009E46AC" w:rsidP="00D0712D">
      <w:pPr>
        <w:pStyle w:val="a3"/>
        <w:ind w:leftChars="0" w:left="1440"/>
        <w:rPr>
          <w:ins w:id="650" w:author="rocky" w:date="2013-09-09T16:09:00Z"/>
          <w:sz w:val="18"/>
          <w:szCs w:val="18"/>
        </w:rPr>
      </w:pPr>
      <w:r>
        <w:rPr>
          <w:rFonts w:hint="eastAsia"/>
          <w:sz w:val="18"/>
          <w:szCs w:val="18"/>
        </w:rPr>
        <w:t>0</w:t>
      </w:r>
      <w:r w:rsidR="00D0712D" w:rsidRPr="00D0712D">
        <w:rPr>
          <w:rFonts w:hint="eastAsia"/>
          <w:sz w:val="18"/>
          <w:szCs w:val="18"/>
        </w:rPr>
        <w:t>1</w:t>
      </w:r>
      <w:r>
        <w:rPr>
          <w:rFonts w:hint="eastAsia"/>
          <w:sz w:val="18"/>
          <w:szCs w:val="18"/>
        </w:rPr>
        <w:t>h</w:t>
      </w:r>
      <w:r w:rsidR="00D0712D">
        <w:rPr>
          <w:rFonts w:hint="eastAsia"/>
          <w:sz w:val="18"/>
          <w:szCs w:val="18"/>
        </w:rPr>
        <w:tab/>
      </w:r>
      <w:r>
        <w:rPr>
          <w:rFonts w:hint="eastAsia"/>
          <w:sz w:val="18"/>
          <w:szCs w:val="18"/>
        </w:rPr>
        <w:t>0</w:t>
      </w:r>
      <w:r w:rsidR="00D0712D" w:rsidRPr="00D0712D">
        <w:rPr>
          <w:rFonts w:hint="eastAsia"/>
          <w:sz w:val="18"/>
          <w:szCs w:val="18"/>
        </w:rPr>
        <w:t>1</w:t>
      </w:r>
      <w:r>
        <w:rPr>
          <w:rFonts w:hint="eastAsia"/>
          <w:sz w:val="18"/>
          <w:szCs w:val="18"/>
        </w:rPr>
        <w:t>h</w:t>
      </w:r>
      <w:r>
        <w:rPr>
          <w:rFonts w:hint="eastAsia"/>
          <w:sz w:val="18"/>
          <w:szCs w:val="18"/>
        </w:rPr>
        <w:tab/>
      </w:r>
      <w:del w:id="651" w:author="rocky" w:date="2013-09-09T16:20:00Z">
        <w:r w:rsidR="00177C81" w:rsidDel="00B41E0B">
          <w:rPr>
            <w:rFonts w:hint="eastAsia"/>
            <w:sz w:val="18"/>
            <w:szCs w:val="18"/>
          </w:rPr>
          <w:delText>3</w:delText>
        </w:r>
      </w:del>
      <w:ins w:id="652" w:author="rocky" w:date="2013-09-10T14:42:00Z">
        <w:r w:rsidR="006F4109">
          <w:rPr>
            <w:sz w:val="18"/>
            <w:szCs w:val="18"/>
          </w:rPr>
          <w:t>54</w:t>
        </w:r>
      </w:ins>
      <w:del w:id="653" w:author="rocky" w:date="2013-04-12T12:17:00Z">
        <w:r w:rsidR="00177C81" w:rsidDel="009F1A90">
          <w:rPr>
            <w:rFonts w:hint="eastAsia"/>
            <w:sz w:val="18"/>
            <w:szCs w:val="18"/>
          </w:rPr>
          <w:delText>0</w:delText>
        </w:r>
      </w:del>
      <w:r>
        <w:rPr>
          <w:rFonts w:hint="eastAsia"/>
          <w:sz w:val="18"/>
          <w:szCs w:val="18"/>
        </w:rPr>
        <w:t xml:space="preserve">h </w:t>
      </w:r>
      <w:r w:rsidR="00177C81">
        <w:rPr>
          <w:rFonts w:hint="eastAsia"/>
          <w:sz w:val="18"/>
          <w:szCs w:val="18"/>
        </w:rPr>
        <w:t>+</w:t>
      </w:r>
      <w:r>
        <w:rPr>
          <w:rFonts w:hint="eastAsia"/>
          <w:sz w:val="18"/>
          <w:szCs w:val="18"/>
        </w:rPr>
        <w:t xml:space="preserve"> </w:t>
      </w:r>
      <w:r w:rsidR="00177C81">
        <w:rPr>
          <w:rFonts w:hint="eastAsia"/>
          <w:sz w:val="18"/>
          <w:szCs w:val="18"/>
        </w:rPr>
        <w:t>USERNAME length</w:t>
      </w:r>
      <w:r w:rsidR="002D57EC">
        <w:rPr>
          <w:rFonts w:hint="eastAsia"/>
          <w:sz w:val="18"/>
          <w:szCs w:val="18"/>
        </w:rPr>
        <w:tab/>
      </w:r>
      <w:r w:rsidR="002D57EC">
        <w:rPr>
          <w:rFonts w:hint="eastAsia"/>
          <w:sz w:val="18"/>
          <w:szCs w:val="18"/>
        </w:rPr>
        <w:tab/>
      </w:r>
      <w:r w:rsidR="00D0712D">
        <w:rPr>
          <w:rFonts w:hint="eastAsia"/>
          <w:sz w:val="18"/>
          <w:szCs w:val="18"/>
        </w:rPr>
        <w:t>DI</w:t>
      </w:r>
      <w:r w:rsidR="002D57EC">
        <w:rPr>
          <w:rFonts w:hint="eastAsia"/>
          <w:sz w:val="18"/>
          <w:szCs w:val="18"/>
        </w:rPr>
        <w:t xml:space="preserve">N, </w:t>
      </w:r>
      <w:r w:rsidR="00177C81">
        <w:rPr>
          <w:rFonts w:hint="eastAsia"/>
          <w:sz w:val="18"/>
          <w:szCs w:val="18"/>
        </w:rPr>
        <w:t>DN</w:t>
      </w:r>
      <w:r w:rsidR="002D57EC">
        <w:rPr>
          <w:rFonts w:hint="eastAsia"/>
          <w:sz w:val="18"/>
          <w:szCs w:val="18"/>
        </w:rPr>
        <w:t xml:space="preserve">, </w:t>
      </w:r>
      <w:r w:rsidR="00177C81">
        <w:rPr>
          <w:rFonts w:hint="eastAsia"/>
          <w:sz w:val="18"/>
          <w:szCs w:val="18"/>
        </w:rPr>
        <w:t>FID</w:t>
      </w:r>
      <w:r w:rsidR="002D57EC">
        <w:rPr>
          <w:rFonts w:hint="eastAsia"/>
          <w:sz w:val="18"/>
          <w:szCs w:val="18"/>
        </w:rPr>
        <w:t xml:space="preserve">, </w:t>
      </w:r>
      <w:ins w:id="654" w:author="rocky" w:date="2013-04-12T12:17:00Z">
        <w:r w:rsidR="009F1A90">
          <w:rPr>
            <w:sz w:val="18"/>
            <w:szCs w:val="18"/>
          </w:rPr>
          <w:t xml:space="preserve">Time, </w:t>
        </w:r>
      </w:ins>
      <w:r w:rsidR="002D57EC">
        <w:rPr>
          <w:rFonts w:hint="eastAsia"/>
          <w:sz w:val="18"/>
          <w:szCs w:val="18"/>
        </w:rPr>
        <w:t>USERNAME</w:t>
      </w:r>
      <w:ins w:id="655" w:author="rocky" w:date="2013-09-09T16:09:00Z">
        <w:r w:rsidR="006F1109">
          <w:rPr>
            <w:sz w:val="18"/>
            <w:szCs w:val="18"/>
          </w:rPr>
          <w:t>, App_key_seed</w:t>
        </w:r>
      </w:ins>
      <w:ins w:id="656" w:author="rocky" w:date="2013-09-09T16:20:00Z">
        <w:r w:rsidR="00B41E0B">
          <w:rPr>
            <w:sz w:val="18"/>
            <w:szCs w:val="18"/>
          </w:rPr>
          <w:t>,</w:t>
        </w:r>
      </w:ins>
    </w:p>
    <w:p w:rsidR="006F1109" w:rsidRPr="00D0712D" w:rsidRDefault="006F1109" w:rsidP="006F1109">
      <w:pPr>
        <w:pStyle w:val="a3"/>
        <w:pBdr>
          <w:bottom w:val="single" w:sz="6" w:space="1" w:color="auto"/>
        </w:pBdr>
        <w:ind w:leftChars="0" w:left="1440"/>
        <w:rPr>
          <w:ins w:id="657" w:author="rocky" w:date="2013-09-09T16:09:00Z"/>
          <w:sz w:val="18"/>
          <w:szCs w:val="18"/>
        </w:rPr>
      </w:pPr>
      <w:ins w:id="658" w:author="rocky" w:date="2013-09-09T16:09:00Z">
        <w:r>
          <w:rPr>
            <w:rFonts w:hint="eastAsia"/>
            <w:sz w:val="18"/>
            <w:szCs w:val="18"/>
          </w:rPr>
          <w:t>Data_bytes</w:t>
        </w:r>
        <w:r>
          <w:rPr>
            <w:sz w:val="18"/>
            <w:szCs w:val="18"/>
          </w:rPr>
          <w:t xml:space="preserve"> (cont.)</w:t>
        </w:r>
      </w:ins>
    </w:p>
    <w:p w:rsidR="006F1109" w:rsidRPr="006F1109" w:rsidRDefault="006F1109">
      <w:pPr>
        <w:pStyle w:val="a3"/>
        <w:ind w:leftChars="0" w:left="1440"/>
        <w:rPr>
          <w:sz w:val="18"/>
          <w:szCs w:val="18"/>
        </w:rPr>
      </w:pPr>
      <w:ins w:id="659" w:author="rocky" w:date="2013-09-09T16:09:00Z">
        <w:r>
          <w:rPr>
            <w:sz w:val="18"/>
            <w:szCs w:val="18"/>
          </w:rPr>
          <w:t>Challenge</w:t>
        </w:r>
      </w:ins>
    </w:p>
    <w:p w:rsidR="00CF0945" w:rsidRDefault="00177C81" w:rsidP="00CF0945">
      <w:pPr>
        <w:pStyle w:val="a3"/>
        <w:ind w:leftChars="0" w:left="1440"/>
        <w:rPr>
          <w:ins w:id="660" w:author="rocky" w:date="2015-12-09T18:50:00Z"/>
          <w:szCs w:val="24"/>
        </w:rPr>
      </w:pPr>
      <w:r w:rsidRPr="00177C81">
        <w:rPr>
          <w:rFonts w:hint="eastAsia"/>
          <w:szCs w:val="24"/>
        </w:rPr>
        <w:t>The response</w:t>
      </w:r>
      <w:r>
        <w:rPr>
          <w:rFonts w:hint="eastAsia"/>
          <w:szCs w:val="24"/>
        </w:rPr>
        <w:t xml:space="preserve"> format is as follows.</w:t>
      </w:r>
      <w:ins w:id="661" w:author="rocky" w:date="2013-03-05T10:23:00Z">
        <w:r w:rsidR="00B63EDB">
          <w:rPr>
            <w:rFonts w:hint="eastAsia"/>
            <w:szCs w:val="24"/>
          </w:rPr>
          <w:t xml:space="preserve"> </w:t>
        </w:r>
      </w:ins>
      <w:ins w:id="662" w:author="rocky" w:date="2013-03-05T10:29:00Z">
        <w:r w:rsidR="00B63EDB">
          <w:rPr>
            <w:rFonts w:hint="eastAsia"/>
            <w:szCs w:val="24"/>
          </w:rPr>
          <w:t>The DEVICE</w:t>
        </w:r>
        <w:r w:rsidR="00B63EDB">
          <w:rPr>
            <w:szCs w:val="24"/>
          </w:rPr>
          <w:t>’</w:t>
        </w:r>
        <w:r w:rsidR="00B63EDB">
          <w:rPr>
            <w:rFonts w:hint="eastAsia"/>
            <w:szCs w:val="24"/>
          </w:rPr>
          <w:t xml:space="preserve">s 16-byte </w:t>
        </w:r>
      </w:ins>
      <w:ins w:id="663" w:author="rocky" w:date="2013-03-05T10:23:00Z">
        <w:r w:rsidR="00B63EDB">
          <w:rPr>
            <w:rFonts w:hint="eastAsia"/>
            <w:szCs w:val="24"/>
          </w:rPr>
          <w:t xml:space="preserve">DID, </w:t>
        </w:r>
      </w:ins>
      <w:ins w:id="664" w:author="rocky" w:date="2013-03-05T10:28:00Z">
        <w:r w:rsidR="00B63EDB">
          <w:rPr>
            <w:rFonts w:hint="eastAsia"/>
            <w:szCs w:val="24"/>
          </w:rPr>
          <w:t xml:space="preserve">the </w:t>
        </w:r>
      </w:ins>
      <w:ins w:id="665" w:author="rocky" w:date="2013-03-05T10:30:00Z">
        <w:r w:rsidR="00B63EDB">
          <w:rPr>
            <w:rFonts w:hint="eastAsia"/>
            <w:szCs w:val="24"/>
          </w:rPr>
          <w:t xml:space="preserve">16-byte </w:t>
        </w:r>
      </w:ins>
      <w:ins w:id="666" w:author="rocky" w:date="2013-03-05T10:25:00Z">
        <w:r w:rsidR="00B63EDB">
          <w:rPr>
            <w:rFonts w:hint="eastAsia"/>
            <w:szCs w:val="24"/>
          </w:rPr>
          <w:t xml:space="preserve">scrambled </w:t>
        </w:r>
      </w:ins>
      <w:ins w:id="667" w:author="rocky" w:date="2013-03-05T10:28:00Z">
        <w:r w:rsidR="00B63EDB">
          <w:rPr>
            <w:rFonts w:hint="eastAsia"/>
            <w:szCs w:val="24"/>
          </w:rPr>
          <w:t xml:space="preserve">output of </w:t>
        </w:r>
      </w:ins>
      <w:ins w:id="668" w:author="rocky" w:date="2013-03-05T10:29:00Z">
        <w:r w:rsidR="00B63EDB">
          <w:rPr>
            <w:rFonts w:hint="eastAsia"/>
            <w:szCs w:val="24"/>
          </w:rPr>
          <w:t xml:space="preserve">the </w:t>
        </w:r>
      </w:ins>
      <w:ins w:id="669" w:author="rocky" w:date="2013-03-05T10:28:00Z">
        <w:r w:rsidR="00B63EDB">
          <w:rPr>
            <w:rFonts w:hint="eastAsia"/>
            <w:szCs w:val="24"/>
          </w:rPr>
          <w:t>DID-FID-Key and a random number</w:t>
        </w:r>
      </w:ins>
      <w:ins w:id="670" w:author="rocky" w:date="2013-03-05T10:31:00Z">
        <w:r w:rsidR="0065009F">
          <w:rPr>
            <w:rFonts w:hint="eastAsia"/>
            <w:szCs w:val="24"/>
          </w:rPr>
          <w:t>, denoted by S</w:t>
        </w:r>
      </w:ins>
      <w:ins w:id="671" w:author="rocky" w:date="2013-03-05T10:32:00Z">
        <w:r w:rsidR="0065009F">
          <w:rPr>
            <w:rFonts w:hint="eastAsia"/>
            <w:szCs w:val="24"/>
          </w:rPr>
          <w:t>2</w:t>
        </w:r>
      </w:ins>
      <w:ins w:id="672" w:author="rocky" w:date="2013-03-05T10:31:00Z">
        <w:r w:rsidR="0065009F">
          <w:rPr>
            <w:rFonts w:hint="eastAsia"/>
            <w:szCs w:val="24"/>
          </w:rPr>
          <w:t>(</w:t>
        </w:r>
      </w:ins>
      <w:ins w:id="673" w:author="rocky" w:date="2013-03-05T10:32:00Z">
        <w:r w:rsidR="0065009F">
          <w:rPr>
            <w:rFonts w:hint="eastAsia"/>
            <w:szCs w:val="24"/>
          </w:rPr>
          <w:t>DID-FID-Key, Random</w:t>
        </w:r>
      </w:ins>
      <w:ins w:id="674" w:author="rocky" w:date="2013-03-05T10:31:00Z">
        <w:r w:rsidR="0065009F">
          <w:rPr>
            <w:rFonts w:hint="eastAsia"/>
            <w:szCs w:val="24"/>
          </w:rPr>
          <w:t>)</w:t>
        </w:r>
      </w:ins>
      <w:ins w:id="675" w:author="rocky" w:date="2013-03-05T10:23:00Z">
        <w:r w:rsidR="00B63EDB">
          <w:rPr>
            <w:rFonts w:hint="eastAsia"/>
            <w:szCs w:val="24"/>
          </w:rPr>
          <w:t xml:space="preserve">, </w:t>
        </w:r>
      </w:ins>
      <w:ins w:id="676" w:author="rocky" w:date="2013-03-05T10:26:00Z">
        <w:r w:rsidR="00B63EDB">
          <w:rPr>
            <w:rFonts w:hint="eastAsia"/>
            <w:szCs w:val="24"/>
          </w:rPr>
          <w:t xml:space="preserve">the </w:t>
        </w:r>
      </w:ins>
      <w:ins w:id="677" w:author="rocky" w:date="2013-03-05T10:30:00Z">
        <w:r w:rsidR="00B63EDB">
          <w:rPr>
            <w:rFonts w:hint="eastAsia"/>
            <w:szCs w:val="24"/>
          </w:rPr>
          <w:t xml:space="preserve">16-byte </w:t>
        </w:r>
      </w:ins>
      <w:ins w:id="678" w:author="rocky" w:date="2013-03-05T10:23:00Z">
        <w:r w:rsidR="00B63EDB">
          <w:rPr>
            <w:rFonts w:hint="eastAsia"/>
            <w:szCs w:val="24"/>
          </w:rPr>
          <w:t>random number</w:t>
        </w:r>
      </w:ins>
      <w:ins w:id="679" w:author="rocky" w:date="2013-03-05T10:26:00Z">
        <w:r w:rsidR="00B63EDB">
          <w:rPr>
            <w:rFonts w:hint="eastAsia"/>
            <w:szCs w:val="24"/>
          </w:rPr>
          <w:t xml:space="preserve"> </w:t>
        </w:r>
      </w:ins>
      <w:ins w:id="680" w:author="rocky" w:date="2013-03-05T10:29:00Z">
        <w:r w:rsidR="00B63EDB">
          <w:rPr>
            <w:rFonts w:hint="eastAsia"/>
            <w:szCs w:val="24"/>
          </w:rPr>
          <w:t>itself</w:t>
        </w:r>
      </w:ins>
      <w:ins w:id="681" w:author="rocky" w:date="2013-03-05T10:26:00Z">
        <w:r w:rsidR="00B63EDB">
          <w:rPr>
            <w:rFonts w:hint="eastAsia"/>
            <w:szCs w:val="24"/>
          </w:rPr>
          <w:t xml:space="preserve">, </w:t>
        </w:r>
      </w:ins>
      <w:ins w:id="682" w:author="rocky" w:date="2013-03-05T10:30:00Z">
        <w:r w:rsidR="00B63EDB">
          <w:rPr>
            <w:rFonts w:hint="eastAsia"/>
            <w:szCs w:val="24"/>
          </w:rPr>
          <w:t xml:space="preserve">and </w:t>
        </w:r>
      </w:ins>
      <w:ins w:id="683" w:author="rocky" w:date="2013-03-05T10:29:00Z">
        <w:r w:rsidR="00B63EDB">
          <w:rPr>
            <w:rFonts w:hint="eastAsia"/>
            <w:szCs w:val="24"/>
          </w:rPr>
          <w:t xml:space="preserve">the </w:t>
        </w:r>
      </w:ins>
      <w:ins w:id="684" w:author="rocky" w:date="2013-03-05T10:30:00Z">
        <w:r w:rsidR="0025185C">
          <w:rPr>
            <w:rFonts w:hint="eastAsia"/>
            <w:szCs w:val="24"/>
          </w:rPr>
          <w:t>2</w:t>
        </w:r>
        <w:r w:rsidR="00B63EDB">
          <w:rPr>
            <w:rFonts w:hint="eastAsia"/>
            <w:szCs w:val="24"/>
          </w:rPr>
          <w:t xml:space="preserve">-byte </w:t>
        </w:r>
      </w:ins>
      <w:ins w:id="685" w:author="rocky" w:date="2013-03-05T10:26:00Z">
        <w:r w:rsidR="00B63EDB">
          <w:rPr>
            <w:rFonts w:hint="eastAsia"/>
            <w:szCs w:val="24"/>
          </w:rPr>
          <w:t>DID-FID-SN are sent back in response data bytes.</w:t>
        </w:r>
      </w:ins>
      <w:ins w:id="686" w:author="rocky" w:date="2013-05-27T18:08:00Z">
        <w:r w:rsidR="003C72DA">
          <w:rPr>
            <w:szCs w:val="24"/>
          </w:rPr>
          <w:t xml:space="preserve"> </w:t>
        </w:r>
      </w:ins>
      <w:ins w:id="687" w:author="rocky" w:date="2013-05-28T15:03:00Z">
        <w:r w:rsidR="00CF0945">
          <w:rPr>
            <w:szCs w:val="24"/>
          </w:rPr>
          <w:t xml:space="preserve">Then there is a 2-byte integer, M, which indicates the number of log event record contained in the response data. </w:t>
        </w:r>
      </w:ins>
      <w:ins w:id="688" w:author="rocky" w:date="2013-05-28T15:05:00Z">
        <w:r w:rsidR="007E61BF">
          <w:rPr>
            <w:szCs w:val="24"/>
          </w:rPr>
          <w:t>The 4-byte</w:t>
        </w:r>
        <w:r w:rsidR="00E62CBA">
          <w:rPr>
            <w:szCs w:val="24"/>
          </w:rPr>
          <w:t xml:space="preserve"> long</w:t>
        </w:r>
        <w:r w:rsidR="007E61BF">
          <w:rPr>
            <w:szCs w:val="24"/>
          </w:rPr>
          <w:t xml:space="preserve"> </w:t>
        </w:r>
      </w:ins>
      <w:ins w:id="689" w:author="rocky" w:date="2013-05-28T15:03:00Z">
        <w:r w:rsidR="00CF0945">
          <w:rPr>
            <w:szCs w:val="24"/>
          </w:rPr>
          <w:t>START_LOG_SN</w:t>
        </w:r>
      </w:ins>
      <w:ins w:id="690" w:author="rocky" w:date="2013-05-28T15:05:00Z">
        <w:r w:rsidR="007E61BF">
          <w:rPr>
            <w:szCs w:val="24"/>
          </w:rPr>
          <w:t xml:space="preserve"> </w:t>
        </w:r>
      </w:ins>
      <w:ins w:id="691" w:author="rocky" w:date="2013-05-28T15:03:00Z">
        <w:r w:rsidR="00CF0945">
          <w:rPr>
            <w:szCs w:val="24"/>
          </w:rPr>
          <w:t>is the serial number of the first log event record sent back. Then there are variable byte of log event record data.</w:t>
        </w:r>
      </w:ins>
      <w:ins w:id="692" w:author="rocky" w:date="2013-08-02T14:45:00Z">
        <w:r w:rsidR="00AF01DF">
          <w:rPr>
            <w:szCs w:val="24"/>
          </w:rPr>
          <w:t xml:space="preserve"> Then there is 16-byte FW_Version</w:t>
        </w:r>
      </w:ins>
      <w:ins w:id="693" w:author="rocky" w:date="2013-09-09T16:22:00Z">
        <w:r w:rsidR="003A70D3">
          <w:rPr>
            <w:szCs w:val="24"/>
          </w:rPr>
          <w:t xml:space="preserve"> and 16-byte </w:t>
        </w:r>
      </w:ins>
      <w:ins w:id="694" w:author="rocky" w:date="2013-09-09T16:24:00Z">
        <w:r w:rsidR="003A70D3">
          <w:rPr>
            <w:szCs w:val="24"/>
          </w:rPr>
          <w:t xml:space="preserve">SHA256-HMAC </w:t>
        </w:r>
      </w:ins>
      <w:ins w:id="695" w:author="rocky" w:date="2013-09-09T16:22:00Z">
        <w:r w:rsidR="003A70D3">
          <w:rPr>
            <w:szCs w:val="24"/>
          </w:rPr>
          <w:t xml:space="preserve">response calculated by App_key and </w:t>
        </w:r>
      </w:ins>
      <w:ins w:id="696" w:author="rocky" w:date="2013-09-09T16:24:00Z">
        <w:r w:rsidR="003A70D3">
          <w:rPr>
            <w:szCs w:val="24"/>
          </w:rPr>
          <w:t>the challenge sent by PHONE</w:t>
        </w:r>
      </w:ins>
      <w:ins w:id="697" w:author="rocky" w:date="2013-09-09T16:22:00Z">
        <w:r w:rsidR="003A70D3">
          <w:rPr>
            <w:szCs w:val="24"/>
          </w:rPr>
          <w:t>.</w:t>
        </w:r>
      </w:ins>
      <w:ins w:id="698" w:author="rocky" w:date="2013-12-13T17:48:00Z">
        <w:r w:rsidR="00222EA7">
          <w:rPr>
            <w:szCs w:val="24"/>
          </w:rPr>
          <w:t xml:space="preserve"> </w:t>
        </w:r>
      </w:ins>
      <w:ins w:id="699" w:author="rocky" w:date="2014-07-10T17:11:00Z">
        <w:r w:rsidR="00222EA7">
          <w:rPr>
            <w:szCs w:val="24"/>
          </w:rPr>
          <w:t>Then</w:t>
        </w:r>
      </w:ins>
      <w:ins w:id="700" w:author="rocky" w:date="2013-12-13T17:48:00Z">
        <w:r w:rsidR="00D3140D">
          <w:rPr>
            <w:szCs w:val="24"/>
          </w:rPr>
          <w:t xml:space="preserve"> there is </w:t>
        </w:r>
      </w:ins>
      <w:ins w:id="701" w:author="rocky" w:date="2013-12-13T17:49:00Z">
        <w:r w:rsidR="00D3140D">
          <w:rPr>
            <w:szCs w:val="24"/>
          </w:rPr>
          <w:t xml:space="preserve">the </w:t>
        </w:r>
      </w:ins>
      <w:ins w:id="702" w:author="rocky" w:date="2013-12-13T17:48:00Z">
        <w:r w:rsidR="00D3140D">
          <w:rPr>
            <w:szCs w:val="24"/>
          </w:rPr>
          <w:t xml:space="preserve">4-byte </w:t>
        </w:r>
      </w:ins>
      <w:ins w:id="703" w:author="rocky" w:date="2013-12-13T17:49:00Z">
        <w:r w:rsidR="00D3140D">
          <w:rPr>
            <w:szCs w:val="24"/>
          </w:rPr>
          <w:t>admin_</w:t>
        </w:r>
      </w:ins>
      <w:ins w:id="704" w:author="rocky" w:date="2013-12-13T17:48:00Z">
        <w:r w:rsidR="00222EA7">
          <w:rPr>
            <w:szCs w:val="24"/>
          </w:rPr>
          <w:t>rolling</w:t>
        </w:r>
        <w:r w:rsidR="00824048">
          <w:rPr>
            <w:szCs w:val="24"/>
          </w:rPr>
          <w:t>_number. The</w:t>
        </w:r>
        <w:r w:rsidR="00222EA7">
          <w:rPr>
            <w:szCs w:val="24"/>
          </w:rPr>
          <w:t xml:space="preserve"> there is 16-byte DID-FID-Time-Hash used for claiming lock from Asgard server.</w:t>
        </w:r>
      </w:ins>
      <w:ins w:id="705" w:author="rocky" w:date="2014-10-09T12:33:00Z">
        <w:r w:rsidR="00824048">
          <w:rPr>
            <w:szCs w:val="24"/>
          </w:rPr>
          <w:t xml:space="preserve"> At the end there is 4-byte </w:t>
        </w:r>
      </w:ins>
      <w:ins w:id="706" w:author="rocky" w:date="2014-10-09T12:34:00Z">
        <w:r w:rsidR="00824048">
          <w:rPr>
            <w:szCs w:val="24"/>
          </w:rPr>
          <w:t xml:space="preserve">latest </w:t>
        </w:r>
      </w:ins>
      <w:ins w:id="707" w:author="rocky" w:date="2014-10-09T12:33:00Z">
        <w:r w:rsidR="00824048">
          <w:rPr>
            <w:szCs w:val="24"/>
          </w:rPr>
          <w:t>sequence number.</w:t>
        </w:r>
      </w:ins>
    </w:p>
    <w:p w:rsidR="00EB5236" w:rsidRDefault="00EB5236" w:rsidP="00CF0945">
      <w:pPr>
        <w:pStyle w:val="a3"/>
        <w:ind w:leftChars="0" w:left="1440"/>
        <w:rPr>
          <w:ins w:id="708" w:author="rocky" w:date="2013-05-28T15:03:00Z"/>
          <w:szCs w:val="24"/>
        </w:rPr>
      </w:pPr>
    </w:p>
    <w:p w:rsidR="00177C81" w:rsidRPr="00CF0945" w:rsidDel="00CF0945" w:rsidRDefault="00177C81" w:rsidP="00CF0945">
      <w:pPr>
        <w:pStyle w:val="a3"/>
        <w:ind w:leftChars="0" w:left="1440"/>
        <w:rPr>
          <w:del w:id="709" w:author="rocky" w:date="2013-05-28T15:03:00Z"/>
          <w:szCs w:val="24"/>
        </w:rPr>
      </w:pPr>
    </w:p>
    <w:p w:rsidR="00177C81" w:rsidRPr="00D0712D" w:rsidRDefault="00177C81" w:rsidP="00177C81">
      <w:pPr>
        <w:pStyle w:val="a3"/>
        <w:pBdr>
          <w:bottom w:val="single" w:sz="6" w:space="1" w:color="auto"/>
        </w:pBdr>
        <w:ind w:leftChars="0" w:left="1440"/>
        <w:rPr>
          <w:sz w:val="18"/>
          <w:szCs w:val="18"/>
        </w:rPr>
      </w:pPr>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p>
    <w:p w:rsidR="00177C81" w:rsidRDefault="009E46AC" w:rsidP="00177C81">
      <w:pPr>
        <w:pStyle w:val="a3"/>
        <w:ind w:leftChars="0" w:left="1440"/>
        <w:rPr>
          <w:ins w:id="710" w:author="rocky" w:date="2013-05-28T14:25:00Z"/>
          <w:sz w:val="18"/>
          <w:szCs w:val="18"/>
        </w:rPr>
      </w:pPr>
      <w:r>
        <w:rPr>
          <w:rFonts w:hint="eastAsia"/>
          <w:sz w:val="18"/>
          <w:szCs w:val="18"/>
        </w:rPr>
        <w:t>0</w:t>
      </w:r>
      <w:r w:rsidR="00177C81">
        <w:rPr>
          <w:rFonts w:hint="eastAsia"/>
          <w:sz w:val="18"/>
          <w:szCs w:val="18"/>
        </w:rPr>
        <w:t>0</w:t>
      </w:r>
      <w:r>
        <w:rPr>
          <w:rFonts w:hint="eastAsia"/>
          <w:sz w:val="18"/>
          <w:szCs w:val="18"/>
        </w:rPr>
        <w:t>h</w:t>
      </w:r>
      <w:r w:rsidR="00177C81">
        <w:rPr>
          <w:rFonts w:hint="eastAsia"/>
          <w:sz w:val="18"/>
          <w:szCs w:val="18"/>
        </w:rPr>
        <w:t xml:space="preserve"> if OK</w:t>
      </w:r>
      <w:r w:rsidR="00177C81">
        <w:rPr>
          <w:rFonts w:hint="eastAsia"/>
          <w:sz w:val="18"/>
          <w:szCs w:val="18"/>
        </w:rPr>
        <w:tab/>
      </w:r>
      <w:r>
        <w:rPr>
          <w:rFonts w:hint="eastAsia"/>
          <w:sz w:val="18"/>
          <w:szCs w:val="18"/>
        </w:rPr>
        <w:t>0</w:t>
      </w:r>
      <w:r w:rsidR="00177C81" w:rsidRPr="00D0712D">
        <w:rPr>
          <w:rFonts w:hint="eastAsia"/>
          <w:sz w:val="18"/>
          <w:szCs w:val="18"/>
        </w:rPr>
        <w:t>1</w:t>
      </w:r>
      <w:r>
        <w:rPr>
          <w:rFonts w:hint="eastAsia"/>
          <w:sz w:val="18"/>
          <w:szCs w:val="18"/>
        </w:rPr>
        <w:t>h</w:t>
      </w:r>
      <w:r>
        <w:rPr>
          <w:rFonts w:hint="eastAsia"/>
          <w:sz w:val="18"/>
          <w:szCs w:val="18"/>
        </w:rPr>
        <w:tab/>
        <w:t>0</w:t>
      </w:r>
      <w:r w:rsidR="00177C81">
        <w:rPr>
          <w:rFonts w:hint="eastAsia"/>
          <w:sz w:val="18"/>
          <w:szCs w:val="18"/>
        </w:rPr>
        <w:t>1</w:t>
      </w:r>
      <w:r>
        <w:rPr>
          <w:rFonts w:hint="eastAsia"/>
          <w:sz w:val="18"/>
          <w:szCs w:val="18"/>
        </w:rPr>
        <w:t>h</w:t>
      </w:r>
      <w:r>
        <w:rPr>
          <w:rFonts w:hint="eastAsia"/>
          <w:sz w:val="18"/>
          <w:szCs w:val="18"/>
        </w:rPr>
        <w:tab/>
      </w:r>
      <w:ins w:id="711" w:author="rocky" w:date="2015-12-09T18:57:00Z">
        <w:r w:rsidR="00383501">
          <w:rPr>
            <w:sz w:val="18"/>
            <w:szCs w:val="18"/>
          </w:rPr>
          <w:t>7</w:t>
        </w:r>
      </w:ins>
      <w:del w:id="712" w:author="rocky" w:date="2013-03-04T16:12:00Z">
        <w:r w:rsidR="00177C81" w:rsidDel="00BA2B4C">
          <w:rPr>
            <w:rFonts w:hint="eastAsia"/>
            <w:sz w:val="18"/>
            <w:szCs w:val="18"/>
          </w:rPr>
          <w:delText>2</w:delText>
        </w:r>
      </w:del>
      <w:ins w:id="713" w:author="rocky" w:date="2015-12-09T18:57:00Z">
        <w:r w:rsidR="00383501">
          <w:rPr>
            <w:sz w:val="18"/>
            <w:szCs w:val="18"/>
          </w:rPr>
          <w:t>Dh</w:t>
        </w:r>
        <w:r w:rsidR="00383501">
          <w:rPr>
            <w:sz w:val="18"/>
            <w:szCs w:val="18"/>
          </w:rPr>
          <w:tab/>
        </w:r>
      </w:ins>
      <w:del w:id="714" w:author="rocky" w:date="2013-05-27T18:08:00Z">
        <w:r w:rsidR="00177C81" w:rsidDel="009E545A">
          <w:rPr>
            <w:rFonts w:hint="eastAsia"/>
            <w:sz w:val="18"/>
            <w:szCs w:val="18"/>
          </w:rPr>
          <w:delText>1</w:delText>
        </w:r>
      </w:del>
      <w:del w:id="715" w:author="rocky" w:date="2015-12-09T18:57:00Z">
        <w:r w:rsidDel="00383501">
          <w:rPr>
            <w:rFonts w:hint="eastAsia"/>
            <w:sz w:val="18"/>
            <w:szCs w:val="18"/>
          </w:rPr>
          <w:delText>h</w:delText>
        </w:r>
      </w:del>
      <w:del w:id="716" w:author="rocky" w:date="2013-05-28T14:27:00Z">
        <w:r w:rsidR="00177C81" w:rsidDel="006D68B9">
          <w:rPr>
            <w:rFonts w:hint="eastAsia"/>
            <w:sz w:val="18"/>
            <w:szCs w:val="18"/>
          </w:rPr>
          <w:tab/>
        </w:r>
      </w:del>
      <w:r w:rsidR="00177C81">
        <w:rPr>
          <w:rFonts w:hint="eastAsia"/>
          <w:sz w:val="18"/>
          <w:szCs w:val="18"/>
        </w:rPr>
        <w:tab/>
        <w:t xml:space="preserve">DID, </w:t>
      </w:r>
      <w:ins w:id="717" w:author="rocky" w:date="2013-03-05T10:27:00Z">
        <w:r w:rsidR="00B63EDB">
          <w:rPr>
            <w:rFonts w:hint="eastAsia"/>
            <w:sz w:val="18"/>
            <w:szCs w:val="18"/>
          </w:rPr>
          <w:t>S2(</w:t>
        </w:r>
      </w:ins>
      <w:r w:rsidR="00177C81">
        <w:rPr>
          <w:rFonts w:hint="eastAsia"/>
          <w:sz w:val="18"/>
          <w:szCs w:val="18"/>
        </w:rPr>
        <w:t>DID-FID-Key</w:t>
      </w:r>
      <w:ins w:id="718" w:author="rocky" w:date="2013-03-05T10:28:00Z">
        <w:r w:rsidR="00B63EDB">
          <w:rPr>
            <w:rFonts w:hint="eastAsia"/>
            <w:sz w:val="18"/>
            <w:szCs w:val="18"/>
          </w:rPr>
          <w:t>, Random</w:t>
        </w:r>
      </w:ins>
      <w:ins w:id="719" w:author="rocky" w:date="2013-03-05T10:27:00Z">
        <w:r w:rsidR="00B63EDB">
          <w:rPr>
            <w:rFonts w:hint="eastAsia"/>
            <w:sz w:val="18"/>
            <w:szCs w:val="18"/>
          </w:rPr>
          <w:t>)</w:t>
        </w:r>
      </w:ins>
      <w:r w:rsidR="000906B8">
        <w:rPr>
          <w:rFonts w:hint="eastAsia"/>
          <w:sz w:val="18"/>
          <w:szCs w:val="18"/>
        </w:rPr>
        <w:t xml:space="preserve">, </w:t>
      </w:r>
      <w:ins w:id="720" w:author="rocky" w:date="2013-03-04T16:11:00Z">
        <w:r w:rsidR="00BA2B4C">
          <w:rPr>
            <w:rFonts w:hint="eastAsia"/>
            <w:sz w:val="18"/>
            <w:szCs w:val="18"/>
          </w:rPr>
          <w:t>Random</w:t>
        </w:r>
      </w:ins>
      <w:del w:id="721" w:author="rocky" w:date="2013-03-04T16:11:00Z">
        <w:r w:rsidR="000906B8" w:rsidDel="00BA2B4C">
          <w:rPr>
            <w:rFonts w:hint="eastAsia"/>
            <w:sz w:val="18"/>
            <w:szCs w:val="18"/>
          </w:rPr>
          <w:delText>Rand</w:delText>
        </w:r>
      </w:del>
      <w:r w:rsidR="00177C81">
        <w:rPr>
          <w:rFonts w:hint="eastAsia"/>
          <w:sz w:val="18"/>
          <w:szCs w:val="18"/>
        </w:rPr>
        <w:t>, DID-FID-SN</w:t>
      </w:r>
      <w:ins w:id="722" w:author="rocky" w:date="2013-05-27T18:08:00Z">
        <w:r w:rsidR="009E545A">
          <w:rPr>
            <w:sz w:val="18"/>
            <w:szCs w:val="18"/>
          </w:rPr>
          <w:t>,</w:t>
        </w:r>
      </w:ins>
    </w:p>
    <w:p w:rsidR="006D68B9" w:rsidRPr="00D0712D" w:rsidRDefault="006D68B9" w:rsidP="006D68B9">
      <w:pPr>
        <w:pStyle w:val="a3"/>
        <w:pBdr>
          <w:bottom w:val="single" w:sz="6" w:space="1" w:color="auto"/>
        </w:pBdr>
        <w:ind w:leftChars="0" w:left="1440"/>
        <w:rPr>
          <w:ins w:id="723" w:author="rocky" w:date="2013-05-28T14:25:00Z"/>
          <w:sz w:val="18"/>
          <w:szCs w:val="18"/>
        </w:rPr>
      </w:pPr>
      <w:ins w:id="724" w:author="rocky" w:date="2013-05-28T14:25:00Z">
        <w:r>
          <w:rPr>
            <w:rFonts w:hint="eastAsia"/>
            <w:sz w:val="18"/>
            <w:szCs w:val="18"/>
          </w:rPr>
          <w:t>Data_bytes</w:t>
        </w:r>
      </w:ins>
      <w:ins w:id="725" w:author="rocky" w:date="2013-05-28T14:26:00Z">
        <w:r>
          <w:rPr>
            <w:sz w:val="18"/>
            <w:szCs w:val="18"/>
          </w:rPr>
          <w:t xml:space="preserve"> (cont.)</w:t>
        </w:r>
      </w:ins>
    </w:p>
    <w:p w:rsidR="006D68B9" w:rsidRPr="00EB5236" w:rsidRDefault="00CF0945">
      <w:pPr>
        <w:pStyle w:val="a3"/>
        <w:ind w:leftChars="0" w:left="1440"/>
        <w:rPr>
          <w:ins w:id="726" w:author="rocky" w:date="2013-05-28T14:25:00Z"/>
          <w:sz w:val="18"/>
          <w:szCs w:val="18"/>
          <w:rPrChange w:id="727" w:author="rocky" w:date="2015-12-09T18:49:00Z">
            <w:rPr>
              <w:ins w:id="728" w:author="rocky" w:date="2013-05-28T14:25:00Z"/>
            </w:rPr>
          </w:rPrChange>
        </w:rPr>
      </w:pPr>
      <w:ins w:id="729" w:author="rocky" w:date="2013-05-28T15:02:00Z">
        <w:r>
          <w:rPr>
            <w:sz w:val="18"/>
            <w:szCs w:val="18"/>
          </w:rPr>
          <w:t xml:space="preserve">M, </w:t>
        </w:r>
      </w:ins>
      <w:ins w:id="730" w:author="rocky" w:date="2013-05-28T14:25:00Z">
        <w:r w:rsidR="006D68B9" w:rsidRPr="006D68B9">
          <w:rPr>
            <w:sz w:val="18"/>
            <w:szCs w:val="18"/>
            <w:rPrChange w:id="731" w:author="rocky" w:date="2013-05-28T14:25:00Z">
              <w:rPr/>
            </w:rPrChange>
          </w:rPr>
          <w:t>START_LOG_SN,</w:t>
        </w:r>
      </w:ins>
      <w:ins w:id="732" w:author="rocky" w:date="2013-08-02T14:45:00Z">
        <w:r w:rsidR="00AF01DF">
          <w:rPr>
            <w:sz w:val="18"/>
            <w:szCs w:val="18"/>
          </w:rPr>
          <w:t xml:space="preserve"> DID-F</w:t>
        </w:r>
        <w:r w:rsidR="00EB5236">
          <w:rPr>
            <w:sz w:val="18"/>
            <w:szCs w:val="18"/>
          </w:rPr>
          <w:t>ID-SN_Log_0, LogEvent_0, Time_0</w:t>
        </w:r>
      </w:ins>
      <w:ins w:id="733" w:author="rocky" w:date="2015-12-09T18:50:00Z">
        <w:r w:rsidR="00EB5236">
          <w:rPr>
            <w:sz w:val="18"/>
            <w:szCs w:val="18"/>
          </w:rPr>
          <w:t>, FW_Version,</w:t>
        </w:r>
      </w:ins>
    </w:p>
    <w:p w:rsidR="006D68B9" w:rsidRPr="00D0712D" w:rsidRDefault="006D68B9" w:rsidP="006D68B9">
      <w:pPr>
        <w:pStyle w:val="a3"/>
        <w:pBdr>
          <w:bottom w:val="single" w:sz="6" w:space="1" w:color="auto"/>
        </w:pBdr>
        <w:ind w:leftChars="0" w:left="1440"/>
        <w:rPr>
          <w:ins w:id="734" w:author="rocky" w:date="2013-05-28T14:25:00Z"/>
          <w:sz w:val="18"/>
          <w:szCs w:val="18"/>
        </w:rPr>
      </w:pPr>
      <w:ins w:id="735" w:author="rocky" w:date="2013-05-28T14:25:00Z">
        <w:r>
          <w:rPr>
            <w:rFonts w:hint="eastAsia"/>
            <w:sz w:val="18"/>
            <w:szCs w:val="18"/>
          </w:rPr>
          <w:lastRenderedPageBreak/>
          <w:t xml:space="preserve">Data_bytes (cont.) </w:t>
        </w:r>
      </w:ins>
    </w:p>
    <w:p w:rsidR="006D68B9" w:rsidRDefault="006F1109" w:rsidP="006D68B9">
      <w:pPr>
        <w:pStyle w:val="a3"/>
        <w:ind w:leftChars="0" w:left="1440"/>
        <w:rPr>
          <w:ins w:id="736" w:author="rocky" w:date="2013-12-12T11:14:00Z"/>
          <w:sz w:val="18"/>
          <w:szCs w:val="18"/>
        </w:rPr>
      </w:pPr>
      <w:ins w:id="737" w:author="rocky" w:date="2013-09-09T16:10:00Z">
        <w:r>
          <w:rPr>
            <w:sz w:val="18"/>
            <w:szCs w:val="18"/>
          </w:rPr>
          <w:t>SHA256-HMAC(App_key, Challenge)</w:t>
        </w:r>
      </w:ins>
      <w:ins w:id="738" w:author="rocky" w:date="2013-12-12T11:15:00Z">
        <w:r w:rsidR="00ED5E2C">
          <w:rPr>
            <w:sz w:val="18"/>
            <w:szCs w:val="18"/>
          </w:rPr>
          <w:t>,</w:t>
        </w:r>
      </w:ins>
    </w:p>
    <w:p w:rsidR="00ED5E2C" w:rsidRPr="00D0712D" w:rsidRDefault="00ED5E2C" w:rsidP="00ED5E2C">
      <w:pPr>
        <w:pStyle w:val="a3"/>
        <w:pBdr>
          <w:bottom w:val="single" w:sz="6" w:space="1" w:color="auto"/>
        </w:pBdr>
        <w:ind w:leftChars="0" w:left="1440"/>
        <w:rPr>
          <w:ins w:id="739" w:author="rocky" w:date="2013-12-12T11:14:00Z"/>
          <w:sz w:val="18"/>
          <w:szCs w:val="18"/>
        </w:rPr>
      </w:pPr>
      <w:ins w:id="740" w:author="rocky" w:date="2013-12-12T11:14:00Z">
        <w:r>
          <w:rPr>
            <w:rFonts w:hint="eastAsia"/>
            <w:sz w:val="18"/>
            <w:szCs w:val="18"/>
          </w:rPr>
          <w:t xml:space="preserve">Data_bytes (cont.) </w:t>
        </w:r>
      </w:ins>
    </w:p>
    <w:p w:rsidR="00ED5E2C" w:rsidRDefault="00D3140D" w:rsidP="00ED5E2C">
      <w:pPr>
        <w:pStyle w:val="a3"/>
        <w:ind w:leftChars="0" w:left="1440"/>
        <w:rPr>
          <w:ins w:id="741" w:author="rocky" w:date="2013-12-12T11:14:00Z"/>
          <w:sz w:val="18"/>
          <w:szCs w:val="18"/>
        </w:rPr>
      </w:pPr>
      <w:ins w:id="742" w:author="rocky" w:date="2013-12-12T11:14:00Z">
        <w:r>
          <w:rPr>
            <w:sz w:val="18"/>
            <w:szCs w:val="18"/>
          </w:rPr>
          <w:t>Admin_r</w:t>
        </w:r>
        <w:r w:rsidR="00ED5E2C">
          <w:rPr>
            <w:sz w:val="18"/>
            <w:szCs w:val="18"/>
          </w:rPr>
          <w:t>olling</w:t>
        </w:r>
      </w:ins>
      <w:ins w:id="743" w:author="rocky" w:date="2013-12-12T11:15:00Z">
        <w:r w:rsidR="00ED5E2C">
          <w:rPr>
            <w:sz w:val="18"/>
            <w:szCs w:val="18"/>
          </w:rPr>
          <w:t>_number</w:t>
        </w:r>
      </w:ins>
      <w:ins w:id="744" w:author="rocky" w:date="2014-07-10T17:09:00Z">
        <w:r w:rsidR="00912883">
          <w:rPr>
            <w:sz w:val="18"/>
            <w:szCs w:val="18"/>
          </w:rPr>
          <w:t>, DID-FID-</w:t>
        </w:r>
      </w:ins>
      <w:ins w:id="745" w:author="rocky" w:date="2014-07-10T17:10:00Z">
        <w:r w:rsidR="00912883">
          <w:rPr>
            <w:sz w:val="18"/>
            <w:szCs w:val="18"/>
          </w:rPr>
          <w:t>Time-</w:t>
        </w:r>
      </w:ins>
      <w:ins w:id="746" w:author="rocky" w:date="2014-07-10T17:09:00Z">
        <w:r w:rsidR="00912883">
          <w:rPr>
            <w:sz w:val="18"/>
            <w:szCs w:val="18"/>
          </w:rPr>
          <w:t>Hash</w:t>
        </w:r>
      </w:ins>
      <w:ins w:id="747" w:author="rocky" w:date="2014-10-09T11:29:00Z">
        <w:r w:rsidR="00711610">
          <w:rPr>
            <w:sz w:val="18"/>
            <w:szCs w:val="18"/>
          </w:rPr>
          <w:t>, Seq_number</w:t>
        </w:r>
      </w:ins>
      <w:ins w:id="748" w:author="rocky" w:date="2015-12-09T18:45:00Z">
        <w:r w:rsidR="00EB5236">
          <w:rPr>
            <w:sz w:val="18"/>
            <w:szCs w:val="18"/>
          </w:rPr>
          <w:t>, BLE_MAC</w:t>
        </w:r>
      </w:ins>
    </w:p>
    <w:p w:rsidR="00ED5E2C" w:rsidRPr="00ED5E2C" w:rsidRDefault="00ED5E2C" w:rsidP="006D68B9">
      <w:pPr>
        <w:pStyle w:val="a3"/>
        <w:ind w:leftChars="0" w:left="1440"/>
        <w:rPr>
          <w:ins w:id="749" w:author="rocky" w:date="2013-05-28T14:25:00Z"/>
          <w:sz w:val="18"/>
          <w:szCs w:val="18"/>
        </w:rPr>
      </w:pPr>
    </w:p>
    <w:p w:rsidR="009E545A" w:rsidRPr="009E545A" w:rsidRDefault="009E545A" w:rsidP="00177C81">
      <w:pPr>
        <w:pStyle w:val="a3"/>
        <w:ind w:leftChars="0" w:left="1440"/>
        <w:rPr>
          <w:ins w:id="750" w:author="rocky" w:date="2013-03-09T22:28:00Z"/>
          <w:sz w:val="18"/>
          <w:szCs w:val="18"/>
        </w:rPr>
      </w:pPr>
      <w:ins w:id="751" w:author="rocky" w:date="2013-05-27T18:06:00Z">
        <w:r>
          <w:rPr>
            <w:sz w:val="18"/>
            <w:szCs w:val="18"/>
          </w:rPr>
          <w:t xml:space="preserve">If some error happens, the status code </w:t>
        </w:r>
      </w:ins>
      <w:ins w:id="752" w:author="rocky" w:date="2013-10-11T11:14:00Z">
        <w:r w:rsidR="00177766">
          <w:rPr>
            <w:sz w:val="18"/>
            <w:szCs w:val="18"/>
          </w:rPr>
          <w:t xml:space="preserve">is as follows </w:t>
        </w:r>
      </w:ins>
      <w:ins w:id="753" w:author="rocky" w:date="2013-05-27T18:07:00Z">
        <w:r>
          <w:rPr>
            <w:sz w:val="18"/>
            <w:szCs w:val="18"/>
          </w:rPr>
          <w:t>and the response data is not used</w:t>
        </w:r>
      </w:ins>
      <w:ins w:id="754" w:author="rocky" w:date="2013-05-27T18:06:00Z">
        <w:r>
          <w:rPr>
            <w:sz w:val="18"/>
            <w:szCs w:val="18"/>
          </w:rPr>
          <w:t>.</w:t>
        </w:r>
      </w:ins>
    </w:p>
    <w:p w:rsidR="009E545A" w:rsidRPr="00D0712D" w:rsidRDefault="009E545A" w:rsidP="009E545A">
      <w:pPr>
        <w:pStyle w:val="a3"/>
        <w:pBdr>
          <w:bottom w:val="single" w:sz="6" w:space="1" w:color="auto"/>
        </w:pBdr>
        <w:ind w:leftChars="0" w:left="1440"/>
        <w:rPr>
          <w:ins w:id="755" w:author="rocky" w:date="2013-05-27T18:06:00Z"/>
          <w:sz w:val="18"/>
          <w:szCs w:val="18"/>
        </w:rPr>
      </w:pPr>
      <w:ins w:id="756" w:author="rocky" w:date="2013-05-27T18:06:00Z">
        <w:r>
          <w:rPr>
            <w:rFonts w:hint="eastAsia"/>
            <w:sz w:val="18"/>
            <w:szCs w:val="18"/>
          </w:rPr>
          <w:t>Status</w:t>
        </w:r>
        <w:r>
          <w:rPr>
            <w:rFonts w:hint="eastAsia"/>
            <w:sz w:val="18"/>
            <w:szCs w:val="18"/>
          </w:rPr>
          <w:tab/>
        </w:r>
        <w:r>
          <w:rPr>
            <w:rFonts w:hint="eastAsia"/>
            <w:sz w:val="18"/>
            <w:szCs w:val="18"/>
          </w:rPr>
          <w:tab/>
        </w:r>
      </w:ins>
      <w:ins w:id="757" w:author="rocky" w:date="2013-10-11T11:14:00Z">
        <w:r w:rsidR="00177766">
          <w:rPr>
            <w:sz w:val="18"/>
            <w:szCs w:val="18"/>
          </w:rPr>
          <w:tab/>
        </w:r>
        <w:r w:rsidR="00177766">
          <w:rPr>
            <w:sz w:val="18"/>
            <w:szCs w:val="18"/>
          </w:rPr>
          <w:tab/>
        </w:r>
        <w:r w:rsidR="00177766">
          <w:rPr>
            <w:sz w:val="18"/>
            <w:szCs w:val="18"/>
          </w:rPr>
          <w:tab/>
        </w:r>
      </w:ins>
      <w:ins w:id="758" w:author="rocky" w:date="2013-05-27T18:06: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E545A" w:rsidRDefault="009E545A" w:rsidP="009E545A">
      <w:pPr>
        <w:pStyle w:val="a3"/>
        <w:ind w:leftChars="0" w:left="1440"/>
        <w:rPr>
          <w:ins w:id="759" w:author="rocky" w:date="2013-05-27T18:06:00Z"/>
          <w:sz w:val="18"/>
          <w:szCs w:val="18"/>
        </w:rPr>
      </w:pPr>
      <w:ins w:id="760" w:author="rocky" w:date="2013-05-27T18:06:00Z">
        <w:r>
          <w:rPr>
            <w:rFonts w:hint="eastAsia"/>
            <w:sz w:val="18"/>
            <w:szCs w:val="18"/>
          </w:rPr>
          <w:t>01h</w:t>
        </w:r>
        <w:r w:rsidR="001A27DA">
          <w:rPr>
            <w:rFonts w:hint="eastAsia"/>
            <w:sz w:val="18"/>
            <w:szCs w:val="18"/>
          </w:rPr>
          <w:t xml:space="preserve"> if </w:t>
        </w:r>
      </w:ins>
      <w:ins w:id="761" w:author="rocky" w:date="2013-10-11T11:15:00Z">
        <w:r w:rsidR="00177766">
          <w:rPr>
            <w:sz w:val="18"/>
            <w:szCs w:val="18"/>
          </w:rPr>
          <w:t xml:space="preserve">misc </w:t>
        </w:r>
      </w:ins>
      <w:ins w:id="762" w:author="rocky" w:date="2013-05-27T18:06:00Z">
        <w:r w:rsidR="001A27DA">
          <w:rPr>
            <w:rFonts w:hint="eastAsia"/>
            <w:sz w:val="18"/>
            <w:szCs w:val="18"/>
          </w:rPr>
          <w:t>fails</w:t>
        </w:r>
      </w:ins>
      <w:ins w:id="763" w:author="rocky" w:date="2013-10-11T11:14:00Z">
        <w:r w:rsidR="00177766">
          <w:rPr>
            <w:sz w:val="18"/>
            <w:szCs w:val="18"/>
          </w:rPr>
          <w:tab/>
        </w:r>
        <w:r w:rsidR="00177766">
          <w:rPr>
            <w:sz w:val="18"/>
            <w:szCs w:val="18"/>
          </w:rPr>
          <w:tab/>
        </w:r>
        <w:r w:rsidR="00177766">
          <w:rPr>
            <w:sz w:val="18"/>
            <w:szCs w:val="18"/>
          </w:rPr>
          <w:tab/>
        </w:r>
      </w:ins>
      <w:ins w:id="764" w:author="rocky" w:date="2013-05-27T18:06:00Z">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177766" w:rsidRDefault="00CF717B" w:rsidP="00177766">
      <w:pPr>
        <w:pStyle w:val="a3"/>
        <w:ind w:leftChars="0" w:left="1440"/>
        <w:rPr>
          <w:ins w:id="765" w:author="rocky" w:date="2013-10-11T11:14:00Z"/>
          <w:sz w:val="18"/>
          <w:szCs w:val="18"/>
        </w:rPr>
      </w:pPr>
      <w:ins w:id="766" w:author="rocky" w:date="2013-10-11T11:14:00Z">
        <w:r>
          <w:rPr>
            <w:rFonts w:hint="eastAsia"/>
            <w:sz w:val="18"/>
            <w:szCs w:val="18"/>
          </w:rPr>
          <w:t>06</w:t>
        </w:r>
        <w:r w:rsidR="00177766">
          <w:rPr>
            <w:rFonts w:hint="eastAsia"/>
            <w:sz w:val="18"/>
            <w:szCs w:val="18"/>
          </w:rPr>
          <w:t xml:space="preserve">h if </w:t>
        </w:r>
      </w:ins>
      <w:ins w:id="767" w:author="rocky" w:date="2013-10-11T11:15:00Z">
        <w:r w:rsidR="00177766">
          <w:rPr>
            <w:sz w:val="18"/>
            <w:szCs w:val="18"/>
          </w:rPr>
          <w:t xml:space="preserve">device </w:t>
        </w:r>
      </w:ins>
      <w:ins w:id="768" w:author="rocky" w:date="2013-10-11T11:14:00Z">
        <w:r w:rsidR="00177766">
          <w:rPr>
            <w:rFonts w:hint="eastAsia"/>
            <w:sz w:val="18"/>
            <w:szCs w:val="18"/>
          </w:rPr>
          <w:t>not in setup</w:t>
        </w:r>
        <w:r w:rsidR="00177766">
          <w:rPr>
            <w:sz w:val="18"/>
            <w:szCs w:val="18"/>
          </w:rPr>
          <w:tab/>
        </w:r>
        <w:r w:rsidR="00177766">
          <w:rPr>
            <w:sz w:val="18"/>
            <w:szCs w:val="18"/>
          </w:rPr>
          <w:tab/>
        </w:r>
        <w:r w:rsidR="00177766">
          <w:rPr>
            <w:rFonts w:hint="eastAsia"/>
            <w:sz w:val="18"/>
            <w:szCs w:val="18"/>
          </w:rPr>
          <w:t>0</w:t>
        </w:r>
        <w:r w:rsidR="00177766" w:rsidRPr="00D0712D">
          <w:rPr>
            <w:rFonts w:hint="eastAsia"/>
            <w:sz w:val="18"/>
            <w:szCs w:val="18"/>
          </w:rPr>
          <w:t>1</w:t>
        </w:r>
        <w:r w:rsidR="00177766">
          <w:rPr>
            <w:rFonts w:hint="eastAsia"/>
            <w:sz w:val="18"/>
            <w:szCs w:val="18"/>
          </w:rPr>
          <w:t>h</w:t>
        </w:r>
        <w:r w:rsidR="00177766">
          <w:rPr>
            <w:rFonts w:hint="eastAsia"/>
            <w:sz w:val="18"/>
            <w:szCs w:val="18"/>
          </w:rPr>
          <w:tab/>
          <w:t>01h</w:t>
        </w:r>
        <w:r w:rsidR="00177766">
          <w:rPr>
            <w:rFonts w:hint="eastAsia"/>
            <w:sz w:val="18"/>
            <w:szCs w:val="18"/>
          </w:rPr>
          <w:tab/>
          <w:t>N/A</w:t>
        </w:r>
        <w:r w:rsidR="00177766">
          <w:rPr>
            <w:rFonts w:hint="eastAsia"/>
            <w:sz w:val="18"/>
            <w:szCs w:val="18"/>
          </w:rPr>
          <w:tab/>
        </w:r>
        <w:r w:rsidR="00177766">
          <w:rPr>
            <w:rFonts w:hint="eastAsia"/>
            <w:sz w:val="18"/>
            <w:szCs w:val="18"/>
          </w:rPr>
          <w:tab/>
          <w:t>N/A</w:t>
        </w:r>
      </w:ins>
    </w:p>
    <w:p w:rsidR="00177766" w:rsidRDefault="00177766" w:rsidP="00177766">
      <w:pPr>
        <w:pStyle w:val="a3"/>
        <w:ind w:leftChars="0" w:left="1440"/>
        <w:rPr>
          <w:ins w:id="769" w:author="rocky" w:date="2013-10-11T11:14:00Z"/>
          <w:sz w:val="18"/>
          <w:szCs w:val="18"/>
        </w:rPr>
      </w:pPr>
      <w:ins w:id="770" w:author="rocky" w:date="2013-10-11T11:14:00Z">
        <w:r>
          <w:rPr>
            <w:rFonts w:hint="eastAsia"/>
            <w:sz w:val="18"/>
            <w:szCs w:val="18"/>
          </w:rPr>
          <w:t>0</w:t>
        </w:r>
        <w:r w:rsidR="00CF717B">
          <w:rPr>
            <w:sz w:val="18"/>
            <w:szCs w:val="18"/>
          </w:rPr>
          <w:t>7</w:t>
        </w:r>
        <w:r>
          <w:rPr>
            <w:rFonts w:hint="eastAsia"/>
            <w:sz w:val="18"/>
            <w:szCs w:val="18"/>
          </w:rPr>
          <w:t>h if DIN check error</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0C25F8" w:rsidRPr="00177766" w:rsidDel="009E545A" w:rsidRDefault="000C25F8" w:rsidP="00177C81">
      <w:pPr>
        <w:pStyle w:val="a3"/>
        <w:ind w:leftChars="0" w:left="1440"/>
        <w:rPr>
          <w:del w:id="771" w:author="rocky" w:date="2013-05-27T18:06:00Z"/>
          <w:sz w:val="18"/>
          <w:szCs w:val="18"/>
        </w:rPr>
      </w:pPr>
    </w:p>
    <w:p w:rsidR="00177C81" w:rsidRPr="000906B8" w:rsidRDefault="00177C81" w:rsidP="00D0712D">
      <w:pPr>
        <w:pStyle w:val="a3"/>
        <w:ind w:leftChars="0" w:left="1440"/>
        <w:rPr>
          <w:szCs w:val="24"/>
        </w:rPr>
      </w:pPr>
    </w:p>
    <w:p w:rsidR="00D0712D" w:rsidRDefault="004608D2" w:rsidP="00D0712D">
      <w:pPr>
        <w:pStyle w:val="a3"/>
        <w:numPr>
          <w:ilvl w:val="2"/>
          <w:numId w:val="19"/>
        </w:numPr>
        <w:ind w:leftChars="0"/>
        <w:rPr>
          <w:ins w:id="772" w:author="rocky" w:date="2013-03-10T21:56:00Z"/>
          <w:szCs w:val="24"/>
        </w:rPr>
      </w:pPr>
      <w:r>
        <w:rPr>
          <w:rFonts w:hint="eastAsia"/>
          <w:szCs w:val="24"/>
        </w:rPr>
        <w:t>Finish</w:t>
      </w:r>
      <w:r w:rsidR="002D57EC">
        <w:rPr>
          <w:rFonts w:hint="eastAsia"/>
          <w:szCs w:val="24"/>
        </w:rPr>
        <w:t>:</w:t>
      </w:r>
    </w:p>
    <w:p w:rsidR="00E02763" w:rsidRDefault="006325AD">
      <w:pPr>
        <w:pStyle w:val="a3"/>
        <w:ind w:leftChars="0" w:left="1440"/>
        <w:rPr>
          <w:szCs w:val="24"/>
        </w:rPr>
        <w:pPrChange w:id="773" w:author="rocky" w:date="2013-03-10T21:56:00Z">
          <w:pPr>
            <w:pStyle w:val="a3"/>
            <w:numPr>
              <w:ilvl w:val="2"/>
              <w:numId w:val="19"/>
            </w:numPr>
            <w:ind w:leftChars="0" w:left="1440" w:hanging="720"/>
          </w:pPr>
        </w:pPrChange>
      </w:pPr>
      <w:ins w:id="774" w:author="rocky" w:date="2013-03-10T21:56:00Z">
        <w:r>
          <w:rPr>
            <w:rFonts w:hint="eastAsia"/>
            <w:szCs w:val="24"/>
          </w:rPr>
          <w:t>The command code byte value is 02h.</w:t>
        </w:r>
      </w:ins>
    </w:p>
    <w:p w:rsidR="00C32916" w:rsidRPr="002D57EC" w:rsidRDefault="002D57EC" w:rsidP="00C32916">
      <w:pPr>
        <w:pStyle w:val="a3"/>
        <w:ind w:leftChars="0" w:left="1440"/>
        <w:rPr>
          <w:ins w:id="775" w:author="rocky" w:date="2015-06-23T11:43:00Z"/>
          <w:sz w:val="18"/>
          <w:szCs w:val="18"/>
        </w:rPr>
      </w:pPr>
      <w:r>
        <w:rPr>
          <w:rFonts w:hint="eastAsia"/>
          <w:szCs w:val="24"/>
        </w:rPr>
        <w:t xml:space="preserve">PHONE can </w:t>
      </w:r>
      <w:r>
        <w:rPr>
          <w:szCs w:val="24"/>
        </w:rPr>
        <w:t>issue</w:t>
      </w:r>
      <w:r>
        <w:rPr>
          <w:rFonts w:hint="eastAsia"/>
          <w:szCs w:val="24"/>
        </w:rPr>
        <w:t xml:space="preserve"> the command to notify DEVICE the completion of reading necessary </w:t>
      </w:r>
      <w:r>
        <w:rPr>
          <w:szCs w:val="24"/>
        </w:rPr>
        <w:t>response</w:t>
      </w:r>
      <w:r>
        <w:rPr>
          <w:rFonts w:hint="eastAsia"/>
          <w:szCs w:val="24"/>
        </w:rPr>
        <w:t xml:space="preserve"> data of a former SendReqeust command and all paring procedure</w:t>
      </w:r>
      <w:del w:id="776" w:author="rocky" w:date="2013-03-10T22:16:00Z">
        <w:r w:rsidDel="00933B10">
          <w:rPr>
            <w:rFonts w:hint="eastAsia"/>
            <w:szCs w:val="24"/>
          </w:rPr>
          <w:delText xml:space="preserve"> is</w:delText>
        </w:r>
      </w:del>
      <w:r>
        <w:rPr>
          <w:rFonts w:hint="eastAsia"/>
          <w:szCs w:val="24"/>
        </w:rPr>
        <w:t xml:space="preserve"> successfully performed.</w:t>
      </w:r>
      <w:ins w:id="777" w:author="rocky" w:date="2013-04-12T12:07:00Z">
        <w:r w:rsidR="007431CC">
          <w:rPr>
            <w:szCs w:val="24"/>
          </w:rPr>
          <w:t xml:space="preserve"> </w:t>
        </w:r>
      </w:ins>
      <w:ins w:id="778" w:author="rocky" w:date="2015-06-23T11:43:00Z">
        <w:r w:rsidR="00C32916">
          <w:rPr>
            <w:szCs w:val="24"/>
          </w:rPr>
          <w:t xml:space="preserve">Then there is 1-byte </w:t>
        </w:r>
        <w:r w:rsidR="00E01275">
          <w:rPr>
            <w:szCs w:val="24"/>
          </w:rPr>
          <w:t>Ext_flag</w:t>
        </w:r>
        <w:r w:rsidR="00C32916">
          <w:rPr>
            <w:szCs w:val="24"/>
          </w:rPr>
          <w:t xml:space="preserve"> descriptor which indicates </w:t>
        </w:r>
      </w:ins>
      <w:ins w:id="779" w:author="rocky" w:date="2015-06-23T11:44:00Z">
        <w:r w:rsidR="00C32916">
          <w:rPr>
            <w:szCs w:val="24"/>
          </w:rPr>
          <w:t xml:space="preserve">whether </w:t>
        </w:r>
      </w:ins>
      <w:ins w:id="780" w:author="rocky" w:date="2015-06-23T15:29:00Z">
        <w:r w:rsidR="00E01275">
          <w:rPr>
            <w:szCs w:val="24"/>
          </w:rPr>
          <w:t xml:space="preserve">there are extra data to set to the lock when pairing. </w:t>
        </w:r>
      </w:ins>
      <w:ins w:id="781" w:author="rocky" w:date="2015-06-23T15:30:00Z">
        <w:r w:rsidR="00E01275">
          <w:rPr>
            <w:szCs w:val="24"/>
          </w:rPr>
          <w:t xml:space="preserve">If bit 0 of Ext_flag is on, </w:t>
        </w:r>
      </w:ins>
      <w:ins w:id="782" w:author="rocky" w:date="2015-06-23T11:43:00Z">
        <w:r w:rsidR="00E01275">
          <w:rPr>
            <w:szCs w:val="24"/>
          </w:rPr>
          <w:t xml:space="preserve">the </w:t>
        </w:r>
      </w:ins>
      <w:ins w:id="783" w:author="rocky" w:date="2015-06-23T11:44:00Z">
        <w:r w:rsidR="00C32916">
          <w:rPr>
            <w:szCs w:val="24"/>
          </w:rPr>
          <w:t>1-byte TimeZone,</w:t>
        </w:r>
      </w:ins>
      <w:ins w:id="784" w:author="rocky" w:date="2015-06-23T11:43:00Z">
        <w:r w:rsidR="00C32916">
          <w:rPr>
            <w:szCs w:val="24"/>
          </w:rPr>
          <w:t xml:space="preserve"> 4-byte DST_start, 4</w:t>
        </w:r>
        <w:r w:rsidR="00E01275">
          <w:rPr>
            <w:szCs w:val="24"/>
          </w:rPr>
          <w:t>-byte DST_end</w:t>
        </w:r>
        <w:r w:rsidR="00C32916">
          <w:rPr>
            <w:szCs w:val="24"/>
          </w:rPr>
          <w:t xml:space="preserve">, </w:t>
        </w:r>
      </w:ins>
      <w:ins w:id="785" w:author="rocky" w:date="2015-06-23T15:30:00Z">
        <w:r w:rsidR="00E01275">
          <w:rPr>
            <w:szCs w:val="24"/>
          </w:rPr>
          <w:t xml:space="preserve">and </w:t>
        </w:r>
      </w:ins>
      <w:ins w:id="786" w:author="rocky" w:date="2015-06-23T11:43:00Z">
        <w:r w:rsidR="00C32916">
          <w:rPr>
            <w:szCs w:val="24"/>
          </w:rPr>
          <w:t>1-byte DST_hour</w:t>
        </w:r>
      </w:ins>
      <w:ins w:id="787" w:author="rocky" w:date="2015-06-23T11:44:00Z">
        <w:r w:rsidR="00E01275">
          <w:rPr>
            <w:szCs w:val="24"/>
          </w:rPr>
          <w:t xml:space="preserve"> are provided. </w:t>
        </w:r>
      </w:ins>
      <w:ins w:id="788" w:author="rocky" w:date="2015-06-23T15:30:00Z">
        <w:r w:rsidR="00E01275">
          <w:rPr>
            <w:szCs w:val="24"/>
          </w:rPr>
          <w:t xml:space="preserve">If bit 1 of Ext_flag is on, the </w:t>
        </w:r>
      </w:ins>
      <w:ins w:id="789" w:author="rocky" w:date="2015-06-23T11:44:00Z">
        <w:r w:rsidR="00C32916">
          <w:rPr>
            <w:szCs w:val="24"/>
          </w:rPr>
          <w:t>6-byte LID</w:t>
        </w:r>
        <w:r w:rsidR="00E01275">
          <w:rPr>
            <w:szCs w:val="24"/>
          </w:rPr>
          <w:t xml:space="preserve"> is provided for the lock as a source to generated key for NetCode.</w:t>
        </w:r>
      </w:ins>
    </w:p>
    <w:p w:rsidR="002D57EC" w:rsidRPr="00E01275" w:rsidRDefault="002D57EC" w:rsidP="002D57EC">
      <w:pPr>
        <w:pStyle w:val="a3"/>
        <w:ind w:leftChars="0" w:left="1440"/>
        <w:rPr>
          <w:szCs w:val="24"/>
        </w:rPr>
      </w:pPr>
    </w:p>
    <w:p w:rsidR="00177C81" w:rsidRPr="00D0712D" w:rsidRDefault="00177C81" w:rsidP="00177C81">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del w:id="790" w:author="rocky" w:date="2015-06-23T16:05:00Z">
        <w:r w:rsidDel="00052099">
          <w:rPr>
            <w:rFonts w:hint="eastAsia"/>
            <w:sz w:val="18"/>
            <w:szCs w:val="18"/>
          </w:rPr>
          <w:tab/>
        </w:r>
        <w:r w:rsidDel="00052099">
          <w:rPr>
            <w:rFonts w:hint="eastAsia"/>
            <w:sz w:val="18"/>
            <w:szCs w:val="18"/>
          </w:rPr>
          <w:tab/>
        </w:r>
      </w:del>
      <w:r>
        <w:rPr>
          <w:rFonts w:hint="eastAsia"/>
          <w:sz w:val="18"/>
          <w:szCs w:val="18"/>
        </w:rPr>
        <w:t>Data_bytes</w:t>
      </w:r>
    </w:p>
    <w:p w:rsidR="006F4109" w:rsidRDefault="009E46AC" w:rsidP="00177C81">
      <w:pPr>
        <w:pStyle w:val="a3"/>
        <w:ind w:leftChars="0" w:left="1440"/>
        <w:rPr>
          <w:ins w:id="791" w:author="rocky" w:date="2015-06-23T10:46:00Z"/>
          <w:sz w:val="18"/>
          <w:szCs w:val="18"/>
        </w:rPr>
      </w:pPr>
      <w:r>
        <w:rPr>
          <w:rFonts w:hint="eastAsia"/>
          <w:sz w:val="18"/>
          <w:szCs w:val="18"/>
        </w:rPr>
        <w:t>0</w:t>
      </w:r>
      <w:r w:rsidR="00177C81" w:rsidRPr="00D0712D">
        <w:rPr>
          <w:rFonts w:hint="eastAsia"/>
          <w:sz w:val="18"/>
          <w:szCs w:val="18"/>
        </w:rPr>
        <w:t>1</w:t>
      </w:r>
      <w:r>
        <w:rPr>
          <w:rFonts w:hint="eastAsia"/>
          <w:sz w:val="18"/>
          <w:szCs w:val="18"/>
        </w:rPr>
        <w:t>h</w:t>
      </w:r>
      <w:r>
        <w:rPr>
          <w:rFonts w:hint="eastAsia"/>
          <w:sz w:val="18"/>
          <w:szCs w:val="18"/>
        </w:rPr>
        <w:tab/>
        <w:t>0</w:t>
      </w:r>
      <w:r w:rsidR="00177C81">
        <w:rPr>
          <w:rFonts w:hint="eastAsia"/>
          <w:sz w:val="18"/>
          <w:szCs w:val="18"/>
        </w:rPr>
        <w:t>2</w:t>
      </w:r>
      <w:r>
        <w:rPr>
          <w:rFonts w:hint="eastAsia"/>
          <w:sz w:val="18"/>
          <w:szCs w:val="18"/>
        </w:rPr>
        <w:t>h</w:t>
      </w:r>
      <w:r w:rsidR="00177C81">
        <w:rPr>
          <w:rFonts w:hint="eastAsia"/>
          <w:sz w:val="18"/>
          <w:szCs w:val="18"/>
        </w:rPr>
        <w:tab/>
      </w:r>
      <w:ins w:id="792" w:author="rocky" w:date="2013-04-12T12:07:00Z">
        <w:r w:rsidR="00052099">
          <w:rPr>
            <w:sz w:val="18"/>
            <w:szCs w:val="18"/>
          </w:rPr>
          <w:t>1 + {10} + {6}</w:t>
        </w:r>
      </w:ins>
      <w:del w:id="793" w:author="rocky" w:date="2013-04-12T12:07:00Z">
        <w:r w:rsidR="00177C81" w:rsidDel="007431CC">
          <w:rPr>
            <w:rFonts w:hint="eastAsia"/>
            <w:sz w:val="18"/>
            <w:szCs w:val="18"/>
          </w:rPr>
          <w:delText>N/A</w:delText>
        </w:r>
        <w:r w:rsidR="00177C81" w:rsidDel="007431CC">
          <w:rPr>
            <w:rFonts w:hint="eastAsia"/>
            <w:sz w:val="18"/>
            <w:szCs w:val="18"/>
          </w:rPr>
          <w:tab/>
        </w:r>
      </w:del>
      <w:del w:id="794" w:author="rocky" w:date="2015-06-23T10:47:00Z">
        <w:r w:rsidR="00177C81" w:rsidDel="006F4109">
          <w:rPr>
            <w:rFonts w:hint="eastAsia"/>
            <w:sz w:val="18"/>
            <w:szCs w:val="18"/>
          </w:rPr>
          <w:tab/>
        </w:r>
      </w:del>
      <w:del w:id="795" w:author="rocky" w:date="2015-06-23T16:05:00Z">
        <w:r w:rsidR="00177C81" w:rsidDel="00052099">
          <w:rPr>
            <w:rFonts w:hint="eastAsia"/>
            <w:sz w:val="18"/>
            <w:szCs w:val="18"/>
          </w:rPr>
          <w:tab/>
        </w:r>
      </w:del>
      <w:r w:rsidR="00177C81">
        <w:rPr>
          <w:rFonts w:hint="eastAsia"/>
          <w:sz w:val="18"/>
          <w:szCs w:val="18"/>
        </w:rPr>
        <w:tab/>
      </w:r>
      <w:r w:rsidR="00177C81">
        <w:rPr>
          <w:rFonts w:hint="eastAsia"/>
          <w:sz w:val="18"/>
          <w:szCs w:val="18"/>
        </w:rPr>
        <w:tab/>
      </w:r>
      <w:ins w:id="796" w:author="rocky" w:date="2015-06-23T10:46:00Z">
        <w:r w:rsidR="00E01275">
          <w:rPr>
            <w:sz w:val="18"/>
            <w:szCs w:val="18"/>
          </w:rPr>
          <w:t xml:space="preserve">Ext_flag, </w:t>
        </w:r>
      </w:ins>
      <w:ins w:id="797" w:author="rocky" w:date="2015-06-23T15:35:00Z">
        <w:r w:rsidR="00E01275">
          <w:rPr>
            <w:sz w:val="18"/>
            <w:szCs w:val="18"/>
          </w:rPr>
          <w:t>{</w:t>
        </w:r>
      </w:ins>
      <w:ins w:id="798" w:author="rocky" w:date="2015-06-23T10:46:00Z">
        <w:r w:rsidR="00E01275">
          <w:rPr>
            <w:sz w:val="18"/>
            <w:szCs w:val="18"/>
          </w:rPr>
          <w:t>TimeZone, DST_start</w:t>
        </w:r>
        <w:r w:rsidR="006F4109">
          <w:rPr>
            <w:sz w:val="18"/>
            <w:szCs w:val="18"/>
          </w:rPr>
          <w:t xml:space="preserve">, </w:t>
        </w:r>
      </w:ins>
      <w:ins w:id="799" w:author="rocky" w:date="2015-06-23T15:35:00Z">
        <w:r w:rsidR="00052099">
          <w:rPr>
            <w:sz w:val="18"/>
            <w:szCs w:val="18"/>
          </w:rPr>
          <w:t xml:space="preserve">DST_end, DST_hour}. </w:t>
        </w:r>
      </w:ins>
      <w:ins w:id="800" w:author="rocky" w:date="2015-06-23T16:05:00Z">
        <w:r w:rsidR="00052099">
          <w:rPr>
            <w:sz w:val="18"/>
            <w:szCs w:val="18"/>
          </w:rPr>
          <w:t>{LID}</w:t>
        </w:r>
      </w:ins>
    </w:p>
    <w:p w:rsidR="00177C81" w:rsidDel="00052099" w:rsidRDefault="00177C81" w:rsidP="006F4109">
      <w:pPr>
        <w:pStyle w:val="a3"/>
        <w:ind w:leftChars="0" w:left="1440"/>
        <w:rPr>
          <w:del w:id="801" w:author="rocky" w:date="2015-06-23T16:05:00Z"/>
          <w:sz w:val="18"/>
          <w:szCs w:val="18"/>
        </w:rPr>
      </w:pPr>
      <w:del w:id="802" w:author="rocky" w:date="2013-04-12T12:07:00Z">
        <w:r w:rsidDel="007431CC">
          <w:rPr>
            <w:rFonts w:hint="eastAsia"/>
            <w:sz w:val="18"/>
            <w:szCs w:val="18"/>
          </w:rPr>
          <w:delText>N/A</w:delText>
        </w:r>
      </w:del>
    </w:p>
    <w:p w:rsidR="00091376" w:rsidRDefault="00091376" w:rsidP="00091376">
      <w:pPr>
        <w:pStyle w:val="a3"/>
        <w:ind w:leftChars="0" w:left="1440"/>
        <w:rPr>
          <w:ins w:id="803" w:author="rocky" w:date="2013-03-10T22:28:00Z"/>
          <w:szCs w:val="24"/>
        </w:rPr>
      </w:pPr>
      <w:ins w:id="804" w:author="rocky" w:date="2013-03-10T22:28: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0C25F8" w:rsidRPr="00D0712D" w:rsidRDefault="000C25F8" w:rsidP="000C25F8">
      <w:pPr>
        <w:pStyle w:val="a3"/>
        <w:pBdr>
          <w:bottom w:val="single" w:sz="6" w:space="1" w:color="auto"/>
        </w:pBdr>
        <w:ind w:leftChars="0" w:left="1440"/>
        <w:rPr>
          <w:ins w:id="805" w:author="rocky" w:date="2013-03-09T22:26:00Z"/>
          <w:sz w:val="18"/>
          <w:szCs w:val="18"/>
        </w:rPr>
      </w:pPr>
      <w:ins w:id="806" w:author="rocky" w:date="2013-03-09T22:26: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B63D8" w:rsidRDefault="000C25F8">
      <w:pPr>
        <w:pStyle w:val="a3"/>
        <w:ind w:leftChars="0" w:left="1440"/>
        <w:rPr>
          <w:ins w:id="807" w:author="rocky" w:date="2013-03-09T22:27:00Z"/>
          <w:sz w:val="18"/>
          <w:szCs w:val="18"/>
        </w:rPr>
      </w:pPr>
      <w:ins w:id="808" w:author="rocky" w:date="2013-03-09T22:26: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4B63D8" w:rsidDel="006D68B9" w:rsidRDefault="000C25F8">
      <w:pPr>
        <w:pStyle w:val="a3"/>
        <w:ind w:leftChars="0" w:left="1440"/>
        <w:rPr>
          <w:del w:id="809" w:author="rocky" w:date="2013-03-10T22:18:00Z"/>
          <w:sz w:val="18"/>
          <w:szCs w:val="18"/>
        </w:rPr>
        <w:pPrChange w:id="810" w:author="rocky" w:date="2013-03-10T22:18:00Z">
          <w:pPr>
            <w:widowControl/>
          </w:pPr>
        </w:pPrChange>
      </w:pPr>
      <w:ins w:id="811" w:author="rocky" w:date="2013-03-09T22:27:00Z">
        <w:r>
          <w:rPr>
            <w:rFonts w:hint="eastAsia"/>
            <w:sz w:val="18"/>
            <w:szCs w:val="18"/>
          </w:rPr>
          <w:t>01h if PAIRING fails</w:t>
        </w:r>
        <w:r>
          <w:rPr>
            <w:rFonts w:hint="eastAsia"/>
            <w:sz w:val="18"/>
            <w:szCs w:val="18"/>
          </w:rPr>
          <w:tab/>
        </w:r>
        <w:r>
          <w:rPr>
            <w:rFonts w:hint="eastAsia"/>
            <w:sz w:val="18"/>
            <w:szCs w:val="18"/>
          </w:rPr>
          <w:tab/>
          <w:t>01h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6D68B9" w:rsidRDefault="006D68B9">
      <w:pPr>
        <w:pStyle w:val="a3"/>
        <w:ind w:leftChars="0" w:left="1440"/>
        <w:rPr>
          <w:ins w:id="812" w:author="rocky" w:date="2013-05-28T14:19:00Z"/>
          <w:sz w:val="18"/>
          <w:szCs w:val="18"/>
        </w:rPr>
      </w:pPr>
    </w:p>
    <w:p w:rsidR="006D68B9" w:rsidRDefault="006D68B9">
      <w:pPr>
        <w:pStyle w:val="a3"/>
        <w:ind w:leftChars="0" w:left="1440"/>
        <w:rPr>
          <w:ins w:id="813" w:author="rocky" w:date="2015-06-23T15:32:00Z"/>
          <w:sz w:val="18"/>
          <w:szCs w:val="18"/>
        </w:rPr>
      </w:pPr>
    </w:p>
    <w:p w:rsidR="00E01275" w:rsidRPr="00E01275" w:rsidRDefault="00E01275">
      <w:pPr>
        <w:pStyle w:val="a3"/>
        <w:numPr>
          <w:ilvl w:val="3"/>
          <w:numId w:val="19"/>
        </w:numPr>
        <w:ind w:leftChars="0"/>
        <w:rPr>
          <w:ins w:id="814" w:author="rocky" w:date="2015-06-23T15:32:00Z"/>
          <w:szCs w:val="24"/>
          <w:rPrChange w:id="815" w:author="rocky" w:date="2015-06-23T15:32:00Z">
            <w:rPr>
              <w:ins w:id="816" w:author="rocky" w:date="2015-06-23T15:32:00Z"/>
              <w:sz w:val="18"/>
              <w:szCs w:val="18"/>
            </w:rPr>
          </w:rPrChange>
        </w:rPr>
        <w:pPrChange w:id="817" w:author="rocky" w:date="2015-06-23T15:32:00Z">
          <w:pPr>
            <w:pStyle w:val="a3"/>
            <w:ind w:leftChars="0" w:left="1440"/>
          </w:pPr>
        </w:pPrChange>
      </w:pPr>
      <w:ins w:id="818" w:author="rocky" w:date="2015-06-23T15:32:00Z">
        <w:r>
          <w:rPr>
            <w:szCs w:val="24"/>
          </w:rPr>
          <w:t>Bits of Ext_Flag</w:t>
        </w:r>
      </w:ins>
    </w:p>
    <w:tbl>
      <w:tblPr>
        <w:tblStyle w:val="aa"/>
        <w:tblW w:w="0" w:type="auto"/>
        <w:tblInd w:w="2160" w:type="dxa"/>
        <w:tblLook w:val="04A0" w:firstRow="1" w:lastRow="0" w:firstColumn="1" w:lastColumn="0" w:noHBand="0" w:noVBand="1"/>
        <w:tblPrChange w:id="819" w:author="rocky" w:date="2015-06-23T15:33:00Z">
          <w:tblPr>
            <w:tblStyle w:val="aa"/>
            <w:tblW w:w="0" w:type="auto"/>
            <w:tblInd w:w="2160" w:type="dxa"/>
            <w:tblLook w:val="04A0" w:firstRow="1" w:lastRow="0" w:firstColumn="1" w:lastColumn="0" w:noHBand="0" w:noVBand="1"/>
          </w:tblPr>
        </w:tblPrChange>
      </w:tblPr>
      <w:tblGrid>
        <w:gridCol w:w="812"/>
        <w:gridCol w:w="5324"/>
        <w:tblGridChange w:id="820">
          <w:tblGrid>
            <w:gridCol w:w="3068"/>
            <w:gridCol w:w="3068"/>
          </w:tblGrid>
        </w:tblGridChange>
      </w:tblGrid>
      <w:tr w:rsidR="00E01275" w:rsidTr="00E01275">
        <w:trPr>
          <w:ins w:id="821" w:author="rocky" w:date="2015-06-23T15:33:00Z"/>
        </w:trPr>
        <w:tc>
          <w:tcPr>
            <w:tcW w:w="812" w:type="dxa"/>
            <w:tcPrChange w:id="822" w:author="rocky" w:date="2015-06-23T15:33:00Z">
              <w:tcPr>
                <w:tcW w:w="4148" w:type="dxa"/>
              </w:tcPr>
            </w:tcPrChange>
          </w:tcPr>
          <w:p w:rsidR="00E01275" w:rsidRPr="00E01275" w:rsidRDefault="00E01275" w:rsidP="00E01275">
            <w:pPr>
              <w:pStyle w:val="a3"/>
              <w:ind w:leftChars="0" w:left="0"/>
              <w:rPr>
                <w:ins w:id="823" w:author="rocky" w:date="2015-06-23T15:33:00Z"/>
                <w:szCs w:val="24"/>
                <w:rPrChange w:id="824" w:author="rocky" w:date="2015-06-23T15:33:00Z">
                  <w:rPr>
                    <w:ins w:id="825" w:author="rocky" w:date="2015-06-23T15:33:00Z"/>
                    <w:sz w:val="18"/>
                    <w:szCs w:val="18"/>
                  </w:rPr>
                </w:rPrChange>
              </w:rPr>
            </w:pPr>
            <w:ins w:id="826" w:author="rocky" w:date="2015-06-23T15:33:00Z">
              <w:r w:rsidRPr="00E01275">
                <w:rPr>
                  <w:szCs w:val="24"/>
                  <w:rPrChange w:id="827" w:author="rocky" w:date="2015-06-23T15:33:00Z">
                    <w:rPr>
                      <w:sz w:val="18"/>
                      <w:szCs w:val="18"/>
                    </w:rPr>
                  </w:rPrChange>
                </w:rPr>
                <w:t>Bit</w:t>
              </w:r>
            </w:ins>
          </w:p>
        </w:tc>
        <w:tc>
          <w:tcPr>
            <w:tcW w:w="5324" w:type="dxa"/>
            <w:tcPrChange w:id="828" w:author="rocky" w:date="2015-06-23T15:33:00Z">
              <w:tcPr>
                <w:tcW w:w="4148" w:type="dxa"/>
              </w:tcPr>
            </w:tcPrChange>
          </w:tcPr>
          <w:p w:rsidR="00E01275" w:rsidRPr="00E01275" w:rsidRDefault="00E01275" w:rsidP="00E01275">
            <w:pPr>
              <w:pStyle w:val="a3"/>
              <w:ind w:leftChars="0" w:left="0"/>
              <w:rPr>
                <w:ins w:id="829" w:author="rocky" w:date="2015-06-23T15:33:00Z"/>
                <w:szCs w:val="24"/>
                <w:rPrChange w:id="830" w:author="rocky" w:date="2015-06-23T15:33:00Z">
                  <w:rPr>
                    <w:ins w:id="831" w:author="rocky" w:date="2015-06-23T15:33:00Z"/>
                    <w:sz w:val="18"/>
                    <w:szCs w:val="18"/>
                  </w:rPr>
                </w:rPrChange>
              </w:rPr>
            </w:pPr>
            <w:ins w:id="832" w:author="rocky" w:date="2015-06-23T15:33:00Z">
              <w:r>
                <w:rPr>
                  <w:rFonts w:hint="eastAsia"/>
                  <w:szCs w:val="24"/>
                </w:rPr>
                <w:t>Data to provide</w:t>
              </w:r>
            </w:ins>
          </w:p>
        </w:tc>
      </w:tr>
      <w:tr w:rsidR="00E01275" w:rsidTr="00E01275">
        <w:trPr>
          <w:ins w:id="833" w:author="rocky" w:date="2015-06-23T15:33:00Z"/>
        </w:trPr>
        <w:tc>
          <w:tcPr>
            <w:tcW w:w="812" w:type="dxa"/>
            <w:tcPrChange w:id="834" w:author="rocky" w:date="2015-06-23T15:33:00Z">
              <w:tcPr>
                <w:tcW w:w="4148" w:type="dxa"/>
              </w:tcPr>
            </w:tcPrChange>
          </w:tcPr>
          <w:p w:rsidR="00E01275" w:rsidRPr="00E01275" w:rsidRDefault="00E01275" w:rsidP="00E01275">
            <w:pPr>
              <w:pStyle w:val="a3"/>
              <w:ind w:leftChars="0" w:left="0"/>
              <w:rPr>
                <w:ins w:id="835" w:author="rocky" w:date="2015-06-23T15:33:00Z"/>
                <w:szCs w:val="24"/>
                <w:rPrChange w:id="836" w:author="rocky" w:date="2015-06-23T15:33:00Z">
                  <w:rPr>
                    <w:ins w:id="837" w:author="rocky" w:date="2015-06-23T15:33:00Z"/>
                    <w:sz w:val="18"/>
                    <w:szCs w:val="18"/>
                  </w:rPr>
                </w:rPrChange>
              </w:rPr>
            </w:pPr>
            <w:ins w:id="838" w:author="rocky" w:date="2015-06-23T15:33:00Z">
              <w:r w:rsidRPr="00E01275">
                <w:rPr>
                  <w:szCs w:val="24"/>
                  <w:rPrChange w:id="839" w:author="rocky" w:date="2015-06-23T15:33:00Z">
                    <w:rPr>
                      <w:sz w:val="18"/>
                      <w:szCs w:val="18"/>
                    </w:rPr>
                  </w:rPrChange>
                </w:rPr>
                <w:t>0</w:t>
              </w:r>
            </w:ins>
          </w:p>
        </w:tc>
        <w:tc>
          <w:tcPr>
            <w:tcW w:w="5324" w:type="dxa"/>
            <w:tcPrChange w:id="840" w:author="rocky" w:date="2015-06-23T15:33:00Z">
              <w:tcPr>
                <w:tcW w:w="4148" w:type="dxa"/>
              </w:tcPr>
            </w:tcPrChange>
          </w:tcPr>
          <w:p w:rsidR="00E01275" w:rsidRPr="00E01275" w:rsidRDefault="00E01275" w:rsidP="00E01275">
            <w:pPr>
              <w:pStyle w:val="a3"/>
              <w:ind w:leftChars="0" w:left="0"/>
              <w:rPr>
                <w:ins w:id="841" w:author="rocky" w:date="2015-06-23T15:33:00Z"/>
                <w:szCs w:val="24"/>
                <w:rPrChange w:id="842" w:author="rocky" w:date="2015-06-23T15:33:00Z">
                  <w:rPr>
                    <w:ins w:id="843" w:author="rocky" w:date="2015-06-23T15:33:00Z"/>
                    <w:sz w:val="18"/>
                    <w:szCs w:val="18"/>
                  </w:rPr>
                </w:rPrChange>
              </w:rPr>
            </w:pPr>
            <w:ins w:id="844" w:author="rocky" w:date="2015-06-23T15:34:00Z">
              <w:r>
                <w:rPr>
                  <w:rFonts w:hint="eastAsia"/>
                  <w:szCs w:val="24"/>
                </w:rPr>
                <w:t>TimeZone, DST_start, DST_end, DST_hour</w:t>
              </w:r>
            </w:ins>
          </w:p>
        </w:tc>
      </w:tr>
      <w:tr w:rsidR="00E01275" w:rsidTr="00E01275">
        <w:trPr>
          <w:ins w:id="845" w:author="rocky" w:date="2015-06-23T15:33:00Z"/>
        </w:trPr>
        <w:tc>
          <w:tcPr>
            <w:tcW w:w="812" w:type="dxa"/>
            <w:tcPrChange w:id="846" w:author="rocky" w:date="2015-06-23T15:33:00Z">
              <w:tcPr>
                <w:tcW w:w="4148" w:type="dxa"/>
              </w:tcPr>
            </w:tcPrChange>
          </w:tcPr>
          <w:p w:rsidR="00E01275" w:rsidRPr="00E01275" w:rsidRDefault="00E01275" w:rsidP="00E01275">
            <w:pPr>
              <w:pStyle w:val="a3"/>
              <w:ind w:leftChars="0" w:left="0"/>
              <w:rPr>
                <w:ins w:id="847" w:author="rocky" w:date="2015-06-23T15:33:00Z"/>
                <w:szCs w:val="24"/>
                <w:rPrChange w:id="848" w:author="rocky" w:date="2015-06-23T15:33:00Z">
                  <w:rPr>
                    <w:ins w:id="849" w:author="rocky" w:date="2015-06-23T15:33:00Z"/>
                    <w:sz w:val="18"/>
                    <w:szCs w:val="18"/>
                  </w:rPr>
                </w:rPrChange>
              </w:rPr>
            </w:pPr>
            <w:ins w:id="850" w:author="rocky" w:date="2015-06-23T15:33:00Z">
              <w:r w:rsidRPr="00E01275">
                <w:rPr>
                  <w:szCs w:val="24"/>
                  <w:rPrChange w:id="851" w:author="rocky" w:date="2015-06-23T15:33:00Z">
                    <w:rPr>
                      <w:sz w:val="18"/>
                      <w:szCs w:val="18"/>
                    </w:rPr>
                  </w:rPrChange>
                </w:rPr>
                <w:t>1</w:t>
              </w:r>
            </w:ins>
          </w:p>
        </w:tc>
        <w:tc>
          <w:tcPr>
            <w:tcW w:w="5324" w:type="dxa"/>
            <w:tcPrChange w:id="852" w:author="rocky" w:date="2015-06-23T15:33:00Z">
              <w:tcPr>
                <w:tcW w:w="4148" w:type="dxa"/>
              </w:tcPr>
            </w:tcPrChange>
          </w:tcPr>
          <w:p w:rsidR="00E01275" w:rsidRPr="00E01275" w:rsidRDefault="00E01275" w:rsidP="00E01275">
            <w:pPr>
              <w:pStyle w:val="a3"/>
              <w:ind w:leftChars="0" w:left="0"/>
              <w:rPr>
                <w:ins w:id="853" w:author="rocky" w:date="2015-06-23T15:33:00Z"/>
                <w:szCs w:val="24"/>
                <w:rPrChange w:id="854" w:author="rocky" w:date="2015-06-23T15:33:00Z">
                  <w:rPr>
                    <w:ins w:id="855" w:author="rocky" w:date="2015-06-23T15:33:00Z"/>
                    <w:sz w:val="18"/>
                    <w:szCs w:val="18"/>
                  </w:rPr>
                </w:rPrChange>
              </w:rPr>
            </w:pPr>
            <w:ins w:id="856" w:author="rocky" w:date="2015-06-23T15:34:00Z">
              <w:r>
                <w:rPr>
                  <w:rFonts w:hint="eastAsia"/>
                  <w:szCs w:val="24"/>
                </w:rPr>
                <w:t>LID</w:t>
              </w:r>
            </w:ins>
          </w:p>
        </w:tc>
      </w:tr>
    </w:tbl>
    <w:p w:rsidR="00E01275" w:rsidRPr="006D68B9" w:rsidRDefault="00E01275">
      <w:pPr>
        <w:pStyle w:val="a3"/>
        <w:ind w:leftChars="0" w:left="2160"/>
        <w:rPr>
          <w:ins w:id="857" w:author="rocky" w:date="2013-05-28T14:19:00Z"/>
          <w:sz w:val="18"/>
          <w:szCs w:val="18"/>
          <w:rPrChange w:id="858" w:author="rocky" w:date="2013-05-28T14:19:00Z">
            <w:rPr>
              <w:ins w:id="859" w:author="rocky" w:date="2013-05-28T14:19:00Z"/>
              <w:szCs w:val="24"/>
            </w:rPr>
          </w:rPrChange>
        </w:rPr>
        <w:pPrChange w:id="860" w:author="rocky" w:date="2015-06-23T15:32:00Z">
          <w:pPr>
            <w:pStyle w:val="a3"/>
            <w:ind w:leftChars="0" w:left="1440"/>
          </w:pPr>
        </w:pPrChange>
      </w:pPr>
    </w:p>
    <w:p w:rsidR="00447133" w:rsidRDefault="00447133">
      <w:pPr>
        <w:widowControl/>
        <w:rPr>
          <w:ins w:id="861" w:author="rocky" w:date="2013-09-09T16:58:00Z"/>
          <w:szCs w:val="24"/>
        </w:rPr>
      </w:pPr>
      <w:ins w:id="862" w:author="rocky" w:date="2013-09-09T16:58:00Z">
        <w:r>
          <w:rPr>
            <w:szCs w:val="24"/>
          </w:rPr>
          <w:br w:type="page"/>
        </w:r>
      </w:ins>
    </w:p>
    <w:p w:rsidR="00D0712D" w:rsidRDefault="002E7C5F" w:rsidP="00D0712D">
      <w:pPr>
        <w:pStyle w:val="a3"/>
        <w:numPr>
          <w:ilvl w:val="1"/>
          <w:numId w:val="19"/>
        </w:numPr>
        <w:ind w:leftChars="0"/>
        <w:rPr>
          <w:ins w:id="863" w:author="rocky" w:date="2013-03-10T21:57:00Z"/>
          <w:szCs w:val="24"/>
        </w:rPr>
      </w:pPr>
      <w:r>
        <w:rPr>
          <w:rFonts w:hint="eastAsia"/>
          <w:szCs w:val="24"/>
        </w:rPr>
        <w:lastRenderedPageBreak/>
        <w:t>Command mode AUTH</w:t>
      </w:r>
      <w:r w:rsidR="00BC354B">
        <w:rPr>
          <w:rFonts w:hint="eastAsia"/>
          <w:szCs w:val="24"/>
        </w:rPr>
        <w:t>:</w:t>
      </w:r>
    </w:p>
    <w:p w:rsidR="00E02763" w:rsidRDefault="006325AD">
      <w:pPr>
        <w:pStyle w:val="a3"/>
        <w:ind w:leftChars="0" w:left="1080"/>
        <w:rPr>
          <w:szCs w:val="24"/>
        </w:rPr>
        <w:pPrChange w:id="864" w:author="rocky" w:date="2013-03-10T21:57:00Z">
          <w:pPr>
            <w:pStyle w:val="a3"/>
            <w:numPr>
              <w:ilvl w:val="1"/>
              <w:numId w:val="19"/>
            </w:numPr>
            <w:ind w:leftChars="0" w:left="1080" w:hanging="720"/>
          </w:pPr>
        </w:pPrChange>
      </w:pPr>
      <w:ins w:id="865" w:author="rocky" w:date="2013-03-10T21:57:00Z">
        <w:r>
          <w:rPr>
            <w:rFonts w:hint="eastAsia"/>
            <w:szCs w:val="24"/>
          </w:rPr>
          <w:t>The command mode byte value is 02h.</w:t>
        </w:r>
      </w:ins>
    </w:p>
    <w:p w:rsidR="00D0712D" w:rsidRDefault="00D0712D" w:rsidP="00D0712D">
      <w:pPr>
        <w:pStyle w:val="a3"/>
        <w:numPr>
          <w:ilvl w:val="2"/>
          <w:numId w:val="19"/>
        </w:numPr>
        <w:ind w:leftChars="0"/>
        <w:rPr>
          <w:ins w:id="866" w:author="rocky" w:date="2013-03-10T21:57:00Z"/>
          <w:szCs w:val="24"/>
        </w:rPr>
      </w:pPr>
      <w:r w:rsidRPr="00D0712D">
        <w:rPr>
          <w:rFonts w:hint="eastAsia"/>
          <w:szCs w:val="24"/>
        </w:rPr>
        <w:t>SendRequest</w:t>
      </w:r>
    </w:p>
    <w:p w:rsidR="00E02763" w:rsidRDefault="006325AD">
      <w:pPr>
        <w:pStyle w:val="a3"/>
        <w:ind w:leftChars="0" w:left="1440"/>
        <w:rPr>
          <w:szCs w:val="24"/>
        </w:rPr>
        <w:pPrChange w:id="867" w:author="rocky" w:date="2013-03-10T21:57:00Z">
          <w:pPr>
            <w:pStyle w:val="a3"/>
            <w:numPr>
              <w:ilvl w:val="2"/>
              <w:numId w:val="19"/>
            </w:numPr>
            <w:ind w:leftChars="0" w:left="1440" w:hanging="720"/>
          </w:pPr>
        </w:pPrChange>
      </w:pPr>
      <w:ins w:id="868" w:author="rocky" w:date="2013-03-10T21:57:00Z">
        <w:r>
          <w:rPr>
            <w:rFonts w:hint="eastAsia"/>
            <w:szCs w:val="24"/>
          </w:rPr>
          <w:t>The command code byte value is 01h.</w:t>
        </w:r>
      </w:ins>
    </w:p>
    <w:p w:rsidR="001E1F5F" w:rsidRDefault="001E1F5F" w:rsidP="001E1F5F">
      <w:pPr>
        <w:pStyle w:val="a3"/>
        <w:ind w:leftChars="0" w:left="1440"/>
        <w:rPr>
          <w:szCs w:val="24"/>
        </w:rPr>
      </w:pPr>
      <w:r>
        <w:rPr>
          <w:rFonts w:hint="eastAsia"/>
          <w:szCs w:val="24"/>
        </w:rPr>
        <w:t xml:space="preserve">PHONE issues </w:t>
      </w:r>
      <w:r w:rsidR="002E7C5F">
        <w:rPr>
          <w:rFonts w:hint="eastAsia"/>
          <w:szCs w:val="24"/>
        </w:rPr>
        <w:t xml:space="preserve">the command to let PHONE and DEVICE perform mutual authentication. </w:t>
      </w:r>
      <w:r>
        <w:rPr>
          <w:rFonts w:hint="eastAsia"/>
          <w:szCs w:val="24"/>
        </w:rPr>
        <w:t>The command format is as follows.</w:t>
      </w:r>
      <w:ins w:id="869" w:author="rocky" w:date="2013-03-05T10:33:00Z">
        <w:r w:rsidR="005702FB">
          <w:rPr>
            <w:rFonts w:hint="eastAsia"/>
            <w:szCs w:val="24"/>
          </w:rPr>
          <w:t xml:space="preserve"> 16-byte FID is the leading data to be sent. </w:t>
        </w:r>
      </w:ins>
      <w:ins w:id="870" w:author="rocky" w:date="2013-03-21T14:23:00Z">
        <w:r w:rsidR="009D4049">
          <w:rPr>
            <w:rFonts w:hint="eastAsia"/>
            <w:szCs w:val="24"/>
          </w:rPr>
          <w:t xml:space="preserve">Then there is </w:t>
        </w:r>
      </w:ins>
      <w:ins w:id="871" w:author="rocky" w:date="2013-04-12T12:20:00Z">
        <w:r w:rsidR="009D4049">
          <w:rPr>
            <w:szCs w:val="24"/>
          </w:rPr>
          <w:t xml:space="preserve">16-byte </w:t>
        </w:r>
      </w:ins>
      <w:ins w:id="872" w:author="rocky" w:date="2013-03-21T14:23:00Z">
        <w:r w:rsidR="009D4049">
          <w:rPr>
            <w:rFonts w:hint="eastAsia"/>
            <w:szCs w:val="24"/>
          </w:rPr>
          <w:t>Challenge2</w:t>
        </w:r>
      </w:ins>
      <w:ins w:id="873" w:author="rocky" w:date="2013-04-12T12:21:00Z">
        <w:r w:rsidR="00874900">
          <w:rPr>
            <w:szCs w:val="24"/>
          </w:rPr>
          <w:t xml:space="preserve"> and</w:t>
        </w:r>
      </w:ins>
      <w:ins w:id="874" w:author="rocky" w:date="2015-12-04T15:22:00Z">
        <w:r w:rsidR="00874900">
          <w:rPr>
            <w:szCs w:val="24"/>
          </w:rPr>
          <w:t xml:space="preserve"> </w:t>
        </w:r>
      </w:ins>
      <w:ins w:id="875" w:author="rocky" w:date="2013-04-12T12:21:00Z">
        <w:r w:rsidR="009D4049">
          <w:rPr>
            <w:szCs w:val="24"/>
          </w:rPr>
          <w:t>4-byte current time</w:t>
        </w:r>
      </w:ins>
      <w:ins w:id="876" w:author="rocky" w:date="2013-03-21T14:23:00Z">
        <w:r w:rsidR="00D872FD">
          <w:rPr>
            <w:rFonts w:hint="eastAsia"/>
            <w:szCs w:val="24"/>
          </w:rPr>
          <w:t xml:space="preserve">. </w:t>
        </w:r>
      </w:ins>
      <w:ins w:id="877" w:author="rocky" w:date="2015-12-03T13:07:00Z">
        <w:r w:rsidR="00EF344F">
          <w:rPr>
            <w:szCs w:val="24"/>
          </w:rPr>
          <w:t>In protocol version 8008 and newer protocol version, additional information obtained from login is required – 4-byte Login_Nbr, 4-byte Login_time, and 32-byte Login-Nbr-HASH</w:t>
        </w:r>
      </w:ins>
      <w:ins w:id="878" w:author="rocky" w:date="2015-12-03T15:40:00Z">
        <w:r w:rsidR="003757F8">
          <w:rPr>
            <w:szCs w:val="24"/>
          </w:rPr>
          <w:t>, and 1-byte Num_of_Lock</w:t>
        </w:r>
      </w:ins>
      <w:ins w:id="879" w:author="rocky" w:date="2015-12-03T13:07:00Z">
        <w:r w:rsidR="00EF344F">
          <w:rPr>
            <w:szCs w:val="24"/>
          </w:rPr>
          <w:t xml:space="preserve">. </w:t>
        </w:r>
      </w:ins>
      <w:ins w:id="880" w:author="rocky" w:date="2013-03-05T10:33:00Z">
        <w:r w:rsidR="005702FB">
          <w:rPr>
            <w:rFonts w:hint="eastAsia"/>
            <w:szCs w:val="24"/>
          </w:rPr>
          <w:t xml:space="preserve">There will be at least one set of </w:t>
        </w:r>
      </w:ins>
      <w:ins w:id="881" w:author="rocky" w:date="2013-03-05T10:38:00Z">
        <w:r w:rsidR="0015669A">
          <w:rPr>
            <w:rFonts w:hint="eastAsia"/>
            <w:szCs w:val="24"/>
          </w:rPr>
          <w:t xml:space="preserve">16-byte </w:t>
        </w:r>
      </w:ins>
      <w:ins w:id="882" w:author="rocky" w:date="2013-03-05T10:33:00Z">
        <w:r w:rsidR="00D872FD">
          <w:rPr>
            <w:rFonts w:hint="eastAsia"/>
            <w:szCs w:val="24"/>
          </w:rPr>
          <w:t>DID</w:t>
        </w:r>
      </w:ins>
      <w:ins w:id="883" w:author="rocky" w:date="2013-03-21T14:23:00Z">
        <w:r w:rsidR="00D872FD">
          <w:rPr>
            <w:rFonts w:hint="eastAsia"/>
            <w:szCs w:val="24"/>
          </w:rPr>
          <w:t xml:space="preserve"> </w:t>
        </w:r>
      </w:ins>
      <w:ins w:id="884" w:author="rocky" w:date="2013-03-05T10:33:00Z">
        <w:r w:rsidR="005702FB">
          <w:rPr>
            <w:rFonts w:hint="eastAsia"/>
            <w:szCs w:val="24"/>
          </w:rPr>
          <w:t xml:space="preserve">and </w:t>
        </w:r>
      </w:ins>
      <w:ins w:id="885" w:author="rocky" w:date="2013-03-05T10:39:00Z">
        <w:r w:rsidR="0025185C">
          <w:rPr>
            <w:rFonts w:hint="eastAsia"/>
            <w:szCs w:val="24"/>
          </w:rPr>
          <w:t>2-</w:t>
        </w:r>
        <w:r w:rsidR="0015669A">
          <w:rPr>
            <w:rFonts w:hint="eastAsia"/>
            <w:szCs w:val="24"/>
          </w:rPr>
          <w:t xml:space="preserve">byte </w:t>
        </w:r>
      </w:ins>
      <w:ins w:id="886" w:author="rocky" w:date="2013-03-05T10:33:00Z">
        <w:r w:rsidR="005702FB">
          <w:rPr>
            <w:rFonts w:hint="eastAsia"/>
            <w:szCs w:val="24"/>
          </w:rPr>
          <w:t xml:space="preserve">DID-FID-SN, </w:t>
        </w:r>
      </w:ins>
      <w:ins w:id="887" w:author="rocky" w:date="2013-03-05T10:35:00Z">
        <w:r w:rsidR="00D872FD">
          <w:rPr>
            <w:rFonts w:hint="eastAsia"/>
            <w:szCs w:val="24"/>
          </w:rPr>
          <w:t>denoted by DID_0</w:t>
        </w:r>
      </w:ins>
      <w:ins w:id="888" w:author="rocky" w:date="2013-03-21T14:23:00Z">
        <w:r w:rsidR="00D872FD">
          <w:rPr>
            <w:rFonts w:hint="eastAsia"/>
            <w:szCs w:val="24"/>
          </w:rPr>
          <w:t xml:space="preserve"> </w:t>
        </w:r>
      </w:ins>
      <w:ins w:id="889" w:author="rocky" w:date="2013-03-05T10:35:00Z">
        <w:r w:rsidR="005702FB">
          <w:rPr>
            <w:rFonts w:hint="eastAsia"/>
            <w:szCs w:val="24"/>
          </w:rPr>
          <w:t xml:space="preserve">and DID-FID-SN_0, </w:t>
        </w:r>
      </w:ins>
      <w:ins w:id="890" w:author="rocky" w:date="2013-03-05T10:33:00Z">
        <w:r w:rsidR="005702FB">
          <w:rPr>
            <w:rFonts w:hint="eastAsia"/>
            <w:szCs w:val="24"/>
          </w:rPr>
          <w:t xml:space="preserve">if PHONE only relates to a </w:t>
        </w:r>
      </w:ins>
      <w:ins w:id="891" w:author="rocky" w:date="2013-03-05T10:34:00Z">
        <w:r w:rsidR="005702FB">
          <w:rPr>
            <w:szCs w:val="24"/>
          </w:rPr>
          <w:t>single</w:t>
        </w:r>
      </w:ins>
      <w:ins w:id="892" w:author="rocky" w:date="2013-03-05T10:33:00Z">
        <w:r w:rsidR="005702FB">
          <w:rPr>
            <w:rFonts w:hint="eastAsia"/>
            <w:szCs w:val="24"/>
          </w:rPr>
          <w:t xml:space="preserve"> </w:t>
        </w:r>
      </w:ins>
      <w:ins w:id="893" w:author="rocky" w:date="2013-03-05T10:34:00Z">
        <w:r w:rsidR="005702FB">
          <w:rPr>
            <w:rFonts w:hint="eastAsia"/>
            <w:szCs w:val="24"/>
          </w:rPr>
          <w:t>Odin DEVICE. If PHONE has</w:t>
        </w:r>
      </w:ins>
      <w:ins w:id="894" w:author="rocky" w:date="2013-03-05T10:35:00Z">
        <w:r w:rsidR="005702FB">
          <w:rPr>
            <w:rFonts w:hint="eastAsia"/>
            <w:szCs w:val="24"/>
          </w:rPr>
          <w:t xml:space="preserve"> registered itself to multiple Odin DEVICE</w:t>
        </w:r>
      </w:ins>
      <w:ins w:id="895" w:author="rocky" w:date="2013-03-05T10:37:00Z">
        <w:r w:rsidR="005702FB">
          <w:rPr>
            <w:rFonts w:hint="eastAsia"/>
            <w:szCs w:val="24"/>
          </w:rPr>
          <w:t>s</w:t>
        </w:r>
      </w:ins>
      <w:ins w:id="896" w:author="rocky" w:date="2013-03-05T10:35:00Z">
        <w:r w:rsidR="00D872FD">
          <w:rPr>
            <w:rFonts w:hint="eastAsia"/>
            <w:szCs w:val="24"/>
          </w:rPr>
          <w:t>, more DID_n</w:t>
        </w:r>
      </w:ins>
      <w:ins w:id="897" w:author="rocky" w:date="2013-03-21T14:23:00Z">
        <w:r w:rsidR="00D872FD">
          <w:rPr>
            <w:rFonts w:hint="eastAsia"/>
            <w:szCs w:val="24"/>
          </w:rPr>
          <w:t xml:space="preserve"> </w:t>
        </w:r>
      </w:ins>
      <w:ins w:id="898" w:author="rocky" w:date="2013-03-05T10:35:00Z">
        <w:r w:rsidR="005702FB">
          <w:rPr>
            <w:rFonts w:hint="eastAsia"/>
            <w:szCs w:val="24"/>
          </w:rPr>
          <w:t>and DID-FID-SN_n will be sent</w:t>
        </w:r>
      </w:ins>
      <w:ins w:id="899" w:author="rocky" w:date="2013-03-05T10:37:00Z">
        <w:r w:rsidR="005702FB">
          <w:rPr>
            <w:rFonts w:hint="eastAsia"/>
            <w:szCs w:val="24"/>
          </w:rPr>
          <w:t>.</w:t>
        </w:r>
      </w:ins>
      <w:ins w:id="900" w:author="rocky" w:date="2013-03-05T10:35:00Z">
        <w:r w:rsidR="005702FB">
          <w:rPr>
            <w:rFonts w:hint="eastAsia"/>
            <w:szCs w:val="24"/>
          </w:rPr>
          <w:t xml:space="preserve"> </w:t>
        </w:r>
      </w:ins>
    </w:p>
    <w:p w:rsidR="009E46AC" w:rsidRPr="00D0712D" w:rsidRDefault="009E46AC" w:rsidP="009E46AC">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d="901" w:author="rocky" w:date="2013-03-04T16:25:00Z">
        <w:r w:rsidR="008F44EC">
          <w:rPr>
            <w:rFonts w:hint="eastAsia"/>
            <w:sz w:val="18"/>
            <w:szCs w:val="18"/>
          </w:rPr>
          <w:tab/>
        </w:r>
        <w:r w:rsidR="008F44EC">
          <w:rPr>
            <w:rFonts w:hint="eastAsia"/>
            <w:sz w:val="18"/>
            <w:szCs w:val="18"/>
          </w:rPr>
          <w:tab/>
        </w:r>
        <w:r w:rsidR="008F44EC">
          <w:rPr>
            <w:rFonts w:hint="eastAsia"/>
            <w:sz w:val="18"/>
            <w:szCs w:val="18"/>
          </w:rPr>
          <w:tab/>
        </w:r>
      </w:ins>
      <w:r>
        <w:rPr>
          <w:rFonts w:hint="eastAsia"/>
          <w:sz w:val="18"/>
          <w:szCs w:val="18"/>
        </w:rPr>
        <w:t>Data_bytes</w:t>
      </w:r>
    </w:p>
    <w:p w:rsidR="00217B80" w:rsidRDefault="009E46AC" w:rsidP="009E46AC">
      <w:pPr>
        <w:pStyle w:val="a3"/>
        <w:ind w:leftChars="0" w:left="1440"/>
        <w:rPr>
          <w:ins w:id="902" w:author="rocky" w:date="2013-03-04T16:24:00Z"/>
          <w:sz w:val="18"/>
          <w:szCs w:val="18"/>
        </w:rPr>
      </w:pPr>
      <w:r>
        <w:rPr>
          <w:rFonts w:hint="eastAsia"/>
          <w:sz w:val="18"/>
          <w:szCs w:val="18"/>
        </w:rPr>
        <w:t>02h</w:t>
      </w:r>
      <w:r>
        <w:rPr>
          <w:rFonts w:hint="eastAsia"/>
          <w:sz w:val="18"/>
          <w:szCs w:val="18"/>
        </w:rPr>
        <w:tab/>
        <w:t>01h</w:t>
      </w:r>
      <w:r>
        <w:rPr>
          <w:rFonts w:hint="eastAsia"/>
          <w:sz w:val="18"/>
          <w:szCs w:val="18"/>
        </w:rPr>
        <w:tab/>
      </w:r>
      <w:ins w:id="903" w:author="rocky" w:date="2015-12-03T13:06:00Z">
        <w:r w:rsidR="003757F8">
          <w:rPr>
            <w:sz w:val="18"/>
            <w:szCs w:val="18"/>
          </w:rPr>
          <w:t>4</w:t>
        </w:r>
      </w:ins>
      <w:ins w:id="904" w:author="rocky" w:date="2015-12-03T15:39:00Z">
        <w:r w:rsidR="003757F8">
          <w:rPr>
            <w:sz w:val="18"/>
            <w:szCs w:val="18"/>
          </w:rPr>
          <w:t>D</w:t>
        </w:r>
      </w:ins>
      <w:ins w:id="905" w:author="rocky" w:date="2013-03-04T16:25:00Z">
        <w:r w:rsidR="008F44EC">
          <w:rPr>
            <w:rFonts w:hint="eastAsia"/>
            <w:sz w:val="18"/>
            <w:szCs w:val="18"/>
          </w:rPr>
          <w:t xml:space="preserve">h + </w:t>
        </w:r>
      </w:ins>
      <w:ins w:id="906" w:author="rocky" w:date="2013-03-21T14:23:00Z">
        <w:r w:rsidR="00D872FD">
          <w:rPr>
            <w:rFonts w:hint="eastAsia"/>
            <w:sz w:val="18"/>
            <w:szCs w:val="18"/>
          </w:rPr>
          <w:t>1</w:t>
        </w:r>
      </w:ins>
      <w:del w:id="907" w:author="rocky" w:date="2013-03-21T14:23:00Z">
        <w:r w:rsidDel="00D872FD">
          <w:rPr>
            <w:rFonts w:hint="eastAsia"/>
            <w:sz w:val="18"/>
            <w:szCs w:val="18"/>
          </w:rPr>
          <w:delText>2</w:delText>
        </w:r>
      </w:del>
      <w:ins w:id="908" w:author="rocky" w:date="2015-06-22T15:26:00Z">
        <w:r w:rsidR="0025185C">
          <w:rPr>
            <w:sz w:val="18"/>
            <w:szCs w:val="18"/>
          </w:rPr>
          <w:t>2</w:t>
        </w:r>
      </w:ins>
      <w:del w:id="909" w:author="rocky" w:date="2015-06-22T15:26:00Z">
        <w:r w:rsidDel="0025185C">
          <w:rPr>
            <w:rFonts w:hint="eastAsia"/>
            <w:sz w:val="18"/>
            <w:szCs w:val="18"/>
          </w:rPr>
          <w:delText>1</w:delText>
        </w:r>
      </w:del>
      <w:r>
        <w:rPr>
          <w:rFonts w:hint="eastAsia"/>
          <w:sz w:val="18"/>
          <w:szCs w:val="18"/>
        </w:rPr>
        <w:t>h</w:t>
      </w:r>
      <w:ins w:id="910" w:author="rocky" w:date="2013-03-04T16:25:00Z">
        <w:r w:rsidR="008F44EC">
          <w:rPr>
            <w:rFonts w:hint="eastAsia"/>
            <w:sz w:val="18"/>
            <w:szCs w:val="18"/>
          </w:rPr>
          <w:t xml:space="preserve"> x </w:t>
        </w:r>
      </w:ins>
      <w:ins w:id="911" w:author="rocky" w:date="2013-03-05T10:37:00Z">
        <w:r w:rsidR="005702FB">
          <w:rPr>
            <w:rFonts w:hint="eastAsia"/>
            <w:sz w:val="18"/>
            <w:szCs w:val="18"/>
          </w:rPr>
          <w:t>n</w:t>
        </w:r>
      </w:ins>
      <w:ins w:id="912" w:author="rocky" w:date="2013-03-05T10:38:00Z">
        <w:r w:rsidR="003757F8">
          <w:rPr>
            <w:rFonts w:hint="eastAsia"/>
            <w:sz w:val="18"/>
            <w:szCs w:val="18"/>
          </w:rPr>
          <w:t>um_of_lock</w:t>
        </w:r>
      </w:ins>
      <w:ins w:id="913" w:author="rocky" w:date="2013-05-21T11:04:00Z">
        <w:r w:rsidR="008638B5">
          <w:rPr>
            <w:sz w:val="18"/>
            <w:szCs w:val="18"/>
          </w:rPr>
          <w:tab/>
        </w:r>
      </w:ins>
      <w:ins w:id="914" w:author="rocky" w:date="2015-12-03T15:40:00Z">
        <w:r w:rsidR="003757F8">
          <w:rPr>
            <w:sz w:val="18"/>
            <w:szCs w:val="18"/>
          </w:rPr>
          <w:tab/>
        </w:r>
      </w:ins>
      <w:del w:id="915" w:author="rocky" w:date="2013-05-21T11:04:00Z">
        <w:r w:rsidDel="008638B5">
          <w:rPr>
            <w:rFonts w:hint="eastAsia"/>
            <w:sz w:val="18"/>
            <w:szCs w:val="18"/>
          </w:rPr>
          <w:tab/>
        </w:r>
      </w:del>
      <w:del w:id="916" w:author="rocky" w:date="2013-03-05T10:38:00Z">
        <w:r w:rsidDel="005702FB">
          <w:rPr>
            <w:rFonts w:hint="eastAsia"/>
            <w:sz w:val="18"/>
            <w:szCs w:val="18"/>
          </w:rPr>
          <w:tab/>
        </w:r>
      </w:del>
      <w:del w:id="917" w:author="rocky" w:date="2013-03-04T16:23:00Z">
        <w:r w:rsidDel="00217B80">
          <w:rPr>
            <w:rFonts w:hint="eastAsia"/>
            <w:sz w:val="18"/>
            <w:szCs w:val="18"/>
          </w:rPr>
          <w:delText>Challenge</w:delText>
        </w:r>
        <w:r w:rsidR="0096708A" w:rsidDel="00217B80">
          <w:rPr>
            <w:rFonts w:hint="eastAsia"/>
            <w:sz w:val="18"/>
            <w:szCs w:val="18"/>
          </w:rPr>
          <w:delText xml:space="preserve"> 2, </w:delText>
        </w:r>
      </w:del>
      <w:r w:rsidR="0096708A">
        <w:rPr>
          <w:rFonts w:hint="eastAsia"/>
          <w:sz w:val="18"/>
          <w:szCs w:val="18"/>
        </w:rPr>
        <w:t xml:space="preserve">FID, </w:t>
      </w:r>
      <w:ins w:id="918" w:author="rocky" w:date="2013-03-21T14:22:00Z">
        <w:r w:rsidR="003757F8">
          <w:rPr>
            <w:rFonts w:hint="eastAsia"/>
            <w:sz w:val="18"/>
            <w:szCs w:val="18"/>
          </w:rPr>
          <w:t>C</w:t>
        </w:r>
        <w:r w:rsidR="0056339F">
          <w:rPr>
            <w:rFonts w:hint="eastAsia"/>
            <w:sz w:val="18"/>
            <w:szCs w:val="18"/>
          </w:rPr>
          <w:t>hallenge</w:t>
        </w:r>
        <w:r w:rsidR="00D872FD">
          <w:rPr>
            <w:rFonts w:hint="eastAsia"/>
            <w:sz w:val="18"/>
            <w:szCs w:val="18"/>
          </w:rPr>
          <w:t xml:space="preserve">2, </w:t>
        </w:r>
      </w:ins>
      <w:ins w:id="919" w:author="rocky" w:date="2013-04-12T12:17:00Z">
        <w:r w:rsidR="009F1A90">
          <w:rPr>
            <w:sz w:val="18"/>
            <w:szCs w:val="18"/>
          </w:rPr>
          <w:t xml:space="preserve">Time, </w:t>
        </w:r>
      </w:ins>
      <w:ins w:id="920" w:author="rocky" w:date="2015-12-03T13:08:00Z">
        <w:r w:rsidR="005A3AE5">
          <w:rPr>
            <w:sz w:val="18"/>
            <w:szCs w:val="18"/>
          </w:rPr>
          <w:t xml:space="preserve">Login_Nbr, Login_Time, </w:t>
        </w:r>
      </w:ins>
      <w:del w:id="921" w:author="rocky" w:date="2015-12-03T13:05:00Z">
        <w:r w:rsidR="0096708A" w:rsidDel="00EF344F">
          <w:rPr>
            <w:rFonts w:hint="eastAsia"/>
            <w:sz w:val="18"/>
            <w:szCs w:val="18"/>
          </w:rPr>
          <w:delText>DI</w:delText>
        </w:r>
      </w:del>
      <w:del w:id="922" w:author="rocky" w:date="2013-03-04T15:38:00Z">
        <w:r w:rsidR="0096708A" w:rsidDel="000906B8">
          <w:rPr>
            <w:rFonts w:hint="eastAsia"/>
            <w:sz w:val="18"/>
            <w:szCs w:val="18"/>
          </w:rPr>
          <w:delText>F</w:delText>
        </w:r>
      </w:del>
      <w:del w:id="923" w:author="rocky" w:date="2015-12-03T13:05:00Z">
        <w:r w:rsidR="0096708A" w:rsidDel="00EF344F">
          <w:rPr>
            <w:rFonts w:hint="eastAsia"/>
            <w:sz w:val="18"/>
            <w:szCs w:val="18"/>
          </w:rPr>
          <w:delText>-FID-SN</w:delText>
        </w:r>
      </w:del>
    </w:p>
    <w:p w:rsidR="00217B80" w:rsidRPr="00D0712D" w:rsidRDefault="00217B80" w:rsidP="00217B80">
      <w:pPr>
        <w:pStyle w:val="a3"/>
        <w:pBdr>
          <w:bottom w:val="single" w:sz="6" w:space="1" w:color="auto"/>
        </w:pBdr>
        <w:ind w:leftChars="0" w:left="1440"/>
        <w:rPr>
          <w:ins w:id="924" w:author="rocky" w:date="2013-03-04T16:24:00Z"/>
          <w:sz w:val="18"/>
          <w:szCs w:val="18"/>
        </w:rPr>
      </w:pPr>
      <w:ins w:id="925" w:author="rocky" w:date="2013-03-04T16:24:00Z">
        <w:r>
          <w:rPr>
            <w:rFonts w:hint="eastAsia"/>
            <w:sz w:val="18"/>
            <w:szCs w:val="18"/>
          </w:rPr>
          <w:t>Data_bytes (cont.)</w:t>
        </w:r>
      </w:ins>
    </w:p>
    <w:p w:rsidR="00217B80" w:rsidRPr="005A3AE5" w:rsidRDefault="005A3AE5">
      <w:pPr>
        <w:pStyle w:val="a3"/>
        <w:ind w:leftChars="0" w:left="1440"/>
        <w:rPr>
          <w:ins w:id="926" w:author="rocky" w:date="2013-03-04T16:24:00Z"/>
          <w:sz w:val="18"/>
          <w:szCs w:val="18"/>
          <w:rPrChange w:id="927" w:author="rocky" w:date="2015-12-03T13:08:00Z">
            <w:rPr>
              <w:ins w:id="928" w:author="rocky" w:date="2013-03-04T16:24:00Z"/>
            </w:rPr>
          </w:rPrChange>
        </w:rPr>
      </w:pPr>
      <w:ins w:id="929" w:author="rocky" w:date="2015-12-03T13:08:00Z">
        <w:r>
          <w:rPr>
            <w:rFonts w:hint="eastAsia"/>
            <w:sz w:val="18"/>
            <w:szCs w:val="18"/>
          </w:rPr>
          <w:t>Login-</w:t>
        </w:r>
        <w:r>
          <w:rPr>
            <w:sz w:val="18"/>
            <w:szCs w:val="18"/>
          </w:rPr>
          <w:t>Nbr-</w:t>
        </w:r>
        <w:r>
          <w:rPr>
            <w:rFonts w:hint="eastAsia"/>
            <w:sz w:val="18"/>
            <w:szCs w:val="18"/>
          </w:rPr>
          <w:t xml:space="preserve">HASH, </w:t>
        </w:r>
      </w:ins>
      <w:ins w:id="930" w:author="rocky" w:date="2015-12-03T15:39:00Z">
        <w:r w:rsidR="003757F8">
          <w:rPr>
            <w:sz w:val="18"/>
            <w:szCs w:val="18"/>
          </w:rPr>
          <w:t xml:space="preserve">Num_of_lock, </w:t>
        </w:r>
      </w:ins>
      <w:ins w:id="931" w:author="rocky" w:date="2015-12-03T13:05:00Z">
        <w:r w:rsidR="00EF344F" w:rsidRPr="005A3AE5">
          <w:rPr>
            <w:sz w:val="18"/>
            <w:szCs w:val="18"/>
            <w:rPrChange w:id="932" w:author="rocky" w:date="2015-12-03T13:08:00Z">
              <w:rPr/>
            </w:rPrChange>
          </w:rPr>
          <w:t xml:space="preserve">DID_0, DID-FID-SN_0, </w:t>
        </w:r>
      </w:ins>
      <w:ins w:id="933" w:author="rocky" w:date="2015-12-03T13:06:00Z">
        <w:r w:rsidR="00EF344F" w:rsidRPr="005A3AE5">
          <w:rPr>
            <w:sz w:val="18"/>
            <w:szCs w:val="18"/>
            <w:rPrChange w:id="934" w:author="rocky" w:date="2015-12-03T13:08:00Z">
              <w:rPr/>
            </w:rPrChange>
          </w:rPr>
          <w:t xml:space="preserve"> </w:t>
        </w:r>
      </w:ins>
      <w:ins w:id="935" w:author="rocky" w:date="2013-03-04T16:25:00Z">
        <w:r w:rsidR="00D872FD" w:rsidRPr="005A3AE5">
          <w:rPr>
            <w:sz w:val="18"/>
            <w:szCs w:val="18"/>
            <w:rPrChange w:id="936" w:author="rocky" w:date="2015-12-03T13:08:00Z">
              <w:rPr/>
            </w:rPrChange>
          </w:rPr>
          <w:t xml:space="preserve">{DID_1, </w:t>
        </w:r>
      </w:ins>
      <w:ins w:id="937" w:author="rocky" w:date="2013-03-04T16:24:00Z">
        <w:r w:rsidR="00217B80" w:rsidRPr="005A3AE5">
          <w:rPr>
            <w:sz w:val="18"/>
            <w:szCs w:val="18"/>
            <w:rPrChange w:id="938" w:author="rocky" w:date="2015-12-03T13:08:00Z">
              <w:rPr/>
            </w:rPrChange>
          </w:rPr>
          <w:t>DID-FID-SN_1, …</w:t>
        </w:r>
      </w:ins>
      <w:ins w:id="939" w:author="rocky" w:date="2013-03-05T10:37:00Z">
        <w:r w:rsidR="00D872FD" w:rsidRPr="005A3AE5">
          <w:rPr>
            <w:sz w:val="18"/>
            <w:szCs w:val="18"/>
            <w:rPrChange w:id="940" w:author="rocky" w:date="2015-12-03T13:08:00Z">
              <w:rPr/>
            </w:rPrChange>
          </w:rPr>
          <w:t xml:space="preserve">, DID_n, </w:t>
        </w:r>
      </w:ins>
    </w:p>
    <w:p w:rsidR="003757F8" w:rsidRPr="00D0712D" w:rsidRDefault="003757F8" w:rsidP="003757F8">
      <w:pPr>
        <w:pStyle w:val="a3"/>
        <w:pBdr>
          <w:bottom w:val="single" w:sz="6" w:space="1" w:color="auto"/>
        </w:pBdr>
        <w:ind w:leftChars="0" w:left="1440"/>
        <w:rPr>
          <w:ins w:id="941" w:author="rocky" w:date="2015-12-03T15:39:00Z"/>
          <w:sz w:val="18"/>
          <w:szCs w:val="18"/>
        </w:rPr>
      </w:pPr>
      <w:ins w:id="942" w:author="rocky" w:date="2015-12-03T15:39:00Z">
        <w:r>
          <w:rPr>
            <w:rFonts w:hint="eastAsia"/>
            <w:sz w:val="18"/>
            <w:szCs w:val="18"/>
          </w:rPr>
          <w:t>Data_bytes (cont.)</w:t>
        </w:r>
      </w:ins>
    </w:p>
    <w:p w:rsidR="009E46AC" w:rsidRPr="00EF344F" w:rsidRDefault="003757F8" w:rsidP="003757F8">
      <w:pPr>
        <w:pStyle w:val="a3"/>
        <w:ind w:leftChars="0" w:left="1440"/>
        <w:rPr>
          <w:sz w:val="18"/>
          <w:szCs w:val="18"/>
        </w:rPr>
      </w:pPr>
      <w:ins w:id="943" w:author="rocky" w:date="2015-12-03T15:39:00Z">
        <w:r>
          <w:rPr>
            <w:rFonts w:hint="eastAsia"/>
            <w:sz w:val="18"/>
            <w:szCs w:val="18"/>
          </w:rPr>
          <w:t>DID-FID-SN_n}</w:t>
        </w:r>
      </w:ins>
    </w:p>
    <w:p w:rsidR="00EA086F" w:rsidRPr="00A31E6D" w:rsidRDefault="000C0E56">
      <w:pPr>
        <w:pStyle w:val="a3"/>
        <w:ind w:leftChars="0" w:left="1440"/>
        <w:rPr>
          <w:ins w:id="944" w:author="rocky" w:date="2014-06-16T17:05:00Z"/>
          <w:szCs w:val="24"/>
        </w:rPr>
      </w:pPr>
      <w:r w:rsidRPr="000C0E56">
        <w:rPr>
          <w:rFonts w:hint="eastAsia"/>
          <w:szCs w:val="24"/>
        </w:rPr>
        <w:t xml:space="preserve">The response format is as </w:t>
      </w:r>
      <w:r w:rsidRPr="000C0E56">
        <w:rPr>
          <w:szCs w:val="24"/>
        </w:rPr>
        <w:t>follows.</w:t>
      </w:r>
      <w:ins w:id="945" w:author="rocky" w:date="2013-03-05T10:39:00Z">
        <w:r w:rsidR="0015669A">
          <w:rPr>
            <w:rFonts w:hint="eastAsia"/>
            <w:szCs w:val="24"/>
          </w:rPr>
          <w:t xml:space="preserve"> 16-byte DID, 16-byte response2, and 16-byte challenge1</w:t>
        </w:r>
      </w:ins>
      <w:ins w:id="946" w:author="rocky" w:date="2013-07-29T17:11:00Z">
        <w:r w:rsidR="003C2117">
          <w:rPr>
            <w:szCs w:val="24"/>
          </w:rPr>
          <w:t xml:space="preserve">, </w:t>
        </w:r>
      </w:ins>
      <w:ins w:id="947" w:author="rocky" w:date="2013-07-29T17:12:00Z">
        <w:r w:rsidR="003C2117">
          <w:rPr>
            <w:szCs w:val="24"/>
          </w:rPr>
          <w:t xml:space="preserve">and </w:t>
        </w:r>
      </w:ins>
      <w:ins w:id="948" w:author="rocky" w:date="2013-08-08T14:21:00Z">
        <w:r w:rsidR="00745528">
          <w:rPr>
            <w:szCs w:val="24"/>
          </w:rPr>
          <w:t xml:space="preserve">16-byte </w:t>
        </w:r>
      </w:ins>
      <w:ins w:id="949" w:author="rocky" w:date="2013-07-29T17:12:00Z">
        <w:r w:rsidR="003C2117">
          <w:rPr>
            <w:szCs w:val="24"/>
          </w:rPr>
          <w:t>device name</w:t>
        </w:r>
      </w:ins>
      <w:ins w:id="950" w:author="rocky" w:date="2013-08-08T14:22:00Z">
        <w:r w:rsidR="00745528">
          <w:rPr>
            <w:szCs w:val="24"/>
          </w:rPr>
          <w:t xml:space="preserve">, </w:t>
        </w:r>
      </w:ins>
      <w:ins w:id="951" w:author="rocky" w:date="2013-07-29T17:13:00Z">
        <w:r w:rsidR="003C2117">
          <w:rPr>
            <w:szCs w:val="24"/>
          </w:rPr>
          <w:t>16-byte</w:t>
        </w:r>
      </w:ins>
      <w:ins w:id="952" w:author="rocky" w:date="2013-08-08T14:22:00Z">
        <w:r w:rsidR="00EA086F">
          <w:rPr>
            <w:szCs w:val="24"/>
          </w:rPr>
          <w:t xml:space="preserve"> FW_Version, </w:t>
        </w:r>
        <w:r w:rsidR="00745528">
          <w:rPr>
            <w:szCs w:val="24"/>
          </w:rPr>
          <w:t>1-byte Battery_ADC_Value</w:t>
        </w:r>
      </w:ins>
      <w:ins w:id="953" w:author="rocky" w:date="2013-07-29T17:13:00Z">
        <w:r w:rsidR="003C2117">
          <w:rPr>
            <w:szCs w:val="24"/>
          </w:rPr>
          <w:t xml:space="preserve">, </w:t>
        </w:r>
      </w:ins>
      <w:ins w:id="954" w:author="rocky" w:date="2014-06-16T17:05:00Z">
        <w:r w:rsidR="00EA086F">
          <w:rPr>
            <w:szCs w:val="24"/>
          </w:rPr>
          <w:t xml:space="preserve">and 2-byte num_of_pedning_log, </w:t>
        </w:r>
      </w:ins>
      <w:ins w:id="955" w:author="rocky" w:date="2013-03-05T10:39:00Z">
        <w:r w:rsidR="0015669A">
          <w:rPr>
            <w:rFonts w:hint="eastAsia"/>
            <w:szCs w:val="24"/>
          </w:rPr>
          <w:t>will be sent back to PHONE.</w:t>
        </w:r>
      </w:ins>
      <w:ins w:id="956" w:author="rocky" w:date="2013-05-21T11:16:00Z">
        <w:r w:rsidR="00065397">
          <w:rPr>
            <w:szCs w:val="24"/>
          </w:rPr>
          <w:t xml:space="preserve"> </w:t>
        </w:r>
      </w:ins>
      <w:ins w:id="957" w:author="rocky" w:date="2015-12-04T12:55:00Z">
        <w:r w:rsidR="009A0A30">
          <w:rPr>
            <w:szCs w:val="24"/>
          </w:rPr>
          <w:t xml:space="preserve">In protocol version 8008 or newer, an optional </w:t>
        </w:r>
      </w:ins>
      <w:ins w:id="958" w:author="rocky" w:date="2015-12-04T11:43:00Z">
        <w:r w:rsidR="00873168" w:rsidRPr="00EE1FC4">
          <w:rPr>
            <w:szCs w:val="24"/>
          </w:rPr>
          <w:t>16-byte Response2_ex</w:t>
        </w:r>
      </w:ins>
      <w:ins w:id="959" w:author="rocky" w:date="2015-12-04T11:44:00Z">
        <w:r w:rsidR="00873168" w:rsidRPr="004800D1">
          <w:rPr>
            <w:szCs w:val="24"/>
          </w:rPr>
          <w:t xml:space="preserve"> m</w:t>
        </w:r>
        <w:r w:rsidR="00873168" w:rsidRPr="00E50A74">
          <w:rPr>
            <w:szCs w:val="24"/>
          </w:rPr>
          <w:t>ight be transmitted which is computed by DID-TID-Key for a registered PRC/OTA clients.</w:t>
        </w:r>
      </w:ins>
    </w:p>
    <w:p w:rsidR="000C0E56" w:rsidRDefault="00065397">
      <w:pPr>
        <w:pStyle w:val="a3"/>
        <w:ind w:leftChars="0" w:left="1440"/>
        <w:rPr>
          <w:ins w:id="960" w:author="rocky" w:date="2014-06-16T17:06:00Z"/>
          <w:szCs w:val="24"/>
        </w:rPr>
      </w:pPr>
      <w:ins w:id="961" w:author="rocky" w:date="2013-05-21T11:16:00Z">
        <w:r>
          <w:rPr>
            <w:szCs w:val="24"/>
          </w:rPr>
          <w:t xml:space="preserve">When the DEVICE accept the command, </w:t>
        </w:r>
      </w:ins>
      <w:ins w:id="962" w:author="rocky" w:date="2013-05-21T11:19:00Z">
        <w:r>
          <w:rPr>
            <w:szCs w:val="24"/>
          </w:rPr>
          <w:t xml:space="preserve">the </w:t>
        </w:r>
      </w:ins>
      <w:ins w:id="963" w:author="rocky" w:date="2013-05-21T11:16:00Z">
        <w:r>
          <w:rPr>
            <w:szCs w:val="24"/>
          </w:rPr>
          <w:t>status code is 00h.</w:t>
        </w:r>
      </w:ins>
      <w:ins w:id="964" w:author="rocky" w:date="2013-05-21T11:17:00Z">
        <w:r>
          <w:rPr>
            <w:szCs w:val="24"/>
          </w:rPr>
          <w:t xml:space="preserve"> If PHONE does not send </w:t>
        </w:r>
      </w:ins>
      <w:ins w:id="965" w:author="rocky" w:date="2013-05-21T11:19:00Z">
        <w:r>
          <w:rPr>
            <w:szCs w:val="24"/>
          </w:rPr>
          <w:t xml:space="preserve">the </w:t>
        </w:r>
      </w:ins>
      <w:ins w:id="966" w:author="rocky" w:date="2013-05-21T11:17:00Z">
        <w:r>
          <w:rPr>
            <w:szCs w:val="24"/>
          </w:rPr>
          <w:t xml:space="preserve">DID </w:t>
        </w:r>
      </w:ins>
      <w:ins w:id="967" w:author="rocky" w:date="2013-05-21T11:18:00Z">
        <w:r>
          <w:rPr>
            <w:szCs w:val="24"/>
          </w:rPr>
          <w:t>which matches DEVICE</w:t>
        </w:r>
      </w:ins>
      <w:ins w:id="968" w:author="rocky" w:date="2013-05-21T11:19:00Z">
        <w:r>
          <w:rPr>
            <w:szCs w:val="24"/>
          </w:rPr>
          <w:t>’s</w:t>
        </w:r>
      </w:ins>
      <w:ins w:id="969" w:author="rocky" w:date="2013-05-21T11:17:00Z">
        <w:r>
          <w:rPr>
            <w:szCs w:val="24"/>
          </w:rPr>
          <w:t xml:space="preserve">, </w:t>
        </w:r>
      </w:ins>
      <w:ins w:id="970" w:author="rocky" w:date="2013-05-21T11:19:00Z">
        <w:r>
          <w:rPr>
            <w:szCs w:val="24"/>
          </w:rPr>
          <w:t>the status code is 01h.</w:t>
        </w:r>
      </w:ins>
      <w:ins w:id="971" w:author="rocky" w:date="2013-05-21T11:23:00Z">
        <w:r>
          <w:rPr>
            <w:szCs w:val="24"/>
          </w:rPr>
          <w:t xml:space="preserve"> </w:t>
        </w:r>
      </w:ins>
      <w:ins w:id="972" w:author="rocky" w:date="2013-05-21T11:24:00Z">
        <w:r>
          <w:rPr>
            <w:szCs w:val="24"/>
          </w:rPr>
          <w:t>If PHONE sends out correct DID but is not a valid SN, the status code is 0Fh.</w:t>
        </w:r>
      </w:ins>
      <w:ins w:id="973" w:author="rocky" w:date="2013-05-21T11:25:00Z">
        <w:r w:rsidRPr="00065397">
          <w:rPr>
            <w:szCs w:val="24"/>
          </w:rPr>
          <w:t xml:space="preserve"> </w:t>
        </w:r>
        <w:r>
          <w:rPr>
            <w:szCs w:val="24"/>
          </w:rPr>
          <w:t>If PHONE sends out correct DID but is not a valid SN, and currently DEVICE is in IPA state</w:t>
        </w:r>
      </w:ins>
      <w:ins w:id="974" w:author="rocky" w:date="2013-05-21T11:26:00Z">
        <w:r>
          <w:rPr>
            <w:szCs w:val="24"/>
          </w:rPr>
          <w:t>,</w:t>
        </w:r>
      </w:ins>
      <w:ins w:id="975" w:author="rocky" w:date="2013-05-21T11:25:00Z">
        <w:r>
          <w:rPr>
            <w:szCs w:val="24"/>
          </w:rPr>
          <w:t xml:space="preserve"> the status code is 0Ch.</w:t>
        </w:r>
      </w:ins>
      <w:ins w:id="976" w:author="rocky" w:date="2013-05-21T11:26:00Z">
        <w:r>
          <w:rPr>
            <w:szCs w:val="24"/>
          </w:rPr>
          <w:t xml:space="preserve"> If the DEVICE is in SETUP state, the status code is 0Dh. If the device contains some changes on client list </w:t>
        </w:r>
      </w:ins>
      <w:ins w:id="977" w:author="rocky" w:date="2013-05-21T11:27:00Z">
        <w:r>
          <w:rPr>
            <w:szCs w:val="24"/>
          </w:rPr>
          <w:t>which has not yet been reflected</w:t>
        </w:r>
        <w:r w:rsidR="002C7186">
          <w:rPr>
            <w:szCs w:val="24"/>
          </w:rPr>
          <w:t xml:space="preserve"> to ADMIN, the status code is 10h. Status code </w:t>
        </w:r>
      </w:ins>
      <w:ins w:id="978" w:author="rocky" w:date="2015-12-04T11:33:00Z">
        <w:r w:rsidR="00061EF5">
          <w:rPr>
            <w:szCs w:val="24"/>
          </w:rPr>
          <w:t>value 20h means login number is expired.</w:t>
        </w:r>
      </w:ins>
    </w:p>
    <w:p w:rsidR="00EA086F" w:rsidRDefault="00EA086F">
      <w:pPr>
        <w:pStyle w:val="a3"/>
        <w:ind w:leftChars="0" w:left="1440"/>
        <w:rPr>
          <w:ins w:id="979" w:author="rocky" w:date="2015-12-04T14:39:00Z"/>
          <w:szCs w:val="24"/>
        </w:rPr>
      </w:pPr>
    </w:p>
    <w:p w:rsidR="00C61007" w:rsidRPr="00870474" w:rsidRDefault="00C61007">
      <w:pPr>
        <w:pStyle w:val="a3"/>
        <w:ind w:leftChars="0" w:left="1440"/>
        <w:rPr>
          <w:szCs w:val="24"/>
        </w:rPr>
      </w:pPr>
    </w:p>
    <w:p w:rsidR="00061102" w:rsidRPr="00D0712D" w:rsidRDefault="00061102" w:rsidP="00061102">
      <w:pPr>
        <w:pStyle w:val="a3"/>
        <w:pBdr>
          <w:bottom w:val="single" w:sz="6" w:space="1" w:color="auto"/>
        </w:pBdr>
        <w:ind w:leftChars="0" w:left="1440"/>
        <w:rPr>
          <w:sz w:val="18"/>
          <w:szCs w:val="18"/>
        </w:rPr>
      </w:pPr>
      <w:r>
        <w:rPr>
          <w:rFonts w:hint="eastAsia"/>
          <w:sz w:val="18"/>
          <w:szCs w:val="18"/>
        </w:rPr>
        <w:lastRenderedPageBreak/>
        <w:t>Status</w:t>
      </w:r>
      <w:r>
        <w:rPr>
          <w:rFonts w:hint="eastAsia"/>
          <w:sz w:val="18"/>
          <w:szCs w:val="18"/>
        </w:rPr>
        <w:tab/>
      </w:r>
      <w:r>
        <w:rPr>
          <w:rFonts w:hint="eastAsia"/>
          <w:sz w:val="18"/>
          <w:szCs w:val="18"/>
        </w:rPr>
        <w:tab/>
      </w:r>
      <w:ins w:id="980" w:author="rocky" w:date="2013-03-22T10:36:00Z">
        <w:r w:rsidR="00DB7D69">
          <w:rPr>
            <w:rFonts w:hint="eastAsia"/>
            <w:sz w:val="18"/>
            <w:szCs w:val="18"/>
          </w:rPr>
          <w:tab/>
        </w:r>
      </w:ins>
      <w:r w:rsidRPr="00D0712D">
        <w:rPr>
          <w:rFonts w:hint="eastAsia"/>
          <w:sz w:val="18"/>
          <w:szCs w:val="18"/>
        </w:rPr>
        <w:t>Mode</w:t>
      </w:r>
      <w:r w:rsidRPr="00D0712D">
        <w:rPr>
          <w:rFonts w:hint="eastAsia"/>
          <w:sz w:val="18"/>
          <w:szCs w:val="18"/>
        </w:rPr>
        <w:tab/>
        <w:t>Code</w:t>
      </w:r>
      <w:r>
        <w:rPr>
          <w:rFonts w:hint="eastAsia"/>
          <w:sz w:val="18"/>
          <w:szCs w:val="18"/>
        </w:rPr>
        <w:tab/>
        <w:t>Data_len</w:t>
      </w:r>
      <w:del w:id="981" w:author="rocky" w:date="2014-06-16T17:02:00Z">
        <w:r w:rsidDel="00EA086F">
          <w:rPr>
            <w:rFonts w:hint="eastAsia"/>
            <w:sz w:val="18"/>
            <w:szCs w:val="18"/>
          </w:rPr>
          <w:tab/>
        </w:r>
      </w:del>
      <w:ins w:id="982" w:author="rocky" w:date="2013-07-29T17:11:00Z">
        <w:r w:rsidR="003C2117">
          <w:rPr>
            <w:sz w:val="18"/>
            <w:szCs w:val="18"/>
          </w:rPr>
          <w:tab/>
        </w:r>
      </w:ins>
      <w:ins w:id="983" w:author="rocky" w:date="2014-06-16T17:03:00Z">
        <w:r w:rsidR="00EA086F">
          <w:rPr>
            <w:sz w:val="18"/>
            <w:szCs w:val="18"/>
          </w:rPr>
          <w:tab/>
        </w:r>
      </w:ins>
      <w:r>
        <w:rPr>
          <w:rFonts w:hint="eastAsia"/>
          <w:sz w:val="18"/>
          <w:szCs w:val="18"/>
        </w:rPr>
        <w:t>Data_bytes</w:t>
      </w:r>
    </w:p>
    <w:p w:rsidR="00061102" w:rsidRDefault="00061102" w:rsidP="00061102">
      <w:pPr>
        <w:pStyle w:val="a3"/>
        <w:ind w:leftChars="0" w:left="1440"/>
        <w:rPr>
          <w:ins w:id="984" w:author="rocky" w:date="2013-07-29T17:09:00Z"/>
          <w:sz w:val="18"/>
          <w:szCs w:val="18"/>
        </w:rPr>
      </w:pPr>
      <w:r>
        <w:rPr>
          <w:rFonts w:hint="eastAsia"/>
          <w:sz w:val="18"/>
          <w:szCs w:val="18"/>
        </w:rPr>
        <w:t>00h if OK</w:t>
      </w:r>
      <w:r>
        <w:rPr>
          <w:rFonts w:hint="eastAsia"/>
          <w:sz w:val="18"/>
          <w:szCs w:val="18"/>
        </w:rPr>
        <w:tab/>
      </w:r>
      <w:ins w:id="985" w:author="rocky" w:date="2013-03-22T10:36:00Z">
        <w:r w:rsidR="00DB7D69">
          <w:rPr>
            <w:rFonts w:hint="eastAsia"/>
            <w:sz w:val="18"/>
            <w:szCs w:val="18"/>
          </w:rPr>
          <w:tab/>
        </w:r>
      </w:ins>
      <w:r>
        <w:rPr>
          <w:rFonts w:hint="eastAsia"/>
          <w:sz w:val="18"/>
          <w:szCs w:val="18"/>
        </w:rPr>
        <w:t>02h</w:t>
      </w:r>
      <w:r>
        <w:rPr>
          <w:rFonts w:hint="eastAsia"/>
          <w:sz w:val="18"/>
          <w:szCs w:val="18"/>
        </w:rPr>
        <w:tab/>
        <w:t>01h</w:t>
      </w:r>
      <w:r>
        <w:rPr>
          <w:rFonts w:hint="eastAsia"/>
          <w:sz w:val="18"/>
          <w:szCs w:val="18"/>
        </w:rPr>
        <w:tab/>
      </w:r>
      <w:ins w:id="986" w:author="rocky" w:date="2013-08-08T14:20:00Z">
        <w:r w:rsidR="00745528">
          <w:rPr>
            <w:sz w:val="18"/>
            <w:szCs w:val="18"/>
          </w:rPr>
          <w:t>5</w:t>
        </w:r>
      </w:ins>
      <w:del w:id="987" w:author="rocky" w:date="2013-08-08T14:20:00Z">
        <w:r w:rsidDel="00745528">
          <w:rPr>
            <w:rFonts w:hint="eastAsia"/>
            <w:sz w:val="18"/>
            <w:szCs w:val="18"/>
          </w:rPr>
          <w:delText>3</w:delText>
        </w:r>
      </w:del>
      <w:ins w:id="988" w:author="rocky" w:date="2013-07-29T17:10:00Z">
        <w:r w:rsidR="00EA086F">
          <w:rPr>
            <w:sz w:val="18"/>
            <w:szCs w:val="18"/>
          </w:rPr>
          <w:t>3</w:t>
        </w:r>
      </w:ins>
      <w:del w:id="989" w:author="rocky" w:date="2013-07-29T17:10:00Z">
        <w:r w:rsidDel="003C2117">
          <w:rPr>
            <w:rFonts w:hint="eastAsia"/>
            <w:sz w:val="18"/>
            <w:szCs w:val="18"/>
          </w:rPr>
          <w:delText>0</w:delText>
        </w:r>
      </w:del>
      <w:r>
        <w:rPr>
          <w:rFonts w:hint="eastAsia"/>
          <w:sz w:val="18"/>
          <w:szCs w:val="18"/>
        </w:rPr>
        <w:t>h</w:t>
      </w:r>
      <w:ins w:id="990" w:author="rocky" w:date="2015-12-04T11:34:00Z">
        <w:r w:rsidR="00061EF5">
          <w:rPr>
            <w:sz w:val="18"/>
            <w:szCs w:val="18"/>
          </w:rPr>
          <w:t xml:space="preserve"> + {10h}</w:t>
        </w:r>
      </w:ins>
      <w:ins w:id="991" w:author="rocky" w:date="2014-09-29T11:10:00Z">
        <w:r w:rsidR="009A7E5C">
          <w:rPr>
            <w:sz w:val="18"/>
            <w:szCs w:val="18"/>
          </w:rPr>
          <w:tab/>
        </w:r>
      </w:ins>
      <w:ins w:id="992" w:author="rocky" w:date="2015-12-04T13:12:00Z">
        <w:r w:rsidR="001B5EC5">
          <w:rPr>
            <w:sz w:val="18"/>
            <w:szCs w:val="18"/>
          </w:rPr>
          <w:tab/>
        </w:r>
      </w:ins>
      <w:del w:id="993" w:author="rocky" w:date="2013-07-29T17:11:00Z">
        <w:r w:rsidDel="003C2117">
          <w:rPr>
            <w:rFonts w:hint="eastAsia"/>
            <w:sz w:val="18"/>
            <w:szCs w:val="18"/>
          </w:rPr>
          <w:tab/>
        </w:r>
      </w:del>
      <w:del w:id="994" w:author="rocky" w:date="2013-05-21T11:03:00Z">
        <w:r w:rsidDel="00004AEA">
          <w:rPr>
            <w:rFonts w:hint="eastAsia"/>
            <w:sz w:val="18"/>
            <w:szCs w:val="18"/>
          </w:rPr>
          <w:tab/>
        </w:r>
      </w:del>
      <w:r>
        <w:rPr>
          <w:rFonts w:hint="eastAsia"/>
          <w:sz w:val="18"/>
          <w:szCs w:val="18"/>
        </w:rPr>
        <w:t>DID, Response</w:t>
      </w:r>
      <w:del w:id="995" w:author="rocky" w:date="2013-03-04T16:26:00Z">
        <w:r w:rsidDel="00B85494">
          <w:rPr>
            <w:rFonts w:hint="eastAsia"/>
            <w:sz w:val="18"/>
            <w:szCs w:val="18"/>
          </w:rPr>
          <w:delText xml:space="preserve"> </w:delText>
        </w:r>
      </w:del>
      <w:r>
        <w:rPr>
          <w:rFonts w:hint="eastAsia"/>
          <w:sz w:val="18"/>
          <w:szCs w:val="18"/>
        </w:rPr>
        <w:t xml:space="preserve">2, </w:t>
      </w:r>
      <w:ins w:id="996" w:author="rocky" w:date="2013-08-08T14:21:00Z">
        <w:r w:rsidR="00745528">
          <w:rPr>
            <w:sz w:val="18"/>
            <w:szCs w:val="18"/>
          </w:rPr>
          <w:t xml:space="preserve">Challenge, </w:t>
        </w:r>
      </w:ins>
      <w:del w:id="997" w:author="rocky" w:date="2013-07-29T17:11:00Z">
        <w:r w:rsidDel="003C2117">
          <w:rPr>
            <w:rFonts w:hint="eastAsia"/>
            <w:sz w:val="18"/>
            <w:szCs w:val="18"/>
          </w:rPr>
          <w:delText>Challenge</w:delText>
        </w:r>
      </w:del>
      <w:del w:id="998" w:author="rocky" w:date="2013-03-04T16:26:00Z">
        <w:r w:rsidDel="00B85494">
          <w:rPr>
            <w:rFonts w:hint="eastAsia"/>
            <w:sz w:val="18"/>
            <w:szCs w:val="18"/>
          </w:rPr>
          <w:delText xml:space="preserve"> </w:delText>
        </w:r>
      </w:del>
      <w:del w:id="999" w:author="rocky" w:date="2013-07-29T17:11:00Z">
        <w:r w:rsidDel="003C2117">
          <w:rPr>
            <w:rFonts w:hint="eastAsia"/>
            <w:sz w:val="18"/>
            <w:szCs w:val="18"/>
          </w:rPr>
          <w:delText>1</w:delText>
        </w:r>
      </w:del>
    </w:p>
    <w:p w:rsidR="003C2117" w:rsidRPr="00D0712D" w:rsidRDefault="003C2117" w:rsidP="003C2117">
      <w:pPr>
        <w:pStyle w:val="a3"/>
        <w:pBdr>
          <w:bottom w:val="single" w:sz="6" w:space="1" w:color="auto"/>
        </w:pBdr>
        <w:ind w:leftChars="0" w:left="1440"/>
        <w:rPr>
          <w:ins w:id="1000" w:author="rocky" w:date="2013-07-29T17:09:00Z"/>
          <w:sz w:val="18"/>
          <w:szCs w:val="18"/>
        </w:rPr>
      </w:pPr>
      <w:ins w:id="1001" w:author="rocky" w:date="2013-07-29T17:09:00Z">
        <w:r>
          <w:rPr>
            <w:rFonts w:hint="eastAsia"/>
            <w:sz w:val="18"/>
            <w:szCs w:val="18"/>
          </w:rPr>
          <w:t>Data_bytes</w:t>
        </w:r>
        <w:r>
          <w:rPr>
            <w:sz w:val="18"/>
            <w:szCs w:val="18"/>
          </w:rPr>
          <w:t xml:space="preserve"> (cont.)</w:t>
        </w:r>
      </w:ins>
    </w:p>
    <w:p w:rsidR="009A0A30" w:rsidRDefault="00EA086F">
      <w:pPr>
        <w:pStyle w:val="a3"/>
        <w:ind w:leftChars="0" w:left="1440"/>
        <w:rPr>
          <w:ins w:id="1002" w:author="rocky" w:date="2015-12-04T12:56:00Z"/>
          <w:sz w:val="18"/>
          <w:szCs w:val="18"/>
        </w:rPr>
        <w:pPrChange w:id="1003" w:author="rocky" w:date="2015-12-04T13:11:00Z">
          <w:pPr/>
        </w:pPrChange>
      </w:pPr>
      <w:ins w:id="1004" w:author="rocky" w:date="2014-06-16T17:03:00Z">
        <w:r>
          <w:rPr>
            <w:sz w:val="18"/>
            <w:szCs w:val="18"/>
          </w:rPr>
          <w:t>Device_name</w:t>
        </w:r>
      </w:ins>
      <w:ins w:id="1005" w:author="rocky" w:date="2015-12-04T12:53:00Z">
        <w:r w:rsidR="009A0A30">
          <w:rPr>
            <w:sz w:val="18"/>
            <w:szCs w:val="18"/>
          </w:rPr>
          <w:t>,</w:t>
        </w:r>
      </w:ins>
      <w:ins w:id="1006" w:author="rocky" w:date="2014-06-16T17:03:00Z">
        <w:r>
          <w:rPr>
            <w:sz w:val="18"/>
            <w:szCs w:val="18"/>
          </w:rPr>
          <w:t xml:space="preserve"> </w:t>
        </w:r>
      </w:ins>
      <w:ins w:id="1007" w:author="rocky" w:date="2013-07-29T17:11:00Z">
        <w:r w:rsidR="00745528">
          <w:rPr>
            <w:rFonts w:hint="eastAsia"/>
            <w:sz w:val="18"/>
            <w:szCs w:val="18"/>
          </w:rPr>
          <w:t>FW_Version, Battery_ADC_Value</w:t>
        </w:r>
      </w:ins>
      <w:ins w:id="1008" w:author="rocky" w:date="2014-06-16T15:08:00Z">
        <w:r w:rsidR="007B25EE">
          <w:rPr>
            <w:sz w:val="18"/>
            <w:szCs w:val="18"/>
          </w:rPr>
          <w:t>, Num_of_pending_log</w:t>
        </w:r>
      </w:ins>
      <w:ins w:id="1009" w:author="rocky" w:date="2015-12-04T11:32:00Z">
        <w:r w:rsidR="00873168">
          <w:rPr>
            <w:sz w:val="18"/>
            <w:szCs w:val="18"/>
          </w:rPr>
          <w:t>,</w:t>
        </w:r>
      </w:ins>
      <w:ins w:id="1010" w:author="rocky" w:date="2015-12-04T12:56:00Z">
        <w:r w:rsidR="009A0A30">
          <w:rPr>
            <w:sz w:val="18"/>
            <w:szCs w:val="18"/>
          </w:rPr>
          <w:t xml:space="preserve"> </w:t>
        </w:r>
      </w:ins>
      <w:ins w:id="1011" w:author="rocky" w:date="2015-12-04T13:11:00Z">
        <w:r w:rsidR="001B5EC5">
          <w:rPr>
            <w:sz w:val="18"/>
            <w:szCs w:val="18"/>
          </w:rPr>
          <w:t>{Response2_ex}</w:t>
        </w:r>
      </w:ins>
    </w:p>
    <w:p w:rsidR="00EA086F" w:rsidRPr="009A0A30" w:rsidRDefault="00EA086F" w:rsidP="003C2117">
      <w:pPr>
        <w:pStyle w:val="a3"/>
        <w:ind w:leftChars="0" w:left="1440"/>
        <w:rPr>
          <w:ins w:id="1012" w:author="rocky" w:date="2013-07-29T17:07:00Z"/>
          <w:sz w:val="18"/>
          <w:szCs w:val="18"/>
        </w:rPr>
      </w:pPr>
    </w:p>
    <w:p w:rsidR="003C2117" w:rsidRDefault="003C2117" w:rsidP="00061102">
      <w:pPr>
        <w:pStyle w:val="a3"/>
        <w:ind w:leftChars="0" w:left="1440"/>
        <w:rPr>
          <w:ins w:id="1013" w:author="rocky" w:date="2013-07-29T17:07:00Z"/>
          <w:sz w:val="18"/>
          <w:szCs w:val="18"/>
        </w:rPr>
      </w:pPr>
      <w:ins w:id="1014" w:author="rocky" w:date="2013-07-29T17:07:00Z">
        <w:r>
          <w:rPr>
            <w:szCs w:val="24"/>
          </w:rPr>
          <w:t xml:space="preserve">Following are </w:t>
        </w:r>
      </w:ins>
      <w:ins w:id="1015" w:author="rocky" w:date="2013-07-29T17:08:00Z">
        <w:r>
          <w:rPr>
            <w:szCs w:val="24"/>
          </w:rPr>
          <w:t xml:space="preserve">other </w:t>
        </w:r>
      </w:ins>
      <w:ins w:id="1016" w:author="rocky" w:date="2013-07-29T17:07:00Z">
        <w:r>
          <w:rPr>
            <w:szCs w:val="24"/>
          </w:rPr>
          <w:t>possible</w:t>
        </w:r>
      </w:ins>
      <w:ins w:id="1017" w:author="rocky" w:date="2013-07-29T17:08:00Z">
        <w:r>
          <w:rPr>
            <w:szCs w:val="24"/>
          </w:rPr>
          <w:t xml:space="preserve"> Status Code value</w:t>
        </w:r>
      </w:ins>
      <w:ins w:id="1018" w:author="rocky" w:date="2013-07-29T17:07:00Z">
        <w:r>
          <w:rPr>
            <w:szCs w:val="24"/>
          </w:rPr>
          <w:t>.</w:t>
        </w:r>
      </w:ins>
    </w:p>
    <w:p w:rsidR="003C2117" w:rsidRPr="00D0712D" w:rsidRDefault="003C2117" w:rsidP="003C2117">
      <w:pPr>
        <w:pStyle w:val="a3"/>
        <w:pBdr>
          <w:bottom w:val="single" w:sz="6" w:space="1" w:color="auto"/>
        </w:pBdr>
        <w:ind w:leftChars="0" w:left="1440"/>
        <w:rPr>
          <w:ins w:id="1019" w:author="rocky" w:date="2013-07-29T17:07:00Z"/>
          <w:sz w:val="18"/>
          <w:szCs w:val="18"/>
        </w:rPr>
      </w:pPr>
      <w:ins w:id="1020" w:author="rocky" w:date="2013-07-29T17:0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sz w:val="18"/>
            <w:szCs w:val="18"/>
          </w:rPr>
          <w:tab/>
        </w:r>
      </w:ins>
    </w:p>
    <w:p w:rsidR="00824FA8" w:rsidRDefault="00DB7D69">
      <w:pPr>
        <w:pStyle w:val="a3"/>
        <w:ind w:leftChars="0" w:left="1440"/>
        <w:rPr>
          <w:ins w:id="1021" w:author="rocky" w:date="2014-11-26T10:41:00Z"/>
          <w:sz w:val="18"/>
          <w:szCs w:val="18"/>
        </w:rPr>
      </w:pPr>
      <w:ins w:id="1022" w:author="rocky" w:date="2013-03-09T22:28:00Z">
        <w:r>
          <w:rPr>
            <w:rFonts w:hint="eastAsia"/>
            <w:sz w:val="18"/>
            <w:szCs w:val="18"/>
          </w:rPr>
          <w:t>0</w:t>
        </w:r>
      </w:ins>
      <w:ins w:id="1023" w:author="rocky" w:date="2013-03-22T10:35:00Z">
        <w:r>
          <w:rPr>
            <w:rFonts w:hint="eastAsia"/>
            <w:sz w:val="18"/>
            <w:szCs w:val="18"/>
          </w:rPr>
          <w:t>1</w:t>
        </w:r>
      </w:ins>
      <w:ins w:id="1024" w:author="rocky" w:date="2013-03-09T22:28:00Z">
        <w:r w:rsidR="00EF29AA">
          <w:rPr>
            <w:rFonts w:hint="eastAsia"/>
            <w:sz w:val="18"/>
            <w:szCs w:val="18"/>
          </w:rPr>
          <w:t>h if fails (</w:t>
        </w:r>
      </w:ins>
      <w:ins w:id="1025" w:author="rocky" w:date="2013-05-14T12:56:00Z">
        <w:r w:rsidR="00EF29AA">
          <w:rPr>
            <w:sz w:val="18"/>
            <w:szCs w:val="18"/>
          </w:rPr>
          <w:t>DID mismatch</w:t>
        </w:r>
      </w:ins>
      <w:ins w:id="1026" w:author="rocky" w:date="2013-03-09T22:28:00Z">
        <w:r w:rsidR="00EF29AA">
          <w:rPr>
            <w:rFonts w:hint="eastAsia"/>
            <w:sz w:val="18"/>
            <w:szCs w:val="18"/>
          </w:rPr>
          <w:t>)</w:t>
        </w:r>
      </w:ins>
      <w:ins w:id="1027" w:author="rocky" w:date="2013-04-16T10:31:00Z">
        <w:r w:rsidR="00723B0B">
          <w:rPr>
            <w:sz w:val="18"/>
            <w:szCs w:val="18"/>
          </w:rPr>
          <w:tab/>
        </w:r>
      </w:ins>
    </w:p>
    <w:p w:rsidR="0042706A" w:rsidRDefault="0042706A">
      <w:pPr>
        <w:pStyle w:val="a3"/>
        <w:ind w:leftChars="0" w:left="1440"/>
        <w:rPr>
          <w:ins w:id="1028" w:author="rocky" w:date="2014-11-26T10:43:00Z"/>
          <w:sz w:val="18"/>
          <w:szCs w:val="18"/>
        </w:rPr>
      </w:pPr>
      <w:ins w:id="1029" w:author="rocky" w:date="2014-11-26T10:41:00Z">
        <w:r>
          <w:rPr>
            <w:sz w:val="18"/>
            <w:szCs w:val="18"/>
          </w:rPr>
          <w:t xml:space="preserve">02h if </w:t>
        </w:r>
      </w:ins>
      <w:ins w:id="1030" w:author="rocky" w:date="2014-11-26T10:42:00Z">
        <w:r>
          <w:rPr>
            <w:sz w:val="18"/>
            <w:szCs w:val="18"/>
          </w:rPr>
          <w:t>the</w:t>
        </w:r>
      </w:ins>
      <w:ins w:id="1031" w:author="rocky" w:date="2014-11-26T10:41:00Z">
        <w:r>
          <w:rPr>
            <w:sz w:val="18"/>
            <w:szCs w:val="18"/>
          </w:rPr>
          <w:t xml:space="preserve"> command packet is in incorrect format</w:t>
        </w:r>
      </w:ins>
    </w:p>
    <w:p w:rsidR="00110109" w:rsidRDefault="00110109">
      <w:pPr>
        <w:pStyle w:val="a3"/>
        <w:ind w:leftChars="0" w:left="1440"/>
        <w:rPr>
          <w:ins w:id="1032" w:author="rocky" w:date="2014-11-26T10:56:00Z"/>
          <w:sz w:val="18"/>
          <w:szCs w:val="18"/>
        </w:rPr>
      </w:pPr>
      <w:ins w:id="1033" w:author="rocky" w:date="2014-11-26T10:43:00Z">
        <w:r>
          <w:rPr>
            <w:sz w:val="18"/>
            <w:szCs w:val="18"/>
          </w:rPr>
          <w:t xml:space="preserve">03h if the command is issued but currently the state of the lock cannot accept </w:t>
        </w:r>
      </w:ins>
      <w:ins w:id="1034" w:author="rocky" w:date="2014-11-26T10:44:00Z">
        <w:r>
          <w:rPr>
            <w:sz w:val="18"/>
            <w:szCs w:val="18"/>
          </w:rPr>
          <w:t>the</w:t>
        </w:r>
      </w:ins>
      <w:ins w:id="1035" w:author="rocky" w:date="2014-11-26T10:43:00Z">
        <w:r>
          <w:rPr>
            <w:sz w:val="18"/>
            <w:szCs w:val="18"/>
          </w:rPr>
          <w:t xml:space="preserve"> command</w:t>
        </w:r>
      </w:ins>
    </w:p>
    <w:p w:rsidR="002550FC" w:rsidRPr="00110109" w:rsidRDefault="002550FC">
      <w:pPr>
        <w:pStyle w:val="a3"/>
        <w:ind w:leftChars="0" w:left="1440"/>
        <w:rPr>
          <w:ins w:id="1036" w:author="rocky" w:date="2014-11-26T10:39:00Z"/>
          <w:sz w:val="18"/>
          <w:szCs w:val="18"/>
        </w:rPr>
      </w:pPr>
      <w:ins w:id="1037" w:author="rocky" w:date="2014-11-26T10:56:00Z">
        <w:r>
          <w:rPr>
            <w:sz w:val="18"/>
            <w:szCs w:val="18"/>
          </w:rPr>
          <w:t>04h if the client owing this SN is TID client</w:t>
        </w:r>
      </w:ins>
      <w:ins w:id="1038" w:author="rocky" w:date="2014-11-26T10:57:00Z">
        <w:r>
          <w:rPr>
            <w:sz w:val="18"/>
            <w:szCs w:val="18"/>
          </w:rPr>
          <w:t xml:space="preserve"> and the lock is in IPA mode</w:t>
        </w:r>
      </w:ins>
    </w:p>
    <w:p w:rsidR="0042706A" w:rsidRDefault="0042706A">
      <w:pPr>
        <w:pStyle w:val="a3"/>
        <w:ind w:leftChars="0" w:left="1440"/>
        <w:rPr>
          <w:ins w:id="1039" w:author="rocky" w:date="2014-11-26T10:39:00Z"/>
          <w:sz w:val="18"/>
          <w:szCs w:val="18"/>
        </w:rPr>
      </w:pPr>
      <w:ins w:id="1040" w:author="rocky" w:date="2014-11-26T10:39:00Z">
        <w:r>
          <w:rPr>
            <w:sz w:val="18"/>
            <w:szCs w:val="18"/>
          </w:rPr>
          <w:t>07h if the command is ok and the channel mode is active in this lock</w:t>
        </w:r>
      </w:ins>
    </w:p>
    <w:p w:rsidR="0042706A" w:rsidRDefault="0042706A">
      <w:pPr>
        <w:pStyle w:val="a3"/>
        <w:ind w:leftChars="0" w:left="1440"/>
        <w:rPr>
          <w:ins w:id="1041" w:author="rocky" w:date="2014-11-26T10:46:00Z"/>
          <w:sz w:val="18"/>
          <w:szCs w:val="18"/>
        </w:rPr>
      </w:pPr>
      <w:ins w:id="1042" w:author="rocky" w:date="2014-11-26T10:39:00Z">
        <w:r>
          <w:rPr>
            <w:sz w:val="18"/>
            <w:szCs w:val="18"/>
          </w:rPr>
          <w:t xml:space="preserve">08h if the command is ok and the lock is </w:t>
        </w:r>
      </w:ins>
      <w:ins w:id="1043" w:author="rocky" w:date="2014-11-26T10:40:00Z">
        <w:r>
          <w:rPr>
            <w:sz w:val="18"/>
            <w:szCs w:val="18"/>
          </w:rPr>
          <w:t xml:space="preserve">already </w:t>
        </w:r>
      </w:ins>
      <w:ins w:id="1044" w:author="rocky" w:date="2014-11-26T10:39:00Z">
        <w:r>
          <w:rPr>
            <w:sz w:val="18"/>
            <w:szCs w:val="18"/>
          </w:rPr>
          <w:t>open</w:t>
        </w:r>
      </w:ins>
      <w:ins w:id="1045" w:author="rocky" w:date="2014-11-26T10:40:00Z">
        <w:r>
          <w:rPr>
            <w:sz w:val="18"/>
            <w:szCs w:val="18"/>
          </w:rPr>
          <w:t>ed (but not due to channel mode)</w:t>
        </w:r>
      </w:ins>
    </w:p>
    <w:p w:rsidR="006362E6" w:rsidRDefault="006362E6">
      <w:pPr>
        <w:pStyle w:val="a3"/>
        <w:ind w:leftChars="0" w:left="1440"/>
        <w:rPr>
          <w:ins w:id="1046" w:author="rocky" w:date="2014-11-26T10:45:00Z"/>
          <w:sz w:val="18"/>
          <w:szCs w:val="18"/>
        </w:rPr>
      </w:pPr>
      <w:ins w:id="1047" w:author="rocky" w:date="2014-11-26T10:46:00Z">
        <w:r>
          <w:rPr>
            <w:sz w:val="18"/>
            <w:szCs w:val="18"/>
          </w:rPr>
          <w:t>09h if the lock has not yet been correctly initialized (e.g. model name not yet set)</w:t>
        </w:r>
      </w:ins>
    </w:p>
    <w:p w:rsidR="00110109" w:rsidRPr="00110109" w:rsidRDefault="00110109">
      <w:pPr>
        <w:pStyle w:val="a3"/>
        <w:ind w:leftChars="0" w:left="1440"/>
        <w:rPr>
          <w:ins w:id="1048" w:author="rocky" w:date="2013-05-14T10:51:00Z"/>
          <w:sz w:val="18"/>
          <w:szCs w:val="18"/>
        </w:rPr>
      </w:pPr>
      <w:ins w:id="1049" w:author="rocky" w:date="2014-11-26T10:45:00Z">
        <w:r>
          <w:rPr>
            <w:sz w:val="18"/>
            <w:szCs w:val="18"/>
          </w:rPr>
          <w:t>0</w:t>
        </w:r>
        <w:r w:rsidR="00581D0C">
          <w:rPr>
            <w:sz w:val="18"/>
            <w:szCs w:val="18"/>
          </w:rPr>
          <w:t>A</w:t>
        </w:r>
        <w:r>
          <w:rPr>
            <w:sz w:val="18"/>
            <w:szCs w:val="18"/>
          </w:rPr>
          <w:t>h if the command is ok and the lock is in no-disturb mode</w:t>
        </w:r>
      </w:ins>
    </w:p>
    <w:p w:rsidR="00B91068" w:rsidRDefault="00B91068" w:rsidP="00D61B4D">
      <w:pPr>
        <w:pStyle w:val="a3"/>
        <w:ind w:leftChars="0" w:left="1440"/>
        <w:rPr>
          <w:ins w:id="1050" w:author="rocky" w:date="2013-05-14T12:56:00Z"/>
          <w:sz w:val="18"/>
          <w:szCs w:val="18"/>
        </w:rPr>
      </w:pPr>
      <w:ins w:id="1051" w:author="rocky" w:date="2013-08-06T14:23:00Z">
        <w:r>
          <w:rPr>
            <w:sz w:val="18"/>
            <w:szCs w:val="18"/>
          </w:rPr>
          <w:t xml:space="preserve">0Bh if </w:t>
        </w:r>
      </w:ins>
      <w:ins w:id="1052" w:author="rocky" w:date="2013-08-06T15:21:00Z">
        <w:r w:rsidR="00D90771">
          <w:rPr>
            <w:sz w:val="18"/>
            <w:szCs w:val="18"/>
          </w:rPr>
          <w:t xml:space="preserve">the client owing this </w:t>
        </w:r>
      </w:ins>
      <w:ins w:id="1053" w:author="rocky" w:date="2013-08-06T14:23:00Z">
        <w:r>
          <w:rPr>
            <w:sz w:val="18"/>
            <w:szCs w:val="18"/>
          </w:rPr>
          <w:t>SN is TID</w:t>
        </w:r>
      </w:ins>
      <w:ins w:id="1054" w:author="rocky" w:date="2013-08-06T15:21:00Z">
        <w:r w:rsidR="00D90771">
          <w:rPr>
            <w:sz w:val="18"/>
            <w:szCs w:val="18"/>
          </w:rPr>
          <w:t xml:space="preserve"> client</w:t>
        </w:r>
      </w:ins>
    </w:p>
    <w:p w:rsidR="00EF29AA" w:rsidRPr="00EF29AA" w:rsidRDefault="00EF29AA">
      <w:pPr>
        <w:pStyle w:val="a3"/>
        <w:ind w:leftChars="0" w:left="1440"/>
        <w:rPr>
          <w:ins w:id="1055" w:author="rocky" w:date="2013-05-14T11:37:00Z"/>
          <w:sz w:val="18"/>
          <w:szCs w:val="18"/>
        </w:rPr>
      </w:pPr>
      <w:ins w:id="1056" w:author="rocky" w:date="2013-05-14T12:56:00Z">
        <w:r>
          <w:rPr>
            <w:sz w:val="18"/>
            <w:szCs w:val="18"/>
          </w:rPr>
          <w:t>0Ch if not valid SN and device in IPA</w:t>
        </w:r>
      </w:ins>
      <w:ins w:id="1057" w:author="rocky" w:date="2013-05-14T12:57:00Z">
        <w:r>
          <w:rPr>
            <w:sz w:val="18"/>
            <w:szCs w:val="18"/>
          </w:rPr>
          <w:tab/>
        </w:r>
      </w:ins>
      <w:ins w:id="1058" w:author="rocky" w:date="2013-05-21T11:03:00Z">
        <w:r w:rsidR="00004AEA">
          <w:rPr>
            <w:sz w:val="18"/>
            <w:szCs w:val="18"/>
          </w:rPr>
          <w:tab/>
        </w:r>
      </w:ins>
    </w:p>
    <w:p w:rsidR="009F0F81" w:rsidRPr="00D61B4D" w:rsidRDefault="00D61B4D">
      <w:pPr>
        <w:pStyle w:val="a3"/>
        <w:ind w:leftChars="0" w:left="1440"/>
        <w:rPr>
          <w:ins w:id="1059" w:author="rocky" w:date="2013-04-17T14:40:00Z"/>
          <w:sz w:val="18"/>
          <w:szCs w:val="18"/>
        </w:rPr>
      </w:pPr>
      <w:ins w:id="1060" w:author="rocky" w:date="2013-05-14T11:37:00Z">
        <w:r>
          <w:rPr>
            <w:rFonts w:hint="eastAsia"/>
            <w:sz w:val="18"/>
            <w:szCs w:val="18"/>
          </w:rPr>
          <w:t>0</w:t>
        </w:r>
        <w:r>
          <w:rPr>
            <w:sz w:val="18"/>
            <w:szCs w:val="18"/>
          </w:rPr>
          <w:t>D</w:t>
        </w:r>
        <w:r>
          <w:rPr>
            <w:rFonts w:hint="eastAsia"/>
            <w:sz w:val="18"/>
            <w:szCs w:val="18"/>
          </w:rPr>
          <w:t>h if device in SETUP</w:t>
        </w:r>
        <w:r>
          <w:rPr>
            <w:sz w:val="18"/>
            <w:szCs w:val="18"/>
          </w:rPr>
          <w:tab/>
        </w:r>
        <w:r>
          <w:rPr>
            <w:sz w:val="18"/>
            <w:szCs w:val="18"/>
          </w:rPr>
          <w:tab/>
        </w:r>
      </w:ins>
      <w:ins w:id="1061" w:author="rocky" w:date="2013-05-14T12:57:00Z">
        <w:r w:rsidR="00EF29AA">
          <w:rPr>
            <w:sz w:val="18"/>
            <w:szCs w:val="18"/>
          </w:rPr>
          <w:tab/>
        </w:r>
      </w:ins>
    </w:p>
    <w:p w:rsidR="008021E7" w:rsidRPr="008021E7" w:rsidRDefault="008021E7">
      <w:pPr>
        <w:pStyle w:val="a3"/>
        <w:ind w:leftChars="0" w:left="1440"/>
        <w:rPr>
          <w:sz w:val="18"/>
          <w:szCs w:val="18"/>
        </w:rPr>
      </w:pPr>
      <w:ins w:id="1062" w:author="rocky" w:date="2013-04-17T14:40:00Z">
        <w:r>
          <w:rPr>
            <w:rFonts w:hint="eastAsia"/>
            <w:sz w:val="18"/>
            <w:szCs w:val="18"/>
          </w:rPr>
          <w:t>0Eh if not valid SN</w:t>
        </w:r>
        <w:r>
          <w:rPr>
            <w:rFonts w:hint="eastAsia"/>
            <w:sz w:val="18"/>
            <w:szCs w:val="18"/>
          </w:rPr>
          <w:tab/>
        </w:r>
        <w:r>
          <w:rPr>
            <w:sz w:val="18"/>
            <w:szCs w:val="18"/>
          </w:rPr>
          <w:tab/>
        </w:r>
      </w:ins>
      <w:ins w:id="1063" w:author="rocky" w:date="2013-05-14T10:51:00Z">
        <w:r w:rsidR="009F0F81">
          <w:rPr>
            <w:sz w:val="18"/>
            <w:szCs w:val="18"/>
          </w:rPr>
          <w:tab/>
        </w:r>
      </w:ins>
      <w:ins w:id="1064" w:author="rocky" w:date="2013-05-14T12:57:00Z">
        <w:r w:rsidR="00EF29AA">
          <w:rPr>
            <w:sz w:val="18"/>
            <w:szCs w:val="18"/>
          </w:rPr>
          <w:tab/>
        </w:r>
      </w:ins>
      <w:ins w:id="1065" w:author="rocky" w:date="2013-05-21T11:03:00Z">
        <w:r w:rsidR="00004AEA">
          <w:rPr>
            <w:sz w:val="18"/>
            <w:szCs w:val="18"/>
          </w:rPr>
          <w:tab/>
        </w:r>
      </w:ins>
    </w:p>
    <w:p w:rsidR="000C0E56" w:rsidRPr="008021E7" w:rsidRDefault="00DB7D69">
      <w:pPr>
        <w:pStyle w:val="a3"/>
        <w:ind w:leftChars="0" w:left="1440"/>
        <w:rPr>
          <w:ins w:id="1066" w:author="rocky" w:date="2013-04-16T10:30:00Z"/>
          <w:sz w:val="18"/>
          <w:szCs w:val="18"/>
        </w:rPr>
      </w:pPr>
      <w:ins w:id="1067" w:author="rocky" w:date="2013-03-22T10:36:00Z">
        <w:r>
          <w:rPr>
            <w:rFonts w:hint="eastAsia"/>
            <w:sz w:val="18"/>
            <w:szCs w:val="18"/>
          </w:rPr>
          <w:t xml:space="preserve">0Fh if </w:t>
        </w:r>
      </w:ins>
      <w:ins w:id="1068" w:author="rocky" w:date="2013-03-22T10:37:00Z">
        <w:r>
          <w:rPr>
            <w:rFonts w:hint="eastAsia"/>
            <w:sz w:val="18"/>
            <w:szCs w:val="18"/>
          </w:rPr>
          <w:t xml:space="preserve">device </w:t>
        </w:r>
      </w:ins>
      <w:ins w:id="1069" w:author="rocky" w:date="2013-03-22T10:36:00Z">
        <w:r>
          <w:rPr>
            <w:rFonts w:hint="eastAsia"/>
            <w:sz w:val="18"/>
            <w:szCs w:val="18"/>
          </w:rPr>
          <w:t>in IPA</w:t>
        </w:r>
        <w:r>
          <w:rPr>
            <w:rFonts w:hint="eastAsia"/>
            <w:sz w:val="18"/>
            <w:szCs w:val="18"/>
          </w:rPr>
          <w:tab/>
        </w:r>
      </w:ins>
      <w:ins w:id="1070" w:author="rocky" w:date="2013-04-16T10:31:00Z">
        <w:r w:rsidR="00723B0B">
          <w:rPr>
            <w:sz w:val="18"/>
            <w:szCs w:val="18"/>
          </w:rPr>
          <w:tab/>
        </w:r>
      </w:ins>
      <w:ins w:id="1071" w:author="rocky" w:date="2013-05-14T10:51:00Z">
        <w:r w:rsidR="009F0F81">
          <w:rPr>
            <w:sz w:val="18"/>
            <w:szCs w:val="18"/>
          </w:rPr>
          <w:tab/>
        </w:r>
      </w:ins>
      <w:ins w:id="1072" w:author="rocky" w:date="2013-05-14T12:57:00Z">
        <w:r w:rsidR="00EF29AA">
          <w:rPr>
            <w:sz w:val="18"/>
            <w:szCs w:val="18"/>
          </w:rPr>
          <w:tab/>
        </w:r>
      </w:ins>
      <w:ins w:id="1073" w:author="rocky" w:date="2013-05-21T11:03:00Z">
        <w:r w:rsidR="00004AEA">
          <w:rPr>
            <w:sz w:val="18"/>
            <w:szCs w:val="18"/>
          </w:rPr>
          <w:tab/>
        </w:r>
      </w:ins>
    </w:p>
    <w:p w:rsidR="00723B0B" w:rsidRDefault="00723B0B">
      <w:pPr>
        <w:pStyle w:val="a3"/>
        <w:ind w:leftChars="0" w:left="1440"/>
        <w:rPr>
          <w:ins w:id="1074" w:author="rocky" w:date="2013-05-21T10:53:00Z"/>
          <w:sz w:val="18"/>
          <w:szCs w:val="18"/>
        </w:rPr>
      </w:pPr>
      <w:ins w:id="1075" w:author="rocky" w:date="2013-04-16T10:30:00Z">
        <w:r>
          <w:rPr>
            <w:sz w:val="18"/>
            <w:szCs w:val="18"/>
          </w:rPr>
          <w:t>10h if sync</w:t>
        </w:r>
      </w:ins>
      <w:ins w:id="1076" w:author="rocky" w:date="2013-04-16T10:31:00Z">
        <w:r>
          <w:rPr>
            <w:sz w:val="18"/>
            <w:szCs w:val="18"/>
          </w:rPr>
          <w:t xml:space="preserve"> </w:t>
        </w:r>
      </w:ins>
      <w:ins w:id="1077" w:author="rocky" w:date="2013-05-21T11:00:00Z">
        <w:r w:rsidR="00E94B8A">
          <w:rPr>
            <w:sz w:val="18"/>
            <w:szCs w:val="18"/>
          </w:rPr>
          <w:t xml:space="preserve">for client list </w:t>
        </w:r>
      </w:ins>
      <w:ins w:id="1078" w:author="rocky" w:date="2013-04-16T10:31:00Z">
        <w:r>
          <w:rPr>
            <w:sz w:val="18"/>
            <w:szCs w:val="18"/>
          </w:rPr>
          <w:t>required</w:t>
        </w:r>
      </w:ins>
      <w:ins w:id="1079" w:author="rocky" w:date="2013-05-21T11:00:00Z">
        <w:r w:rsidR="00F14B45">
          <w:rPr>
            <w:sz w:val="18"/>
            <w:szCs w:val="18"/>
          </w:rPr>
          <w:tab/>
          <w:t xml:space="preserve"> (</w:t>
        </w:r>
      </w:ins>
      <w:ins w:id="1080" w:author="rocky" w:date="2013-09-03T15:54:00Z">
        <w:r w:rsidR="00F14B45">
          <w:rPr>
            <w:sz w:val="18"/>
            <w:szCs w:val="18"/>
          </w:rPr>
          <w:t>only used by admin</w:t>
        </w:r>
      </w:ins>
      <w:ins w:id="1081" w:author="rocky" w:date="2013-05-21T11:00:00Z">
        <w:r w:rsidR="00F14B45">
          <w:rPr>
            <w:sz w:val="18"/>
            <w:szCs w:val="18"/>
          </w:rPr>
          <w:t>)</w:t>
        </w:r>
      </w:ins>
    </w:p>
    <w:p w:rsidR="00152F50" w:rsidRDefault="00152F50" w:rsidP="00152F50">
      <w:pPr>
        <w:pStyle w:val="a3"/>
        <w:ind w:leftChars="0" w:left="1440"/>
        <w:rPr>
          <w:ins w:id="1082" w:author="rocky" w:date="2015-12-03T13:13:00Z"/>
          <w:sz w:val="18"/>
          <w:szCs w:val="18"/>
        </w:rPr>
      </w:pPr>
      <w:ins w:id="1083" w:author="rocky" w:date="2015-12-03T13:13:00Z">
        <w:r>
          <w:rPr>
            <w:sz w:val="18"/>
            <w:szCs w:val="18"/>
          </w:rPr>
          <w:t>20h if login number expired</w:t>
        </w:r>
      </w:ins>
    </w:p>
    <w:p w:rsidR="00E94B8A" w:rsidRPr="00152F50" w:rsidRDefault="00E94B8A" w:rsidP="00E94B8A">
      <w:pPr>
        <w:pStyle w:val="a3"/>
        <w:ind w:leftChars="0" w:left="1440"/>
        <w:rPr>
          <w:ins w:id="1084" w:author="rocky" w:date="2013-05-21T10:54:00Z"/>
          <w:sz w:val="18"/>
          <w:szCs w:val="18"/>
        </w:rPr>
      </w:pPr>
    </w:p>
    <w:p w:rsidR="004336D1" w:rsidRPr="00E94B8A" w:rsidRDefault="004336D1">
      <w:pPr>
        <w:pStyle w:val="a3"/>
        <w:ind w:leftChars="0" w:left="1440"/>
        <w:rPr>
          <w:sz w:val="18"/>
          <w:szCs w:val="18"/>
          <w:rPrChange w:id="1085" w:author="rocky" w:date="2013-05-21T10:59:00Z">
            <w:rPr/>
          </w:rPrChange>
        </w:rPr>
      </w:pPr>
    </w:p>
    <w:p w:rsidR="004820F6" w:rsidRDefault="004820F6">
      <w:pPr>
        <w:widowControl/>
        <w:rPr>
          <w:ins w:id="1086" w:author="rocky" w:date="2013-10-09T13:08:00Z"/>
          <w:szCs w:val="24"/>
        </w:rPr>
      </w:pPr>
      <w:ins w:id="1087" w:author="rocky" w:date="2013-10-09T13:08:00Z">
        <w:r>
          <w:rPr>
            <w:szCs w:val="24"/>
          </w:rPr>
          <w:br w:type="page"/>
        </w:r>
      </w:ins>
    </w:p>
    <w:p w:rsidR="00D0712D" w:rsidRDefault="00D0712D" w:rsidP="00D0712D">
      <w:pPr>
        <w:pStyle w:val="a3"/>
        <w:numPr>
          <w:ilvl w:val="2"/>
          <w:numId w:val="19"/>
        </w:numPr>
        <w:ind w:leftChars="0"/>
        <w:rPr>
          <w:ins w:id="1088" w:author="rocky" w:date="2013-03-10T21:57:00Z"/>
          <w:szCs w:val="24"/>
        </w:rPr>
      </w:pPr>
      <w:r>
        <w:rPr>
          <w:rFonts w:hint="eastAsia"/>
          <w:szCs w:val="24"/>
        </w:rPr>
        <w:lastRenderedPageBreak/>
        <w:t>Finish</w:t>
      </w:r>
      <w:r w:rsidR="0096708A">
        <w:rPr>
          <w:rFonts w:hint="eastAsia"/>
          <w:szCs w:val="24"/>
        </w:rPr>
        <w:t>:</w:t>
      </w:r>
    </w:p>
    <w:p w:rsidR="00E02763" w:rsidRDefault="006325AD">
      <w:pPr>
        <w:pStyle w:val="a3"/>
        <w:ind w:leftChars="0" w:left="1440"/>
        <w:rPr>
          <w:szCs w:val="24"/>
        </w:rPr>
        <w:pPrChange w:id="1089" w:author="rocky" w:date="2013-03-10T21:57:00Z">
          <w:pPr>
            <w:pStyle w:val="a3"/>
            <w:numPr>
              <w:ilvl w:val="2"/>
              <w:numId w:val="19"/>
            </w:numPr>
            <w:ind w:leftChars="0" w:left="1440" w:hanging="720"/>
          </w:pPr>
        </w:pPrChange>
      </w:pPr>
      <w:ins w:id="1090" w:author="rocky" w:date="2013-03-10T21:57:00Z">
        <w:r>
          <w:rPr>
            <w:rFonts w:hint="eastAsia"/>
            <w:szCs w:val="24"/>
          </w:rPr>
          <w:t>The command code byte value is 02h.</w:t>
        </w:r>
      </w:ins>
    </w:p>
    <w:p w:rsidR="0096708A" w:rsidRPr="00952CCC" w:rsidRDefault="0096708A">
      <w:pPr>
        <w:pStyle w:val="a3"/>
        <w:ind w:leftChars="0" w:left="1440"/>
        <w:rPr>
          <w:szCs w:val="24"/>
          <w:rPrChange w:id="1091" w:author="rocky" w:date="2016-02-15T19:09:00Z">
            <w:rPr/>
          </w:rPrChange>
        </w:rPr>
      </w:pPr>
      <w:r>
        <w:rPr>
          <w:rFonts w:hint="eastAsia"/>
          <w:szCs w:val="24"/>
        </w:rPr>
        <w:t xml:space="preserve">PHONE issue the command to transmit </w:t>
      </w:r>
      <w:ins w:id="1092" w:author="rocky" w:date="2013-03-09T22:42:00Z">
        <w:r w:rsidR="00BF16DB">
          <w:rPr>
            <w:rFonts w:hint="eastAsia"/>
            <w:szCs w:val="24"/>
          </w:rPr>
          <w:t xml:space="preserve">16-byte </w:t>
        </w:r>
      </w:ins>
      <w:ins w:id="1093" w:author="rocky" w:date="2013-03-09T22:45:00Z">
        <w:r w:rsidR="00713148">
          <w:rPr>
            <w:rFonts w:hint="eastAsia"/>
            <w:szCs w:val="24"/>
          </w:rPr>
          <w:t>R</w:t>
        </w:r>
      </w:ins>
      <w:del w:id="1094" w:author="rocky" w:date="2013-03-09T22:45:00Z">
        <w:r w:rsidDel="00713148">
          <w:rPr>
            <w:rFonts w:hint="eastAsia"/>
            <w:szCs w:val="24"/>
          </w:rPr>
          <w:delText>r</w:delText>
        </w:r>
      </w:del>
      <w:r>
        <w:rPr>
          <w:rFonts w:hint="eastAsia"/>
          <w:szCs w:val="24"/>
        </w:rPr>
        <w:t>esponse</w:t>
      </w:r>
      <w:del w:id="1095" w:author="rocky" w:date="2013-03-09T22:45:00Z">
        <w:r w:rsidDel="00713148">
          <w:rPr>
            <w:rFonts w:hint="eastAsia"/>
            <w:szCs w:val="24"/>
          </w:rPr>
          <w:delText xml:space="preserve"> </w:delText>
        </w:r>
      </w:del>
      <w:r>
        <w:rPr>
          <w:rFonts w:hint="eastAsia"/>
          <w:szCs w:val="24"/>
        </w:rPr>
        <w:t>1</w:t>
      </w:r>
      <w:ins w:id="1096" w:author="rocky" w:date="2013-08-20T14:11:00Z">
        <w:r w:rsidR="00791904">
          <w:rPr>
            <w:szCs w:val="24"/>
          </w:rPr>
          <w:t xml:space="preserve">, </w:t>
        </w:r>
      </w:ins>
      <w:del w:id="1097" w:author="rocky" w:date="2013-08-20T14:11:00Z">
        <w:r w:rsidDel="00791904">
          <w:rPr>
            <w:rFonts w:hint="eastAsia"/>
            <w:szCs w:val="24"/>
          </w:rPr>
          <w:delText xml:space="preserve"> </w:delText>
        </w:r>
      </w:del>
      <w:ins w:id="1098" w:author="rocky" w:date="2013-03-09T22:45:00Z">
        <w:r w:rsidR="00713148">
          <w:rPr>
            <w:rFonts w:hint="eastAsia"/>
            <w:szCs w:val="24"/>
          </w:rPr>
          <w:t xml:space="preserve">1-byte </w:t>
        </w:r>
      </w:ins>
      <w:ins w:id="1099" w:author="rocky" w:date="2013-03-09T22:47:00Z">
        <w:r w:rsidR="003A0F98">
          <w:rPr>
            <w:rFonts w:hint="eastAsia"/>
            <w:szCs w:val="24"/>
          </w:rPr>
          <w:t>ActCode</w:t>
        </w:r>
      </w:ins>
      <w:ins w:id="1100" w:author="rocky" w:date="2013-08-20T14:11:00Z">
        <w:r w:rsidR="00791904">
          <w:rPr>
            <w:szCs w:val="24"/>
          </w:rPr>
          <w:t xml:space="preserve">, </w:t>
        </w:r>
      </w:ins>
      <w:ins w:id="1101" w:author="rocky" w:date="2013-08-20T14:12:00Z">
        <w:r w:rsidR="00791904">
          <w:rPr>
            <w:rFonts w:hint="eastAsia"/>
            <w:szCs w:val="24"/>
          </w:rPr>
          <w:t>which describe the action to be taken after the completion of authentication</w:t>
        </w:r>
        <w:r w:rsidR="00952CCC">
          <w:rPr>
            <w:szCs w:val="24"/>
          </w:rPr>
          <w:t>.</w:t>
        </w:r>
        <w:r w:rsidR="00791904">
          <w:rPr>
            <w:szCs w:val="24"/>
          </w:rPr>
          <w:t xml:space="preserve"> </w:t>
        </w:r>
      </w:ins>
      <w:ins w:id="1102" w:author="rocky" w:date="2016-02-15T19:08:00Z">
        <w:r w:rsidR="00952CCC">
          <w:rPr>
            <w:szCs w:val="24"/>
          </w:rPr>
          <w:t xml:space="preserve">If ActCode is UNLOCK or MANAGEMENT, </w:t>
        </w:r>
      </w:ins>
      <w:ins w:id="1103" w:author="rocky" w:date="2013-08-20T14:11:00Z">
        <w:r w:rsidR="00791904">
          <w:rPr>
            <w:szCs w:val="24"/>
          </w:rPr>
          <w:t xml:space="preserve">1-byte UserName length, and </w:t>
        </w:r>
      </w:ins>
      <w:ins w:id="1104" w:author="rocky" w:date="2013-08-20T14:12:00Z">
        <w:r w:rsidR="00791904">
          <w:rPr>
            <w:szCs w:val="24"/>
          </w:rPr>
          <w:t>variable length user name</w:t>
        </w:r>
      </w:ins>
      <w:ins w:id="1105" w:author="rocky" w:date="2016-02-15T19:08:00Z">
        <w:r w:rsidR="00952CCC">
          <w:rPr>
            <w:szCs w:val="24"/>
          </w:rPr>
          <w:t xml:space="preserve"> will be transmitted</w:t>
        </w:r>
      </w:ins>
      <w:ins w:id="1106" w:author="rocky" w:date="2015-12-03T12:56:00Z">
        <w:r w:rsidR="00072772">
          <w:rPr>
            <w:szCs w:val="24"/>
          </w:rPr>
          <w:t>.</w:t>
        </w:r>
      </w:ins>
      <w:ins w:id="1107" w:author="rocky" w:date="2016-02-15T19:08:00Z">
        <w:r w:rsidR="00952CCC">
          <w:rPr>
            <w:szCs w:val="24"/>
          </w:rPr>
          <w:t xml:space="preserve"> If ActCode</w:t>
        </w:r>
      </w:ins>
      <w:ins w:id="1108" w:author="rocky" w:date="2013-08-20T14:12:00Z">
        <w:r w:rsidR="00791904">
          <w:rPr>
            <w:szCs w:val="24"/>
          </w:rPr>
          <w:t xml:space="preserve"> </w:t>
        </w:r>
      </w:ins>
      <w:ins w:id="1109" w:author="rocky" w:date="2016-02-15T19:09:00Z">
        <w:r w:rsidR="00952CCC">
          <w:rPr>
            <w:szCs w:val="24"/>
          </w:rPr>
          <w:t xml:space="preserve">is UNLOCK_WITH_TEMP_RELOCK_DELAY, 1-byte temp_relock_delay will be transmitted. </w:t>
        </w:r>
      </w:ins>
      <w:ins w:id="1110" w:author="rocky" w:date="2016-02-15T19:28:00Z">
        <w:r w:rsidR="007E5476">
          <w:rPr>
            <w:szCs w:val="24"/>
          </w:rPr>
          <w:t xml:space="preserve">The unit of temp relock delay is 5 seconds. </w:t>
        </w:r>
      </w:ins>
      <w:del w:id="1111" w:author="rocky" w:date="2013-03-09T22:47:00Z">
        <w:r w:rsidRPr="00952CCC" w:rsidDel="003A0F98">
          <w:rPr>
            <w:szCs w:val="24"/>
            <w:rPrChange w:id="1112" w:author="rocky" w:date="2016-02-15T19:09:00Z">
              <w:rPr/>
            </w:rPrChange>
          </w:rPr>
          <w:delText>to DEVICE</w:delText>
        </w:r>
      </w:del>
      <w:del w:id="1113" w:author="rocky" w:date="2013-08-20T14:13:00Z">
        <w:r w:rsidRPr="00952CCC" w:rsidDel="00791904">
          <w:rPr>
            <w:szCs w:val="24"/>
            <w:rPrChange w:id="1114" w:author="rocky" w:date="2016-02-15T19:09:00Z">
              <w:rPr/>
            </w:rPrChange>
          </w:rPr>
          <w:delText>.</w:delText>
        </w:r>
      </w:del>
      <w:del w:id="1115" w:author="rocky" w:date="2015-12-03T12:56:00Z">
        <w:r w:rsidRPr="00952CCC" w:rsidDel="00072772">
          <w:rPr>
            <w:szCs w:val="24"/>
            <w:rPrChange w:id="1116" w:author="rocky" w:date="2016-02-15T19:09:00Z">
              <w:rPr/>
            </w:rPrChange>
          </w:rPr>
          <w:delText xml:space="preserve"> </w:delText>
        </w:r>
      </w:del>
      <w:ins w:id="1117" w:author="rocky" w:date="2013-03-09T22:13:00Z">
        <w:r w:rsidR="007B7497" w:rsidRPr="00952CCC">
          <w:rPr>
            <w:szCs w:val="24"/>
            <w:rPrChange w:id="1118" w:author="rocky" w:date="2016-02-15T19:09:00Z">
              <w:rPr/>
            </w:rPrChange>
          </w:rPr>
          <w:t xml:space="preserve">The DEVICE will </w:t>
        </w:r>
      </w:ins>
      <w:ins w:id="1119" w:author="rocky" w:date="2013-03-09T22:33:00Z">
        <w:r w:rsidR="000F289E" w:rsidRPr="00952CCC">
          <w:rPr>
            <w:szCs w:val="24"/>
            <w:rPrChange w:id="1120" w:author="rocky" w:date="2016-02-15T19:09:00Z">
              <w:rPr/>
            </w:rPrChange>
          </w:rPr>
          <w:t>verify</w:t>
        </w:r>
      </w:ins>
      <w:del w:id="1121" w:author="rocky" w:date="2013-03-09T22:13:00Z">
        <w:r w:rsidRPr="00952CCC" w:rsidDel="007B7497">
          <w:rPr>
            <w:szCs w:val="24"/>
            <w:rPrChange w:id="1122" w:author="rocky" w:date="2016-02-15T19:09:00Z">
              <w:rPr/>
            </w:rPrChange>
          </w:rPr>
          <w:delText>I</w:delText>
        </w:r>
      </w:del>
      <w:del w:id="1123" w:author="rocky" w:date="2013-03-09T22:11:00Z">
        <w:r w:rsidRPr="00952CCC" w:rsidDel="007B7497">
          <w:rPr>
            <w:szCs w:val="24"/>
            <w:rPrChange w:id="1124" w:author="rocky" w:date="2016-02-15T19:09:00Z">
              <w:rPr/>
            </w:rPrChange>
          </w:rPr>
          <w:delText>F</w:delText>
        </w:r>
      </w:del>
      <w:r w:rsidRPr="00952CCC">
        <w:rPr>
          <w:szCs w:val="24"/>
          <w:rPrChange w:id="1125" w:author="rocky" w:date="2016-02-15T19:09:00Z">
            <w:rPr/>
          </w:rPrChange>
        </w:rPr>
        <w:t xml:space="preserve"> the </w:t>
      </w:r>
      <w:r w:rsidR="002E7C5F" w:rsidRPr="00952CCC">
        <w:rPr>
          <w:szCs w:val="24"/>
          <w:rPrChange w:id="1126" w:author="rocky" w:date="2016-02-15T19:09:00Z">
            <w:rPr/>
          </w:rPrChange>
        </w:rPr>
        <w:t xml:space="preserve">response </w:t>
      </w:r>
      <w:ins w:id="1127" w:author="rocky" w:date="2013-03-09T22:13:00Z">
        <w:r w:rsidR="007B7497" w:rsidRPr="00952CCC">
          <w:rPr>
            <w:szCs w:val="24"/>
            <w:rPrChange w:id="1128" w:author="rocky" w:date="2016-02-15T19:09:00Z">
              <w:rPr/>
            </w:rPrChange>
          </w:rPr>
          <w:t>1</w:t>
        </w:r>
      </w:ins>
      <w:ins w:id="1129" w:author="rocky" w:date="2015-12-03T12:58:00Z">
        <w:r w:rsidR="00EF344F" w:rsidRPr="00952CCC">
          <w:rPr>
            <w:szCs w:val="24"/>
            <w:rPrChange w:id="1130" w:author="rocky" w:date="2016-02-15T19:09:00Z">
              <w:rPr/>
            </w:rPrChange>
          </w:rPr>
          <w:t xml:space="preserve">. </w:t>
        </w:r>
      </w:ins>
      <w:ins w:id="1131" w:author="rocky" w:date="2013-03-09T22:46:00Z">
        <w:r w:rsidR="003A0F98" w:rsidRPr="00952CCC">
          <w:rPr>
            <w:szCs w:val="24"/>
            <w:rPrChange w:id="1132" w:author="rocky" w:date="2016-02-15T19:09:00Z">
              <w:rPr/>
            </w:rPrChange>
          </w:rPr>
          <w:t xml:space="preserve">The </w:t>
        </w:r>
      </w:ins>
      <w:ins w:id="1133" w:author="rocky" w:date="2013-03-09T22:48:00Z">
        <w:r w:rsidR="003A0F98" w:rsidRPr="00952CCC">
          <w:rPr>
            <w:szCs w:val="24"/>
            <w:rPrChange w:id="1134" w:author="rocky" w:date="2016-02-15T19:09:00Z">
              <w:rPr/>
            </w:rPrChange>
          </w:rPr>
          <w:t>ActCode tab</w:t>
        </w:r>
      </w:ins>
      <w:ins w:id="1135" w:author="rocky" w:date="2013-03-09T22:49:00Z">
        <w:r w:rsidR="003A0F98" w:rsidRPr="00952CCC">
          <w:rPr>
            <w:szCs w:val="24"/>
            <w:rPrChange w:id="1136" w:author="rocky" w:date="2016-02-15T19:09:00Z">
              <w:rPr/>
            </w:rPrChange>
          </w:rPr>
          <w:t>l</w:t>
        </w:r>
      </w:ins>
      <w:ins w:id="1137" w:author="rocky" w:date="2013-03-09T22:48:00Z">
        <w:r w:rsidR="003A0F98" w:rsidRPr="00952CCC">
          <w:rPr>
            <w:szCs w:val="24"/>
            <w:rPrChange w:id="1138" w:author="rocky" w:date="2016-02-15T19:09:00Z">
              <w:rPr/>
            </w:rPrChange>
          </w:rPr>
          <w:t>e</w:t>
        </w:r>
      </w:ins>
      <w:ins w:id="1139" w:author="rocky" w:date="2013-03-09T22:49:00Z">
        <w:r w:rsidR="003A0F98" w:rsidRPr="00952CCC">
          <w:rPr>
            <w:szCs w:val="24"/>
            <w:rPrChange w:id="1140" w:author="rocky" w:date="2016-02-15T19:09:00Z">
              <w:rPr/>
            </w:rPrChange>
          </w:rPr>
          <w:t xml:space="preserve"> is </w:t>
        </w:r>
      </w:ins>
      <w:ins w:id="1141" w:author="rocky" w:date="2013-04-16T18:31:00Z">
        <w:r w:rsidR="00151684" w:rsidRPr="00952CCC">
          <w:rPr>
            <w:szCs w:val="24"/>
            <w:rPrChange w:id="1142" w:author="rocky" w:date="2016-02-15T19:09:00Z">
              <w:rPr/>
            </w:rPrChange>
          </w:rPr>
          <w:t xml:space="preserve">described </w:t>
        </w:r>
      </w:ins>
      <w:ins w:id="1143" w:author="rocky" w:date="2013-03-09T22:49:00Z">
        <w:r w:rsidR="003A0F98" w:rsidRPr="00952CCC">
          <w:rPr>
            <w:szCs w:val="24"/>
            <w:rPrChange w:id="1144" w:author="rocky" w:date="2016-02-15T19:09:00Z">
              <w:rPr/>
            </w:rPrChange>
          </w:rPr>
          <w:t xml:space="preserve">in </w:t>
        </w:r>
      </w:ins>
      <w:ins w:id="1145" w:author="rocky" w:date="2013-04-16T18:31:00Z">
        <w:r w:rsidR="00151684" w:rsidRPr="00952CCC">
          <w:rPr>
            <w:szCs w:val="24"/>
            <w:rPrChange w:id="1146" w:author="rocky" w:date="2016-02-15T19:09:00Z">
              <w:rPr/>
            </w:rPrChange>
          </w:rPr>
          <w:t>section 3.6</w:t>
        </w:r>
      </w:ins>
      <w:ins w:id="1147" w:author="rocky" w:date="2013-03-09T22:49:00Z">
        <w:r w:rsidR="003A0F98" w:rsidRPr="00952CCC">
          <w:rPr>
            <w:szCs w:val="24"/>
            <w:rPrChange w:id="1148" w:author="rocky" w:date="2016-02-15T19:09:00Z">
              <w:rPr/>
            </w:rPrChange>
          </w:rPr>
          <w:t>.</w:t>
        </w:r>
      </w:ins>
      <w:del w:id="1149" w:author="rocky" w:date="2013-03-09T22:13:00Z">
        <w:r w:rsidR="002E7C5F" w:rsidRPr="00952CCC" w:rsidDel="007B7497">
          <w:rPr>
            <w:szCs w:val="24"/>
            <w:rPrChange w:id="1150" w:author="rocky" w:date="2016-02-15T19:09:00Z">
              <w:rPr/>
            </w:rPrChange>
          </w:rPr>
          <w:delText>i</w:delText>
        </w:r>
      </w:del>
      <w:del w:id="1151" w:author="rocky" w:date="2013-03-09T22:14:00Z">
        <w:r w:rsidR="002E7C5F" w:rsidRPr="00952CCC" w:rsidDel="007B7497">
          <w:rPr>
            <w:szCs w:val="24"/>
            <w:rPrChange w:id="1152" w:author="rocky" w:date="2016-02-15T19:09:00Z">
              <w:rPr/>
            </w:rPrChange>
          </w:rPr>
          <w:delText>f correct</w:delText>
        </w:r>
      </w:del>
      <w:del w:id="1153" w:author="rocky" w:date="2013-03-09T22:22:00Z">
        <w:r w:rsidR="002E7C5F" w:rsidRPr="00952CCC" w:rsidDel="00237A7C">
          <w:rPr>
            <w:szCs w:val="24"/>
            <w:rPrChange w:id="1154" w:author="rocky" w:date="2016-02-15T19:09:00Z">
              <w:rPr/>
            </w:rPrChange>
          </w:rPr>
          <w:delText xml:space="preserve">, the AUTH </w:delText>
        </w:r>
        <w:r w:rsidRPr="00952CCC" w:rsidDel="00237A7C">
          <w:rPr>
            <w:szCs w:val="24"/>
            <w:rPrChange w:id="1155" w:author="rocky" w:date="2016-02-15T19:09:00Z">
              <w:rPr/>
            </w:rPrChange>
          </w:rPr>
          <w:delText>procedure is complet</w:delText>
        </w:r>
        <w:r w:rsidR="002E7C5F" w:rsidRPr="00952CCC" w:rsidDel="00237A7C">
          <w:rPr>
            <w:szCs w:val="24"/>
            <w:rPrChange w:id="1156" w:author="rocky" w:date="2016-02-15T19:09:00Z">
              <w:rPr/>
            </w:rPrChange>
          </w:rPr>
          <w:delText xml:space="preserve">e </w:delText>
        </w:r>
      </w:del>
      <w:del w:id="1157" w:author="rocky" w:date="2013-03-09T22:12:00Z">
        <w:r w:rsidR="002E7C5F" w:rsidRPr="00952CCC" w:rsidDel="007B7497">
          <w:rPr>
            <w:szCs w:val="24"/>
            <w:rPrChange w:id="1158" w:author="rocky" w:date="2016-02-15T19:09:00Z">
              <w:rPr/>
            </w:rPrChange>
          </w:rPr>
          <w:delText>and the door is unlocked</w:delText>
        </w:r>
      </w:del>
      <w:del w:id="1159" w:author="rocky" w:date="2013-03-09T22:22:00Z">
        <w:r w:rsidR="002E7C5F" w:rsidRPr="00952CCC" w:rsidDel="00237A7C">
          <w:rPr>
            <w:szCs w:val="24"/>
            <w:rPrChange w:id="1160" w:author="rocky" w:date="2016-02-15T19:09:00Z">
              <w:rPr/>
            </w:rPrChange>
          </w:rPr>
          <w:delText>.</w:delText>
        </w:r>
      </w:del>
    </w:p>
    <w:p w:rsidR="000C0E56" w:rsidRPr="00D0712D" w:rsidRDefault="000C0E56" w:rsidP="000C0E56">
      <w:pPr>
        <w:pStyle w:val="a3"/>
        <w:pBdr>
          <w:bottom w:val="single" w:sz="6" w:space="1" w:color="auto"/>
        </w:pBdr>
        <w:ind w:leftChars="0" w:left="1440"/>
        <w:rPr>
          <w:sz w:val="18"/>
          <w:szCs w:val="18"/>
        </w:rPr>
      </w:pP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p>
    <w:p w:rsidR="00952CCC" w:rsidRDefault="000C0E56" w:rsidP="000C0E56">
      <w:pPr>
        <w:pStyle w:val="a3"/>
        <w:ind w:leftChars="0" w:left="1440"/>
        <w:rPr>
          <w:ins w:id="1161" w:author="rocky" w:date="2016-02-15T19:10:00Z"/>
          <w:sz w:val="18"/>
          <w:szCs w:val="18"/>
        </w:rPr>
      </w:pPr>
      <w:r>
        <w:rPr>
          <w:rFonts w:hint="eastAsia"/>
          <w:sz w:val="18"/>
          <w:szCs w:val="18"/>
        </w:rPr>
        <w:t>0</w:t>
      </w:r>
      <w:ins w:id="1162" w:author="rocky" w:date="2013-03-09T22:21:00Z">
        <w:r w:rsidR="00237A7C">
          <w:rPr>
            <w:rFonts w:hint="eastAsia"/>
            <w:sz w:val="18"/>
            <w:szCs w:val="18"/>
          </w:rPr>
          <w:t>2</w:t>
        </w:r>
      </w:ins>
      <w:del w:id="1163" w:author="rocky" w:date="2013-03-09T22:21:00Z">
        <w:r w:rsidRPr="00D0712D" w:rsidDel="00237A7C">
          <w:rPr>
            <w:rFonts w:hint="eastAsia"/>
            <w:sz w:val="18"/>
            <w:szCs w:val="18"/>
          </w:rPr>
          <w:delText>1</w:delText>
        </w:r>
      </w:del>
      <w:r>
        <w:rPr>
          <w:rFonts w:hint="eastAsia"/>
          <w:sz w:val="18"/>
          <w:szCs w:val="18"/>
        </w:rPr>
        <w:t>h</w:t>
      </w:r>
      <w:r>
        <w:rPr>
          <w:rFonts w:hint="eastAsia"/>
          <w:sz w:val="18"/>
          <w:szCs w:val="18"/>
        </w:rPr>
        <w:tab/>
        <w:t>02h</w:t>
      </w:r>
      <w:r>
        <w:rPr>
          <w:rFonts w:hint="eastAsia"/>
          <w:sz w:val="18"/>
          <w:szCs w:val="18"/>
        </w:rPr>
        <w:tab/>
      </w:r>
      <w:ins w:id="1164" w:author="rocky" w:date="2016-02-15T19:07:00Z">
        <w:r w:rsidR="00952CCC">
          <w:rPr>
            <w:sz w:val="18"/>
            <w:szCs w:val="18"/>
          </w:rPr>
          <w:t>11</w:t>
        </w:r>
      </w:ins>
      <w:del w:id="1165" w:author="rocky" w:date="2015-12-03T12:58:00Z">
        <w:r w:rsidDel="00C22E8E">
          <w:rPr>
            <w:rFonts w:hint="eastAsia"/>
            <w:sz w:val="18"/>
            <w:szCs w:val="18"/>
          </w:rPr>
          <w:delText>1</w:delText>
        </w:r>
      </w:del>
      <w:del w:id="1166" w:author="rocky" w:date="2013-03-09T22:46:00Z">
        <w:r w:rsidDel="003A0F98">
          <w:rPr>
            <w:rFonts w:hint="eastAsia"/>
            <w:sz w:val="18"/>
            <w:szCs w:val="18"/>
          </w:rPr>
          <w:delText>0</w:delText>
        </w:r>
      </w:del>
      <w:r>
        <w:rPr>
          <w:rFonts w:hint="eastAsia"/>
          <w:sz w:val="18"/>
          <w:szCs w:val="18"/>
        </w:rPr>
        <w:t>h</w:t>
      </w:r>
      <w:ins w:id="1167" w:author="rocky" w:date="2013-08-20T14:10:00Z">
        <w:r w:rsidR="00952CCC">
          <w:rPr>
            <w:sz w:val="18"/>
            <w:szCs w:val="18"/>
          </w:rPr>
          <w:t xml:space="preserve"> + variable data</w:t>
        </w:r>
        <w:r w:rsidR="00952CCC">
          <w:rPr>
            <w:sz w:val="18"/>
            <w:szCs w:val="18"/>
          </w:rPr>
          <w:tab/>
        </w:r>
      </w:ins>
      <w:del w:id="1168" w:author="rocky" w:date="2013-08-20T14:11:00Z">
        <w:r w:rsidR="00061102" w:rsidDel="00791904">
          <w:rPr>
            <w:rFonts w:hint="eastAsia"/>
            <w:sz w:val="18"/>
            <w:szCs w:val="18"/>
          </w:rPr>
          <w:tab/>
        </w:r>
        <w:r w:rsidR="00061102" w:rsidDel="00791904">
          <w:rPr>
            <w:rFonts w:hint="eastAsia"/>
            <w:sz w:val="18"/>
            <w:szCs w:val="18"/>
          </w:rPr>
          <w:tab/>
        </w:r>
        <w:r w:rsidR="00061102" w:rsidDel="00791904">
          <w:rPr>
            <w:rFonts w:hint="eastAsia"/>
            <w:sz w:val="18"/>
            <w:szCs w:val="18"/>
          </w:rPr>
          <w:tab/>
        </w:r>
      </w:del>
      <w:r w:rsidR="00061102">
        <w:rPr>
          <w:rFonts w:hint="eastAsia"/>
          <w:sz w:val="18"/>
          <w:szCs w:val="18"/>
        </w:rPr>
        <w:tab/>
      </w:r>
      <w:r w:rsidR="00061102">
        <w:rPr>
          <w:rFonts w:hint="eastAsia"/>
          <w:sz w:val="18"/>
          <w:szCs w:val="18"/>
        </w:rPr>
        <w:tab/>
        <w:t>Response</w:t>
      </w:r>
      <w:del w:id="1169" w:author="rocky" w:date="2013-03-09T22:45:00Z">
        <w:r w:rsidR="00061102" w:rsidDel="00713148">
          <w:rPr>
            <w:rFonts w:hint="eastAsia"/>
            <w:sz w:val="18"/>
            <w:szCs w:val="18"/>
          </w:rPr>
          <w:delText xml:space="preserve"> </w:delText>
        </w:r>
      </w:del>
      <w:ins w:id="1170" w:author="rocky" w:date="2013-03-04T15:39:00Z">
        <w:r w:rsidR="00FB4A48">
          <w:rPr>
            <w:rFonts w:hint="eastAsia"/>
            <w:sz w:val="18"/>
            <w:szCs w:val="18"/>
          </w:rPr>
          <w:t>1</w:t>
        </w:r>
      </w:ins>
      <w:ins w:id="1171" w:author="rocky" w:date="2013-03-09T22:46:00Z">
        <w:r w:rsidR="003A0F98">
          <w:rPr>
            <w:rFonts w:hint="eastAsia"/>
            <w:sz w:val="18"/>
            <w:szCs w:val="18"/>
          </w:rPr>
          <w:t>, ActCode</w:t>
        </w:r>
      </w:ins>
      <w:ins w:id="1172" w:author="rocky" w:date="2013-08-20T14:10:00Z">
        <w:r w:rsidR="00952CCC">
          <w:rPr>
            <w:sz w:val="18"/>
            <w:szCs w:val="18"/>
          </w:rPr>
          <w:t>,</w:t>
        </w:r>
      </w:ins>
    </w:p>
    <w:p w:rsidR="00952CCC" w:rsidRPr="00D0712D" w:rsidRDefault="00952CCC" w:rsidP="00952CCC">
      <w:pPr>
        <w:pStyle w:val="a3"/>
        <w:pBdr>
          <w:bottom w:val="single" w:sz="6" w:space="1" w:color="auto"/>
        </w:pBdr>
        <w:ind w:leftChars="0" w:left="1440"/>
        <w:rPr>
          <w:ins w:id="1173" w:author="rocky" w:date="2016-02-15T19:10:00Z"/>
          <w:sz w:val="18"/>
          <w:szCs w:val="18"/>
        </w:rPr>
      </w:pPr>
      <w:ins w:id="1174" w:author="rocky" w:date="2016-02-15T19:10:00Z">
        <w:r>
          <w:rPr>
            <w:rFonts w:hint="eastAsia"/>
            <w:sz w:val="18"/>
            <w:szCs w:val="18"/>
          </w:rPr>
          <w:t>Data_bytes</w:t>
        </w:r>
        <w:r>
          <w:rPr>
            <w:sz w:val="18"/>
            <w:szCs w:val="18"/>
          </w:rPr>
          <w:t xml:space="preserve"> (cont.)</w:t>
        </w:r>
      </w:ins>
    </w:p>
    <w:p w:rsidR="00952CCC" w:rsidRDefault="00952CCC" w:rsidP="00952CCC">
      <w:pPr>
        <w:pStyle w:val="a3"/>
        <w:ind w:leftChars="0" w:left="1440"/>
        <w:rPr>
          <w:ins w:id="1175" w:author="rocky" w:date="2016-02-15T19:10:00Z"/>
          <w:sz w:val="18"/>
          <w:szCs w:val="18"/>
        </w:rPr>
      </w:pPr>
      <w:ins w:id="1176" w:author="rocky" w:date="2016-02-15T19:10:00Z">
        <w:r>
          <w:rPr>
            <w:sz w:val="18"/>
            <w:szCs w:val="18"/>
          </w:rPr>
          <w:t>{</w:t>
        </w:r>
      </w:ins>
      <w:ins w:id="1177" w:author="rocky" w:date="2016-02-15T19:11:00Z">
        <w:r>
          <w:rPr>
            <w:sz w:val="18"/>
            <w:szCs w:val="18"/>
          </w:rPr>
          <w:t xml:space="preserve"> </w:t>
        </w:r>
      </w:ins>
      <w:ins w:id="1178" w:author="rocky" w:date="2016-02-15T19:10:00Z">
        <w:r>
          <w:rPr>
            <w:sz w:val="18"/>
            <w:szCs w:val="18"/>
          </w:rPr>
          <w:t>(UsernameLen, Username) | (Temp_relock_delay) }</w:t>
        </w:r>
      </w:ins>
    </w:p>
    <w:p w:rsidR="000C0E56" w:rsidRDefault="00061102" w:rsidP="000C0E56">
      <w:pPr>
        <w:pStyle w:val="a3"/>
        <w:ind w:leftChars="0" w:left="1440"/>
        <w:rPr>
          <w:sz w:val="18"/>
          <w:szCs w:val="18"/>
        </w:rPr>
      </w:pPr>
      <w:del w:id="1179" w:author="rocky" w:date="2013-03-04T15:39:00Z">
        <w:r w:rsidDel="00FB4A48">
          <w:rPr>
            <w:rFonts w:hint="eastAsia"/>
            <w:sz w:val="18"/>
            <w:szCs w:val="18"/>
          </w:rPr>
          <w:delText>2</w:delText>
        </w:r>
      </w:del>
    </w:p>
    <w:p w:rsidR="000C0E56" w:rsidRDefault="00237A7C" w:rsidP="0096708A">
      <w:pPr>
        <w:pStyle w:val="a3"/>
        <w:ind w:leftChars="0" w:left="1440"/>
        <w:rPr>
          <w:ins w:id="1180" w:author="rocky" w:date="2013-10-08T15:47:00Z"/>
          <w:szCs w:val="24"/>
        </w:rPr>
      </w:pPr>
      <w:ins w:id="1181" w:author="rocky" w:date="2013-03-09T22:22:00Z">
        <w:r>
          <w:rPr>
            <w:rFonts w:hint="eastAsia"/>
            <w:szCs w:val="24"/>
          </w:rPr>
          <w:t xml:space="preserve">In case of a </w:t>
        </w:r>
        <w:r w:rsidR="00713148">
          <w:rPr>
            <w:rFonts w:hint="eastAsia"/>
            <w:szCs w:val="24"/>
          </w:rPr>
          <w:t xml:space="preserve">correct </w:t>
        </w:r>
      </w:ins>
      <w:ins w:id="1182" w:author="rocky" w:date="2013-03-09T22:45:00Z">
        <w:r w:rsidR="00713148">
          <w:rPr>
            <w:rFonts w:hint="eastAsia"/>
            <w:szCs w:val="24"/>
          </w:rPr>
          <w:t>R</w:t>
        </w:r>
      </w:ins>
      <w:ins w:id="1183" w:author="rocky" w:date="2013-03-09T22:22:00Z">
        <w:r w:rsidR="00713148">
          <w:rPr>
            <w:rFonts w:hint="eastAsia"/>
            <w:szCs w:val="24"/>
          </w:rPr>
          <w:t>esponse</w:t>
        </w:r>
        <w:r>
          <w:rPr>
            <w:rFonts w:hint="eastAsia"/>
            <w:szCs w:val="24"/>
          </w:rPr>
          <w:t>1, the AUTH procedure is complete</w:t>
        </w:r>
      </w:ins>
      <w:ins w:id="1184" w:author="rocky" w:date="2016-02-15T19:27:00Z">
        <w:r w:rsidR="007E5476">
          <w:rPr>
            <w:szCs w:val="24"/>
          </w:rPr>
          <w:t>.</w:t>
        </w:r>
      </w:ins>
    </w:p>
    <w:p w:rsidR="0069572C" w:rsidRDefault="00EA086F">
      <w:pPr>
        <w:pStyle w:val="a3"/>
        <w:ind w:leftChars="0" w:left="1440"/>
        <w:rPr>
          <w:ins w:id="1185" w:author="rocky" w:date="2013-10-09T12:56:00Z"/>
          <w:szCs w:val="24"/>
        </w:rPr>
      </w:pPr>
      <w:ins w:id="1186" w:author="rocky" w:date="2014-06-16T17:04:00Z">
        <w:r>
          <w:rPr>
            <w:szCs w:val="24"/>
          </w:rPr>
          <w:t>T</w:t>
        </w:r>
      </w:ins>
      <w:ins w:id="1187" w:author="rocky" w:date="2013-10-08T15:47:00Z">
        <w:r w:rsidR="0003781C">
          <w:rPr>
            <w:szCs w:val="24"/>
          </w:rPr>
          <w:t xml:space="preserve">he response </w:t>
        </w:r>
      </w:ins>
      <w:ins w:id="1188" w:author="rocky" w:date="2014-06-16T17:04:00Z">
        <w:r>
          <w:rPr>
            <w:szCs w:val="24"/>
          </w:rPr>
          <w:t xml:space="preserve">might </w:t>
        </w:r>
      </w:ins>
      <w:ins w:id="1189" w:author="rocky" w:date="2013-10-08T15:47:00Z">
        <w:r>
          <w:rPr>
            <w:szCs w:val="24"/>
          </w:rPr>
          <w:t>contain</w:t>
        </w:r>
      </w:ins>
      <w:ins w:id="1190" w:author="rocky" w:date="2013-10-09T12:56:00Z">
        <w:r w:rsidR="0069572C">
          <w:rPr>
            <w:szCs w:val="24"/>
          </w:rPr>
          <w:t xml:space="preserve"> extra data which Device need</w:t>
        </w:r>
      </w:ins>
      <w:ins w:id="1191" w:author="rocky" w:date="2014-06-16T17:05:00Z">
        <w:r>
          <w:rPr>
            <w:szCs w:val="24"/>
          </w:rPr>
          <w:t>s</w:t>
        </w:r>
      </w:ins>
      <w:ins w:id="1192" w:author="rocky" w:date="2013-10-09T12:56:00Z">
        <w:r w:rsidR="0069572C">
          <w:rPr>
            <w:szCs w:val="24"/>
          </w:rPr>
          <w:t xml:space="preserve"> to notify client.</w:t>
        </w:r>
      </w:ins>
      <w:ins w:id="1193" w:author="rocky" w:date="2013-10-08T15:47:00Z">
        <w:r w:rsidR="0003781C">
          <w:rPr>
            <w:szCs w:val="24"/>
          </w:rPr>
          <w:t xml:space="preserve"> </w:t>
        </w:r>
      </w:ins>
      <w:ins w:id="1194" w:author="rocky" w:date="2013-10-09T12:56:00Z">
        <w:r w:rsidR="0069572C">
          <w:rPr>
            <w:szCs w:val="24"/>
          </w:rPr>
          <w:t xml:space="preserve">The first byte </w:t>
        </w:r>
      </w:ins>
      <w:ins w:id="1195" w:author="rocky" w:date="2013-10-09T12:57:00Z">
        <w:r w:rsidR="0069572C">
          <w:rPr>
            <w:szCs w:val="24"/>
          </w:rPr>
          <w:t>‘</w:t>
        </w:r>
      </w:ins>
      <w:ins w:id="1196" w:author="rocky" w:date="2013-10-09T12:56:00Z">
        <w:r w:rsidR="0069572C">
          <w:rPr>
            <w:szCs w:val="24"/>
          </w:rPr>
          <w:t>Num_of_item</w:t>
        </w:r>
      </w:ins>
      <w:ins w:id="1197" w:author="rocky" w:date="2013-10-09T12:57:00Z">
        <w:r w:rsidR="0069572C">
          <w:rPr>
            <w:szCs w:val="24"/>
          </w:rPr>
          <w:t xml:space="preserve">’ describe how many items the device will send to client. </w:t>
        </w:r>
      </w:ins>
      <w:ins w:id="1198" w:author="rocky" w:date="2013-10-09T12:58:00Z">
        <w:r w:rsidR="0069572C">
          <w:rPr>
            <w:szCs w:val="24"/>
          </w:rPr>
          <w:t xml:space="preserve">Then there are </w:t>
        </w:r>
      </w:ins>
      <w:ins w:id="1199" w:author="rocky" w:date="2013-10-09T13:02:00Z">
        <w:r w:rsidR="004820F6">
          <w:rPr>
            <w:szCs w:val="24"/>
          </w:rPr>
          <w:t xml:space="preserve">sets of </w:t>
        </w:r>
      </w:ins>
      <w:ins w:id="1200" w:author="rocky" w:date="2013-10-09T12:58:00Z">
        <w:r w:rsidR="0069572C">
          <w:rPr>
            <w:szCs w:val="24"/>
          </w:rPr>
          <w:t>{</w:t>
        </w:r>
      </w:ins>
      <w:ins w:id="1201" w:author="rocky" w:date="2013-10-09T12:59:00Z">
        <w:r w:rsidR="0069572C">
          <w:rPr>
            <w:szCs w:val="24"/>
          </w:rPr>
          <w:t>Item</w:t>
        </w:r>
      </w:ins>
      <w:ins w:id="1202" w:author="rocky" w:date="2013-10-09T12:58:00Z">
        <w:r w:rsidR="0069572C">
          <w:rPr>
            <w:szCs w:val="24"/>
          </w:rPr>
          <w:t xml:space="preserve">ID, </w:t>
        </w:r>
      </w:ins>
      <w:ins w:id="1203" w:author="rocky" w:date="2013-10-09T13:02:00Z">
        <w:r w:rsidR="004820F6">
          <w:rPr>
            <w:szCs w:val="24"/>
          </w:rPr>
          <w:t xml:space="preserve">ItemLen, </w:t>
        </w:r>
      </w:ins>
      <w:ins w:id="1204" w:author="rocky" w:date="2013-10-09T12:59:00Z">
        <w:r w:rsidR="0069572C">
          <w:rPr>
            <w:szCs w:val="24"/>
          </w:rPr>
          <w:t>Item</w:t>
        </w:r>
      </w:ins>
      <w:ins w:id="1205" w:author="rocky" w:date="2013-10-09T12:58:00Z">
        <w:r w:rsidR="004820F6">
          <w:rPr>
            <w:szCs w:val="24"/>
          </w:rPr>
          <w:t xml:space="preserve">Data} </w:t>
        </w:r>
      </w:ins>
      <w:ins w:id="1206" w:author="rocky" w:date="2013-10-09T13:02:00Z">
        <w:r w:rsidR="004820F6">
          <w:rPr>
            <w:szCs w:val="24"/>
          </w:rPr>
          <w:t xml:space="preserve">which contains the data </w:t>
        </w:r>
      </w:ins>
      <w:ins w:id="1207" w:author="rocky" w:date="2013-10-09T13:03:00Z">
        <w:r w:rsidR="004820F6">
          <w:rPr>
            <w:szCs w:val="24"/>
          </w:rPr>
          <w:t xml:space="preserve">item </w:t>
        </w:r>
      </w:ins>
      <w:ins w:id="1208" w:author="rocky" w:date="2013-10-09T13:02:00Z">
        <w:r w:rsidR="00132C30">
          <w:rPr>
            <w:szCs w:val="24"/>
          </w:rPr>
          <w:t>to transmit</w:t>
        </w:r>
      </w:ins>
      <w:ins w:id="1209" w:author="rocky" w:date="2013-10-09T12:58:00Z">
        <w:r w:rsidR="0069572C">
          <w:rPr>
            <w:szCs w:val="24"/>
          </w:rPr>
          <w:t xml:space="preserve">. </w:t>
        </w:r>
      </w:ins>
      <w:ins w:id="1210" w:author="rocky" w:date="2013-10-09T13:14:00Z">
        <w:r w:rsidR="00132C30">
          <w:rPr>
            <w:szCs w:val="24"/>
          </w:rPr>
          <w:t>M is the sum of</w:t>
        </w:r>
      </w:ins>
      <w:ins w:id="1211" w:author="rocky" w:date="2013-10-09T13:15:00Z">
        <w:r w:rsidR="00132C30">
          <w:rPr>
            <w:szCs w:val="24"/>
          </w:rPr>
          <w:t xml:space="preserve"> all {ItemID, ItemLen, ItemData} sets transmitted.</w:t>
        </w:r>
      </w:ins>
    </w:p>
    <w:p w:rsidR="00EA737C" w:rsidRPr="00D0712D" w:rsidRDefault="00EA737C" w:rsidP="00EA737C">
      <w:pPr>
        <w:pStyle w:val="a3"/>
        <w:pBdr>
          <w:bottom w:val="single" w:sz="6" w:space="1" w:color="auto"/>
        </w:pBdr>
        <w:ind w:leftChars="0" w:left="1440"/>
        <w:rPr>
          <w:ins w:id="1212" w:author="rocky" w:date="2013-03-09T22:20:00Z"/>
          <w:sz w:val="18"/>
          <w:szCs w:val="18"/>
        </w:rPr>
      </w:pPr>
      <w:ins w:id="1213" w:author="rocky" w:date="2013-03-09T22:20:00Z">
        <w:r>
          <w:rPr>
            <w:rFonts w:hint="eastAsia"/>
            <w:sz w:val="18"/>
            <w:szCs w:val="18"/>
          </w:rPr>
          <w:t>Status</w:t>
        </w:r>
        <w:r>
          <w:rPr>
            <w:rFonts w:hint="eastAsia"/>
            <w:sz w:val="18"/>
            <w:szCs w:val="18"/>
          </w:rPr>
          <w:tab/>
        </w:r>
        <w:r>
          <w:rPr>
            <w:rFonts w:hint="eastAsia"/>
            <w:sz w:val="18"/>
            <w:szCs w:val="18"/>
          </w:rPr>
          <w:tab/>
        </w:r>
      </w:ins>
      <w:ins w:id="1214" w:author="rocky" w:date="2013-10-09T13:10:00Z">
        <w:r w:rsidR="004820F6">
          <w:rPr>
            <w:sz w:val="18"/>
            <w:szCs w:val="18"/>
          </w:rPr>
          <w:tab/>
        </w:r>
        <w:r w:rsidR="004820F6">
          <w:rPr>
            <w:sz w:val="18"/>
            <w:szCs w:val="18"/>
          </w:rPr>
          <w:tab/>
        </w:r>
        <w:r w:rsidR="004820F6">
          <w:rPr>
            <w:sz w:val="18"/>
            <w:szCs w:val="18"/>
          </w:rPr>
          <w:tab/>
        </w:r>
      </w:ins>
      <w:ins w:id="1215" w:author="rocky" w:date="2013-10-09T13:11:00Z">
        <w:r w:rsidR="004820F6">
          <w:rPr>
            <w:sz w:val="18"/>
            <w:szCs w:val="18"/>
          </w:rPr>
          <w:tab/>
        </w:r>
      </w:ins>
      <w:ins w:id="1216" w:author="rocky" w:date="2013-03-09T22:2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217" w:author="rocky" w:date="2013-10-09T13:11:00Z">
        <w:r w:rsidR="004820F6">
          <w:rPr>
            <w:sz w:val="18"/>
            <w:szCs w:val="18"/>
          </w:rPr>
          <w:tab/>
        </w:r>
      </w:ins>
      <w:ins w:id="1218" w:author="rocky" w:date="2013-03-09T22:20:00Z">
        <w:r>
          <w:rPr>
            <w:rFonts w:hint="eastAsia"/>
            <w:sz w:val="18"/>
            <w:szCs w:val="18"/>
          </w:rPr>
          <w:t>Data_bytes</w:t>
        </w:r>
      </w:ins>
    </w:p>
    <w:p w:rsidR="0003781C" w:rsidRDefault="00EA737C">
      <w:pPr>
        <w:pStyle w:val="a3"/>
        <w:ind w:leftChars="0" w:left="1440"/>
        <w:rPr>
          <w:ins w:id="1219" w:author="rocky" w:date="2013-10-09T12:54:00Z"/>
          <w:sz w:val="18"/>
          <w:szCs w:val="18"/>
        </w:rPr>
      </w:pPr>
      <w:ins w:id="1220" w:author="rocky" w:date="2013-03-09T22:20:00Z">
        <w:r>
          <w:rPr>
            <w:rFonts w:hint="eastAsia"/>
            <w:sz w:val="18"/>
            <w:szCs w:val="18"/>
          </w:rPr>
          <w:t>00h if OK</w:t>
        </w:r>
        <w:r>
          <w:rPr>
            <w:rFonts w:hint="eastAsia"/>
            <w:sz w:val="18"/>
            <w:szCs w:val="18"/>
          </w:rPr>
          <w:tab/>
        </w:r>
      </w:ins>
      <w:ins w:id="1221" w:author="rocky" w:date="2013-10-09T13:10:00Z">
        <w:r w:rsidR="004820F6">
          <w:rPr>
            <w:sz w:val="18"/>
            <w:szCs w:val="18"/>
          </w:rPr>
          <w:tab/>
        </w:r>
        <w:r w:rsidR="004820F6">
          <w:rPr>
            <w:sz w:val="18"/>
            <w:szCs w:val="18"/>
          </w:rPr>
          <w:tab/>
        </w:r>
        <w:r w:rsidR="004820F6">
          <w:rPr>
            <w:sz w:val="18"/>
            <w:szCs w:val="18"/>
          </w:rPr>
          <w:tab/>
        </w:r>
      </w:ins>
      <w:ins w:id="1222" w:author="rocky" w:date="2013-10-09T13:11:00Z">
        <w:r w:rsidR="004820F6">
          <w:rPr>
            <w:sz w:val="18"/>
            <w:szCs w:val="18"/>
          </w:rPr>
          <w:tab/>
        </w:r>
      </w:ins>
      <w:ins w:id="1223" w:author="rocky" w:date="2013-03-09T22:20:00Z">
        <w:r>
          <w:rPr>
            <w:rFonts w:hint="eastAsia"/>
            <w:sz w:val="18"/>
            <w:szCs w:val="18"/>
          </w:rPr>
          <w:t>0</w:t>
        </w:r>
      </w:ins>
      <w:ins w:id="1224" w:author="rocky" w:date="2013-03-09T22:21:00Z">
        <w:r w:rsidR="00237A7C">
          <w:rPr>
            <w:rFonts w:hint="eastAsia"/>
            <w:sz w:val="18"/>
            <w:szCs w:val="18"/>
          </w:rPr>
          <w:t>2</w:t>
        </w:r>
      </w:ins>
      <w:ins w:id="1225" w:author="rocky" w:date="2013-03-09T22:20:00Z">
        <w:r>
          <w:rPr>
            <w:rFonts w:hint="eastAsia"/>
            <w:sz w:val="18"/>
            <w:szCs w:val="18"/>
          </w:rPr>
          <w:t>h</w:t>
        </w:r>
        <w:r>
          <w:rPr>
            <w:rFonts w:hint="eastAsia"/>
            <w:sz w:val="18"/>
            <w:szCs w:val="18"/>
          </w:rPr>
          <w:tab/>
          <w:t>0</w:t>
        </w:r>
      </w:ins>
      <w:ins w:id="1226" w:author="rocky" w:date="2013-03-09T22:21:00Z">
        <w:r w:rsidR="00237A7C">
          <w:rPr>
            <w:rFonts w:hint="eastAsia"/>
            <w:sz w:val="18"/>
            <w:szCs w:val="18"/>
          </w:rPr>
          <w:t>2</w:t>
        </w:r>
      </w:ins>
      <w:ins w:id="1227" w:author="rocky" w:date="2013-03-09T22:20:00Z">
        <w:r>
          <w:rPr>
            <w:rFonts w:hint="eastAsia"/>
            <w:sz w:val="18"/>
            <w:szCs w:val="18"/>
          </w:rPr>
          <w:t>h</w:t>
        </w:r>
        <w:r>
          <w:rPr>
            <w:rFonts w:hint="eastAsia"/>
            <w:sz w:val="18"/>
            <w:szCs w:val="18"/>
          </w:rPr>
          <w:tab/>
        </w:r>
      </w:ins>
      <w:ins w:id="1228" w:author="rocky" w:date="2013-10-09T12:44:00Z">
        <w:r w:rsidR="0069572C">
          <w:rPr>
            <w:sz w:val="18"/>
            <w:szCs w:val="18"/>
          </w:rPr>
          <w:t>1</w:t>
        </w:r>
        <w:r w:rsidR="00733E89">
          <w:rPr>
            <w:sz w:val="18"/>
            <w:szCs w:val="18"/>
          </w:rPr>
          <w:t>h</w:t>
        </w:r>
      </w:ins>
      <w:ins w:id="1229" w:author="rocky" w:date="2013-10-09T12:53:00Z">
        <w:r w:rsidR="0069572C">
          <w:rPr>
            <w:sz w:val="18"/>
            <w:szCs w:val="18"/>
          </w:rPr>
          <w:t xml:space="preserve"> + M</w:t>
        </w:r>
      </w:ins>
      <w:ins w:id="1230" w:author="rocky" w:date="2013-10-09T12:44:00Z">
        <w:r w:rsidR="0069572C">
          <w:rPr>
            <w:sz w:val="18"/>
            <w:szCs w:val="18"/>
          </w:rPr>
          <w:tab/>
        </w:r>
      </w:ins>
      <w:ins w:id="1231" w:author="rocky" w:date="2013-10-09T13:10:00Z">
        <w:r w:rsidR="004820F6">
          <w:rPr>
            <w:sz w:val="18"/>
            <w:szCs w:val="18"/>
          </w:rPr>
          <w:tab/>
        </w:r>
      </w:ins>
      <w:ins w:id="1232" w:author="rocky" w:date="2013-10-09T12:53:00Z">
        <w:r w:rsidR="0069572C">
          <w:rPr>
            <w:sz w:val="18"/>
            <w:szCs w:val="18"/>
          </w:rPr>
          <w:t>Num_of_</w:t>
        </w:r>
      </w:ins>
      <w:ins w:id="1233" w:author="rocky" w:date="2013-10-09T12:54:00Z">
        <w:r w:rsidR="0069572C">
          <w:rPr>
            <w:sz w:val="18"/>
            <w:szCs w:val="18"/>
          </w:rPr>
          <w:t>item</w:t>
        </w:r>
      </w:ins>
      <w:ins w:id="1234" w:author="rocky" w:date="2013-10-09T12:53:00Z">
        <w:r w:rsidR="0069572C">
          <w:rPr>
            <w:sz w:val="18"/>
            <w:szCs w:val="18"/>
          </w:rPr>
          <w:t>,</w:t>
        </w:r>
      </w:ins>
      <w:ins w:id="1235" w:author="rocky" w:date="2013-10-09T13:10:00Z">
        <w:r w:rsidR="004820F6">
          <w:rPr>
            <w:sz w:val="18"/>
            <w:szCs w:val="18"/>
          </w:rPr>
          <w:tab/>
        </w:r>
      </w:ins>
      <w:ins w:id="1236" w:author="rocky" w:date="2013-10-09T12:53:00Z">
        <w:r w:rsidR="0069572C">
          <w:rPr>
            <w:sz w:val="18"/>
            <w:szCs w:val="18"/>
          </w:rPr>
          <w:t xml:space="preserve"> </w:t>
        </w:r>
      </w:ins>
    </w:p>
    <w:p w:rsidR="0069572C" w:rsidRPr="00D0712D" w:rsidRDefault="0069572C" w:rsidP="0069572C">
      <w:pPr>
        <w:pStyle w:val="a3"/>
        <w:pBdr>
          <w:bottom w:val="single" w:sz="6" w:space="1" w:color="auto"/>
        </w:pBdr>
        <w:ind w:leftChars="0" w:left="1440"/>
        <w:rPr>
          <w:ins w:id="1237" w:author="rocky" w:date="2013-10-09T12:54:00Z"/>
          <w:sz w:val="18"/>
          <w:szCs w:val="18"/>
        </w:rPr>
      </w:pPr>
      <w:ins w:id="1238" w:author="rocky" w:date="2013-10-09T12:54:00Z">
        <w:r>
          <w:rPr>
            <w:rFonts w:hint="eastAsia"/>
            <w:sz w:val="18"/>
            <w:szCs w:val="18"/>
          </w:rPr>
          <w:t>Data_bytes</w:t>
        </w:r>
      </w:ins>
    </w:p>
    <w:p w:rsidR="0069572C" w:rsidRDefault="0069572C">
      <w:pPr>
        <w:rPr>
          <w:ins w:id="1239" w:author="rocky" w:date="2013-10-09T13:07:00Z"/>
          <w:sz w:val="18"/>
          <w:szCs w:val="18"/>
        </w:rPr>
        <w:pPrChange w:id="1240" w:author="rocky" w:date="2013-10-09T12:54:00Z">
          <w:pPr>
            <w:pStyle w:val="a3"/>
            <w:ind w:leftChars="0" w:left="1440"/>
          </w:pPr>
        </w:pPrChange>
      </w:pPr>
      <w:ins w:id="1241" w:author="rocky" w:date="2013-10-09T12:55:00Z">
        <w:r>
          <w:rPr>
            <w:sz w:val="18"/>
            <w:szCs w:val="18"/>
          </w:rPr>
          <w:tab/>
        </w:r>
        <w:r>
          <w:rPr>
            <w:sz w:val="18"/>
            <w:szCs w:val="18"/>
          </w:rPr>
          <w:tab/>
        </w:r>
        <w:r>
          <w:rPr>
            <w:sz w:val="18"/>
            <w:szCs w:val="18"/>
          </w:rPr>
          <w:tab/>
        </w:r>
      </w:ins>
      <w:ins w:id="1242" w:author="rocky" w:date="2013-10-09T13:10:00Z">
        <w:r w:rsidR="004820F6">
          <w:rPr>
            <w:sz w:val="18"/>
            <w:szCs w:val="18"/>
          </w:rPr>
          <w:t>{ItemID_0, ItemLen_0, ItemData_0},</w:t>
        </w:r>
      </w:ins>
      <w:ins w:id="1243" w:author="rocky" w:date="2013-10-09T12:55:00Z">
        <w:r>
          <w:rPr>
            <w:sz w:val="18"/>
            <w:szCs w:val="18"/>
          </w:rPr>
          <w:t>, … ,{</w:t>
        </w:r>
      </w:ins>
      <w:ins w:id="1244" w:author="rocky" w:date="2013-10-09T12:59:00Z">
        <w:r>
          <w:rPr>
            <w:sz w:val="18"/>
            <w:szCs w:val="18"/>
          </w:rPr>
          <w:t>Item</w:t>
        </w:r>
      </w:ins>
      <w:ins w:id="1245" w:author="rocky" w:date="2013-10-09T12:55:00Z">
        <w:r>
          <w:rPr>
            <w:sz w:val="18"/>
            <w:szCs w:val="18"/>
          </w:rPr>
          <w:t xml:space="preserve">ID_N-1, </w:t>
        </w:r>
      </w:ins>
      <w:ins w:id="1246" w:author="rocky" w:date="2013-10-09T13:02:00Z">
        <w:r w:rsidR="004820F6">
          <w:rPr>
            <w:sz w:val="18"/>
            <w:szCs w:val="18"/>
          </w:rPr>
          <w:t xml:space="preserve">ItemLenN-1, </w:t>
        </w:r>
      </w:ins>
      <w:ins w:id="1247" w:author="rocky" w:date="2013-10-09T12:59:00Z">
        <w:r>
          <w:rPr>
            <w:sz w:val="18"/>
            <w:szCs w:val="18"/>
          </w:rPr>
          <w:t>Item</w:t>
        </w:r>
      </w:ins>
      <w:ins w:id="1248" w:author="rocky" w:date="2013-10-09T12:55:00Z">
        <w:r>
          <w:rPr>
            <w:sz w:val="18"/>
            <w:szCs w:val="18"/>
          </w:rPr>
          <w:t>Data_N-1}</w:t>
        </w:r>
      </w:ins>
    </w:p>
    <w:p w:rsidR="004820F6" w:rsidRPr="00D0712D" w:rsidRDefault="004820F6" w:rsidP="004820F6">
      <w:pPr>
        <w:pStyle w:val="a3"/>
        <w:pBdr>
          <w:bottom w:val="single" w:sz="6" w:space="1" w:color="auto"/>
        </w:pBdr>
        <w:ind w:leftChars="0" w:left="1440"/>
        <w:rPr>
          <w:ins w:id="1249" w:author="rocky" w:date="2013-10-09T13:07:00Z"/>
          <w:sz w:val="18"/>
          <w:szCs w:val="18"/>
        </w:rPr>
      </w:pPr>
      <w:ins w:id="1250" w:author="rocky" w:date="2013-10-09T13:07:00Z">
        <w:r>
          <w:rPr>
            <w:rFonts w:hint="eastAsia"/>
            <w:sz w:val="18"/>
            <w:szCs w:val="18"/>
          </w:rPr>
          <w:t>Status</w:t>
        </w:r>
        <w:r>
          <w:rPr>
            <w:rFonts w:hint="eastAsia"/>
            <w:sz w:val="18"/>
            <w:szCs w:val="18"/>
          </w:rPr>
          <w:tab/>
        </w:r>
        <w:r>
          <w:rPr>
            <w:rFonts w:hint="eastAsia"/>
            <w:sz w:val="18"/>
            <w:szCs w:val="18"/>
          </w:rPr>
          <w:tab/>
        </w:r>
      </w:ins>
      <w:ins w:id="1251" w:author="rocky" w:date="2013-10-09T13:09:00Z">
        <w:r>
          <w:rPr>
            <w:sz w:val="18"/>
            <w:szCs w:val="18"/>
          </w:rPr>
          <w:tab/>
        </w:r>
        <w:r>
          <w:rPr>
            <w:sz w:val="18"/>
            <w:szCs w:val="18"/>
          </w:rPr>
          <w:tab/>
        </w:r>
        <w:r>
          <w:rPr>
            <w:sz w:val="18"/>
            <w:szCs w:val="18"/>
          </w:rPr>
          <w:tab/>
        </w:r>
        <w:r>
          <w:rPr>
            <w:sz w:val="18"/>
            <w:szCs w:val="18"/>
          </w:rPr>
          <w:tab/>
        </w:r>
      </w:ins>
      <w:ins w:id="1252" w:author="rocky" w:date="2013-10-09T13:0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253" w:author="rocky" w:date="2013-10-09T13:11:00Z">
        <w:r>
          <w:rPr>
            <w:sz w:val="18"/>
            <w:szCs w:val="18"/>
          </w:rPr>
          <w:tab/>
        </w:r>
      </w:ins>
      <w:ins w:id="1254" w:author="rocky" w:date="2013-10-09T13:07:00Z">
        <w:r>
          <w:rPr>
            <w:rFonts w:hint="eastAsia"/>
            <w:sz w:val="18"/>
            <w:szCs w:val="18"/>
          </w:rPr>
          <w:t>Data_bytes</w:t>
        </w:r>
      </w:ins>
    </w:p>
    <w:p w:rsidR="004820F6" w:rsidRPr="004820F6" w:rsidRDefault="004820F6">
      <w:pPr>
        <w:pStyle w:val="a3"/>
        <w:ind w:leftChars="0" w:left="1440"/>
        <w:rPr>
          <w:ins w:id="1255" w:author="rocky" w:date="2013-10-09T13:07:00Z"/>
          <w:sz w:val="18"/>
          <w:szCs w:val="18"/>
        </w:rPr>
      </w:pPr>
      <w:ins w:id="1256" w:author="rocky" w:date="2013-10-09T13:07:00Z">
        <w:r>
          <w:rPr>
            <w:rFonts w:hint="eastAsia"/>
            <w:sz w:val="18"/>
            <w:szCs w:val="18"/>
          </w:rPr>
          <w:t>05h if OK</w:t>
        </w:r>
      </w:ins>
      <w:ins w:id="1257" w:author="rocky" w:date="2013-10-09T13:09:00Z">
        <w:r>
          <w:rPr>
            <w:sz w:val="18"/>
            <w:szCs w:val="18"/>
          </w:rPr>
          <w:t xml:space="preserve"> but bypass motor action</w:t>
        </w:r>
        <w:r>
          <w:rPr>
            <w:sz w:val="18"/>
            <w:szCs w:val="18"/>
          </w:rPr>
          <w:tab/>
        </w:r>
      </w:ins>
      <w:ins w:id="1258" w:author="rocky" w:date="2013-10-09T13:07:00Z">
        <w:r>
          <w:rPr>
            <w:rFonts w:hint="eastAsia"/>
            <w:sz w:val="18"/>
            <w:szCs w:val="18"/>
          </w:rPr>
          <w:t>02h</w:t>
        </w:r>
        <w:r>
          <w:rPr>
            <w:rFonts w:hint="eastAsia"/>
            <w:sz w:val="18"/>
            <w:szCs w:val="18"/>
          </w:rPr>
          <w:tab/>
          <w:t>02h</w:t>
        </w:r>
        <w:r>
          <w:rPr>
            <w:rFonts w:hint="eastAsia"/>
            <w:sz w:val="18"/>
            <w:szCs w:val="18"/>
          </w:rPr>
          <w:tab/>
        </w:r>
        <w:r>
          <w:rPr>
            <w:sz w:val="18"/>
            <w:szCs w:val="18"/>
          </w:rPr>
          <w:t>1h + M</w:t>
        </w:r>
        <w:r>
          <w:rPr>
            <w:sz w:val="18"/>
            <w:szCs w:val="18"/>
          </w:rPr>
          <w:tab/>
        </w:r>
      </w:ins>
      <w:ins w:id="1259" w:author="rocky" w:date="2013-10-09T13:11:00Z">
        <w:r>
          <w:rPr>
            <w:sz w:val="18"/>
            <w:szCs w:val="18"/>
          </w:rPr>
          <w:tab/>
        </w:r>
      </w:ins>
      <w:ins w:id="1260" w:author="rocky" w:date="2013-10-09T13:07:00Z">
        <w:r>
          <w:rPr>
            <w:sz w:val="18"/>
            <w:szCs w:val="18"/>
          </w:rPr>
          <w:t xml:space="preserve">Num_of_item, </w:t>
        </w:r>
      </w:ins>
    </w:p>
    <w:p w:rsidR="004820F6" w:rsidRPr="00D0712D" w:rsidRDefault="004820F6" w:rsidP="004820F6">
      <w:pPr>
        <w:pStyle w:val="a3"/>
        <w:pBdr>
          <w:bottom w:val="single" w:sz="6" w:space="1" w:color="auto"/>
        </w:pBdr>
        <w:ind w:leftChars="0" w:left="1440"/>
        <w:rPr>
          <w:ins w:id="1261" w:author="rocky" w:date="2013-10-09T13:07:00Z"/>
          <w:sz w:val="18"/>
          <w:szCs w:val="18"/>
        </w:rPr>
      </w:pPr>
      <w:ins w:id="1262" w:author="rocky" w:date="2013-10-09T13:07:00Z">
        <w:r>
          <w:rPr>
            <w:rFonts w:hint="eastAsia"/>
            <w:sz w:val="18"/>
            <w:szCs w:val="18"/>
          </w:rPr>
          <w:t>Data_bytes</w:t>
        </w:r>
      </w:ins>
      <w:ins w:id="1263" w:author="rocky" w:date="2013-10-09T13:10:00Z">
        <w:r>
          <w:rPr>
            <w:sz w:val="18"/>
            <w:szCs w:val="18"/>
          </w:rPr>
          <w:t xml:space="preserve"> (cont.)</w:t>
        </w:r>
      </w:ins>
    </w:p>
    <w:p w:rsidR="004820F6" w:rsidRDefault="004820F6" w:rsidP="004820F6">
      <w:pPr>
        <w:rPr>
          <w:ins w:id="1264" w:author="rocky" w:date="2013-10-09T13:07:00Z"/>
          <w:sz w:val="18"/>
          <w:szCs w:val="18"/>
        </w:rPr>
      </w:pPr>
      <w:ins w:id="1265" w:author="rocky" w:date="2013-10-09T13:07:00Z">
        <w:r>
          <w:rPr>
            <w:sz w:val="18"/>
            <w:szCs w:val="18"/>
          </w:rPr>
          <w:tab/>
        </w:r>
        <w:r>
          <w:rPr>
            <w:sz w:val="18"/>
            <w:szCs w:val="18"/>
          </w:rPr>
          <w:tab/>
        </w:r>
        <w:r>
          <w:rPr>
            <w:sz w:val="18"/>
            <w:szCs w:val="18"/>
          </w:rPr>
          <w:tab/>
        </w:r>
      </w:ins>
      <w:ins w:id="1266" w:author="rocky" w:date="2013-10-09T13:09:00Z">
        <w:r>
          <w:rPr>
            <w:sz w:val="18"/>
            <w:szCs w:val="18"/>
          </w:rPr>
          <w:t>{ItemID_0, ItemLen_0, ItemData_0},</w:t>
        </w:r>
      </w:ins>
      <w:ins w:id="1267" w:author="rocky" w:date="2013-10-09T13:07:00Z">
        <w:r>
          <w:rPr>
            <w:sz w:val="18"/>
            <w:szCs w:val="18"/>
          </w:rPr>
          <w:t xml:space="preserve"> … ,{ItemID_N-1, ItemLenN-1, ItemData_N-1}</w:t>
        </w:r>
      </w:ins>
    </w:p>
    <w:p w:rsidR="00BB11B0" w:rsidRPr="00D0712D" w:rsidRDefault="00BB11B0" w:rsidP="00BB11B0">
      <w:pPr>
        <w:pStyle w:val="a3"/>
        <w:pBdr>
          <w:bottom w:val="single" w:sz="6" w:space="1" w:color="auto"/>
        </w:pBdr>
        <w:ind w:leftChars="0" w:left="1440"/>
        <w:rPr>
          <w:ins w:id="1268" w:author="rocky" w:date="2013-10-28T14:35:00Z"/>
          <w:sz w:val="18"/>
          <w:szCs w:val="18"/>
        </w:rPr>
      </w:pPr>
      <w:ins w:id="1269" w:author="rocky" w:date="2013-10-28T14:3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BB11B0" w:rsidRPr="004820F6" w:rsidRDefault="00BB11B0" w:rsidP="00BB11B0">
      <w:pPr>
        <w:pStyle w:val="a3"/>
        <w:ind w:leftChars="0" w:left="1440"/>
        <w:rPr>
          <w:ins w:id="1270" w:author="rocky" w:date="2013-10-28T14:35:00Z"/>
          <w:sz w:val="18"/>
          <w:szCs w:val="18"/>
        </w:rPr>
      </w:pPr>
      <w:ins w:id="1271" w:author="rocky" w:date="2013-10-28T14:35: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r>
        <w:r>
          <w:rPr>
            <w:rFonts w:hint="eastAsia"/>
            <w:sz w:val="18"/>
            <w:szCs w:val="18"/>
          </w:rPr>
          <w:t>02h</w:t>
        </w:r>
        <w:r>
          <w:rPr>
            <w:rFonts w:hint="eastAsia"/>
            <w:sz w:val="18"/>
            <w:szCs w:val="18"/>
          </w:rPr>
          <w:tab/>
          <w:t>02h</w:t>
        </w:r>
        <w:r>
          <w:rPr>
            <w:rFonts w:hint="eastAsia"/>
            <w:sz w:val="18"/>
            <w:szCs w:val="18"/>
          </w:rPr>
          <w:tab/>
        </w:r>
        <w:r>
          <w:rPr>
            <w:sz w:val="18"/>
            <w:szCs w:val="18"/>
          </w:rPr>
          <w:t>1h + M</w:t>
        </w:r>
        <w:r>
          <w:rPr>
            <w:sz w:val="18"/>
            <w:szCs w:val="18"/>
          </w:rPr>
          <w:tab/>
        </w:r>
        <w:r>
          <w:rPr>
            <w:sz w:val="18"/>
            <w:szCs w:val="18"/>
          </w:rPr>
          <w:tab/>
          <w:t xml:space="preserve">Num_of_item, </w:t>
        </w:r>
      </w:ins>
    </w:p>
    <w:p w:rsidR="00BB11B0" w:rsidRPr="00D0712D" w:rsidRDefault="00BB11B0" w:rsidP="00BB11B0">
      <w:pPr>
        <w:pStyle w:val="a3"/>
        <w:pBdr>
          <w:bottom w:val="single" w:sz="6" w:space="1" w:color="auto"/>
        </w:pBdr>
        <w:ind w:leftChars="0" w:left="1440"/>
        <w:rPr>
          <w:ins w:id="1272" w:author="rocky" w:date="2013-10-28T14:35:00Z"/>
          <w:sz w:val="18"/>
          <w:szCs w:val="18"/>
        </w:rPr>
      </w:pPr>
      <w:ins w:id="1273" w:author="rocky" w:date="2013-10-28T14:35:00Z">
        <w:r>
          <w:rPr>
            <w:rFonts w:hint="eastAsia"/>
            <w:sz w:val="18"/>
            <w:szCs w:val="18"/>
          </w:rPr>
          <w:t>Data_bytes</w:t>
        </w:r>
        <w:r>
          <w:rPr>
            <w:sz w:val="18"/>
            <w:szCs w:val="18"/>
          </w:rPr>
          <w:t xml:space="preserve"> (cont.)</w:t>
        </w:r>
      </w:ins>
    </w:p>
    <w:p w:rsidR="00BB11B0" w:rsidRDefault="00BB11B0" w:rsidP="00BB11B0">
      <w:pPr>
        <w:rPr>
          <w:ins w:id="1274" w:author="rocky" w:date="2013-10-28T14:35:00Z"/>
          <w:sz w:val="18"/>
          <w:szCs w:val="18"/>
        </w:rPr>
      </w:pPr>
      <w:ins w:id="1275" w:author="rocky" w:date="2013-10-28T14:35:00Z">
        <w:r>
          <w:rPr>
            <w:sz w:val="18"/>
            <w:szCs w:val="18"/>
          </w:rPr>
          <w:tab/>
        </w:r>
        <w:r>
          <w:rPr>
            <w:sz w:val="18"/>
            <w:szCs w:val="18"/>
          </w:rPr>
          <w:tab/>
        </w:r>
        <w:r>
          <w:rPr>
            <w:sz w:val="18"/>
            <w:szCs w:val="18"/>
          </w:rPr>
          <w:tab/>
          <w:t>{ItemID_0, ItemLen_0, ItemData_0}, … ,{ItemID_N-1, ItemLenN-1, ItemData_N-1}</w:t>
        </w:r>
      </w:ins>
    </w:p>
    <w:p w:rsidR="004820F6" w:rsidRPr="00BB11B0" w:rsidRDefault="004820F6">
      <w:pPr>
        <w:rPr>
          <w:ins w:id="1276" w:author="rocky" w:date="2013-10-09T13:00:00Z"/>
          <w:sz w:val="18"/>
          <w:szCs w:val="18"/>
        </w:rPr>
        <w:pPrChange w:id="1277" w:author="rocky" w:date="2013-10-09T12:54:00Z">
          <w:pPr>
            <w:pStyle w:val="a3"/>
            <w:ind w:leftChars="0" w:left="1440"/>
          </w:pPr>
        </w:pPrChange>
      </w:pPr>
    </w:p>
    <w:p w:rsidR="00FA35ED" w:rsidRDefault="0069572C" w:rsidP="0069572C">
      <w:pPr>
        <w:rPr>
          <w:ins w:id="1278" w:author="rocky" w:date="2014-06-16T17:18:00Z"/>
          <w:sz w:val="18"/>
          <w:szCs w:val="18"/>
        </w:rPr>
      </w:pPr>
      <w:ins w:id="1279" w:author="rocky" w:date="2013-10-09T13:01:00Z">
        <w:r>
          <w:rPr>
            <w:sz w:val="18"/>
            <w:szCs w:val="18"/>
          </w:rPr>
          <w:tab/>
        </w:r>
        <w:r>
          <w:rPr>
            <w:sz w:val="18"/>
            <w:szCs w:val="18"/>
          </w:rPr>
          <w:tab/>
        </w:r>
        <w:r>
          <w:rPr>
            <w:sz w:val="18"/>
            <w:szCs w:val="18"/>
          </w:rPr>
          <w:tab/>
        </w:r>
      </w:ins>
    </w:p>
    <w:p w:rsidR="00FA35ED" w:rsidRDefault="00FA35ED">
      <w:pPr>
        <w:widowControl/>
        <w:rPr>
          <w:ins w:id="1280" w:author="rocky" w:date="2014-06-16T17:18:00Z"/>
          <w:sz w:val="18"/>
          <w:szCs w:val="18"/>
        </w:rPr>
      </w:pPr>
      <w:ins w:id="1281" w:author="rocky" w:date="2014-06-16T17:18:00Z">
        <w:r>
          <w:rPr>
            <w:sz w:val="18"/>
            <w:szCs w:val="18"/>
          </w:rPr>
          <w:br w:type="page"/>
        </w:r>
      </w:ins>
    </w:p>
    <w:p w:rsidR="004820F6" w:rsidRPr="00F71E12" w:rsidRDefault="0069572C">
      <w:pPr>
        <w:ind w:left="960" w:firstLine="480"/>
        <w:rPr>
          <w:ins w:id="1282" w:author="rocky" w:date="2013-10-09T13:04:00Z"/>
          <w:szCs w:val="24"/>
        </w:rPr>
        <w:pPrChange w:id="1283" w:author="rocky" w:date="2014-06-16T17:18:00Z">
          <w:pPr/>
        </w:pPrChange>
      </w:pPr>
      <w:ins w:id="1284" w:author="rocky" w:date="2013-10-09T13:01:00Z">
        <w:r>
          <w:rPr>
            <w:szCs w:val="24"/>
          </w:rPr>
          <w:lastRenderedPageBreak/>
          <w:t>H</w:t>
        </w:r>
        <w:r w:rsidR="004820F6">
          <w:rPr>
            <w:szCs w:val="24"/>
          </w:rPr>
          <w:t xml:space="preserve">ere is the table of </w:t>
        </w:r>
      </w:ins>
      <w:ins w:id="1285" w:author="rocky" w:date="2013-10-09T13:07:00Z">
        <w:r w:rsidR="004820F6">
          <w:rPr>
            <w:szCs w:val="24"/>
          </w:rPr>
          <w:t xml:space="preserve">possible </w:t>
        </w:r>
      </w:ins>
      <w:ins w:id="1286" w:author="rocky" w:date="2013-10-09T13:06:00Z">
        <w:r w:rsidR="004820F6">
          <w:rPr>
            <w:szCs w:val="24"/>
          </w:rPr>
          <w:t>Items</w:t>
        </w:r>
      </w:ins>
      <w:ins w:id="1287" w:author="rocky" w:date="2013-10-09T13:07:00Z">
        <w:r w:rsidR="004820F6">
          <w:rPr>
            <w:szCs w:val="24"/>
          </w:rPr>
          <w:t>:</w:t>
        </w:r>
      </w:ins>
    </w:p>
    <w:tbl>
      <w:tblPr>
        <w:tblStyle w:val="aa"/>
        <w:tblW w:w="6804" w:type="dxa"/>
        <w:tblInd w:w="1413" w:type="dxa"/>
        <w:tblLook w:val="04A0" w:firstRow="1" w:lastRow="0" w:firstColumn="1" w:lastColumn="0" w:noHBand="0" w:noVBand="1"/>
        <w:tblPrChange w:id="1288" w:author="rocky" w:date="2013-10-09T13:24:00Z">
          <w:tblPr>
            <w:tblStyle w:val="aa"/>
            <w:tblW w:w="5855" w:type="dxa"/>
            <w:tblInd w:w="1413" w:type="dxa"/>
            <w:tblLook w:val="04A0" w:firstRow="1" w:lastRow="0" w:firstColumn="1" w:lastColumn="0" w:noHBand="0" w:noVBand="1"/>
          </w:tblPr>
        </w:tblPrChange>
      </w:tblPr>
      <w:tblGrid>
        <w:gridCol w:w="2977"/>
        <w:gridCol w:w="1417"/>
        <w:gridCol w:w="2410"/>
        <w:tblGridChange w:id="1289">
          <w:tblGrid>
            <w:gridCol w:w="1526"/>
            <w:gridCol w:w="185"/>
            <w:gridCol w:w="1266"/>
            <w:gridCol w:w="66"/>
            <w:gridCol w:w="1351"/>
            <w:gridCol w:w="109"/>
            <w:gridCol w:w="186"/>
            <w:gridCol w:w="1231"/>
            <w:gridCol w:w="884"/>
            <w:gridCol w:w="1526"/>
          </w:tblGrid>
        </w:tblGridChange>
      </w:tblGrid>
      <w:tr w:rsidR="00F71E12" w:rsidTr="00F71E12">
        <w:trPr>
          <w:ins w:id="1290" w:author="rocky" w:date="2013-10-09T13:04:00Z"/>
          <w:trPrChange w:id="1291" w:author="rocky" w:date="2013-10-09T13:24:00Z">
            <w:trPr>
              <w:gridAfter w:val="0"/>
            </w:trPr>
          </w:trPrChange>
        </w:trPr>
        <w:tc>
          <w:tcPr>
            <w:tcW w:w="2977" w:type="dxa"/>
            <w:tcPrChange w:id="1292" w:author="rocky" w:date="2013-10-09T13:24:00Z">
              <w:tcPr>
                <w:tcW w:w="1711" w:type="dxa"/>
                <w:gridSpan w:val="2"/>
              </w:tcPr>
            </w:tcPrChange>
          </w:tcPr>
          <w:p w:rsidR="00F71E12" w:rsidRDefault="00F71E12" w:rsidP="00F71E12">
            <w:pPr>
              <w:rPr>
                <w:ins w:id="1293" w:author="rocky" w:date="2013-10-09T13:22:00Z"/>
                <w:szCs w:val="24"/>
              </w:rPr>
            </w:pPr>
            <w:ins w:id="1294" w:author="rocky" w:date="2013-10-09T13:22:00Z">
              <w:r>
                <w:rPr>
                  <w:rFonts w:hint="eastAsia"/>
                  <w:szCs w:val="24"/>
                </w:rPr>
                <w:t>Item</w:t>
              </w:r>
            </w:ins>
          </w:p>
        </w:tc>
        <w:tc>
          <w:tcPr>
            <w:tcW w:w="1417" w:type="dxa"/>
            <w:tcPrChange w:id="1295" w:author="rocky" w:date="2013-10-09T13:24:00Z">
              <w:tcPr>
                <w:tcW w:w="1332" w:type="dxa"/>
                <w:gridSpan w:val="2"/>
              </w:tcPr>
            </w:tcPrChange>
          </w:tcPr>
          <w:p w:rsidR="00F71E12" w:rsidRDefault="00F71E12" w:rsidP="00F71E12">
            <w:pPr>
              <w:rPr>
                <w:ins w:id="1296" w:author="rocky" w:date="2013-10-09T13:04:00Z"/>
                <w:szCs w:val="24"/>
              </w:rPr>
            </w:pPr>
            <w:ins w:id="1297" w:author="rocky" w:date="2013-10-09T13:22:00Z">
              <w:r>
                <w:rPr>
                  <w:szCs w:val="24"/>
                </w:rPr>
                <w:t xml:space="preserve">Item </w:t>
              </w:r>
              <w:r>
                <w:rPr>
                  <w:rFonts w:hint="eastAsia"/>
                  <w:szCs w:val="24"/>
                </w:rPr>
                <w:t>ID</w:t>
              </w:r>
            </w:ins>
          </w:p>
        </w:tc>
        <w:tc>
          <w:tcPr>
            <w:tcW w:w="2410" w:type="dxa"/>
            <w:tcPrChange w:id="1298" w:author="rocky" w:date="2013-10-09T13:24:00Z">
              <w:tcPr>
                <w:tcW w:w="1646" w:type="dxa"/>
                <w:gridSpan w:val="3"/>
              </w:tcPr>
            </w:tcPrChange>
          </w:tcPr>
          <w:p w:rsidR="00F71E12" w:rsidRDefault="00F71E12" w:rsidP="00F71E12">
            <w:pPr>
              <w:rPr>
                <w:ins w:id="1299" w:author="rocky" w:date="2013-10-09T13:22:00Z"/>
                <w:szCs w:val="24"/>
              </w:rPr>
            </w:pPr>
            <w:ins w:id="1300" w:author="rocky" w:date="2013-10-09T13:22:00Z">
              <w:r>
                <w:rPr>
                  <w:rFonts w:hint="eastAsia"/>
                  <w:szCs w:val="24"/>
                </w:rPr>
                <w:t>Len</w:t>
              </w:r>
              <w:r>
                <w:rPr>
                  <w:szCs w:val="24"/>
                </w:rPr>
                <w:t>gth (in bytes)</w:t>
              </w:r>
            </w:ins>
          </w:p>
        </w:tc>
      </w:tr>
      <w:tr w:rsidR="00F71E12" w:rsidTr="00F71E12">
        <w:trPr>
          <w:ins w:id="1301" w:author="rocky" w:date="2013-10-09T13:04:00Z"/>
          <w:trPrChange w:id="1302" w:author="rocky" w:date="2013-10-09T13:24:00Z">
            <w:trPr>
              <w:gridAfter w:val="0"/>
            </w:trPr>
          </w:trPrChange>
        </w:trPr>
        <w:tc>
          <w:tcPr>
            <w:tcW w:w="2977" w:type="dxa"/>
            <w:tcPrChange w:id="1303" w:author="rocky" w:date="2013-10-09T13:24:00Z">
              <w:tcPr>
                <w:tcW w:w="1711" w:type="dxa"/>
                <w:gridSpan w:val="2"/>
              </w:tcPr>
            </w:tcPrChange>
          </w:tcPr>
          <w:p w:rsidR="00F71E12" w:rsidRDefault="00F71E12" w:rsidP="00F71E12">
            <w:pPr>
              <w:rPr>
                <w:ins w:id="1304" w:author="rocky" w:date="2013-10-09T13:22:00Z"/>
                <w:szCs w:val="24"/>
              </w:rPr>
            </w:pPr>
            <w:ins w:id="1305" w:author="rocky" w:date="2013-10-09T13:22:00Z">
              <w:r>
                <w:rPr>
                  <w:rFonts w:hint="eastAsia"/>
                  <w:szCs w:val="24"/>
                </w:rPr>
                <w:t>Administrator</w:t>
              </w:r>
              <w:r>
                <w:rPr>
                  <w:szCs w:val="24"/>
                </w:rPr>
                <w:t>’s name</w:t>
              </w:r>
            </w:ins>
          </w:p>
        </w:tc>
        <w:tc>
          <w:tcPr>
            <w:tcW w:w="1417" w:type="dxa"/>
            <w:tcPrChange w:id="1306" w:author="rocky" w:date="2013-10-09T13:24:00Z">
              <w:tcPr>
                <w:tcW w:w="1332" w:type="dxa"/>
                <w:gridSpan w:val="2"/>
              </w:tcPr>
            </w:tcPrChange>
          </w:tcPr>
          <w:p w:rsidR="00F71E12" w:rsidRDefault="00F71E12" w:rsidP="00F71E12">
            <w:pPr>
              <w:rPr>
                <w:ins w:id="1307" w:author="rocky" w:date="2013-10-09T13:04:00Z"/>
                <w:szCs w:val="24"/>
              </w:rPr>
            </w:pPr>
            <w:ins w:id="1308" w:author="rocky" w:date="2013-10-09T13:05:00Z">
              <w:r>
                <w:rPr>
                  <w:rFonts w:hint="eastAsia"/>
                  <w:szCs w:val="24"/>
                </w:rPr>
                <w:t>0</w:t>
              </w:r>
            </w:ins>
          </w:p>
        </w:tc>
        <w:tc>
          <w:tcPr>
            <w:tcW w:w="2410" w:type="dxa"/>
            <w:tcPrChange w:id="1309" w:author="rocky" w:date="2013-10-09T13:24:00Z">
              <w:tcPr>
                <w:tcW w:w="1646" w:type="dxa"/>
                <w:gridSpan w:val="3"/>
              </w:tcPr>
            </w:tcPrChange>
          </w:tcPr>
          <w:p w:rsidR="00F71E12" w:rsidRDefault="00F71E12" w:rsidP="00F71E12">
            <w:pPr>
              <w:rPr>
                <w:ins w:id="1310" w:author="rocky" w:date="2013-10-09T13:22:00Z"/>
                <w:szCs w:val="24"/>
              </w:rPr>
            </w:pPr>
            <w:ins w:id="1311" w:author="rocky" w:date="2013-10-09T13:22:00Z">
              <w:r>
                <w:rPr>
                  <w:rFonts w:hint="eastAsia"/>
                  <w:szCs w:val="24"/>
                </w:rPr>
                <w:t>1~16</w:t>
              </w:r>
            </w:ins>
          </w:p>
        </w:tc>
      </w:tr>
      <w:tr w:rsidR="00F71E12" w:rsidTr="003A041A">
        <w:trPr>
          <w:trHeight w:val="314"/>
          <w:ins w:id="1312" w:author="rocky" w:date="2013-10-09T13:06:00Z"/>
          <w:trPrChange w:id="1313" w:author="rocky" w:date="2014-01-29T11:06:00Z">
            <w:trPr>
              <w:gridAfter w:val="0"/>
            </w:trPr>
          </w:trPrChange>
        </w:trPr>
        <w:tc>
          <w:tcPr>
            <w:tcW w:w="2977" w:type="dxa"/>
            <w:tcPrChange w:id="1314" w:author="rocky" w:date="2014-01-29T11:06:00Z">
              <w:tcPr>
                <w:tcW w:w="1711" w:type="dxa"/>
                <w:gridSpan w:val="2"/>
              </w:tcPr>
            </w:tcPrChange>
          </w:tcPr>
          <w:p w:rsidR="00F71E12" w:rsidRDefault="00F71E12" w:rsidP="00F71E12">
            <w:pPr>
              <w:rPr>
                <w:ins w:id="1315" w:author="rocky" w:date="2013-10-09T13:22:00Z"/>
                <w:szCs w:val="24"/>
              </w:rPr>
            </w:pPr>
            <w:ins w:id="1316" w:author="rocky" w:date="2013-10-09T13:22:00Z">
              <w:r>
                <w:rPr>
                  <w:rFonts w:hint="eastAsia"/>
                  <w:szCs w:val="24"/>
                </w:rPr>
                <w:t>Device</w:t>
              </w:r>
              <w:r>
                <w:rPr>
                  <w:szCs w:val="24"/>
                </w:rPr>
                <w:t>’s name</w:t>
              </w:r>
            </w:ins>
          </w:p>
        </w:tc>
        <w:tc>
          <w:tcPr>
            <w:tcW w:w="1417" w:type="dxa"/>
            <w:tcPrChange w:id="1317" w:author="rocky" w:date="2014-01-29T11:06:00Z">
              <w:tcPr>
                <w:tcW w:w="1332" w:type="dxa"/>
                <w:gridSpan w:val="2"/>
              </w:tcPr>
            </w:tcPrChange>
          </w:tcPr>
          <w:p w:rsidR="00F71E12" w:rsidRDefault="00F71E12" w:rsidP="00F71E12">
            <w:pPr>
              <w:rPr>
                <w:ins w:id="1318" w:author="rocky" w:date="2013-10-09T13:06:00Z"/>
                <w:szCs w:val="24"/>
              </w:rPr>
            </w:pPr>
            <w:ins w:id="1319" w:author="rocky" w:date="2013-10-09T13:06:00Z">
              <w:r>
                <w:rPr>
                  <w:rFonts w:hint="eastAsia"/>
                  <w:szCs w:val="24"/>
                </w:rPr>
                <w:t>1</w:t>
              </w:r>
            </w:ins>
          </w:p>
        </w:tc>
        <w:tc>
          <w:tcPr>
            <w:tcW w:w="2410" w:type="dxa"/>
            <w:tcPrChange w:id="1320" w:author="rocky" w:date="2014-01-29T11:06:00Z">
              <w:tcPr>
                <w:tcW w:w="1646" w:type="dxa"/>
                <w:gridSpan w:val="3"/>
              </w:tcPr>
            </w:tcPrChange>
          </w:tcPr>
          <w:p w:rsidR="00F71E12" w:rsidRDefault="00F71E12" w:rsidP="00F71E12">
            <w:pPr>
              <w:rPr>
                <w:ins w:id="1321" w:author="rocky" w:date="2013-10-09T13:22:00Z"/>
                <w:szCs w:val="24"/>
              </w:rPr>
            </w:pPr>
            <w:ins w:id="1322" w:author="rocky" w:date="2013-10-09T13:22:00Z">
              <w:r>
                <w:rPr>
                  <w:rFonts w:hint="eastAsia"/>
                  <w:szCs w:val="24"/>
                </w:rPr>
                <w:t>16</w:t>
              </w:r>
            </w:ins>
          </w:p>
        </w:tc>
      </w:tr>
      <w:tr w:rsidR="003A041A" w:rsidTr="00EA086F">
        <w:tblPrEx>
          <w:tblPrExChange w:id="1323" w:author="rocky" w:date="2014-06-16T17:04:00Z">
            <w:tblPrEx>
              <w:tblW w:w="6804" w:type="dxa"/>
            </w:tblPrEx>
          </w:tblPrExChange>
        </w:tblPrEx>
        <w:trPr>
          <w:trHeight w:val="443"/>
          <w:trPrChange w:id="1324" w:author="rocky" w:date="2014-06-16T17:04:00Z">
            <w:trPr>
              <w:gridBefore w:val="1"/>
              <w:trHeight w:val="615"/>
            </w:trPr>
          </w:trPrChange>
        </w:trPr>
        <w:tc>
          <w:tcPr>
            <w:tcW w:w="2977" w:type="dxa"/>
            <w:tcPrChange w:id="1325" w:author="rocky" w:date="2014-06-16T17:04:00Z">
              <w:tcPr>
                <w:tcW w:w="2977" w:type="dxa"/>
                <w:gridSpan w:val="5"/>
              </w:tcPr>
            </w:tcPrChange>
          </w:tcPr>
          <w:p w:rsidR="003A041A" w:rsidRDefault="003A041A" w:rsidP="00F71E12">
            <w:pPr>
              <w:rPr>
                <w:szCs w:val="24"/>
              </w:rPr>
            </w:pPr>
            <w:ins w:id="1326" w:author="rocky" w:date="2014-01-29T11:06:00Z">
              <w:r>
                <w:rPr>
                  <w:rFonts w:hint="eastAsia"/>
                  <w:szCs w:val="24"/>
                </w:rPr>
                <w:t>Access right (plain</w:t>
              </w:r>
              <w:r w:rsidR="00CB593B">
                <w:rPr>
                  <w:rFonts w:hint="eastAsia"/>
                  <w:szCs w:val="24"/>
                </w:rPr>
                <w:t>)</w:t>
              </w:r>
            </w:ins>
          </w:p>
        </w:tc>
        <w:tc>
          <w:tcPr>
            <w:tcW w:w="1417" w:type="dxa"/>
            <w:tcPrChange w:id="1327" w:author="rocky" w:date="2014-06-16T17:04:00Z">
              <w:tcPr>
                <w:tcW w:w="1417" w:type="dxa"/>
                <w:gridSpan w:val="2"/>
              </w:tcPr>
            </w:tcPrChange>
          </w:tcPr>
          <w:p w:rsidR="003A041A" w:rsidRDefault="003A041A" w:rsidP="00F71E12">
            <w:pPr>
              <w:rPr>
                <w:szCs w:val="24"/>
              </w:rPr>
            </w:pPr>
            <w:ins w:id="1328" w:author="rocky" w:date="2014-01-29T11:06:00Z">
              <w:r>
                <w:rPr>
                  <w:rFonts w:hint="eastAsia"/>
                  <w:szCs w:val="24"/>
                </w:rPr>
                <w:t>2</w:t>
              </w:r>
            </w:ins>
          </w:p>
        </w:tc>
        <w:tc>
          <w:tcPr>
            <w:tcW w:w="2410" w:type="dxa"/>
            <w:tcPrChange w:id="1329" w:author="rocky" w:date="2014-06-16T17:04:00Z">
              <w:tcPr>
                <w:tcW w:w="2410" w:type="dxa"/>
                <w:gridSpan w:val="2"/>
              </w:tcPr>
            </w:tcPrChange>
          </w:tcPr>
          <w:p w:rsidR="003A041A" w:rsidRDefault="003A041A" w:rsidP="00F71E12">
            <w:pPr>
              <w:rPr>
                <w:szCs w:val="24"/>
              </w:rPr>
            </w:pPr>
            <w:ins w:id="1330" w:author="rocky" w:date="2014-01-29T11:06:00Z">
              <w:r>
                <w:rPr>
                  <w:rFonts w:hint="eastAsia"/>
                  <w:szCs w:val="24"/>
                </w:rPr>
                <w:t>16</w:t>
              </w:r>
            </w:ins>
          </w:p>
        </w:tc>
      </w:tr>
      <w:tr w:rsidR="00EA086F" w:rsidTr="002B5393">
        <w:tblPrEx>
          <w:tblPrExChange w:id="1331" w:author="rocky" w:date="2014-09-22T18:01:00Z">
            <w:tblPrEx>
              <w:tblW w:w="6804" w:type="dxa"/>
            </w:tblPrEx>
          </w:tblPrExChange>
        </w:tblPrEx>
        <w:trPr>
          <w:trHeight w:val="333"/>
          <w:trPrChange w:id="1332" w:author="rocky" w:date="2014-09-22T18:01:00Z">
            <w:trPr>
              <w:gridBefore w:val="1"/>
              <w:trHeight w:val="525"/>
            </w:trPr>
          </w:trPrChange>
        </w:trPr>
        <w:tc>
          <w:tcPr>
            <w:tcW w:w="2977" w:type="dxa"/>
            <w:tcPrChange w:id="1333" w:author="rocky" w:date="2014-09-22T18:01:00Z">
              <w:tcPr>
                <w:tcW w:w="2977" w:type="dxa"/>
                <w:gridSpan w:val="5"/>
              </w:tcPr>
            </w:tcPrChange>
          </w:tcPr>
          <w:p w:rsidR="00EA086F" w:rsidRDefault="00EA086F" w:rsidP="00F71E12">
            <w:pPr>
              <w:rPr>
                <w:szCs w:val="24"/>
              </w:rPr>
            </w:pPr>
            <w:ins w:id="1334" w:author="rocky" w:date="2014-06-16T17:04:00Z">
              <w:r>
                <w:rPr>
                  <w:rFonts w:hint="eastAsia"/>
                  <w:szCs w:val="24"/>
                </w:rPr>
                <w:t>Log event</w:t>
              </w:r>
            </w:ins>
          </w:p>
        </w:tc>
        <w:tc>
          <w:tcPr>
            <w:tcW w:w="1417" w:type="dxa"/>
            <w:tcPrChange w:id="1335" w:author="rocky" w:date="2014-09-22T18:01:00Z">
              <w:tcPr>
                <w:tcW w:w="1417" w:type="dxa"/>
                <w:gridSpan w:val="2"/>
              </w:tcPr>
            </w:tcPrChange>
          </w:tcPr>
          <w:p w:rsidR="00EA086F" w:rsidRDefault="00EA086F" w:rsidP="00F71E12">
            <w:pPr>
              <w:rPr>
                <w:szCs w:val="24"/>
              </w:rPr>
            </w:pPr>
            <w:ins w:id="1336" w:author="rocky" w:date="2014-06-16T17:04:00Z">
              <w:r>
                <w:rPr>
                  <w:rFonts w:hint="eastAsia"/>
                  <w:szCs w:val="24"/>
                </w:rPr>
                <w:t>3</w:t>
              </w:r>
            </w:ins>
          </w:p>
        </w:tc>
        <w:tc>
          <w:tcPr>
            <w:tcW w:w="2410" w:type="dxa"/>
            <w:tcPrChange w:id="1337" w:author="rocky" w:date="2014-09-22T18:01:00Z">
              <w:tcPr>
                <w:tcW w:w="2410" w:type="dxa"/>
                <w:gridSpan w:val="2"/>
              </w:tcPr>
            </w:tcPrChange>
          </w:tcPr>
          <w:p w:rsidR="00EA086F" w:rsidRDefault="00EA086F" w:rsidP="00F71E12">
            <w:pPr>
              <w:rPr>
                <w:szCs w:val="24"/>
              </w:rPr>
            </w:pPr>
            <w:ins w:id="1338" w:author="rocky" w:date="2014-06-16T17:04:00Z">
              <w:r>
                <w:rPr>
                  <w:rFonts w:hint="eastAsia"/>
                  <w:szCs w:val="24"/>
                </w:rPr>
                <w:t>10</w:t>
              </w:r>
            </w:ins>
          </w:p>
        </w:tc>
      </w:tr>
      <w:tr w:rsidR="002B5393" w:rsidTr="00DD1338">
        <w:tblPrEx>
          <w:tblPrExChange w:id="1339" w:author="rocky" w:date="2015-07-13T16:22:00Z">
            <w:tblPrEx>
              <w:tblW w:w="6804" w:type="dxa"/>
            </w:tblPrEx>
          </w:tblPrExChange>
        </w:tblPrEx>
        <w:trPr>
          <w:trHeight w:val="492"/>
          <w:trPrChange w:id="1340" w:author="rocky" w:date="2015-07-13T16:22:00Z">
            <w:trPr>
              <w:gridAfter w:val="0"/>
              <w:trHeight w:val="420"/>
            </w:trPr>
          </w:trPrChange>
        </w:trPr>
        <w:tc>
          <w:tcPr>
            <w:tcW w:w="2977" w:type="dxa"/>
            <w:tcPrChange w:id="1341" w:author="rocky" w:date="2015-07-13T16:22:00Z">
              <w:tcPr>
                <w:tcW w:w="2977" w:type="dxa"/>
                <w:gridSpan w:val="3"/>
              </w:tcPr>
            </w:tcPrChange>
          </w:tcPr>
          <w:p w:rsidR="002B5393" w:rsidRDefault="002B5393" w:rsidP="00F71E12">
            <w:pPr>
              <w:rPr>
                <w:szCs w:val="24"/>
              </w:rPr>
            </w:pPr>
            <w:ins w:id="1342" w:author="rocky" w:date="2014-09-22T18:02:00Z">
              <w:r>
                <w:rPr>
                  <w:rFonts w:hint="eastAsia"/>
                  <w:szCs w:val="24"/>
                </w:rPr>
                <w:t>Access right ext flag</w:t>
              </w:r>
            </w:ins>
          </w:p>
        </w:tc>
        <w:tc>
          <w:tcPr>
            <w:tcW w:w="1417" w:type="dxa"/>
            <w:tcPrChange w:id="1343" w:author="rocky" w:date="2015-07-13T16:22:00Z">
              <w:tcPr>
                <w:tcW w:w="1417" w:type="dxa"/>
                <w:gridSpan w:val="2"/>
              </w:tcPr>
            </w:tcPrChange>
          </w:tcPr>
          <w:p w:rsidR="002B5393" w:rsidRDefault="002B5393" w:rsidP="00F71E12">
            <w:pPr>
              <w:rPr>
                <w:szCs w:val="24"/>
              </w:rPr>
            </w:pPr>
            <w:ins w:id="1344" w:author="rocky" w:date="2014-09-22T18:02:00Z">
              <w:r>
                <w:rPr>
                  <w:rFonts w:hint="eastAsia"/>
                  <w:szCs w:val="24"/>
                </w:rPr>
                <w:t>4</w:t>
              </w:r>
            </w:ins>
          </w:p>
        </w:tc>
        <w:tc>
          <w:tcPr>
            <w:tcW w:w="2410" w:type="dxa"/>
            <w:tcPrChange w:id="1345" w:author="rocky" w:date="2015-07-13T16:22:00Z">
              <w:tcPr>
                <w:tcW w:w="2410" w:type="dxa"/>
                <w:gridSpan w:val="4"/>
              </w:tcPr>
            </w:tcPrChange>
          </w:tcPr>
          <w:p w:rsidR="002B5393" w:rsidRDefault="002B5393" w:rsidP="00F71E12">
            <w:pPr>
              <w:rPr>
                <w:szCs w:val="24"/>
              </w:rPr>
            </w:pPr>
            <w:ins w:id="1346" w:author="rocky" w:date="2014-09-22T18:02:00Z">
              <w:r>
                <w:rPr>
                  <w:rFonts w:hint="eastAsia"/>
                  <w:szCs w:val="24"/>
                </w:rPr>
                <w:t>1</w:t>
              </w:r>
            </w:ins>
          </w:p>
        </w:tc>
      </w:tr>
      <w:tr w:rsidR="00DD1338" w:rsidTr="00B45EC5">
        <w:tblPrEx>
          <w:tblPrExChange w:id="1347" w:author="rocky" w:date="2015-09-02T11:33:00Z">
            <w:tblPrEx>
              <w:tblW w:w="6804" w:type="dxa"/>
            </w:tblPrEx>
          </w:tblPrExChange>
        </w:tblPrEx>
        <w:trPr>
          <w:trHeight w:val="684"/>
          <w:trPrChange w:id="1348" w:author="rocky" w:date="2015-09-02T11:33:00Z">
            <w:trPr>
              <w:gridAfter w:val="0"/>
              <w:trHeight w:val="456"/>
            </w:trPr>
          </w:trPrChange>
        </w:trPr>
        <w:tc>
          <w:tcPr>
            <w:tcW w:w="2977" w:type="dxa"/>
            <w:tcPrChange w:id="1349" w:author="rocky" w:date="2015-09-02T11:33:00Z">
              <w:tcPr>
                <w:tcW w:w="2977" w:type="dxa"/>
                <w:gridSpan w:val="3"/>
              </w:tcPr>
            </w:tcPrChange>
          </w:tcPr>
          <w:p w:rsidR="00DD1338" w:rsidRDefault="00DD1338" w:rsidP="00F71E12">
            <w:pPr>
              <w:rPr>
                <w:szCs w:val="24"/>
              </w:rPr>
            </w:pPr>
            <w:ins w:id="1350" w:author="rocky" w:date="2015-07-13T16:22:00Z">
              <w:r>
                <w:rPr>
                  <w:rFonts w:hint="eastAsia"/>
                  <w:szCs w:val="24"/>
                </w:rPr>
                <w:t>AR portion</w:t>
              </w:r>
            </w:ins>
            <w:ins w:id="1351" w:author="rocky" w:date="2015-07-13T17:20:00Z">
              <w:r w:rsidR="00894EC7">
                <w:rPr>
                  <w:szCs w:val="24"/>
                </w:rPr>
                <w:t xml:space="preserve"> (Only support in protocol 8007 or newer)</w:t>
              </w:r>
            </w:ins>
          </w:p>
        </w:tc>
        <w:tc>
          <w:tcPr>
            <w:tcW w:w="1417" w:type="dxa"/>
            <w:tcPrChange w:id="1352" w:author="rocky" w:date="2015-09-02T11:33:00Z">
              <w:tcPr>
                <w:tcW w:w="1417" w:type="dxa"/>
                <w:gridSpan w:val="2"/>
              </w:tcPr>
            </w:tcPrChange>
          </w:tcPr>
          <w:p w:rsidR="00DD1338" w:rsidRDefault="00DD1338" w:rsidP="00F71E12">
            <w:pPr>
              <w:rPr>
                <w:szCs w:val="24"/>
              </w:rPr>
            </w:pPr>
            <w:ins w:id="1353" w:author="rocky" w:date="2015-07-13T16:22:00Z">
              <w:r>
                <w:rPr>
                  <w:rFonts w:hint="eastAsia"/>
                  <w:szCs w:val="24"/>
                </w:rPr>
                <w:t>5</w:t>
              </w:r>
            </w:ins>
          </w:p>
        </w:tc>
        <w:tc>
          <w:tcPr>
            <w:tcW w:w="2410" w:type="dxa"/>
            <w:tcPrChange w:id="1354" w:author="rocky" w:date="2015-09-02T11:33:00Z">
              <w:tcPr>
                <w:tcW w:w="2410" w:type="dxa"/>
                <w:gridSpan w:val="4"/>
              </w:tcPr>
            </w:tcPrChange>
          </w:tcPr>
          <w:p w:rsidR="00DD1338" w:rsidRDefault="00DD1338" w:rsidP="00F71E12">
            <w:pPr>
              <w:rPr>
                <w:szCs w:val="24"/>
              </w:rPr>
            </w:pPr>
            <w:ins w:id="1355" w:author="rocky" w:date="2015-07-13T16:23:00Z">
              <w:r>
                <w:rPr>
                  <w:rFonts w:hint="eastAsia"/>
                  <w:szCs w:val="24"/>
                </w:rPr>
                <w:t>variable</w:t>
              </w:r>
            </w:ins>
          </w:p>
        </w:tc>
      </w:tr>
      <w:tr w:rsidR="00B45EC5" w:rsidDel="007E5073" w:rsidTr="00B45EC5">
        <w:trPr>
          <w:trHeight w:val="504"/>
          <w:del w:id="1356" w:author="rocky" w:date="2015-09-02T11:37:00Z"/>
        </w:trPr>
        <w:tc>
          <w:tcPr>
            <w:tcW w:w="2977" w:type="dxa"/>
          </w:tcPr>
          <w:p w:rsidR="00B45EC5" w:rsidDel="007E5073" w:rsidRDefault="00B45EC5" w:rsidP="00F71E12">
            <w:pPr>
              <w:rPr>
                <w:del w:id="1357" w:author="rocky" w:date="2015-09-02T11:37:00Z"/>
                <w:szCs w:val="24"/>
              </w:rPr>
            </w:pPr>
          </w:p>
        </w:tc>
        <w:tc>
          <w:tcPr>
            <w:tcW w:w="1417" w:type="dxa"/>
          </w:tcPr>
          <w:p w:rsidR="00B45EC5" w:rsidDel="007E5073" w:rsidRDefault="00B45EC5" w:rsidP="00F71E12">
            <w:pPr>
              <w:rPr>
                <w:del w:id="1358" w:author="rocky" w:date="2015-09-02T11:37:00Z"/>
                <w:szCs w:val="24"/>
              </w:rPr>
            </w:pPr>
          </w:p>
        </w:tc>
        <w:tc>
          <w:tcPr>
            <w:tcW w:w="2410" w:type="dxa"/>
          </w:tcPr>
          <w:p w:rsidR="00B45EC5" w:rsidDel="007E5073" w:rsidRDefault="00B45EC5" w:rsidP="00F71E12">
            <w:pPr>
              <w:rPr>
                <w:del w:id="1359" w:author="rocky" w:date="2015-09-02T11:37:00Z"/>
                <w:szCs w:val="24"/>
              </w:rPr>
            </w:pPr>
          </w:p>
        </w:tc>
      </w:tr>
      <w:tr w:rsidR="00B45EC5" w:rsidTr="00B45EC5">
        <w:trPr>
          <w:trHeight w:val="660"/>
        </w:trPr>
        <w:tc>
          <w:tcPr>
            <w:tcW w:w="2977" w:type="dxa"/>
          </w:tcPr>
          <w:p w:rsidR="00B45EC5" w:rsidRDefault="00B45EC5" w:rsidP="00F71E12">
            <w:pPr>
              <w:rPr>
                <w:szCs w:val="24"/>
              </w:rPr>
            </w:pPr>
            <w:ins w:id="1360" w:author="rocky" w:date="2015-09-02T11:34:00Z">
              <w:r>
                <w:rPr>
                  <w:szCs w:val="24"/>
                </w:rPr>
                <w:t>Suspend</w:t>
              </w:r>
            </w:ins>
            <w:ins w:id="1361" w:author="rocky" w:date="2015-09-02T11:40:00Z">
              <w:r w:rsidR="00AB768E">
                <w:rPr>
                  <w:szCs w:val="24"/>
                </w:rPr>
                <w:t xml:space="preserve"> </w:t>
              </w:r>
            </w:ins>
            <w:ins w:id="1362" w:author="rocky" w:date="2015-09-02T11:34:00Z">
              <w:r>
                <w:rPr>
                  <w:szCs w:val="24"/>
                </w:rPr>
                <w:t>TS</w:t>
              </w:r>
            </w:ins>
          </w:p>
        </w:tc>
        <w:tc>
          <w:tcPr>
            <w:tcW w:w="1417" w:type="dxa"/>
          </w:tcPr>
          <w:p w:rsidR="00B45EC5" w:rsidRDefault="007E5073" w:rsidP="00F71E12">
            <w:pPr>
              <w:rPr>
                <w:szCs w:val="24"/>
              </w:rPr>
            </w:pPr>
            <w:ins w:id="1363" w:author="rocky" w:date="2015-09-02T11:34:00Z">
              <w:r>
                <w:rPr>
                  <w:rFonts w:hint="eastAsia"/>
                  <w:szCs w:val="24"/>
                </w:rPr>
                <w:t>6</w:t>
              </w:r>
            </w:ins>
          </w:p>
        </w:tc>
        <w:tc>
          <w:tcPr>
            <w:tcW w:w="2410" w:type="dxa"/>
          </w:tcPr>
          <w:p w:rsidR="00B45EC5" w:rsidRDefault="00B45EC5" w:rsidP="00F71E12">
            <w:pPr>
              <w:rPr>
                <w:szCs w:val="24"/>
              </w:rPr>
            </w:pPr>
            <w:ins w:id="1364" w:author="rocky" w:date="2015-09-02T11:34:00Z">
              <w:r>
                <w:rPr>
                  <w:rFonts w:hint="eastAsia"/>
                  <w:szCs w:val="24"/>
                </w:rPr>
                <w:t>4</w:t>
              </w:r>
            </w:ins>
          </w:p>
        </w:tc>
      </w:tr>
    </w:tbl>
    <w:p w:rsidR="006953E1" w:rsidRDefault="006953E1">
      <w:pPr>
        <w:ind w:left="1440"/>
        <w:rPr>
          <w:ins w:id="1365" w:author="rocky" w:date="2015-09-02T12:57:00Z"/>
          <w:szCs w:val="24"/>
        </w:rPr>
        <w:pPrChange w:id="1366" w:author="rocky" w:date="2015-07-13T16:24:00Z">
          <w:pPr>
            <w:pStyle w:val="a3"/>
            <w:ind w:leftChars="0" w:left="1440"/>
          </w:pPr>
        </w:pPrChange>
      </w:pPr>
      <w:ins w:id="1367" w:author="rocky" w:date="2015-09-02T12:57:00Z">
        <w:r>
          <w:rPr>
            <w:rFonts w:hint="eastAsia"/>
            <w:szCs w:val="24"/>
          </w:rPr>
          <w:t>For item ID 4, the Access right ext flag bit value:</w:t>
        </w:r>
      </w:ins>
    </w:p>
    <w:tbl>
      <w:tblPr>
        <w:tblStyle w:val="aa"/>
        <w:tblW w:w="0" w:type="auto"/>
        <w:tblInd w:w="1413" w:type="dxa"/>
        <w:tblLook w:val="04A0" w:firstRow="1" w:lastRow="0" w:firstColumn="1" w:lastColumn="0" w:noHBand="0" w:noVBand="1"/>
      </w:tblPr>
      <w:tblGrid>
        <w:gridCol w:w="612"/>
        <w:gridCol w:w="888"/>
        <w:gridCol w:w="888"/>
        <w:gridCol w:w="888"/>
        <w:gridCol w:w="888"/>
        <w:gridCol w:w="885"/>
        <w:gridCol w:w="886"/>
        <w:gridCol w:w="948"/>
      </w:tblGrid>
      <w:tr w:rsidR="006953E1" w:rsidTr="006953E1">
        <w:trPr>
          <w:ins w:id="1368" w:author="rocky" w:date="2015-09-02T13:02:00Z"/>
        </w:trPr>
        <w:tc>
          <w:tcPr>
            <w:tcW w:w="561" w:type="dxa"/>
          </w:tcPr>
          <w:p w:rsidR="006953E1" w:rsidRDefault="006953E1" w:rsidP="000E6B56">
            <w:pPr>
              <w:pStyle w:val="a3"/>
              <w:ind w:leftChars="0" w:left="0"/>
              <w:rPr>
                <w:ins w:id="1369" w:author="rocky" w:date="2015-09-02T13:02:00Z"/>
                <w:szCs w:val="24"/>
              </w:rPr>
            </w:pPr>
            <w:ins w:id="1370" w:author="rocky" w:date="2015-09-02T13:02:00Z">
              <w:r>
                <w:rPr>
                  <w:rFonts w:hint="eastAsia"/>
                  <w:szCs w:val="24"/>
                </w:rPr>
                <w:t>Bit7</w:t>
              </w:r>
            </w:ins>
          </w:p>
        </w:tc>
        <w:tc>
          <w:tcPr>
            <w:tcW w:w="895" w:type="dxa"/>
          </w:tcPr>
          <w:p w:rsidR="006953E1" w:rsidRDefault="006953E1" w:rsidP="000E6B56">
            <w:pPr>
              <w:pStyle w:val="a3"/>
              <w:ind w:leftChars="0" w:left="0"/>
              <w:rPr>
                <w:ins w:id="1371" w:author="rocky" w:date="2015-09-02T13:02:00Z"/>
                <w:szCs w:val="24"/>
              </w:rPr>
            </w:pPr>
            <w:ins w:id="1372" w:author="rocky" w:date="2015-09-02T13:02:00Z">
              <w:r>
                <w:rPr>
                  <w:rFonts w:hint="eastAsia"/>
                  <w:szCs w:val="24"/>
                </w:rPr>
                <w:t>Bit6</w:t>
              </w:r>
            </w:ins>
          </w:p>
        </w:tc>
        <w:tc>
          <w:tcPr>
            <w:tcW w:w="895" w:type="dxa"/>
          </w:tcPr>
          <w:p w:rsidR="006953E1" w:rsidRDefault="006953E1" w:rsidP="000E6B56">
            <w:pPr>
              <w:pStyle w:val="a3"/>
              <w:ind w:leftChars="0" w:left="0"/>
              <w:rPr>
                <w:ins w:id="1373" w:author="rocky" w:date="2015-09-02T13:02:00Z"/>
                <w:szCs w:val="24"/>
              </w:rPr>
            </w:pPr>
            <w:ins w:id="1374" w:author="rocky" w:date="2015-09-02T13:02:00Z">
              <w:r>
                <w:rPr>
                  <w:rFonts w:hint="eastAsia"/>
                  <w:szCs w:val="24"/>
                </w:rPr>
                <w:t>Bit5</w:t>
              </w:r>
            </w:ins>
          </w:p>
        </w:tc>
        <w:tc>
          <w:tcPr>
            <w:tcW w:w="895" w:type="dxa"/>
          </w:tcPr>
          <w:p w:rsidR="006953E1" w:rsidRDefault="006953E1" w:rsidP="000E6B56">
            <w:pPr>
              <w:pStyle w:val="a3"/>
              <w:ind w:leftChars="0" w:left="0"/>
              <w:rPr>
                <w:ins w:id="1375" w:author="rocky" w:date="2015-09-02T13:02:00Z"/>
                <w:szCs w:val="24"/>
              </w:rPr>
            </w:pPr>
            <w:ins w:id="1376" w:author="rocky" w:date="2015-09-02T13:02:00Z">
              <w:r>
                <w:rPr>
                  <w:rFonts w:hint="eastAsia"/>
                  <w:szCs w:val="24"/>
                </w:rPr>
                <w:t>Bit4</w:t>
              </w:r>
            </w:ins>
          </w:p>
        </w:tc>
        <w:tc>
          <w:tcPr>
            <w:tcW w:w="895" w:type="dxa"/>
          </w:tcPr>
          <w:p w:rsidR="006953E1" w:rsidRDefault="006953E1" w:rsidP="000E6B56">
            <w:pPr>
              <w:pStyle w:val="a3"/>
              <w:ind w:leftChars="0" w:left="0"/>
              <w:rPr>
                <w:ins w:id="1377" w:author="rocky" w:date="2015-09-02T13:02:00Z"/>
                <w:szCs w:val="24"/>
              </w:rPr>
            </w:pPr>
            <w:ins w:id="1378" w:author="rocky" w:date="2015-09-02T13:02:00Z">
              <w:r>
                <w:rPr>
                  <w:rFonts w:hint="eastAsia"/>
                  <w:szCs w:val="24"/>
                </w:rPr>
                <w:t>Bit3</w:t>
              </w:r>
            </w:ins>
          </w:p>
        </w:tc>
        <w:tc>
          <w:tcPr>
            <w:tcW w:w="892" w:type="dxa"/>
          </w:tcPr>
          <w:p w:rsidR="006953E1" w:rsidRDefault="006953E1" w:rsidP="000E6B56">
            <w:pPr>
              <w:pStyle w:val="a3"/>
              <w:ind w:leftChars="0" w:left="0"/>
              <w:rPr>
                <w:ins w:id="1379" w:author="rocky" w:date="2015-09-02T13:02:00Z"/>
                <w:szCs w:val="24"/>
              </w:rPr>
            </w:pPr>
            <w:ins w:id="1380" w:author="rocky" w:date="2015-09-02T13:02:00Z">
              <w:r>
                <w:rPr>
                  <w:rFonts w:hint="eastAsia"/>
                  <w:szCs w:val="24"/>
                </w:rPr>
                <w:t>Bit2</w:t>
              </w:r>
            </w:ins>
          </w:p>
        </w:tc>
        <w:tc>
          <w:tcPr>
            <w:tcW w:w="893" w:type="dxa"/>
          </w:tcPr>
          <w:p w:rsidR="006953E1" w:rsidRDefault="006953E1" w:rsidP="000E6B56">
            <w:pPr>
              <w:pStyle w:val="a3"/>
              <w:ind w:leftChars="0" w:left="0"/>
              <w:rPr>
                <w:ins w:id="1381" w:author="rocky" w:date="2015-09-02T13:02:00Z"/>
                <w:szCs w:val="24"/>
              </w:rPr>
            </w:pPr>
            <w:ins w:id="1382" w:author="rocky" w:date="2015-09-02T13:02:00Z">
              <w:r>
                <w:rPr>
                  <w:rFonts w:hint="eastAsia"/>
                  <w:szCs w:val="24"/>
                </w:rPr>
                <w:t>Bit1</w:t>
              </w:r>
            </w:ins>
          </w:p>
        </w:tc>
        <w:tc>
          <w:tcPr>
            <w:tcW w:w="957" w:type="dxa"/>
          </w:tcPr>
          <w:p w:rsidR="006953E1" w:rsidRDefault="006953E1" w:rsidP="000E6B56">
            <w:pPr>
              <w:pStyle w:val="a3"/>
              <w:ind w:leftChars="0" w:left="0"/>
              <w:rPr>
                <w:ins w:id="1383" w:author="rocky" w:date="2015-09-02T13:02:00Z"/>
                <w:szCs w:val="24"/>
              </w:rPr>
            </w:pPr>
            <w:ins w:id="1384" w:author="rocky" w:date="2015-09-02T13:02:00Z">
              <w:r>
                <w:rPr>
                  <w:rFonts w:hint="eastAsia"/>
                  <w:szCs w:val="24"/>
                </w:rPr>
                <w:t>Bit0</w:t>
              </w:r>
            </w:ins>
          </w:p>
        </w:tc>
      </w:tr>
      <w:tr w:rsidR="006953E1" w:rsidTr="006953E1">
        <w:trPr>
          <w:ins w:id="1385" w:author="rocky" w:date="2015-09-02T13:02:00Z"/>
        </w:trPr>
        <w:tc>
          <w:tcPr>
            <w:tcW w:w="561" w:type="dxa"/>
          </w:tcPr>
          <w:p w:rsidR="006953E1" w:rsidRDefault="006953E1" w:rsidP="000E6B56">
            <w:pPr>
              <w:pStyle w:val="a3"/>
              <w:ind w:leftChars="0" w:left="0"/>
              <w:rPr>
                <w:ins w:id="1386" w:author="rocky" w:date="2015-09-02T13:02:00Z"/>
                <w:szCs w:val="24"/>
              </w:rPr>
            </w:pPr>
            <w:ins w:id="1387" w:author="rocky" w:date="2015-09-02T13:03:00Z">
              <w:r>
                <w:rPr>
                  <w:rFonts w:hint="eastAsia"/>
                  <w:szCs w:val="24"/>
                </w:rPr>
                <w:t>RFU</w:t>
              </w:r>
            </w:ins>
          </w:p>
        </w:tc>
        <w:tc>
          <w:tcPr>
            <w:tcW w:w="895" w:type="dxa"/>
          </w:tcPr>
          <w:p w:rsidR="006953E1" w:rsidRDefault="006953E1" w:rsidP="000E6B56">
            <w:pPr>
              <w:pStyle w:val="a3"/>
              <w:ind w:leftChars="0" w:left="0"/>
              <w:rPr>
                <w:ins w:id="1388" w:author="rocky" w:date="2015-09-02T13:02:00Z"/>
                <w:szCs w:val="24"/>
              </w:rPr>
            </w:pPr>
            <w:ins w:id="1389" w:author="rocky" w:date="2015-09-02T13:03:00Z">
              <w:r>
                <w:rPr>
                  <w:rFonts w:hint="eastAsia"/>
                  <w:szCs w:val="24"/>
                </w:rPr>
                <w:t>RFU</w:t>
              </w:r>
            </w:ins>
          </w:p>
        </w:tc>
        <w:tc>
          <w:tcPr>
            <w:tcW w:w="895" w:type="dxa"/>
          </w:tcPr>
          <w:p w:rsidR="006953E1" w:rsidRDefault="006953E1" w:rsidP="000E6B56">
            <w:pPr>
              <w:pStyle w:val="a3"/>
              <w:ind w:leftChars="0" w:left="0"/>
              <w:rPr>
                <w:ins w:id="1390" w:author="rocky" w:date="2015-09-02T13:02:00Z"/>
                <w:szCs w:val="24"/>
              </w:rPr>
            </w:pPr>
            <w:ins w:id="1391" w:author="rocky" w:date="2015-09-02T13:03:00Z">
              <w:r>
                <w:rPr>
                  <w:rFonts w:hint="eastAsia"/>
                  <w:szCs w:val="24"/>
                </w:rPr>
                <w:t>RFU</w:t>
              </w:r>
            </w:ins>
          </w:p>
        </w:tc>
        <w:tc>
          <w:tcPr>
            <w:tcW w:w="895" w:type="dxa"/>
          </w:tcPr>
          <w:p w:rsidR="006953E1" w:rsidRDefault="006953E1" w:rsidP="000E6B56">
            <w:pPr>
              <w:pStyle w:val="a3"/>
              <w:ind w:leftChars="0" w:left="0"/>
              <w:rPr>
                <w:ins w:id="1392" w:author="rocky" w:date="2015-09-02T13:02:00Z"/>
                <w:szCs w:val="24"/>
              </w:rPr>
            </w:pPr>
            <w:ins w:id="1393" w:author="rocky" w:date="2015-09-02T13:03:00Z">
              <w:r>
                <w:rPr>
                  <w:rFonts w:hint="eastAsia"/>
                  <w:szCs w:val="24"/>
                </w:rPr>
                <w:t>RFU</w:t>
              </w:r>
            </w:ins>
          </w:p>
        </w:tc>
        <w:tc>
          <w:tcPr>
            <w:tcW w:w="895" w:type="dxa"/>
          </w:tcPr>
          <w:p w:rsidR="006953E1" w:rsidRDefault="006953E1" w:rsidP="000E6B56">
            <w:pPr>
              <w:pStyle w:val="a3"/>
              <w:ind w:leftChars="0" w:left="0"/>
              <w:rPr>
                <w:ins w:id="1394" w:author="rocky" w:date="2015-09-02T13:02:00Z"/>
                <w:szCs w:val="24"/>
              </w:rPr>
            </w:pPr>
            <w:ins w:id="1395" w:author="rocky" w:date="2015-09-02T13:03:00Z">
              <w:r>
                <w:rPr>
                  <w:rFonts w:hint="eastAsia"/>
                  <w:szCs w:val="24"/>
                </w:rPr>
                <w:t>RFU</w:t>
              </w:r>
            </w:ins>
          </w:p>
        </w:tc>
        <w:tc>
          <w:tcPr>
            <w:tcW w:w="892" w:type="dxa"/>
          </w:tcPr>
          <w:p w:rsidR="006953E1" w:rsidRDefault="00CB0E24" w:rsidP="000E6B56">
            <w:pPr>
              <w:pStyle w:val="a3"/>
              <w:ind w:leftChars="0" w:left="0"/>
              <w:rPr>
                <w:ins w:id="1396" w:author="rocky" w:date="2015-09-02T13:02:00Z"/>
                <w:szCs w:val="24"/>
              </w:rPr>
            </w:pPr>
            <w:ins w:id="1397" w:author="rocky" w:date="2015-09-02T13:02:00Z">
              <w:r>
                <w:rPr>
                  <w:szCs w:val="24"/>
                </w:rPr>
                <w:t>RFU</w:t>
              </w:r>
            </w:ins>
          </w:p>
        </w:tc>
        <w:tc>
          <w:tcPr>
            <w:tcW w:w="893" w:type="dxa"/>
          </w:tcPr>
          <w:p w:rsidR="006953E1" w:rsidRDefault="006953E1" w:rsidP="000E6B56">
            <w:pPr>
              <w:pStyle w:val="a3"/>
              <w:ind w:leftChars="0" w:left="0"/>
              <w:rPr>
                <w:ins w:id="1398" w:author="rocky" w:date="2015-09-02T13:02:00Z"/>
                <w:szCs w:val="24"/>
              </w:rPr>
            </w:pPr>
            <w:ins w:id="1399" w:author="rocky" w:date="2015-09-02T13:02:00Z">
              <w:r>
                <w:rPr>
                  <w:rFonts w:hint="eastAsia"/>
                  <w:szCs w:val="24"/>
                </w:rPr>
                <w:t>SUS</w:t>
              </w:r>
            </w:ins>
          </w:p>
        </w:tc>
        <w:tc>
          <w:tcPr>
            <w:tcW w:w="957" w:type="dxa"/>
          </w:tcPr>
          <w:p w:rsidR="006953E1" w:rsidRDefault="006953E1" w:rsidP="000E6B56">
            <w:pPr>
              <w:pStyle w:val="a3"/>
              <w:ind w:leftChars="0" w:left="0"/>
              <w:rPr>
                <w:ins w:id="1400" w:author="rocky" w:date="2015-09-02T13:02:00Z"/>
                <w:szCs w:val="24"/>
              </w:rPr>
            </w:pPr>
            <w:ins w:id="1401" w:author="rocky" w:date="2015-09-02T13:02:00Z">
              <w:r>
                <w:rPr>
                  <w:rFonts w:hint="eastAsia"/>
                  <w:szCs w:val="24"/>
                </w:rPr>
                <w:t>OT EXP</w:t>
              </w:r>
            </w:ins>
          </w:p>
        </w:tc>
      </w:tr>
    </w:tbl>
    <w:p w:rsidR="006953E1" w:rsidRDefault="006953E1">
      <w:pPr>
        <w:ind w:left="1440"/>
        <w:rPr>
          <w:ins w:id="1402" w:author="rocky" w:date="2015-09-02T12:57:00Z"/>
          <w:szCs w:val="24"/>
        </w:rPr>
        <w:pPrChange w:id="1403" w:author="rocky" w:date="2015-07-13T16:24:00Z">
          <w:pPr>
            <w:pStyle w:val="a3"/>
            <w:ind w:leftChars="0" w:left="1440"/>
          </w:pPr>
        </w:pPrChange>
      </w:pPr>
    </w:p>
    <w:p w:rsidR="0069572C" w:rsidRDefault="00DD1338">
      <w:pPr>
        <w:ind w:left="1440"/>
        <w:rPr>
          <w:ins w:id="1404" w:author="rocky" w:date="2015-07-13T16:25:00Z"/>
          <w:szCs w:val="24"/>
        </w:rPr>
        <w:pPrChange w:id="1405" w:author="rocky" w:date="2015-07-13T16:24:00Z">
          <w:pPr>
            <w:pStyle w:val="a3"/>
            <w:ind w:leftChars="0" w:left="1440"/>
          </w:pPr>
        </w:pPrChange>
      </w:pPr>
      <w:ins w:id="1406" w:author="rocky" w:date="2015-07-13T16:23:00Z">
        <w:r w:rsidRPr="00DD1338">
          <w:rPr>
            <w:szCs w:val="24"/>
            <w:rPrChange w:id="1407" w:author="rocky" w:date="2015-07-13T16:24:00Z">
              <w:rPr>
                <w:sz w:val="18"/>
                <w:szCs w:val="18"/>
              </w:rPr>
            </w:rPrChange>
          </w:rPr>
          <w:t xml:space="preserve">For Item ID 5, the AR portion </w:t>
        </w:r>
      </w:ins>
      <w:ins w:id="1408" w:author="rocky" w:date="2015-07-13T16:25:00Z">
        <w:r>
          <w:rPr>
            <w:szCs w:val="24"/>
          </w:rPr>
          <w:t xml:space="preserve">data format </w:t>
        </w:r>
      </w:ins>
      <w:ins w:id="1409" w:author="rocky" w:date="2015-07-13T16:23:00Z">
        <w:r w:rsidRPr="00DD1338">
          <w:rPr>
            <w:szCs w:val="24"/>
            <w:rPrChange w:id="1410" w:author="rocky" w:date="2015-07-13T16:24:00Z">
              <w:rPr>
                <w:sz w:val="18"/>
                <w:szCs w:val="18"/>
              </w:rPr>
            </w:rPrChange>
          </w:rPr>
          <w:t xml:space="preserve">is </w:t>
        </w:r>
      </w:ins>
      <w:ins w:id="1411" w:author="rocky" w:date="2015-07-13T16:25:00Z">
        <w:r>
          <w:rPr>
            <w:szCs w:val="24"/>
          </w:rPr>
          <w:t xml:space="preserve">as follows (identical </w:t>
        </w:r>
      </w:ins>
      <w:ins w:id="1412" w:author="rocky" w:date="2015-07-13T16:23:00Z">
        <w:r w:rsidRPr="00DD1338">
          <w:rPr>
            <w:szCs w:val="24"/>
            <w:rPrChange w:id="1413" w:author="rocky" w:date="2015-07-13T16:24:00Z">
              <w:rPr>
                <w:sz w:val="18"/>
                <w:szCs w:val="18"/>
              </w:rPr>
            </w:rPrChange>
          </w:rPr>
          <w:t xml:space="preserve">format as in </w:t>
        </w:r>
      </w:ins>
      <w:ins w:id="1414" w:author="rocky" w:date="2015-07-13T16:24:00Z">
        <w:r w:rsidRPr="00DD1338">
          <w:rPr>
            <w:szCs w:val="24"/>
            <w:rPrChange w:id="1415" w:author="rocky" w:date="2015-07-13T16:24:00Z">
              <w:rPr>
                <w:sz w:val="18"/>
                <w:szCs w:val="18"/>
              </w:rPr>
            </w:rPrChange>
          </w:rPr>
          <w:t xml:space="preserve">MANAGEMENT mode </w:t>
        </w:r>
      </w:ins>
      <w:ins w:id="1416" w:author="rocky" w:date="2015-07-13T16:23:00Z">
        <w:r w:rsidRPr="00DD1338">
          <w:rPr>
            <w:szCs w:val="24"/>
            <w:rPrChange w:id="1417" w:author="rocky" w:date="2015-07-13T16:24:00Z">
              <w:rPr>
                <w:sz w:val="18"/>
                <w:szCs w:val="18"/>
              </w:rPr>
            </w:rPrChange>
          </w:rPr>
          <w:t>Sync</w:t>
        </w:r>
      </w:ins>
      <w:ins w:id="1418" w:author="rocky" w:date="2015-07-13T16:24:00Z">
        <w:r w:rsidRPr="00DD1338">
          <w:rPr>
            <w:szCs w:val="24"/>
            <w:rPrChange w:id="1419" w:author="rocky" w:date="2015-07-13T16:24:00Z">
              <w:rPr>
                <w:sz w:val="18"/>
                <w:szCs w:val="18"/>
              </w:rPr>
            </w:rPrChange>
          </w:rPr>
          <w:t xml:space="preserve"> command</w:t>
        </w:r>
        <w:r>
          <w:rPr>
            <w:szCs w:val="24"/>
          </w:rPr>
          <w:t>)</w:t>
        </w:r>
      </w:ins>
    </w:p>
    <w:p w:rsidR="00561174" w:rsidRPr="00AE06D8" w:rsidRDefault="00561174" w:rsidP="00561174">
      <w:pPr>
        <w:pStyle w:val="a3"/>
        <w:ind w:leftChars="0" w:left="1440"/>
        <w:rPr>
          <w:ins w:id="1420" w:author="rocky" w:date="2015-07-28T16:44:00Z"/>
          <w:szCs w:val="24"/>
        </w:rPr>
      </w:pPr>
      <w:ins w:id="1421" w:author="rocky" w:date="2015-07-28T16:44:00Z">
        <w:r w:rsidRPr="00AE06D8">
          <w:rPr>
            <w:szCs w:val="24"/>
          </w:rPr>
          <w:t>AR portion:</w:t>
        </w:r>
      </w:ins>
    </w:p>
    <w:p w:rsidR="00561174" w:rsidRPr="004F2466" w:rsidRDefault="00561174" w:rsidP="00561174">
      <w:pPr>
        <w:pStyle w:val="a3"/>
        <w:ind w:leftChars="0" w:left="1440"/>
        <w:rPr>
          <w:ins w:id="1422" w:author="rocky" w:date="2015-07-28T16:44:00Z"/>
          <w:sz w:val="18"/>
          <w:szCs w:val="18"/>
        </w:rPr>
      </w:pPr>
      <w:ins w:id="1423" w:author="rocky" w:date="2015-07-28T16:44:00Z">
        <w:r>
          <w:rPr>
            <w:sz w:val="18"/>
            <w:szCs w:val="18"/>
          </w:rPr>
          <w:t>{AR_version</w:t>
        </w:r>
        <w:r w:rsidRPr="009A0C2C">
          <w:rPr>
            <w:sz w:val="18"/>
            <w:szCs w:val="18"/>
          </w:rPr>
          <w:t>, AR</w:t>
        </w:r>
        <w:r>
          <w:rPr>
            <w:sz w:val="18"/>
            <w:szCs w:val="18"/>
          </w:rPr>
          <w:t>_len, AR_data</w:t>
        </w:r>
      </w:ins>
      <w:ins w:id="1424" w:author="rocky" w:date="2015-09-02T11:37:00Z">
        <w:r w:rsidR="007E5073">
          <w:rPr>
            <w:sz w:val="18"/>
            <w:szCs w:val="18"/>
          </w:rPr>
          <w:t>, AR_TS</w:t>
        </w:r>
      </w:ins>
      <w:ins w:id="1425" w:author="rocky" w:date="2015-07-28T16:44:00Z">
        <w:r>
          <w:rPr>
            <w:sz w:val="18"/>
            <w:szCs w:val="18"/>
          </w:rPr>
          <w:t>}</w:t>
        </w:r>
      </w:ins>
    </w:p>
    <w:p w:rsidR="00561174" w:rsidRPr="00AE06D8" w:rsidRDefault="007E5073" w:rsidP="00561174">
      <w:pPr>
        <w:pStyle w:val="a3"/>
        <w:ind w:leftChars="0" w:left="1440"/>
        <w:rPr>
          <w:ins w:id="1426" w:author="rocky" w:date="2015-07-28T16:44:00Z"/>
          <w:sz w:val="18"/>
          <w:szCs w:val="18"/>
        </w:rPr>
      </w:pPr>
      <w:ins w:id="1427" w:author="rocky" w:date="2015-07-28T16:44:00Z">
        <w:r>
          <w:rPr>
            <w:sz w:val="18"/>
            <w:szCs w:val="18"/>
          </w:rPr>
          <w:t xml:space="preserve">AR_version is 1 </w:t>
        </w:r>
        <w:r w:rsidR="00561174" w:rsidRPr="00AE06D8">
          <w:rPr>
            <w:sz w:val="18"/>
            <w:szCs w:val="18"/>
          </w:rPr>
          <w:t xml:space="preserve">byte. </w:t>
        </w:r>
      </w:ins>
    </w:p>
    <w:p w:rsidR="00561174" w:rsidRPr="00AE06D8" w:rsidRDefault="007E5073" w:rsidP="00561174">
      <w:pPr>
        <w:pStyle w:val="a3"/>
        <w:ind w:leftChars="0" w:left="1440"/>
        <w:rPr>
          <w:ins w:id="1428" w:author="rocky" w:date="2015-07-28T16:44:00Z"/>
          <w:sz w:val="18"/>
          <w:szCs w:val="18"/>
        </w:rPr>
      </w:pPr>
      <w:ins w:id="1429" w:author="rocky" w:date="2015-07-28T16:44:00Z">
        <w:r>
          <w:rPr>
            <w:sz w:val="18"/>
            <w:szCs w:val="18"/>
          </w:rPr>
          <w:t xml:space="preserve">AR_len is 1 </w:t>
        </w:r>
        <w:r w:rsidR="00561174" w:rsidRPr="00AE06D8">
          <w:rPr>
            <w:sz w:val="18"/>
            <w:szCs w:val="18"/>
          </w:rPr>
          <w:t xml:space="preserve">byte. </w:t>
        </w:r>
      </w:ins>
    </w:p>
    <w:p w:rsidR="00561174" w:rsidRDefault="00561174" w:rsidP="00561174">
      <w:pPr>
        <w:pStyle w:val="a3"/>
        <w:ind w:leftChars="0" w:left="1440"/>
        <w:rPr>
          <w:ins w:id="1430" w:author="rocky" w:date="2015-09-02T11:38:00Z"/>
          <w:sz w:val="18"/>
          <w:szCs w:val="18"/>
        </w:rPr>
      </w:pPr>
      <w:ins w:id="1431" w:author="rocky" w:date="2015-07-28T16:44:00Z">
        <w:r w:rsidRPr="00AE06D8">
          <w:rPr>
            <w:sz w:val="18"/>
            <w:szCs w:val="18"/>
          </w:rPr>
          <w:t>AR_data is multiple bytes.</w:t>
        </w:r>
      </w:ins>
    </w:p>
    <w:p w:rsidR="007E5073" w:rsidRPr="00AE06D8" w:rsidRDefault="007E5073" w:rsidP="00561174">
      <w:pPr>
        <w:pStyle w:val="a3"/>
        <w:ind w:leftChars="0" w:left="1440"/>
        <w:rPr>
          <w:ins w:id="1432" w:author="rocky" w:date="2015-07-28T16:44:00Z"/>
          <w:sz w:val="18"/>
          <w:szCs w:val="18"/>
        </w:rPr>
      </w:pPr>
      <w:ins w:id="1433" w:author="rocky" w:date="2015-09-02T11:38:00Z">
        <w:r>
          <w:rPr>
            <w:sz w:val="18"/>
            <w:szCs w:val="18"/>
          </w:rPr>
          <w:t>AR_TS is 4 bytes.</w:t>
        </w:r>
      </w:ins>
    </w:p>
    <w:p w:rsidR="00561174" w:rsidRDefault="00561174" w:rsidP="00561174">
      <w:pPr>
        <w:pStyle w:val="a3"/>
        <w:ind w:leftChars="0" w:left="1440"/>
        <w:rPr>
          <w:ins w:id="1434" w:author="rocky" w:date="2015-07-28T16:44:00Z"/>
          <w:szCs w:val="24"/>
        </w:rPr>
      </w:pPr>
      <w:ins w:id="1435" w:author="rocky" w:date="2015-07-28T16:44:00Z">
        <w:r>
          <w:rPr>
            <w:szCs w:val="24"/>
          </w:rPr>
          <w:t xml:space="preserve">AR portion format for </w:t>
        </w:r>
        <w:r>
          <w:rPr>
            <w:rFonts w:hint="eastAsia"/>
            <w:szCs w:val="24"/>
          </w:rPr>
          <w:t>AR version 0</w:t>
        </w:r>
        <w:r>
          <w:rPr>
            <w:szCs w:val="24"/>
          </w:rPr>
          <w:t xml:space="preserve"> (one 16-byte-AR)</w:t>
        </w:r>
        <w:r>
          <w:rPr>
            <w:rFonts w:hint="eastAsia"/>
            <w:szCs w:val="24"/>
          </w:rPr>
          <w:t>:</w:t>
        </w:r>
      </w:ins>
    </w:p>
    <w:p w:rsidR="00561174" w:rsidRPr="00AE06D8" w:rsidRDefault="00561174" w:rsidP="00561174">
      <w:pPr>
        <w:pStyle w:val="a3"/>
        <w:ind w:leftChars="0" w:left="1440"/>
        <w:rPr>
          <w:ins w:id="1436" w:author="rocky" w:date="2015-07-28T16:44:00Z"/>
          <w:sz w:val="18"/>
          <w:szCs w:val="18"/>
        </w:rPr>
      </w:pPr>
      <w:ins w:id="1437" w:author="rocky" w:date="2015-07-28T16:44:00Z">
        <w:r w:rsidRPr="00AE06D8">
          <w:rPr>
            <w:sz w:val="18"/>
            <w:szCs w:val="18"/>
          </w:rPr>
          <w:t>{00h, 10h, 16-byte AR_data</w:t>
        </w:r>
      </w:ins>
      <w:ins w:id="1438" w:author="rocky" w:date="2015-09-02T11:39:00Z">
        <w:r w:rsidR="007E5073">
          <w:rPr>
            <w:sz w:val="18"/>
            <w:szCs w:val="18"/>
          </w:rPr>
          <w:t>, AR_TS</w:t>
        </w:r>
      </w:ins>
      <w:ins w:id="1439" w:author="rocky" w:date="2015-07-28T16:44:00Z">
        <w:r w:rsidRPr="00AE06D8">
          <w:rPr>
            <w:sz w:val="18"/>
            <w:szCs w:val="18"/>
          </w:rPr>
          <w:t>}</w:t>
        </w:r>
      </w:ins>
    </w:p>
    <w:p w:rsidR="00561174" w:rsidRDefault="00561174" w:rsidP="00561174">
      <w:pPr>
        <w:pStyle w:val="a3"/>
        <w:ind w:leftChars="0" w:left="1440"/>
        <w:rPr>
          <w:ins w:id="1440" w:author="rocky" w:date="2015-07-28T16:44:00Z"/>
          <w:szCs w:val="24"/>
        </w:rPr>
      </w:pPr>
      <w:ins w:id="1441" w:author="rocky" w:date="2015-07-28T16:44:00Z">
        <w:r>
          <w:rPr>
            <w:szCs w:val="24"/>
          </w:rPr>
          <w:t>AR portion format for AR version 1 (Up to ten 4-byte-AR):</w:t>
        </w:r>
      </w:ins>
    </w:p>
    <w:p w:rsidR="00561174" w:rsidRDefault="00561174" w:rsidP="00561174">
      <w:pPr>
        <w:pStyle w:val="a3"/>
        <w:ind w:leftChars="0" w:left="1440"/>
        <w:rPr>
          <w:ins w:id="1442" w:author="rocky" w:date="2015-07-28T16:44:00Z"/>
          <w:sz w:val="18"/>
          <w:szCs w:val="18"/>
        </w:rPr>
      </w:pPr>
      <w:ins w:id="1443" w:author="rocky" w:date="2015-07-28T16:44:00Z">
        <w:r w:rsidRPr="00AE06D8">
          <w:rPr>
            <w:sz w:val="18"/>
            <w:szCs w:val="18"/>
          </w:rPr>
          <w:t xml:space="preserve">{01h, 02h + 4h * i, </w:t>
        </w:r>
        <w:r>
          <w:rPr>
            <w:sz w:val="18"/>
            <w:szCs w:val="18"/>
          </w:rPr>
          <w:t>1</w:t>
        </w:r>
        <w:r w:rsidRPr="00AE06D8">
          <w:rPr>
            <w:sz w:val="18"/>
            <w:szCs w:val="18"/>
            <w:vertAlign w:val="superscript"/>
          </w:rPr>
          <w:t>st</w:t>
        </w:r>
        <w:r>
          <w:rPr>
            <w:sz w:val="18"/>
            <w:szCs w:val="18"/>
          </w:rPr>
          <w:t>_AR_bitmsk, 2</w:t>
        </w:r>
        <w:r w:rsidRPr="00AE06D8">
          <w:rPr>
            <w:sz w:val="18"/>
            <w:szCs w:val="18"/>
            <w:vertAlign w:val="superscript"/>
          </w:rPr>
          <w:t>nd</w:t>
        </w:r>
        <w:r>
          <w:rPr>
            <w:sz w:val="18"/>
            <w:szCs w:val="18"/>
          </w:rPr>
          <w:t xml:space="preserve">_AR_bitmsk, </w:t>
        </w:r>
        <w:r w:rsidRPr="00AE06D8">
          <w:rPr>
            <w:sz w:val="18"/>
            <w:szCs w:val="18"/>
          </w:rPr>
          <w:t>AR_0, AR_1, …, AR_i-1</w:t>
        </w:r>
      </w:ins>
      <w:ins w:id="1444" w:author="rocky" w:date="2015-09-02T11:39:00Z">
        <w:r w:rsidR="007E5073">
          <w:rPr>
            <w:sz w:val="18"/>
            <w:szCs w:val="18"/>
          </w:rPr>
          <w:t>, AR_TS</w:t>
        </w:r>
      </w:ins>
      <w:ins w:id="1445" w:author="rocky" w:date="2015-07-28T16:44:00Z">
        <w:r w:rsidRPr="00AE06D8">
          <w:rPr>
            <w:sz w:val="18"/>
            <w:szCs w:val="18"/>
          </w:rPr>
          <w:t>}</w:t>
        </w:r>
      </w:ins>
    </w:p>
    <w:p w:rsidR="00561174" w:rsidRPr="00AE06D8" w:rsidRDefault="00561174" w:rsidP="00561174">
      <w:pPr>
        <w:pStyle w:val="a3"/>
        <w:ind w:leftChars="0" w:left="1440"/>
        <w:rPr>
          <w:ins w:id="1446" w:author="rocky" w:date="2015-07-28T16:44:00Z"/>
          <w:szCs w:val="24"/>
        </w:rPr>
      </w:pPr>
      <w:ins w:id="1447" w:author="rocky" w:date="2015-07-28T16:44:00Z">
        <w:r>
          <w:rPr>
            <w:szCs w:val="24"/>
          </w:rPr>
          <w:t>1st</w:t>
        </w:r>
        <w:r w:rsidRPr="00AE06D8">
          <w:rPr>
            <w:szCs w:val="24"/>
          </w:rPr>
          <w:t>_AR_bitmsk:</w:t>
        </w:r>
      </w:ins>
    </w:p>
    <w:p w:rsidR="00561174" w:rsidRDefault="00561174" w:rsidP="00561174">
      <w:pPr>
        <w:pStyle w:val="a3"/>
        <w:ind w:leftChars="0" w:left="1440"/>
        <w:rPr>
          <w:ins w:id="1448" w:author="rocky" w:date="2015-07-28T16:44:00Z"/>
          <w:sz w:val="18"/>
          <w:szCs w:val="18"/>
        </w:rPr>
      </w:pPr>
      <w:ins w:id="1449" w:author="rocky" w:date="2015-07-28T16:44: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561174" w:rsidTr="00786FE7">
        <w:trPr>
          <w:ins w:id="1450" w:author="rocky" w:date="2015-07-28T16:44:00Z"/>
        </w:trPr>
        <w:tc>
          <w:tcPr>
            <w:tcW w:w="857" w:type="dxa"/>
          </w:tcPr>
          <w:p w:rsidR="00561174" w:rsidRDefault="00561174" w:rsidP="00786FE7">
            <w:pPr>
              <w:pStyle w:val="a3"/>
              <w:ind w:leftChars="0" w:left="0"/>
              <w:rPr>
                <w:ins w:id="1451" w:author="rocky" w:date="2015-07-28T16:44:00Z"/>
                <w:sz w:val="18"/>
                <w:szCs w:val="18"/>
              </w:rPr>
            </w:pPr>
            <w:ins w:id="1452" w:author="rocky" w:date="2015-07-28T16:44:00Z">
              <w:r>
                <w:rPr>
                  <w:rFonts w:hint="eastAsia"/>
                  <w:sz w:val="18"/>
                  <w:szCs w:val="18"/>
                </w:rPr>
                <w:t>Bit 0</w:t>
              </w:r>
            </w:ins>
          </w:p>
        </w:tc>
        <w:tc>
          <w:tcPr>
            <w:tcW w:w="857" w:type="dxa"/>
          </w:tcPr>
          <w:p w:rsidR="00561174" w:rsidRDefault="00561174" w:rsidP="00786FE7">
            <w:pPr>
              <w:pStyle w:val="a3"/>
              <w:ind w:leftChars="0" w:left="0"/>
              <w:rPr>
                <w:ins w:id="1453" w:author="rocky" w:date="2015-07-28T16:44:00Z"/>
                <w:sz w:val="18"/>
                <w:szCs w:val="18"/>
              </w:rPr>
            </w:pPr>
            <w:ins w:id="1454" w:author="rocky" w:date="2015-07-28T16:44:00Z">
              <w:r>
                <w:rPr>
                  <w:rFonts w:hint="eastAsia"/>
                  <w:sz w:val="18"/>
                  <w:szCs w:val="18"/>
                </w:rPr>
                <w:t>Bit 1</w:t>
              </w:r>
            </w:ins>
          </w:p>
        </w:tc>
        <w:tc>
          <w:tcPr>
            <w:tcW w:w="857" w:type="dxa"/>
          </w:tcPr>
          <w:p w:rsidR="00561174" w:rsidRDefault="00561174" w:rsidP="00786FE7">
            <w:pPr>
              <w:pStyle w:val="a3"/>
              <w:ind w:leftChars="0" w:left="0"/>
              <w:rPr>
                <w:ins w:id="1455" w:author="rocky" w:date="2015-07-28T16:44:00Z"/>
                <w:sz w:val="18"/>
                <w:szCs w:val="18"/>
              </w:rPr>
            </w:pPr>
            <w:ins w:id="1456" w:author="rocky" w:date="2015-07-28T16:44:00Z">
              <w:r>
                <w:rPr>
                  <w:rFonts w:hint="eastAsia"/>
                  <w:sz w:val="18"/>
                  <w:szCs w:val="18"/>
                </w:rPr>
                <w:t>Bit 2</w:t>
              </w:r>
            </w:ins>
          </w:p>
        </w:tc>
        <w:tc>
          <w:tcPr>
            <w:tcW w:w="857" w:type="dxa"/>
          </w:tcPr>
          <w:p w:rsidR="00561174" w:rsidRDefault="00561174" w:rsidP="00786FE7">
            <w:pPr>
              <w:pStyle w:val="a3"/>
              <w:ind w:leftChars="0" w:left="0"/>
              <w:rPr>
                <w:ins w:id="1457" w:author="rocky" w:date="2015-07-28T16:44:00Z"/>
                <w:sz w:val="18"/>
                <w:szCs w:val="18"/>
              </w:rPr>
            </w:pPr>
            <w:ins w:id="1458" w:author="rocky" w:date="2015-07-28T16:44:00Z">
              <w:r>
                <w:rPr>
                  <w:rFonts w:hint="eastAsia"/>
                  <w:sz w:val="18"/>
                  <w:szCs w:val="18"/>
                </w:rPr>
                <w:t>Bit 3</w:t>
              </w:r>
            </w:ins>
          </w:p>
        </w:tc>
        <w:tc>
          <w:tcPr>
            <w:tcW w:w="857" w:type="dxa"/>
          </w:tcPr>
          <w:p w:rsidR="00561174" w:rsidRDefault="00561174" w:rsidP="00786FE7">
            <w:pPr>
              <w:pStyle w:val="a3"/>
              <w:ind w:leftChars="0" w:left="0"/>
              <w:rPr>
                <w:ins w:id="1459" w:author="rocky" w:date="2015-07-28T16:44:00Z"/>
                <w:sz w:val="18"/>
                <w:szCs w:val="18"/>
              </w:rPr>
            </w:pPr>
            <w:ins w:id="1460" w:author="rocky" w:date="2015-07-28T16:44:00Z">
              <w:r>
                <w:rPr>
                  <w:rFonts w:hint="eastAsia"/>
                  <w:sz w:val="18"/>
                  <w:szCs w:val="18"/>
                </w:rPr>
                <w:t>Bit 4</w:t>
              </w:r>
            </w:ins>
          </w:p>
        </w:tc>
        <w:tc>
          <w:tcPr>
            <w:tcW w:w="857" w:type="dxa"/>
          </w:tcPr>
          <w:p w:rsidR="00561174" w:rsidRDefault="00561174" w:rsidP="00786FE7">
            <w:pPr>
              <w:pStyle w:val="a3"/>
              <w:ind w:leftChars="0" w:left="0"/>
              <w:rPr>
                <w:ins w:id="1461" w:author="rocky" w:date="2015-07-28T16:44:00Z"/>
                <w:sz w:val="18"/>
                <w:szCs w:val="18"/>
              </w:rPr>
            </w:pPr>
            <w:ins w:id="1462" w:author="rocky" w:date="2015-07-28T16:44:00Z">
              <w:r>
                <w:rPr>
                  <w:rFonts w:hint="eastAsia"/>
                  <w:sz w:val="18"/>
                  <w:szCs w:val="18"/>
                </w:rPr>
                <w:t>Bit 5</w:t>
              </w:r>
            </w:ins>
          </w:p>
        </w:tc>
        <w:tc>
          <w:tcPr>
            <w:tcW w:w="857" w:type="dxa"/>
          </w:tcPr>
          <w:p w:rsidR="00561174" w:rsidRDefault="00561174" w:rsidP="00786FE7">
            <w:pPr>
              <w:pStyle w:val="a3"/>
              <w:ind w:leftChars="0" w:left="0"/>
              <w:rPr>
                <w:ins w:id="1463" w:author="rocky" w:date="2015-07-28T16:44:00Z"/>
                <w:sz w:val="18"/>
                <w:szCs w:val="18"/>
              </w:rPr>
            </w:pPr>
            <w:ins w:id="1464" w:author="rocky" w:date="2015-07-28T16:44:00Z">
              <w:r>
                <w:rPr>
                  <w:rFonts w:hint="eastAsia"/>
                  <w:sz w:val="18"/>
                  <w:szCs w:val="18"/>
                </w:rPr>
                <w:t>Bit 6</w:t>
              </w:r>
            </w:ins>
          </w:p>
        </w:tc>
        <w:tc>
          <w:tcPr>
            <w:tcW w:w="857" w:type="dxa"/>
          </w:tcPr>
          <w:p w:rsidR="00561174" w:rsidRDefault="00561174" w:rsidP="00786FE7">
            <w:pPr>
              <w:pStyle w:val="a3"/>
              <w:ind w:leftChars="0" w:left="0"/>
              <w:rPr>
                <w:ins w:id="1465" w:author="rocky" w:date="2015-07-28T16:44:00Z"/>
                <w:sz w:val="18"/>
                <w:szCs w:val="18"/>
              </w:rPr>
            </w:pPr>
            <w:ins w:id="1466" w:author="rocky" w:date="2015-07-28T16:44:00Z">
              <w:r>
                <w:rPr>
                  <w:rFonts w:hint="eastAsia"/>
                  <w:sz w:val="18"/>
                  <w:szCs w:val="18"/>
                </w:rPr>
                <w:t>Bit 7</w:t>
              </w:r>
            </w:ins>
          </w:p>
        </w:tc>
      </w:tr>
      <w:tr w:rsidR="00561174" w:rsidTr="00786FE7">
        <w:trPr>
          <w:ins w:id="1467" w:author="rocky" w:date="2015-07-28T16:44:00Z"/>
        </w:trPr>
        <w:tc>
          <w:tcPr>
            <w:tcW w:w="857" w:type="dxa"/>
          </w:tcPr>
          <w:p w:rsidR="00561174" w:rsidRDefault="00561174" w:rsidP="00786FE7">
            <w:pPr>
              <w:pStyle w:val="a3"/>
              <w:ind w:leftChars="0" w:left="0"/>
              <w:rPr>
                <w:ins w:id="1468" w:author="rocky" w:date="2015-07-28T16:44:00Z"/>
                <w:sz w:val="18"/>
                <w:szCs w:val="18"/>
              </w:rPr>
            </w:pPr>
            <w:ins w:id="1469" w:author="rocky" w:date="2015-07-28T16:44:00Z">
              <w:r>
                <w:rPr>
                  <w:rFonts w:hint="eastAsia"/>
                  <w:sz w:val="18"/>
                  <w:szCs w:val="18"/>
                </w:rPr>
                <w:t>AR 0</w:t>
              </w:r>
            </w:ins>
          </w:p>
        </w:tc>
        <w:tc>
          <w:tcPr>
            <w:tcW w:w="857" w:type="dxa"/>
          </w:tcPr>
          <w:p w:rsidR="00561174" w:rsidRDefault="00561174" w:rsidP="00786FE7">
            <w:pPr>
              <w:pStyle w:val="a3"/>
              <w:ind w:leftChars="0" w:left="0"/>
              <w:rPr>
                <w:ins w:id="1470" w:author="rocky" w:date="2015-07-28T16:44:00Z"/>
                <w:sz w:val="18"/>
                <w:szCs w:val="18"/>
              </w:rPr>
            </w:pPr>
            <w:ins w:id="1471" w:author="rocky" w:date="2015-07-28T16:44:00Z">
              <w:r>
                <w:rPr>
                  <w:rFonts w:hint="eastAsia"/>
                  <w:sz w:val="18"/>
                  <w:szCs w:val="18"/>
                </w:rPr>
                <w:t>AR 1</w:t>
              </w:r>
            </w:ins>
          </w:p>
        </w:tc>
        <w:tc>
          <w:tcPr>
            <w:tcW w:w="857" w:type="dxa"/>
          </w:tcPr>
          <w:p w:rsidR="00561174" w:rsidRDefault="00561174" w:rsidP="00786FE7">
            <w:pPr>
              <w:pStyle w:val="a3"/>
              <w:ind w:leftChars="0" w:left="0"/>
              <w:rPr>
                <w:ins w:id="1472" w:author="rocky" w:date="2015-07-28T16:44:00Z"/>
                <w:sz w:val="18"/>
                <w:szCs w:val="18"/>
              </w:rPr>
            </w:pPr>
            <w:ins w:id="1473" w:author="rocky" w:date="2015-07-28T16:44:00Z">
              <w:r>
                <w:rPr>
                  <w:rFonts w:hint="eastAsia"/>
                  <w:sz w:val="18"/>
                  <w:szCs w:val="18"/>
                </w:rPr>
                <w:t>AR</w:t>
              </w:r>
              <w:r>
                <w:rPr>
                  <w:sz w:val="18"/>
                  <w:szCs w:val="18"/>
                </w:rPr>
                <w:t xml:space="preserve"> </w:t>
              </w:r>
              <w:r>
                <w:rPr>
                  <w:rFonts w:hint="eastAsia"/>
                  <w:sz w:val="18"/>
                  <w:szCs w:val="18"/>
                </w:rPr>
                <w:t>2</w:t>
              </w:r>
            </w:ins>
          </w:p>
        </w:tc>
        <w:tc>
          <w:tcPr>
            <w:tcW w:w="857" w:type="dxa"/>
          </w:tcPr>
          <w:p w:rsidR="00561174" w:rsidRDefault="00561174" w:rsidP="00786FE7">
            <w:pPr>
              <w:pStyle w:val="a3"/>
              <w:ind w:leftChars="0" w:left="0"/>
              <w:rPr>
                <w:ins w:id="1474" w:author="rocky" w:date="2015-07-28T16:44:00Z"/>
                <w:sz w:val="18"/>
                <w:szCs w:val="18"/>
              </w:rPr>
            </w:pPr>
            <w:ins w:id="1475" w:author="rocky" w:date="2015-07-28T16:44:00Z">
              <w:r>
                <w:rPr>
                  <w:rFonts w:hint="eastAsia"/>
                  <w:sz w:val="18"/>
                  <w:szCs w:val="18"/>
                </w:rPr>
                <w:t>AR 3</w:t>
              </w:r>
            </w:ins>
          </w:p>
        </w:tc>
        <w:tc>
          <w:tcPr>
            <w:tcW w:w="857" w:type="dxa"/>
          </w:tcPr>
          <w:p w:rsidR="00561174" w:rsidRDefault="00561174" w:rsidP="00786FE7">
            <w:pPr>
              <w:pStyle w:val="a3"/>
              <w:ind w:leftChars="0" w:left="0"/>
              <w:rPr>
                <w:ins w:id="1476" w:author="rocky" w:date="2015-07-28T16:44:00Z"/>
                <w:sz w:val="18"/>
                <w:szCs w:val="18"/>
              </w:rPr>
            </w:pPr>
            <w:ins w:id="1477" w:author="rocky" w:date="2015-07-28T16:44:00Z">
              <w:r>
                <w:rPr>
                  <w:rFonts w:hint="eastAsia"/>
                  <w:sz w:val="18"/>
                  <w:szCs w:val="18"/>
                </w:rPr>
                <w:t>AR 4</w:t>
              </w:r>
            </w:ins>
          </w:p>
        </w:tc>
        <w:tc>
          <w:tcPr>
            <w:tcW w:w="857" w:type="dxa"/>
          </w:tcPr>
          <w:p w:rsidR="00561174" w:rsidRDefault="00561174" w:rsidP="00786FE7">
            <w:pPr>
              <w:pStyle w:val="a3"/>
              <w:ind w:leftChars="0" w:left="0"/>
              <w:rPr>
                <w:ins w:id="1478" w:author="rocky" w:date="2015-07-28T16:44:00Z"/>
                <w:sz w:val="18"/>
                <w:szCs w:val="18"/>
              </w:rPr>
            </w:pPr>
            <w:ins w:id="1479" w:author="rocky" w:date="2015-07-28T16:44:00Z">
              <w:r>
                <w:rPr>
                  <w:rFonts w:hint="eastAsia"/>
                  <w:sz w:val="18"/>
                  <w:szCs w:val="18"/>
                </w:rPr>
                <w:t>AR 5</w:t>
              </w:r>
            </w:ins>
          </w:p>
        </w:tc>
        <w:tc>
          <w:tcPr>
            <w:tcW w:w="857" w:type="dxa"/>
          </w:tcPr>
          <w:p w:rsidR="00561174" w:rsidRDefault="00561174" w:rsidP="00786FE7">
            <w:pPr>
              <w:pStyle w:val="a3"/>
              <w:ind w:leftChars="0" w:left="0"/>
              <w:rPr>
                <w:ins w:id="1480" w:author="rocky" w:date="2015-07-28T16:44:00Z"/>
                <w:sz w:val="18"/>
                <w:szCs w:val="18"/>
              </w:rPr>
            </w:pPr>
            <w:ins w:id="1481" w:author="rocky" w:date="2015-07-28T16:44:00Z">
              <w:r>
                <w:rPr>
                  <w:rFonts w:hint="eastAsia"/>
                  <w:sz w:val="18"/>
                  <w:szCs w:val="18"/>
                </w:rPr>
                <w:t>AR 6</w:t>
              </w:r>
            </w:ins>
          </w:p>
        </w:tc>
        <w:tc>
          <w:tcPr>
            <w:tcW w:w="857" w:type="dxa"/>
          </w:tcPr>
          <w:p w:rsidR="00561174" w:rsidRDefault="00561174" w:rsidP="00786FE7">
            <w:pPr>
              <w:pStyle w:val="a3"/>
              <w:ind w:leftChars="0" w:left="0"/>
              <w:rPr>
                <w:ins w:id="1482" w:author="rocky" w:date="2015-07-28T16:44:00Z"/>
                <w:sz w:val="18"/>
                <w:szCs w:val="18"/>
              </w:rPr>
            </w:pPr>
            <w:ins w:id="1483" w:author="rocky" w:date="2015-07-28T16:44:00Z">
              <w:r>
                <w:rPr>
                  <w:rFonts w:hint="eastAsia"/>
                  <w:sz w:val="18"/>
                  <w:szCs w:val="18"/>
                </w:rPr>
                <w:t>AR 7</w:t>
              </w:r>
            </w:ins>
          </w:p>
        </w:tc>
      </w:tr>
    </w:tbl>
    <w:p w:rsidR="00561174" w:rsidRPr="009A0C2C" w:rsidRDefault="00561174" w:rsidP="00561174">
      <w:pPr>
        <w:pStyle w:val="a3"/>
        <w:ind w:leftChars="0" w:left="1440"/>
        <w:rPr>
          <w:ins w:id="1484" w:author="rocky" w:date="2015-07-28T16:44:00Z"/>
          <w:szCs w:val="24"/>
        </w:rPr>
      </w:pPr>
      <w:ins w:id="1485" w:author="rocky" w:date="2015-07-28T16:44:00Z">
        <w:r>
          <w:rPr>
            <w:szCs w:val="24"/>
          </w:rPr>
          <w:t>2nd</w:t>
        </w:r>
        <w:r w:rsidRPr="009A0C2C">
          <w:rPr>
            <w:szCs w:val="24"/>
          </w:rPr>
          <w:t>_AR_bitmsk:</w:t>
        </w:r>
      </w:ins>
    </w:p>
    <w:p w:rsidR="00561174" w:rsidRDefault="00561174" w:rsidP="00561174">
      <w:pPr>
        <w:pStyle w:val="a3"/>
        <w:ind w:leftChars="0" w:left="1440"/>
        <w:rPr>
          <w:ins w:id="1486" w:author="rocky" w:date="2015-07-28T16:44:00Z"/>
          <w:sz w:val="18"/>
          <w:szCs w:val="18"/>
        </w:rPr>
      </w:pPr>
      <w:ins w:id="1487" w:author="rocky" w:date="2015-07-28T16:44: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33"/>
        <w:gridCol w:w="833"/>
        <w:gridCol w:w="865"/>
        <w:gridCol w:w="865"/>
        <w:gridCol w:w="865"/>
        <w:gridCol w:w="865"/>
        <w:gridCol w:w="865"/>
        <w:gridCol w:w="865"/>
      </w:tblGrid>
      <w:tr w:rsidR="00561174" w:rsidTr="00786FE7">
        <w:trPr>
          <w:ins w:id="1488" w:author="rocky" w:date="2015-07-28T16:44:00Z"/>
        </w:trPr>
        <w:tc>
          <w:tcPr>
            <w:tcW w:w="1037" w:type="dxa"/>
          </w:tcPr>
          <w:p w:rsidR="00561174" w:rsidRDefault="00561174" w:rsidP="00786FE7">
            <w:pPr>
              <w:pStyle w:val="a3"/>
              <w:ind w:leftChars="0" w:left="0"/>
              <w:rPr>
                <w:ins w:id="1489" w:author="rocky" w:date="2015-07-28T16:44:00Z"/>
                <w:sz w:val="18"/>
                <w:szCs w:val="18"/>
              </w:rPr>
            </w:pPr>
            <w:ins w:id="1490" w:author="rocky" w:date="2015-07-28T16:44:00Z">
              <w:r>
                <w:rPr>
                  <w:rFonts w:hint="eastAsia"/>
                  <w:sz w:val="18"/>
                  <w:szCs w:val="18"/>
                </w:rPr>
                <w:t>Bit 0</w:t>
              </w:r>
            </w:ins>
          </w:p>
        </w:tc>
        <w:tc>
          <w:tcPr>
            <w:tcW w:w="1037" w:type="dxa"/>
          </w:tcPr>
          <w:p w:rsidR="00561174" w:rsidRDefault="00561174" w:rsidP="00786FE7">
            <w:pPr>
              <w:pStyle w:val="a3"/>
              <w:ind w:leftChars="0" w:left="0"/>
              <w:rPr>
                <w:ins w:id="1491" w:author="rocky" w:date="2015-07-28T16:44:00Z"/>
                <w:sz w:val="18"/>
                <w:szCs w:val="18"/>
              </w:rPr>
            </w:pPr>
            <w:ins w:id="1492" w:author="rocky" w:date="2015-07-28T16:44:00Z">
              <w:r>
                <w:rPr>
                  <w:rFonts w:hint="eastAsia"/>
                  <w:sz w:val="18"/>
                  <w:szCs w:val="18"/>
                </w:rPr>
                <w:t>Bit 1</w:t>
              </w:r>
            </w:ins>
          </w:p>
        </w:tc>
        <w:tc>
          <w:tcPr>
            <w:tcW w:w="1037" w:type="dxa"/>
          </w:tcPr>
          <w:p w:rsidR="00561174" w:rsidRDefault="00561174" w:rsidP="00786FE7">
            <w:pPr>
              <w:pStyle w:val="a3"/>
              <w:ind w:leftChars="0" w:left="0"/>
              <w:rPr>
                <w:ins w:id="1493" w:author="rocky" w:date="2015-07-28T16:44:00Z"/>
                <w:sz w:val="18"/>
                <w:szCs w:val="18"/>
              </w:rPr>
            </w:pPr>
            <w:ins w:id="1494" w:author="rocky" w:date="2015-07-28T16:44:00Z">
              <w:r>
                <w:rPr>
                  <w:rFonts w:hint="eastAsia"/>
                  <w:sz w:val="18"/>
                  <w:szCs w:val="18"/>
                </w:rPr>
                <w:t>Bit 2</w:t>
              </w:r>
            </w:ins>
          </w:p>
        </w:tc>
        <w:tc>
          <w:tcPr>
            <w:tcW w:w="1037" w:type="dxa"/>
          </w:tcPr>
          <w:p w:rsidR="00561174" w:rsidRDefault="00561174" w:rsidP="00786FE7">
            <w:pPr>
              <w:pStyle w:val="a3"/>
              <w:ind w:leftChars="0" w:left="0"/>
              <w:rPr>
                <w:ins w:id="1495" w:author="rocky" w:date="2015-07-28T16:44:00Z"/>
                <w:sz w:val="18"/>
                <w:szCs w:val="18"/>
              </w:rPr>
            </w:pPr>
            <w:ins w:id="1496" w:author="rocky" w:date="2015-07-28T16:44:00Z">
              <w:r>
                <w:rPr>
                  <w:rFonts w:hint="eastAsia"/>
                  <w:sz w:val="18"/>
                  <w:szCs w:val="18"/>
                </w:rPr>
                <w:t>Bit 3</w:t>
              </w:r>
            </w:ins>
          </w:p>
        </w:tc>
        <w:tc>
          <w:tcPr>
            <w:tcW w:w="1037" w:type="dxa"/>
          </w:tcPr>
          <w:p w:rsidR="00561174" w:rsidRDefault="00561174" w:rsidP="00786FE7">
            <w:pPr>
              <w:pStyle w:val="a3"/>
              <w:ind w:leftChars="0" w:left="0"/>
              <w:rPr>
                <w:ins w:id="1497" w:author="rocky" w:date="2015-07-28T16:44:00Z"/>
                <w:sz w:val="18"/>
                <w:szCs w:val="18"/>
              </w:rPr>
            </w:pPr>
            <w:ins w:id="1498" w:author="rocky" w:date="2015-07-28T16:44:00Z">
              <w:r>
                <w:rPr>
                  <w:rFonts w:hint="eastAsia"/>
                  <w:sz w:val="18"/>
                  <w:szCs w:val="18"/>
                </w:rPr>
                <w:t>Bit 4</w:t>
              </w:r>
            </w:ins>
          </w:p>
        </w:tc>
        <w:tc>
          <w:tcPr>
            <w:tcW w:w="1037" w:type="dxa"/>
          </w:tcPr>
          <w:p w:rsidR="00561174" w:rsidRDefault="00561174" w:rsidP="00786FE7">
            <w:pPr>
              <w:pStyle w:val="a3"/>
              <w:ind w:leftChars="0" w:left="0"/>
              <w:rPr>
                <w:ins w:id="1499" w:author="rocky" w:date="2015-07-28T16:44:00Z"/>
                <w:sz w:val="18"/>
                <w:szCs w:val="18"/>
              </w:rPr>
            </w:pPr>
            <w:ins w:id="1500" w:author="rocky" w:date="2015-07-28T16:44:00Z">
              <w:r>
                <w:rPr>
                  <w:rFonts w:hint="eastAsia"/>
                  <w:sz w:val="18"/>
                  <w:szCs w:val="18"/>
                </w:rPr>
                <w:t>Bit 5</w:t>
              </w:r>
            </w:ins>
          </w:p>
        </w:tc>
        <w:tc>
          <w:tcPr>
            <w:tcW w:w="1037" w:type="dxa"/>
          </w:tcPr>
          <w:p w:rsidR="00561174" w:rsidRDefault="00561174" w:rsidP="00786FE7">
            <w:pPr>
              <w:pStyle w:val="a3"/>
              <w:ind w:leftChars="0" w:left="0"/>
              <w:rPr>
                <w:ins w:id="1501" w:author="rocky" w:date="2015-07-28T16:44:00Z"/>
                <w:sz w:val="18"/>
                <w:szCs w:val="18"/>
              </w:rPr>
            </w:pPr>
            <w:ins w:id="1502" w:author="rocky" w:date="2015-07-28T16:44:00Z">
              <w:r>
                <w:rPr>
                  <w:rFonts w:hint="eastAsia"/>
                  <w:sz w:val="18"/>
                  <w:szCs w:val="18"/>
                </w:rPr>
                <w:t>Bit 6</w:t>
              </w:r>
            </w:ins>
          </w:p>
        </w:tc>
        <w:tc>
          <w:tcPr>
            <w:tcW w:w="1037" w:type="dxa"/>
          </w:tcPr>
          <w:p w:rsidR="00561174" w:rsidRDefault="00561174" w:rsidP="00786FE7">
            <w:pPr>
              <w:pStyle w:val="a3"/>
              <w:ind w:leftChars="0" w:left="0"/>
              <w:rPr>
                <w:ins w:id="1503" w:author="rocky" w:date="2015-07-28T16:44:00Z"/>
                <w:sz w:val="18"/>
                <w:szCs w:val="18"/>
              </w:rPr>
            </w:pPr>
            <w:ins w:id="1504" w:author="rocky" w:date="2015-07-28T16:44:00Z">
              <w:r>
                <w:rPr>
                  <w:rFonts w:hint="eastAsia"/>
                  <w:sz w:val="18"/>
                  <w:szCs w:val="18"/>
                </w:rPr>
                <w:t>Bit 7</w:t>
              </w:r>
            </w:ins>
          </w:p>
        </w:tc>
      </w:tr>
      <w:tr w:rsidR="00561174" w:rsidTr="00786FE7">
        <w:trPr>
          <w:ins w:id="1505" w:author="rocky" w:date="2015-07-28T16:44:00Z"/>
        </w:trPr>
        <w:tc>
          <w:tcPr>
            <w:tcW w:w="1037" w:type="dxa"/>
          </w:tcPr>
          <w:p w:rsidR="00561174" w:rsidRDefault="00561174" w:rsidP="00786FE7">
            <w:pPr>
              <w:pStyle w:val="a3"/>
              <w:ind w:leftChars="0" w:left="0"/>
              <w:rPr>
                <w:ins w:id="1506" w:author="rocky" w:date="2015-07-28T16:44:00Z"/>
                <w:sz w:val="18"/>
                <w:szCs w:val="18"/>
              </w:rPr>
            </w:pPr>
            <w:ins w:id="1507" w:author="rocky" w:date="2015-07-28T16:44:00Z">
              <w:r>
                <w:rPr>
                  <w:rFonts w:hint="eastAsia"/>
                  <w:sz w:val="18"/>
                  <w:szCs w:val="18"/>
                </w:rPr>
                <w:t>AR 8</w:t>
              </w:r>
            </w:ins>
          </w:p>
        </w:tc>
        <w:tc>
          <w:tcPr>
            <w:tcW w:w="1037" w:type="dxa"/>
          </w:tcPr>
          <w:p w:rsidR="00561174" w:rsidRDefault="00561174" w:rsidP="00786FE7">
            <w:pPr>
              <w:pStyle w:val="a3"/>
              <w:ind w:leftChars="0" w:left="0"/>
              <w:rPr>
                <w:ins w:id="1508" w:author="rocky" w:date="2015-07-28T16:44:00Z"/>
                <w:sz w:val="18"/>
                <w:szCs w:val="18"/>
              </w:rPr>
            </w:pPr>
            <w:ins w:id="1509" w:author="rocky" w:date="2015-07-28T16:44:00Z">
              <w:r>
                <w:rPr>
                  <w:rFonts w:hint="eastAsia"/>
                  <w:sz w:val="18"/>
                  <w:szCs w:val="18"/>
                </w:rPr>
                <w:t>AR 9</w:t>
              </w:r>
            </w:ins>
          </w:p>
        </w:tc>
        <w:tc>
          <w:tcPr>
            <w:tcW w:w="1037" w:type="dxa"/>
          </w:tcPr>
          <w:p w:rsidR="00561174" w:rsidRDefault="00561174" w:rsidP="00786FE7">
            <w:pPr>
              <w:pStyle w:val="a3"/>
              <w:ind w:leftChars="0" w:left="0"/>
              <w:rPr>
                <w:ins w:id="1510" w:author="rocky" w:date="2015-07-28T16:44:00Z"/>
                <w:sz w:val="18"/>
                <w:szCs w:val="18"/>
              </w:rPr>
            </w:pPr>
            <w:ins w:id="1511" w:author="rocky" w:date="2015-07-28T16:44:00Z">
              <w:r>
                <w:rPr>
                  <w:rFonts w:hint="eastAsia"/>
                  <w:sz w:val="18"/>
                  <w:szCs w:val="18"/>
                </w:rPr>
                <w:t>RFU</w:t>
              </w:r>
            </w:ins>
          </w:p>
        </w:tc>
        <w:tc>
          <w:tcPr>
            <w:tcW w:w="1037" w:type="dxa"/>
          </w:tcPr>
          <w:p w:rsidR="00561174" w:rsidRDefault="00561174" w:rsidP="00786FE7">
            <w:pPr>
              <w:pStyle w:val="a3"/>
              <w:ind w:leftChars="0" w:left="0"/>
              <w:rPr>
                <w:ins w:id="1512" w:author="rocky" w:date="2015-07-28T16:44:00Z"/>
                <w:sz w:val="18"/>
                <w:szCs w:val="18"/>
              </w:rPr>
            </w:pPr>
            <w:ins w:id="1513" w:author="rocky" w:date="2015-07-28T16:44:00Z">
              <w:r>
                <w:rPr>
                  <w:rFonts w:hint="eastAsia"/>
                  <w:sz w:val="18"/>
                  <w:szCs w:val="18"/>
                </w:rPr>
                <w:t>RFU</w:t>
              </w:r>
            </w:ins>
          </w:p>
        </w:tc>
        <w:tc>
          <w:tcPr>
            <w:tcW w:w="1037" w:type="dxa"/>
          </w:tcPr>
          <w:p w:rsidR="00561174" w:rsidRDefault="00561174" w:rsidP="00786FE7">
            <w:pPr>
              <w:pStyle w:val="a3"/>
              <w:ind w:leftChars="0" w:left="0"/>
              <w:rPr>
                <w:ins w:id="1514" w:author="rocky" w:date="2015-07-28T16:44:00Z"/>
                <w:sz w:val="18"/>
                <w:szCs w:val="18"/>
              </w:rPr>
            </w:pPr>
            <w:ins w:id="1515" w:author="rocky" w:date="2015-07-28T16:44:00Z">
              <w:r>
                <w:rPr>
                  <w:rFonts w:hint="eastAsia"/>
                  <w:sz w:val="18"/>
                  <w:szCs w:val="18"/>
                </w:rPr>
                <w:t>RFU</w:t>
              </w:r>
            </w:ins>
          </w:p>
        </w:tc>
        <w:tc>
          <w:tcPr>
            <w:tcW w:w="1037" w:type="dxa"/>
          </w:tcPr>
          <w:p w:rsidR="00561174" w:rsidRDefault="00561174" w:rsidP="00786FE7">
            <w:pPr>
              <w:pStyle w:val="a3"/>
              <w:ind w:leftChars="0" w:left="0"/>
              <w:rPr>
                <w:ins w:id="1516" w:author="rocky" w:date="2015-07-28T16:44:00Z"/>
                <w:sz w:val="18"/>
                <w:szCs w:val="18"/>
              </w:rPr>
            </w:pPr>
            <w:ins w:id="1517" w:author="rocky" w:date="2015-07-28T16:44:00Z">
              <w:r>
                <w:rPr>
                  <w:rFonts w:hint="eastAsia"/>
                  <w:sz w:val="18"/>
                  <w:szCs w:val="18"/>
                </w:rPr>
                <w:t>RFU</w:t>
              </w:r>
            </w:ins>
          </w:p>
        </w:tc>
        <w:tc>
          <w:tcPr>
            <w:tcW w:w="1037" w:type="dxa"/>
          </w:tcPr>
          <w:p w:rsidR="00561174" w:rsidRDefault="00561174" w:rsidP="00786FE7">
            <w:pPr>
              <w:pStyle w:val="a3"/>
              <w:ind w:leftChars="0" w:left="0"/>
              <w:rPr>
                <w:ins w:id="1518" w:author="rocky" w:date="2015-07-28T16:44:00Z"/>
                <w:sz w:val="18"/>
                <w:szCs w:val="18"/>
              </w:rPr>
            </w:pPr>
            <w:ins w:id="1519" w:author="rocky" w:date="2015-07-28T16:44:00Z">
              <w:r>
                <w:rPr>
                  <w:rFonts w:hint="eastAsia"/>
                  <w:sz w:val="18"/>
                  <w:szCs w:val="18"/>
                </w:rPr>
                <w:t>RFU</w:t>
              </w:r>
            </w:ins>
          </w:p>
        </w:tc>
        <w:tc>
          <w:tcPr>
            <w:tcW w:w="1037" w:type="dxa"/>
          </w:tcPr>
          <w:p w:rsidR="00561174" w:rsidRDefault="00561174" w:rsidP="00786FE7">
            <w:pPr>
              <w:pStyle w:val="a3"/>
              <w:ind w:leftChars="0" w:left="0"/>
              <w:rPr>
                <w:ins w:id="1520" w:author="rocky" w:date="2015-07-28T16:44:00Z"/>
                <w:sz w:val="18"/>
                <w:szCs w:val="18"/>
              </w:rPr>
            </w:pPr>
            <w:ins w:id="1521" w:author="rocky" w:date="2015-07-28T16:44:00Z">
              <w:r>
                <w:rPr>
                  <w:rFonts w:hint="eastAsia"/>
                  <w:sz w:val="18"/>
                  <w:szCs w:val="18"/>
                </w:rPr>
                <w:t>RFU</w:t>
              </w:r>
            </w:ins>
          </w:p>
        </w:tc>
      </w:tr>
    </w:tbl>
    <w:p w:rsidR="00DD1338" w:rsidRPr="00DD1338" w:rsidRDefault="00DD1338">
      <w:pPr>
        <w:ind w:left="1440"/>
        <w:rPr>
          <w:ins w:id="1522" w:author="rocky" w:date="2013-10-08T15:50:00Z"/>
          <w:szCs w:val="24"/>
          <w:rPrChange w:id="1523" w:author="rocky" w:date="2015-07-13T16:25:00Z">
            <w:rPr>
              <w:ins w:id="1524" w:author="rocky" w:date="2013-10-08T15:50:00Z"/>
              <w:sz w:val="18"/>
              <w:szCs w:val="18"/>
            </w:rPr>
          </w:rPrChange>
        </w:rPr>
        <w:pPrChange w:id="1525" w:author="rocky" w:date="2015-07-13T16:24:00Z">
          <w:pPr>
            <w:pStyle w:val="a3"/>
            <w:ind w:leftChars="0" w:left="1440"/>
          </w:pPr>
        </w:pPrChange>
      </w:pPr>
    </w:p>
    <w:p w:rsidR="0003781C" w:rsidRPr="00D0712D" w:rsidRDefault="0003781C" w:rsidP="0003781C">
      <w:pPr>
        <w:pStyle w:val="a3"/>
        <w:pBdr>
          <w:bottom w:val="single" w:sz="6" w:space="1" w:color="auto"/>
        </w:pBdr>
        <w:ind w:leftChars="0" w:left="1440"/>
        <w:rPr>
          <w:ins w:id="1526" w:author="rocky" w:date="2013-10-08T15:49:00Z"/>
          <w:sz w:val="18"/>
          <w:szCs w:val="18"/>
        </w:rPr>
      </w:pPr>
      <w:ins w:id="1527" w:author="rocky" w:date="2013-10-08T15:49: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3781C" w:rsidRDefault="0003781C">
      <w:pPr>
        <w:pStyle w:val="a3"/>
        <w:ind w:leftChars="0" w:left="1440"/>
        <w:rPr>
          <w:ins w:id="1528" w:author="rocky" w:date="2013-10-08T15:49:00Z"/>
          <w:sz w:val="18"/>
          <w:szCs w:val="18"/>
        </w:rPr>
      </w:pPr>
      <w:ins w:id="1529" w:author="rocky" w:date="2013-10-08T15:49:00Z">
        <w:r>
          <w:rPr>
            <w:rFonts w:hint="eastAsia"/>
            <w:sz w:val="18"/>
            <w:szCs w:val="18"/>
          </w:rPr>
          <w:lastRenderedPageBreak/>
          <w:t>0</w:t>
        </w:r>
        <w:r>
          <w:rPr>
            <w:sz w:val="18"/>
            <w:szCs w:val="18"/>
          </w:rPr>
          <w:t>1</w:t>
        </w:r>
        <w:r>
          <w:rPr>
            <w:rFonts w:hint="eastAsia"/>
            <w:sz w:val="18"/>
            <w:szCs w:val="18"/>
          </w:rPr>
          <w:t xml:space="preserve">h if </w:t>
        </w:r>
        <w:r>
          <w:rPr>
            <w:sz w:val="18"/>
            <w:szCs w:val="18"/>
          </w:rPr>
          <w:t>Response1 incorrect</w:t>
        </w:r>
        <w:r>
          <w:rPr>
            <w:rFonts w:hint="eastAsia"/>
            <w:sz w:val="18"/>
            <w:szCs w:val="18"/>
          </w:rPr>
          <w:tab/>
        </w:r>
        <w:r>
          <w:rPr>
            <w:rFonts w:hint="eastAsia"/>
            <w:sz w:val="18"/>
            <w:szCs w:val="18"/>
          </w:rPr>
          <w:tab/>
          <w:t>02h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r>
        <w:r>
          <w:rPr>
            <w:sz w:val="18"/>
            <w:szCs w:val="18"/>
          </w:rPr>
          <w:tab/>
        </w:r>
        <w:r>
          <w:rPr>
            <w:rFonts w:hint="eastAsia"/>
            <w:sz w:val="18"/>
            <w:szCs w:val="18"/>
          </w:rPr>
          <w:t>N/A</w:t>
        </w:r>
      </w:ins>
    </w:p>
    <w:p w:rsidR="00893C70" w:rsidRPr="0003781C" w:rsidRDefault="005F7617">
      <w:pPr>
        <w:pStyle w:val="a3"/>
        <w:ind w:leftChars="0" w:left="1440"/>
        <w:rPr>
          <w:ins w:id="1530" w:author="rocky" w:date="2013-03-11T11:33:00Z"/>
          <w:sz w:val="18"/>
          <w:szCs w:val="18"/>
          <w:rPrChange w:id="1531" w:author="rocky" w:date="2013-10-08T15:49:00Z">
            <w:rPr>
              <w:ins w:id="1532" w:author="rocky" w:date="2013-03-11T11:33:00Z"/>
            </w:rPr>
          </w:rPrChange>
        </w:rPr>
      </w:pPr>
      <w:ins w:id="1533" w:author="rocky" w:date="2013-03-11T11:33:00Z">
        <w:r w:rsidRPr="0003781C">
          <w:rPr>
            <w:sz w:val="18"/>
            <w:szCs w:val="18"/>
            <w:rPrChange w:id="1534" w:author="rocky" w:date="2013-10-08T15:49:00Z">
              <w:rPr/>
            </w:rPrChange>
          </w:rPr>
          <w:t>0</w:t>
        </w:r>
      </w:ins>
      <w:ins w:id="1535" w:author="rocky" w:date="2013-03-11T11:34:00Z">
        <w:r w:rsidRPr="0003781C">
          <w:rPr>
            <w:sz w:val="18"/>
            <w:szCs w:val="18"/>
            <w:rPrChange w:id="1536" w:author="rocky" w:date="2013-10-08T15:49:00Z">
              <w:rPr/>
            </w:rPrChange>
          </w:rPr>
          <w:t>2</w:t>
        </w:r>
      </w:ins>
      <w:ins w:id="1537" w:author="rocky" w:date="2013-03-11T11:33:00Z">
        <w:r w:rsidR="00F5527A" w:rsidRPr="0003781C">
          <w:rPr>
            <w:sz w:val="18"/>
            <w:szCs w:val="18"/>
            <w:rPrChange w:id="1538" w:author="rocky" w:date="2013-10-08T15:49:00Z">
              <w:rPr/>
            </w:rPrChange>
          </w:rPr>
          <w:t xml:space="preserve">h if </w:t>
        </w:r>
      </w:ins>
      <w:ins w:id="1539" w:author="rocky" w:date="2013-03-11T11:40:00Z">
        <w:r w:rsidR="00F5527A" w:rsidRPr="0003781C">
          <w:rPr>
            <w:sz w:val="18"/>
            <w:szCs w:val="18"/>
            <w:rPrChange w:id="1540" w:author="rocky" w:date="2013-10-08T15:49:00Z">
              <w:rPr/>
            </w:rPrChange>
          </w:rPr>
          <w:t>requiring PIN validation</w:t>
        </w:r>
      </w:ins>
      <w:ins w:id="1541" w:author="rocky" w:date="2013-03-11T11:33:00Z">
        <w:r w:rsidR="009C4EEF" w:rsidRPr="0003781C">
          <w:rPr>
            <w:sz w:val="18"/>
            <w:szCs w:val="18"/>
            <w:rPrChange w:id="1542" w:author="rocky" w:date="2013-10-08T15:49:00Z">
              <w:rPr/>
            </w:rPrChange>
          </w:rPr>
          <w:tab/>
        </w:r>
      </w:ins>
      <w:ins w:id="1543" w:author="rocky" w:date="2013-03-11T11:34:00Z">
        <w:r w:rsidR="009C4EEF" w:rsidRPr="0003781C">
          <w:rPr>
            <w:sz w:val="18"/>
            <w:szCs w:val="18"/>
            <w:rPrChange w:id="1544" w:author="rocky" w:date="2013-10-08T15:49:00Z">
              <w:rPr/>
            </w:rPrChange>
          </w:rPr>
          <w:tab/>
        </w:r>
      </w:ins>
      <w:ins w:id="1545" w:author="rocky" w:date="2013-03-11T11:33:00Z">
        <w:r w:rsidR="009C4EEF" w:rsidRPr="0003781C">
          <w:rPr>
            <w:sz w:val="18"/>
            <w:szCs w:val="18"/>
            <w:rPrChange w:id="1546" w:author="rocky" w:date="2013-10-08T15:49:00Z">
              <w:rPr/>
            </w:rPrChange>
          </w:rPr>
          <w:t>02h</w:t>
        </w:r>
        <w:r w:rsidR="009C4EEF" w:rsidRPr="0003781C">
          <w:rPr>
            <w:sz w:val="18"/>
            <w:szCs w:val="18"/>
            <w:rPrChange w:id="1547" w:author="rocky" w:date="2013-10-08T15:49:00Z">
              <w:rPr/>
            </w:rPrChange>
          </w:rPr>
          <w:tab/>
          <w:t>02h</w:t>
        </w:r>
        <w:r w:rsidR="009C4EEF" w:rsidRPr="0003781C">
          <w:rPr>
            <w:sz w:val="18"/>
            <w:szCs w:val="18"/>
            <w:rPrChange w:id="1548" w:author="rocky" w:date="2013-10-08T15:49:00Z">
              <w:rPr/>
            </w:rPrChange>
          </w:rPr>
          <w:tab/>
          <w:t>N/A</w:t>
        </w:r>
        <w:r w:rsidR="009C4EEF" w:rsidRPr="0003781C">
          <w:rPr>
            <w:sz w:val="18"/>
            <w:szCs w:val="18"/>
            <w:rPrChange w:id="1549" w:author="rocky" w:date="2013-10-08T15:49:00Z">
              <w:rPr/>
            </w:rPrChange>
          </w:rPr>
          <w:tab/>
        </w:r>
        <w:r w:rsidR="009C4EEF" w:rsidRPr="0003781C">
          <w:rPr>
            <w:sz w:val="18"/>
            <w:szCs w:val="18"/>
            <w:rPrChange w:id="1550" w:author="rocky" w:date="2013-10-08T15:49:00Z">
              <w:rPr/>
            </w:rPrChange>
          </w:rPr>
          <w:tab/>
        </w:r>
      </w:ins>
      <w:ins w:id="1551" w:author="rocky" w:date="2013-09-03T15:39:00Z">
        <w:r w:rsidR="00897C85" w:rsidRPr="0003781C">
          <w:rPr>
            <w:sz w:val="18"/>
            <w:szCs w:val="18"/>
            <w:rPrChange w:id="1552" w:author="rocky" w:date="2013-10-08T15:49:00Z">
              <w:rPr/>
            </w:rPrChange>
          </w:rPr>
          <w:tab/>
        </w:r>
      </w:ins>
      <w:ins w:id="1553" w:author="rocky" w:date="2013-03-11T11:33:00Z">
        <w:r w:rsidR="009C4EEF" w:rsidRPr="0003781C">
          <w:rPr>
            <w:sz w:val="18"/>
            <w:szCs w:val="18"/>
            <w:rPrChange w:id="1554" w:author="rocky" w:date="2013-10-08T15:49:00Z">
              <w:rPr/>
            </w:rPrChange>
          </w:rPr>
          <w:t>N/A</w:t>
        </w:r>
      </w:ins>
    </w:p>
    <w:p w:rsidR="00F5527A" w:rsidRPr="00F5527A" w:rsidRDefault="00F5527A" w:rsidP="00F5527A">
      <w:pPr>
        <w:pStyle w:val="a3"/>
        <w:ind w:leftChars="0" w:left="1440"/>
        <w:rPr>
          <w:ins w:id="1555" w:author="rocky" w:date="2013-03-11T11:40:00Z"/>
          <w:sz w:val="18"/>
          <w:szCs w:val="18"/>
        </w:rPr>
      </w:pPr>
      <w:ins w:id="1556" w:author="rocky" w:date="2013-03-11T11:40:00Z">
        <w:r>
          <w:rPr>
            <w:rFonts w:hint="eastAsia"/>
            <w:sz w:val="18"/>
            <w:szCs w:val="18"/>
          </w:rPr>
          <w:t>0</w:t>
        </w:r>
      </w:ins>
      <w:ins w:id="1557" w:author="rocky" w:date="2013-03-11T11:41:00Z">
        <w:r>
          <w:rPr>
            <w:rFonts w:hint="eastAsia"/>
            <w:sz w:val="18"/>
            <w:szCs w:val="18"/>
          </w:rPr>
          <w:t>3</w:t>
        </w:r>
      </w:ins>
      <w:ins w:id="1558" w:author="rocky" w:date="2013-03-11T11:40:00Z">
        <w:r>
          <w:rPr>
            <w:rFonts w:hint="eastAsia"/>
            <w:sz w:val="18"/>
            <w:szCs w:val="18"/>
          </w:rPr>
          <w:t xml:space="preserve">h if </w:t>
        </w:r>
        <w:r>
          <w:rPr>
            <w:sz w:val="18"/>
            <w:szCs w:val="18"/>
          </w:rPr>
          <w:t>requiring</w:t>
        </w:r>
        <w:r>
          <w:rPr>
            <w:rFonts w:hint="eastAsia"/>
            <w:sz w:val="18"/>
            <w:szCs w:val="18"/>
          </w:rPr>
          <w:t xml:space="preserve"> PIN </w:t>
        </w:r>
      </w:ins>
      <w:ins w:id="1559" w:author="rocky" w:date="2013-03-11T11:41:00Z">
        <w:r>
          <w:rPr>
            <w:rFonts w:hint="eastAsia"/>
            <w:sz w:val="18"/>
            <w:szCs w:val="18"/>
          </w:rPr>
          <w:t>setup</w:t>
        </w:r>
        <w:r>
          <w:rPr>
            <w:rFonts w:hint="eastAsia"/>
            <w:sz w:val="18"/>
            <w:szCs w:val="18"/>
          </w:rPr>
          <w:tab/>
        </w:r>
      </w:ins>
      <w:ins w:id="1560" w:author="rocky" w:date="2013-03-11T11:40:00Z">
        <w:r w:rsidRPr="00F5527A">
          <w:rPr>
            <w:rFonts w:hint="eastAsia"/>
            <w:sz w:val="18"/>
            <w:szCs w:val="18"/>
          </w:rPr>
          <w:tab/>
        </w:r>
        <w:r w:rsidRPr="00F5527A">
          <w:rPr>
            <w:rFonts w:hint="eastAsia"/>
            <w:sz w:val="18"/>
            <w:szCs w:val="18"/>
          </w:rPr>
          <w:tab/>
          <w:t>02h</w:t>
        </w:r>
        <w:r w:rsidRPr="00F5527A">
          <w:rPr>
            <w:rFonts w:hint="eastAsia"/>
            <w:sz w:val="18"/>
            <w:szCs w:val="18"/>
          </w:rPr>
          <w:tab/>
          <w:t>02h</w:t>
        </w:r>
        <w:r w:rsidRPr="00F5527A">
          <w:rPr>
            <w:rFonts w:hint="eastAsia"/>
            <w:sz w:val="18"/>
            <w:szCs w:val="18"/>
          </w:rPr>
          <w:tab/>
          <w:t>N/A</w:t>
        </w:r>
        <w:r w:rsidRPr="00F5527A">
          <w:rPr>
            <w:rFonts w:hint="eastAsia"/>
            <w:sz w:val="18"/>
            <w:szCs w:val="18"/>
          </w:rPr>
          <w:tab/>
        </w:r>
        <w:r w:rsidRPr="00F5527A">
          <w:rPr>
            <w:rFonts w:hint="eastAsia"/>
            <w:sz w:val="18"/>
            <w:szCs w:val="18"/>
          </w:rPr>
          <w:tab/>
        </w:r>
      </w:ins>
      <w:ins w:id="1561" w:author="rocky" w:date="2013-09-03T15:39:00Z">
        <w:r w:rsidR="00897C85">
          <w:rPr>
            <w:sz w:val="18"/>
            <w:szCs w:val="18"/>
          </w:rPr>
          <w:tab/>
        </w:r>
      </w:ins>
      <w:ins w:id="1562" w:author="rocky" w:date="2013-03-11T11:40:00Z">
        <w:r w:rsidRPr="00F5527A">
          <w:rPr>
            <w:rFonts w:hint="eastAsia"/>
            <w:sz w:val="18"/>
            <w:szCs w:val="18"/>
          </w:rPr>
          <w:t>N/A</w:t>
        </w:r>
      </w:ins>
    </w:p>
    <w:p w:rsidR="0069572C" w:rsidRPr="004820F6" w:rsidRDefault="00561895">
      <w:pPr>
        <w:pStyle w:val="a3"/>
        <w:ind w:leftChars="0" w:left="1440"/>
        <w:rPr>
          <w:ins w:id="1563" w:author="rocky" w:date="2013-03-09T22:37:00Z"/>
          <w:sz w:val="18"/>
          <w:szCs w:val="18"/>
          <w:rPrChange w:id="1564" w:author="rocky" w:date="2013-10-09T13:08:00Z">
            <w:rPr>
              <w:ins w:id="1565" w:author="rocky" w:date="2013-03-09T22:37:00Z"/>
            </w:rPr>
          </w:rPrChange>
        </w:rPr>
      </w:pPr>
      <w:ins w:id="1566" w:author="rocky" w:date="2013-08-28T11:20:00Z">
        <w:r>
          <w:rPr>
            <w:rFonts w:hint="eastAsia"/>
            <w:sz w:val="18"/>
            <w:szCs w:val="18"/>
          </w:rPr>
          <w:t xml:space="preserve">04h if </w:t>
        </w:r>
        <w:r w:rsidR="00736299">
          <w:rPr>
            <w:rFonts w:hint="eastAsia"/>
            <w:sz w:val="18"/>
            <w:szCs w:val="18"/>
          </w:rPr>
          <w:t>IPA</w:t>
        </w:r>
      </w:ins>
      <w:ins w:id="1567" w:author="rocky" w:date="2013-08-28T11:21:00Z">
        <w:r w:rsidR="00E57524">
          <w:rPr>
            <w:sz w:val="18"/>
            <w:szCs w:val="18"/>
          </w:rPr>
          <w:t xml:space="preserve">/batch </w:t>
        </w:r>
      </w:ins>
      <w:ins w:id="1568" w:author="rocky" w:date="2013-08-28T11:20:00Z">
        <w:r w:rsidR="00E57524">
          <w:rPr>
            <w:rFonts w:hint="eastAsia"/>
            <w:sz w:val="18"/>
            <w:szCs w:val="18"/>
          </w:rPr>
          <w:t>re-add attem</w:t>
        </w:r>
      </w:ins>
      <w:ins w:id="1569" w:author="rocky" w:date="2013-08-28T11:24:00Z">
        <w:r w:rsidR="00E57524">
          <w:rPr>
            <w:sz w:val="18"/>
            <w:szCs w:val="18"/>
          </w:rPr>
          <w:t>p</w:t>
        </w:r>
      </w:ins>
      <w:ins w:id="1570" w:author="rocky" w:date="2013-08-28T11:20:00Z">
        <w:r w:rsidR="00E57524">
          <w:rPr>
            <w:rFonts w:hint="eastAsia"/>
            <w:sz w:val="18"/>
            <w:szCs w:val="18"/>
          </w:rPr>
          <w:t>t</w:t>
        </w:r>
      </w:ins>
      <w:ins w:id="1571" w:author="rocky" w:date="2013-08-28T11:24:00Z">
        <w:r w:rsidR="00E57524">
          <w:rPr>
            <w:sz w:val="18"/>
            <w:szCs w:val="18"/>
          </w:rPr>
          <w:tab/>
        </w:r>
      </w:ins>
      <w:ins w:id="1572" w:author="rocky" w:date="2013-08-28T11:20:00Z">
        <w:r>
          <w:rPr>
            <w:sz w:val="18"/>
            <w:szCs w:val="18"/>
          </w:rPr>
          <w:tab/>
          <w:t>02h</w:t>
        </w:r>
        <w:r>
          <w:rPr>
            <w:sz w:val="18"/>
            <w:szCs w:val="18"/>
          </w:rPr>
          <w:tab/>
          <w:t>02h</w:t>
        </w:r>
        <w:r>
          <w:rPr>
            <w:sz w:val="18"/>
            <w:szCs w:val="18"/>
          </w:rPr>
          <w:tab/>
          <w:t>N/A</w:t>
        </w:r>
        <w:r>
          <w:rPr>
            <w:sz w:val="18"/>
            <w:szCs w:val="18"/>
          </w:rPr>
          <w:tab/>
        </w:r>
        <w:r>
          <w:rPr>
            <w:sz w:val="18"/>
            <w:szCs w:val="18"/>
          </w:rPr>
          <w:tab/>
        </w:r>
      </w:ins>
      <w:ins w:id="1573" w:author="rocky" w:date="2013-09-03T15:39:00Z">
        <w:r w:rsidR="00897C85">
          <w:rPr>
            <w:sz w:val="18"/>
            <w:szCs w:val="18"/>
          </w:rPr>
          <w:tab/>
        </w:r>
      </w:ins>
      <w:ins w:id="1574" w:author="rocky" w:date="2013-08-28T11:20:00Z">
        <w:r>
          <w:rPr>
            <w:sz w:val="18"/>
            <w:szCs w:val="18"/>
          </w:rPr>
          <w:t>N/A</w:t>
        </w:r>
      </w:ins>
    </w:p>
    <w:p w:rsidR="0073679D" w:rsidRDefault="00D14153" w:rsidP="00237A7C">
      <w:pPr>
        <w:pStyle w:val="a3"/>
        <w:ind w:leftChars="0" w:left="1440"/>
        <w:rPr>
          <w:ins w:id="1575" w:author="rocky" w:date="2014-10-06T13:31:00Z"/>
          <w:szCs w:val="24"/>
        </w:rPr>
      </w:pPr>
      <w:ins w:id="1576" w:author="rocky" w:date="2013-03-09T22:54:00Z">
        <w:r>
          <w:rPr>
            <w:rFonts w:hint="eastAsia"/>
            <w:szCs w:val="24"/>
          </w:rPr>
          <w:t xml:space="preserve">After </w:t>
        </w:r>
      </w:ins>
      <w:ins w:id="1577" w:author="rocky" w:date="2013-03-09T22:55:00Z">
        <w:r>
          <w:rPr>
            <w:rFonts w:hint="eastAsia"/>
            <w:szCs w:val="24"/>
          </w:rPr>
          <w:t xml:space="preserve">a </w:t>
        </w:r>
      </w:ins>
      <w:ins w:id="1578" w:author="rocky" w:date="2013-03-09T22:54:00Z">
        <w:r>
          <w:rPr>
            <w:rFonts w:hint="eastAsia"/>
            <w:szCs w:val="24"/>
          </w:rPr>
          <w:t xml:space="preserve">successful </w:t>
        </w:r>
      </w:ins>
      <w:ins w:id="1579" w:author="rocky" w:date="2013-03-09T22:55:00Z">
        <w:r>
          <w:rPr>
            <w:rFonts w:hint="eastAsia"/>
            <w:szCs w:val="24"/>
          </w:rPr>
          <w:t>Finish command, t</w:t>
        </w:r>
      </w:ins>
      <w:ins w:id="1580" w:author="rocky" w:date="2013-03-09T22:52:00Z">
        <w:r>
          <w:rPr>
            <w:rFonts w:hint="eastAsia"/>
            <w:szCs w:val="24"/>
          </w:rPr>
          <w:t>he DEVICE</w:t>
        </w:r>
      </w:ins>
      <w:ins w:id="1581" w:author="rocky" w:date="2013-03-09T22:37:00Z">
        <w:r>
          <w:rPr>
            <w:rFonts w:hint="eastAsia"/>
            <w:szCs w:val="24"/>
          </w:rPr>
          <w:t xml:space="preserve"> </w:t>
        </w:r>
      </w:ins>
      <w:ins w:id="1582" w:author="rocky" w:date="2013-03-09T22:52:00Z">
        <w:r>
          <w:rPr>
            <w:rFonts w:hint="eastAsia"/>
            <w:szCs w:val="24"/>
          </w:rPr>
          <w:t xml:space="preserve">will perform </w:t>
        </w:r>
      </w:ins>
      <w:ins w:id="1583" w:author="rocky" w:date="2013-03-09T22:53:00Z">
        <w:r>
          <w:rPr>
            <w:rFonts w:hint="eastAsia"/>
            <w:szCs w:val="24"/>
          </w:rPr>
          <w:t>requested</w:t>
        </w:r>
      </w:ins>
      <w:ins w:id="1584" w:author="rocky" w:date="2013-03-09T22:52:00Z">
        <w:r>
          <w:rPr>
            <w:rFonts w:hint="eastAsia"/>
            <w:szCs w:val="24"/>
          </w:rPr>
          <w:t xml:space="preserve"> action according to ActCode</w:t>
        </w:r>
      </w:ins>
      <w:ins w:id="1585" w:author="rocky" w:date="2013-03-09T22:53:00Z">
        <w:r>
          <w:rPr>
            <w:rFonts w:hint="eastAsia"/>
            <w:szCs w:val="24"/>
          </w:rPr>
          <w:t xml:space="preserve">, such as unlock the door </w:t>
        </w:r>
      </w:ins>
      <w:ins w:id="1586" w:author="rocky" w:date="2013-03-09T22:56:00Z">
        <w:r w:rsidR="00B011C0">
          <w:rPr>
            <w:rFonts w:hint="eastAsia"/>
            <w:szCs w:val="24"/>
          </w:rPr>
          <w:t>(ActCode 00h)</w:t>
        </w:r>
      </w:ins>
      <w:ins w:id="1587" w:author="rocky" w:date="2013-03-09T22:57:00Z">
        <w:r w:rsidR="00B011C0">
          <w:rPr>
            <w:rFonts w:hint="eastAsia"/>
            <w:szCs w:val="24"/>
          </w:rPr>
          <w:t xml:space="preserve"> </w:t>
        </w:r>
      </w:ins>
      <w:ins w:id="1588" w:author="rocky" w:date="2013-03-09T22:53:00Z">
        <w:r>
          <w:rPr>
            <w:rFonts w:hint="eastAsia"/>
            <w:szCs w:val="24"/>
          </w:rPr>
          <w:t>or IAP flow</w:t>
        </w:r>
      </w:ins>
      <w:ins w:id="1589" w:author="rocky" w:date="2013-03-09T22:57:00Z">
        <w:r w:rsidR="00B011C0">
          <w:rPr>
            <w:rFonts w:hint="eastAsia"/>
            <w:szCs w:val="24"/>
          </w:rPr>
          <w:t xml:space="preserve"> (ActCode 01h)</w:t>
        </w:r>
      </w:ins>
      <w:ins w:id="1590" w:author="rocky" w:date="2013-03-09T22:53:00Z">
        <w:r>
          <w:rPr>
            <w:rFonts w:hint="eastAsia"/>
            <w:szCs w:val="24"/>
          </w:rPr>
          <w:t>.</w:t>
        </w:r>
      </w:ins>
    </w:p>
    <w:p w:rsidR="00575265" w:rsidRDefault="00575265" w:rsidP="00237A7C">
      <w:pPr>
        <w:pStyle w:val="a3"/>
        <w:ind w:leftChars="0" w:left="1440"/>
        <w:rPr>
          <w:ins w:id="1591" w:author="rocky" w:date="2013-03-16T11:11:00Z"/>
          <w:szCs w:val="24"/>
        </w:rPr>
      </w:pPr>
    </w:p>
    <w:p w:rsidR="00575265" w:rsidRDefault="00575265" w:rsidP="00575265">
      <w:pPr>
        <w:pStyle w:val="a3"/>
        <w:ind w:leftChars="0" w:left="1440"/>
        <w:rPr>
          <w:ins w:id="1592" w:author="rocky" w:date="2014-10-06T13:31:00Z"/>
          <w:szCs w:val="24"/>
        </w:rPr>
      </w:pPr>
      <w:ins w:id="1593" w:author="rocky" w:date="2014-10-06T13:31:00Z">
        <w:r>
          <w:rPr>
            <w:szCs w:val="24"/>
          </w:rPr>
          <w:t>The most significant 2 bits of status code byte contains the battery status. The 2-bit battery status has 4 possible values, 0, 1, 2, and 3. If the battery is full, the battery status value is 0. If the battery life left is 2/3, the value is 1. If the battery life left is 1/3, the value is 2. If the battery life is running out, the value is 3. So for example, if the battery life left is 2/3 and there are more data to sync, the status code will be 50h.</w:t>
        </w:r>
      </w:ins>
    </w:p>
    <w:p w:rsidR="00575265" w:rsidRPr="00D0712D" w:rsidRDefault="00575265" w:rsidP="00575265">
      <w:pPr>
        <w:pStyle w:val="a3"/>
        <w:pBdr>
          <w:bottom w:val="single" w:sz="6" w:space="1" w:color="auto"/>
        </w:pBdr>
        <w:ind w:leftChars="0" w:left="1440"/>
        <w:rPr>
          <w:ins w:id="1594" w:author="rocky" w:date="2014-10-06T13:31:00Z"/>
          <w:sz w:val="18"/>
          <w:szCs w:val="18"/>
        </w:rPr>
      </w:pPr>
      <w:ins w:id="1595" w:author="rocky" w:date="2014-10-06T13:31:00Z">
        <w:r>
          <w:rPr>
            <w:sz w:val="18"/>
            <w:szCs w:val="18"/>
          </w:rPr>
          <w:t xml:space="preserve">Battery </w:t>
        </w:r>
        <w:r>
          <w:rPr>
            <w:rFonts w:hint="eastAsia"/>
            <w:sz w:val="18"/>
            <w:szCs w:val="18"/>
          </w:rPr>
          <w:t>Status</w:t>
        </w:r>
        <w:r>
          <w:rPr>
            <w:sz w:val="18"/>
            <w:szCs w:val="18"/>
          </w:rPr>
          <w:t xml:space="preserve"> (Bit 6 and bit 7 of Status Code Byte)</w:t>
        </w:r>
        <w:r>
          <w:rPr>
            <w:sz w:val="18"/>
            <w:szCs w:val="18"/>
          </w:rPr>
          <w:tab/>
        </w:r>
        <w:r>
          <w:rPr>
            <w:sz w:val="18"/>
            <w:szCs w:val="18"/>
          </w:rPr>
          <w:tab/>
          <w:t xml:space="preserve">Battery </w:t>
        </w:r>
      </w:ins>
    </w:p>
    <w:p w:rsidR="00575265" w:rsidRDefault="00575265" w:rsidP="00575265">
      <w:pPr>
        <w:pStyle w:val="a3"/>
        <w:ind w:leftChars="0" w:left="1440"/>
        <w:rPr>
          <w:ins w:id="1596" w:author="rocky" w:date="2014-10-06T13:31:00Z"/>
          <w:sz w:val="18"/>
          <w:szCs w:val="18"/>
        </w:rPr>
      </w:pPr>
      <w:ins w:id="1597" w:author="rocky" w:date="2014-10-06T13:31:00Z">
        <w:r>
          <w:rPr>
            <w:rFonts w:hint="eastAsia"/>
            <w:sz w:val="18"/>
            <w:szCs w:val="18"/>
          </w:rPr>
          <w:t>00h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Full</w:t>
        </w:r>
      </w:ins>
    </w:p>
    <w:p w:rsidR="00575265" w:rsidRDefault="00575265" w:rsidP="00575265">
      <w:pPr>
        <w:pStyle w:val="a3"/>
        <w:ind w:leftChars="0" w:left="1440"/>
        <w:rPr>
          <w:ins w:id="1598" w:author="rocky" w:date="2014-10-06T13:31:00Z"/>
          <w:sz w:val="18"/>
          <w:szCs w:val="18"/>
        </w:rPr>
      </w:pPr>
      <w:ins w:id="1599" w:author="rocky" w:date="2014-10-06T13:31:00Z">
        <w:r>
          <w:rPr>
            <w:sz w:val="18"/>
            <w:szCs w:val="18"/>
          </w:rPr>
          <w:t>01h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2/3</w:t>
        </w:r>
      </w:ins>
    </w:p>
    <w:p w:rsidR="00575265" w:rsidRDefault="00575265" w:rsidP="00575265">
      <w:pPr>
        <w:pStyle w:val="a3"/>
        <w:ind w:leftChars="0" w:left="1440"/>
        <w:rPr>
          <w:ins w:id="1600" w:author="rocky" w:date="2014-10-06T13:31:00Z"/>
          <w:sz w:val="18"/>
          <w:szCs w:val="18"/>
        </w:rPr>
      </w:pPr>
      <w:ins w:id="1601" w:author="rocky" w:date="2014-10-06T13:31:00Z">
        <w:r>
          <w:rPr>
            <w:sz w:val="18"/>
            <w:szCs w:val="18"/>
          </w:rPr>
          <w:t>02h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1/3</w:t>
        </w:r>
      </w:ins>
    </w:p>
    <w:p w:rsidR="00575265" w:rsidRPr="005553D4" w:rsidRDefault="00575265" w:rsidP="00575265">
      <w:pPr>
        <w:pStyle w:val="a3"/>
        <w:ind w:leftChars="0" w:left="1440"/>
        <w:rPr>
          <w:ins w:id="1602" w:author="rocky" w:date="2014-10-06T13:31:00Z"/>
          <w:szCs w:val="24"/>
        </w:rPr>
      </w:pPr>
      <w:ins w:id="1603" w:author="rocky" w:date="2014-10-06T13:31:00Z">
        <w:r>
          <w:rPr>
            <w:sz w:val="18"/>
            <w:szCs w:val="18"/>
          </w:rPr>
          <w:t>03h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Low</w:t>
        </w:r>
      </w:ins>
    </w:p>
    <w:p w:rsidR="00AB3F49" w:rsidRPr="00575265" w:rsidRDefault="00AB3F49" w:rsidP="00237A7C">
      <w:pPr>
        <w:pStyle w:val="a3"/>
        <w:ind w:leftChars="0" w:left="1440"/>
        <w:rPr>
          <w:ins w:id="1604" w:author="rocky" w:date="2013-03-16T11:11:00Z"/>
          <w:szCs w:val="24"/>
        </w:rPr>
      </w:pPr>
    </w:p>
    <w:tbl>
      <w:tblPr>
        <w:tblStyle w:val="aa"/>
        <w:tblW w:w="0" w:type="auto"/>
        <w:tblInd w:w="1440" w:type="dxa"/>
        <w:tblLook w:val="04A0" w:firstRow="1" w:lastRow="0" w:firstColumn="1" w:lastColumn="0" w:noHBand="0" w:noVBand="1"/>
      </w:tblPr>
      <w:tblGrid>
        <w:gridCol w:w="1539"/>
        <w:gridCol w:w="5317"/>
      </w:tblGrid>
      <w:tr w:rsidR="00AB3F49" w:rsidDel="00E86291" w:rsidTr="00AB3F49">
        <w:trPr>
          <w:trHeight w:val="360"/>
          <w:del w:id="1605" w:author="rocky" w:date="2013-03-17T23:24:00Z"/>
        </w:trPr>
        <w:tc>
          <w:tcPr>
            <w:tcW w:w="1546" w:type="dxa"/>
          </w:tcPr>
          <w:p w:rsidR="00E02763" w:rsidRDefault="00E02763">
            <w:pPr>
              <w:rPr>
                <w:del w:id="1606" w:author="rocky" w:date="2013-03-17T23:24:00Z"/>
                <w:szCs w:val="24"/>
              </w:rPr>
              <w:pPrChange w:id="1607" w:author="rocky" w:date="2013-03-16T11:14:00Z">
                <w:pPr>
                  <w:pStyle w:val="a3"/>
                </w:pPr>
              </w:pPrChange>
            </w:pPr>
          </w:p>
        </w:tc>
        <w:tc>
          <w:tcPr>
            <w:tcW w:w="5344" w:type="dxa"/>
          </w:tcPr>
          <w:p w:rsidR="00E02763" w:rsidRDefault="00E02763">
            <w:pPr>
              <w:rPr>
                <w:del w:id="1608" w:author="rocky" w:date="2013-03-17T23:24:00Z"/>
                <w:szCs w:val="24"/>
              </w:rPr>
              <w:pPrChange w:id="1609" w:author="rocky" w:date="2013-03-16T11:14:00Z">
                <w:pPr>
                  <w:pStyle w:val="a3"/>
                </w:pPr>
              </w:pPrChange>
            </w:pPr>
          </w:p>
        </w:tc>
      </w:tr>
    </w:tbl>
    <w:p w:rsidR="00AB3F49" w:rsidRPr="0073679D" w:rsidRDefault="00AB3F49" w:rsidP="00237A7C">
      <w:pPr>
        <w:pStyle w:val="a3"/>
        <w:ind w:leftChars="0" w:left="1440"/>
        <w:rPr>
          <w:ins w:id="1610" w:author="rocky" w:date="2013-03-09T22:21:00Z"/>
          <w:szCs w:val="24"/>
          <w:rPrChange w:id="1611" w:author="rocky" w:date="2013-03-09T22:37:00Z">
            <w:rPr>
              <w:ins w:id="1612" w:author="rocky" w:date="2013-03-09T22:21:00Z"/>
              <w:sz w:val="18"/>
              <w:szCs w:val="18"/>
            </w:rPr>
          </w:rPrChange>
        </w:rPr>
      </w:pPr>
    </w:p>
    <w:p w:rsidR="00186973" w:rsidRDefault="00186973" w:rsidP="00186973">
      <w:pPr>
        <w:pStyle w:val="a3"/>
        <w:numPr>
          <w:ilvl w:val="2"/>
          <w:numId w:val="19"/>
        </w:numPr>
        <w:ind w:leftChars="0"/>
        <w:rPr>
          <w:ins w:id="1613" w:author="rocky" w:date="2013-05-27T13:56:00Z"/>
          <w:szCs w:val="24"/>
        </w:rPr>
      </w:pPr>
      <w:ins w:id="1614" w:author="rocky" w:date="2013-05-27T13:56:00Z">
        <w:r>
          <w:rPr>
            <w:rFonts w:hint="eastAsia"/>
            <w:szCs w:val="24"/>
          </w:rPr>
          <w:t>Abort:</w:t>
        </w:r>
      </w:ins>
    </w:p>
    <w:p w:rsidR="005B0FAE" w:rsidRDefault="00186973" w:rsidP="0096708A">
      <w:pPr>
        <w:pStyle w:val="a3"/>
        <w:ind w:leftChars="0" w:left="1440"/>
        <w:rPr>
          <w:ins w:id="1615" w:author="rocky" w:date="2013-05-27T13:56:00Z"/>
          <w:szCs w:val="24"/>
        </w:rPr>
      </w:pPr>
      <w:ins w:id="1616" w:author="rocky" w:date="2013-05-27T13:56:00Z">
        <w:r>
          <w:rPr>
            <w:rFonts w:hint="eastAsia"/>
            <w:szCs w:val="24"/>
          </w:rPr>
          <w:t>The command code byte value is 05h.</w:t>
        </w:r>
      </w:ins>
    </w:p>
    <w:p w:rsidR="00186973" w:rsidRDefault="00186973" w:rsidP="0096708A">
      <w:pPr>
        <w:pStyle w:val="a3"/>
        <w:ind w:leftChars="0" w:left="1440"/>
        <w:rPr>
          <w:ins w:id="1617" w:author="rocky" w:date="2013-05-27T13:57:00Z"/>
          <w:szCs w:val="24"/>
        </w:rPr>
      </w:pPr>
      <w:ins w:id="1618" w:author="rocky" w:date="2013-05-27T13:56:00Z">
        <w:r>
          <w:rPr>
            <w:szCs w:val="24"/>
          </w:rPr>
          <w:t>This command is used to abort AUTH process explicitly.</w:t>
        </w:r>
      </w:ins>
    </w:p>
    <w:p w:rsidR="00186973" w:rsidRPr="00D0712D" w:rsidRDefault="00186973" w:rsidP="00186973">
      <w:pPr>
        <w:pStyle w:val="a3"/>
        <w:pBdr>
          <w:bottom w:val="single" w:sz="6" w:space="1" w:color="auto"/>
        </w:pBdr>
        <w:ind w:leftChars="0" w:left="1440"/>
        <w:rPr>
          <w:ins w:id="1619" w:author="rocky" w:date="2013-05-27T13:57:00Z"/>
          <w:sz w:val="18"/>
          <w:szCs w:val="18"/>
        </w:rPr>
      </w:pPr>
      <w:ins w:id="1620" w:author="rocky" w:date="2013-05-27T13: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t>Data_bytes</w:t>
        </w:r>
      </w:ins>
    </w:p>
    <w:p w:rsidR="00186973" w:rsidRDefault="00186973" w:rsidP="00186973">
      <w:pPr>
        <w:pStyle w:val="a3"/>
        <w:ind w:leftChars="0" w:left="1440"/>
        <w:rPr>
          <w:ins w:id="1621" w:author="rocky" w:date="2013-05-27T13:57:00Z"/>
          <w:sz w:val="18"/>
          <w:szCs w:val="18"/>
        </w:rPr>
      </w:pPr>
      <w:ins w:id="1622" w:author="rocky" w:date="2013-05-27T13:57:00Z">
        <w:r>
          <w:rPr>
            <w:rFonts w:hint="eastAsia"/>
            <w:sz w:val="18"/>
            <w:szCs w:val="18"/>
          </w:rPr>
          <w:t>02h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t>N/A</w:t>
        </w:r>
      </w:ins>
    </w:p>
    <w:p w:rsidR="00186973" w:rsidRDefault="00186973" w:rsidP="0096708A">
      <w:pPr>
        <w:pStyle w:val="a3"/>
        <w:ind w:leftChars="0" w:left="1440"/>
        <w:rPr>
          <w:ins w:id="1623" w:author="rocky" w:date="2013-05-27T13:57:00Z"/>
          <w:szCs w:val="24"/>
        </w:rPr>
      </w:pPr>
      <w:ins w:id="1624" w:author="rocky" w:date="2013-05-27T13:57:00Z">
        <w:r>
          <w:rPr>
            <w:rFonts w:hint="eastAsia"/>
            <w:szCs w:val="24"/>
          </w:rPr>
          <w:t>The response is as follows.</w:t>
        </w:r>
      </w:ins>
      <w:ins w:id="1625" w:author="rocky" w:date="2013-05-27T13:59:00Z">
        <w:r>
          <w:rPr>
            <w:szCs w:val="24"/>
          </w:rPr>
          <w:t xml:space="preserve"> Note that a client is allowed to skip reading of the response</w:t>
        </w:r>
      </w:ins>
      <w:ins w:id="1626" w:author="rocky" w:date="2013-05-27T14:00:00Z">
        <w:r>
          <w:rPr>
            <w:szCs w:val="24"/>
          </w:rPr>
          <w:t>.</w:t>
        </w:r>
      </w:ins>
    </w:p>
    <w:p w:rsidR="00186973" w:rsidRPr="00D0712D" w:rsidRDefault="00186973" w:rsidP="00186973">
      <w:pPr>
        <w:pStyle w:val="a3"/>
        <w:pBdr>
          <w:bottom w:val="single" w:sz="6" w:space="1" w:color="auto"/>
        </w:pBdr>
        <w:ind w:leftChars="0" w:left="1440"/>
        <w:rPr>
          <w:ins w:id="1627" w:author="rocky" w:date="2013-05-27T13:58:00Z"/>
          <w:sz w:val="18"/>
          <w:szCs w:val="18"/>
        </w:rPr>
      </w:pPr>
      <w:ins w:id="1628" w:author="rocky" w:date="2013-05-27T13:5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186973" w:rsidRDefault="00186973">
      <w:pPr>
        <w:pStyle w:val="a3"/>
        <w:ind w:leftChars="0" w:left="1440"/>
        <w:rPr>
          <w:ins w:id="1629" w:author="rocky" w:date="2013-05-27T13:58:00Z"/>
          <w:sz w:val="18"/>
          <w:szCs w:val="18"/>
        </w:rPr>
      </w:pPr>
      <w:ins w:id="1630" w:author="rocky" w:date="2013-05-27T13:58: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02h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061E53" w:rsidRDefault="00186973">
      <w:pPr>
        <w:pStyle w:val="a3"/>
        <w:ind w:leftChars="0" w:left="1440"/>
        <w:rPr>
          <w:ins w:id="1631" w:author="rocky" w:date="2013-09-09T16:43:00Z"/>
          <w:sz w:val="18"/>
          <w:szCs w:val="18"/>
        </w:rPr>
      </w:pPr>
      <w:ins w:id="1632" w:author="rocky" w:date="2013-05-27T13:58:00Z">
        <w:r>
          <w:rPr>
            <w:sz w:val="18"/>
            <w:szCs w:val="18"/>
          </w:rPr>
          <w:t>01h if fail</w:t>
        </w:r>
        <w:r>
          <w:rPr>
            <w:sz w:val="18"/>
            <w:szCs w:val="18"/>
          </w:rPr>
          <w:tab/>
        </w:r>
        <w:r>
          <w:rPr>
            <w:sz w:val="18"/>
            <w:szCs w:val="18"/>
          </w:rPr>
          <w:tab/>
        </w:r>
        <w:r>
          <w:rPr>
            <w:sz w:val="18"/>
            <w:szCs w:val="18"/>
          </w:rPr>
          <w:tab/>
          <w:t>02h</w:t>
        </w:r>
        <w:r>
          <w:rPr>
            <w:sz w:val="18"/>
            <w:szCs w:val="18"/>
          </w:rPr>
          <w:tab/>
          <w:t>05h</w:t>
        </w:r>
        <w:r>
          <w:rPr>
            <w:sz w:val="18"/>
            <w:szCs w:val="18"/>
          </w:rPr>
          <w:tab/>
          <w:t>N/A</w:t>
        </w:r>
        <w:r>
          <w:rPr>
            <w:sz w:val="18"/>
            <w:szCs w:val="18"/>
          </w:rPr>
          <w:tab/>
        </w:r>
        <w:r>
          <w:rPr>
            <w:sz w:val="18"/>
            <w:szCs w:val="18"/>
          </w:rPr>
          <w:tab/>
          <w:t>N/A</w:t>
        </w:r>
      </w:ins>
    </w:p>
    <w:p w:rsidR="007F5FC7" w:rsidRDefault="007F5FC7">
      <w:pPr>
        <w:widowControl/>
        <w:rPr>
          <w:ins w:id="1633" w:author="rocky" w:date="2014-06-16T17:08:00Z"/>
          <w:szCs w:val="24"/>
        </w:rPr>
      </w:pPr>
      <w:ins w:id="1634" w:author="rocky" w:date="2014-06-16T17:08:00Z">
        <w:r>
          <w:rPr>
            <w:szCs w:val="24"/>
          </w:rPr>
          <w:br w:type="page"/>
        </w:r>
      </w:ins>
    </w:p>
    <w:p w:rsidR="00061E53" w:rsidRDefault="00447133" w:rsidP="00061E53">
      <w:pPr>
        <w:pStyle w:val="a3"/>
        <w:numPr>
          <w:ilvl w:val="2"/>
          <w:numId w:val="19"/>
        </w:numPr>
        <w:ind w:leftChars="0"/>
        <w:rPr>
          <w:ins w:id="1635" w:author="rocky" w:date="2013-09-09T16:43:00Z"/>
          <w:szCs w:val="24"/>
        </w:rPr>
      </w:pPr>
      <w:ins w:id="1636" w:author="rocky" w:date="2013-09-09T16:43:00Z">
        <w:r>
          <w:rPr>
            <w:rFonts w:hint="eastAsia"/>
            <w:szCs w:val="24"/>
          </w:rPr>
          <w:lastRenderedPageBreak/>
          <w:t>Challenge</w:t>
        </w:r>
      </w:ins>
      <w:ins w:id="1637" w:author="rocky" w:date="2013-09-09T17:09:00Z">
        <w:r w:rsidR="007127DE">
          <w:rPr>
            <w:szCs w:val="24"/>
          </w:rPr>
          <w:t>Response</w:t>
        </w:r>
      </w:ins>
      <w:ins w:id="1638" w:author="rocky" w:date="2013-09-09T16:43:00Z">
        <w:r>
          <w:rPr>
            <w:rFonts w:hint="eastAsia"/>
            <w:szCs w:val="24"/>
          </w:rPr>
          <w:t>:</w:t>
        </w:r>
      </w:ins>
    </w:p>
    <w:p w:rsidR="00061E53" w:rsidRPr="00947E8E" w:rsidRDefault="00061E53">
      <w:pPr>
        <w:pStyle w:val="a3"/>
        <w:ind w:leftChars="0" w:left="1440"/>
        <w:rPr>
          <w:ins w:id="1639" w:author="rocky" w:date="2014-06-16T17:07:00Z"/>
          <w:szCs w:val="24"/>
        </w:rPr>
      </w:pPr>
      <w:ins w:id="1640" w:author="rocky" w:date="2013-09-09T16:43:00Z">
        <w:r>
          <w:rPr>
            <w:rFonts w:hint="eastAsia"/>
            <w:szCs w:val="24"/>
          </w:rPr>
          <w:t>The command code byte value is 06h.</w:t>
        </w:r>
      </w:ins>
      <w:ins w:id="1641" w:author="rocky" w:date="2013-09-09T16:56:00Z">
        <w:r w:rsidR="00447133">
          <w:rPr>
            <w:szCs w:val="24"/>
          </w:rPr>
          <w:t xml:space="preserve"> This command is used to resend </w:t>
        </w:r>
      </w:ins>
      <w:ins w:id="1642" w:author="rocky" w:date="2013-09-10T11:26:00Z">
        <w:r w:rsidR="00502A1B">
          <w:rPr>
            <w:szCs w:val="24"/>
          </w:rPr>
          <w:t xml:space="preserve">Challenge2, </w:t>
        </w:r>
      </w:ins>
      <w:ins w:id="1643" w:author="rocky" w:date="2013-09-09T16:56:00Z">
        <w:r w:rsidR="00447133">
          <w:rPr>
            <w:szCs w:val="24"/>
          </w:rPr>
          <w:t xml:space="preserve">DID and </w:t>
        </w:r>
      </w:ins>
      <w:ins w:id="1644" w:author="rocky" w:date="2015-11-17T15:08:00Z">
        <w:r w:rsidR="007A4B4E">
          <w:rPr>
            <w:szCs w:val="24"/>
          </w:rPr>
          <w:t xml:space="preserve">2-byte </w:t>
        </w:r>
      </w:ins>
      <w:ins w:id="1645" w:author="rocky" w:date="2013-09-09T16:56:00Z">
        <w:r w:rsidR="00447133">
          <w:rPr>
            <w:szCs w:val="24"/>
          </w:rPr>
          <w:t>DID-FID-SN</w:t>
        </w:r>
      </w:ins>
      <w:ins w:id="1646" w:author="rocky" w:date="2013-09-09T16:57:00Z">
        <w:r w:rsidR="00447133">
          <w:rPr>
            <w:szCs w:val="24"/>
          </w:rPr>
          <w:t xml:space="preserve"> to challenge again if there is no DID match in previous AUTH mode SendRequest command.</w:t>
        </w:r>
      </w:ins>
      <w:ins w:id="1647" w:author="rocky" w:date="2015-12-04T13:31:00Z">
        <w:r w:rsidR="00947E8E">
          <w:rPr>
            <w:szCs w:val="24"/>
          </w:rPr>
          <w:t xml:space="preserve"> </w:t>
        </w:r>
      </w:ins>
      <w:ins w:id="1648" w:author="rocky" w:date="2016-01-15T12:03:00Z">
        <w:r w:rsidR="003018A9">
          <w:rPr>
            <w:szCs w:val="24"/>
          </w:rPr>
          <w:t xml:space="preserve">In protocol version 8008 and newer protocol version, additional information obtained from login is required – 4-byte Login_Nbr, 4-byte Login_time, and 32-byte Login-Nbr-HASH. </w:t>
        </w:r>
      </w:ins>
      <w:ins w:id="1649" w:author="rocky" w:date="2015-12-04T13:31:00Z">
        <w:r w:rsidR="00947E8E">
          <w:rPr>
            <w:szCs w:val="24"/>
          </w:rPr>
          <w:t xml:space="preserve">In protocol version 8008 or newer, an optional </w:t>
        </w:r>
        <w:r w:rsidR="00947E8E" w:rsidRPr="00DE6175">
          <w:rPr>
            <w:szCs w:val="24"/>
          </w:rPr>
          <w:t>16-byte Response2_ex which is computed by DID-TID-Key f</w:t>
        </w:r>
        <w:r w:rsidR="003018A9">
          <w:rPr>
            <w:szCs w:val="24"/>
          </w:rPr>
          <w:t>or a registered PRC/OTA clients might be sent back to the client app.</w:t>
        </w:r>
      </w:ins>
    </w:p>
    <w:p w:rsidR="007F5FC7" w:rsidRPr="007F5FC7" w:rsidRDefault="007F5FC7" w:rsidP="00061E53">
      <w:pPr>
        <w:pStyle w:val="a3"/>
        <w:ind w:leftChars="0" w:left="1440"/>
        <w:rPr>
          <w:ins w:id="1650" w:author="rocky" w:date="2013-09-09T16:43:00Z"/>
          <w:szCs w:val="24"/>
        </w:rPr>
      </w:pPr>
    </w:p>
    <w:p w:rsidR="00061E53" w:rsidRPr="00D0712D" w:rsidRDefault="00061E53" w:rsidP="00061E53">
      <w:pPr>
        <w:pStyle w:val="a3"/>
        <w:pBdr>
          <w:bottom w:val="single" w:sz="6" w:space="1" w:color="auto"/>
        </w:pBdr>
        <w:ind w:leftChars="0" w:left="1440"/>
        <w:rPr>
          <w:ins w:id="1651" w:author="rocky" w:date="2013-09-09T16:44:00Z"/>
          <w:sz w:val="18"/>
          <w:szCs w:val="18"/>
        </w:rPr>
      </w:pPr>
      <w:ins w:id="1652" w:author="rocky" w:date="2013-09-09T16:44: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061E53" w:rsidRDefault="00061E53" w:rsidP="00061E53">
      <w:pPr>
        <w:pStyle w:val="a3"/>
        <w:ind w:leftChars="0" w:left="1440"/>
        <w:rPr>
          <w:ins w:id="1653" w:author="rocky" w:date="2016-01-15T12:00:00Z"/>
          <w:sz w:val="18"/>
          <w:szCs w:val="18"/>
        </w:rPr>
      </w:pPr>
      <w:ins w:id="1654" w:author="rocky" w:date="2013-09-09T16:44:00Z">
        <w:r>
          <w:rPr>
            <w:rFonts w:hint="eastAsia"/>
            <w:sz w:val="18"/>
            <w:szCs w:val="18"/>
          </w:rPr>
          <w:t>02h</w:t>
        </w:r>
        <w:r>
          <w:rPr>
            <w:rFonts w:hint="eastAsia"/>
            <w:sz w:val="18"/>
            <w:szCs w:val="18"/>
          </w:rPr>
          <w:tab/>
          <w:t>06</w:t>
        </w:r>
        <w:r w:rsidR="00447133">
          <w:rPr>
            <w:rFonts w:hint="eastAsia"/>
            <w:sz w:val="18"/>
            <w:szCs w:val="18"/>
          </w:rPr>
          <w:t>h</w:t>
        </w:r>
        <w:r w:rsidR="00447133">
          <w:rPr>
            <w:rFonts w:hint="eastAsia"/>
            <w:sz w:val="18"/>
            <w:szCs w:val="18"/>
          </w:rPr>
          <w:tab/>
        </w:r>
      </w:ins>
      <w:ins w:id="1655" w:author="rocky" w:date="2016-01-15T12:02:00Z">
        <w:r w:rsidR="000E1023">
          <w:rPr>
            <w:sz w:val="18"/>
            <w:szCs w:val="18"/>
          </w:rPr>
          <w:t>4</w:t>
        </w:r>
      </w:ins>
      <w:ins w:id="1656" w:author="rocky" w:date="2013-09-09T16:44:00Z">
        <w:r w:rsidR="000E1023">
          <w:rPr>
            <w:rFonts w:hint="eastAsia"/>
            <w:sz w:val="18"/>
            <w:szCs w:val="18"/>
          </w:rPr>
          <w:t>A</w:t>
        </w:r>
        <w:r w:rsidR="00447133">
          <w:rPr>
            <w:rFonts w:hint="eastAsia"/>
            <w:sz w:val="18"/>
            <w:szCs w:val="18"/>
          </w:rPr>
          <w:t>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1657" w:author="rocky" w:date="2013-09-10T11:26:00Z">
        <w:r w:rsidR="00502A1B">
          <w:rPr>
            <w:rFonts w:hint="eastAsia"/>
            <w:sz w:val="18"/>
            <w:szCs w:val="18"/>
          </w:rPr>
          <w:t>Challenge2,</w:t>
        </w:r>
        <w:r w:rsidR="00502A1B">
          <w:rPr>
            <w:sz w:val="18"/>
            <w:szCs w:val="18"/>
          </w:rPr>
          <w:t xml:space="preserve"> </w:t>
        </w:r>
      </w:ins>
      <w:ins w:id="1658" w:author="rocky" w:date="2013-09-09T16:55:00Z">
        <w:r w:rsidR="00447133">
          <w:rPr>
            <w:rFonts w:hint="eastAsia"/>
            <w:sz w:val="18"/>
            <w:szCs w:val="18"/>
          </w:rPr>
          <w:t>DID, DID-FID-SN</w:t>
        </w:r>
      </w:ins>
      <w:ins w:id="1659" w:author="rocky" w:date="2016-01-15T12:00:00Z">
        <w:r w:rsidR="000E1023">
          <w:rPr>
            <w:sz w:val="18"/>
            <w:szCs w:val="18"/>
          </w:rPr>
          <w:t xml:space="preserve">, Login_Nbr, </w:t>
        </w:r>
      </w:ins>
    </w:p>
    <w:p w:rsidR="000E1023" w:rsidRPr="00D0712D" w:rsidRDefault="000E1023" w:rsidP="000E1023">
      <w:pPr>
        <w:pStyle w:val="a3"/>
        <w:pBdr>
          <w:bottom w:val="single" w:sz="6" w:space="1" w:color="auto"/>
        </w:pBdr>
        <w:ind w:leftChars="0" w:left="1440"/>
        <w:rPr>
          <w:ins w:id="1660" w:author="rocky" w:date="2016-01-15T12:00:00Z"/>
          <w:sz w:val="18"/>
          <w:szCs w:val="18"/>
        </w:rPr>
      </w:pPr>
      <w:ins w:id="1661" w:author="rocky" w:date="2016-01-15T12:00:00Z">
        <w:r>
          <w:rPr>
            <w:sz w:val="18"/>
            <w:szCs w:val="18"/>
          </w:rPr>
          <w:t>Da</w:t>
        </w:r>
        <w:r>
          <w:rPr>
            <w:rFonts w:hint="eastAsia"/>
            <w:sz w:val="18"/>
            <w:szCs w:val="18"/>
          </w:rPr>
          <w:t>ta_bytes</w:t>
        </w:r>
        <w:r>
          <w:rPr>
            <w:sz w:val="18"/>
            <w:szCs w:val="18"/>
          </w:rPr>
          <w:t xml:space="preserve"> (cont.)</w:t>
        </w:r>
      </w:ins>
    </w:p>
    <w:p w:rsidR="000E1023" w:rsidRDefault="000E1023" w:rsidP="000E1023">
      <w:pPr>
        <w:pStyle w:val="a3"/>
        <w:ind w:leftChars="0" w:left="1440"/>
        <w:rPr>
          <w:ins w:id="1662" w:author="rocky" w:date="2016-01-15T12:00:00Z"/>
          <w:sz w:val="18"/>
          <w:szCs w:val="18"/>
        </w:rPr>
      </w:pPr>
      <w:ins w:id="1663" w:author="rocky" w:date="2016-01-15T12:00:00Z">
        <w:r>
          <w:rPr>
            <w:sz w:val="18"/>
            <w:szCs w:val="18"/>
          </w:rPr>
          <w:t>Login_Time, Login_</w:t>
        </w:r>
      </w:ins>
      <w:ins w:id="1664" w:author="rocky" w:date="2016-01-15T12:01:00Z">
        <w:r>
          <w:rPr>
            <w:sz w:val="18"/>
            <w:szCs w:val="18"/>
          </w:rPr>
          <w:t>Nbr_</w:t>
        </w:r>
      </w:ins>
      <w:ins w:id="1665" w:author="rocky" w:date="2016-01-15T12:00:00Z">
        <w:r>
          <w:rPr>
            <w:sz w:val="18"/>
            <w:szCs w:val="18"/>
          </w:rPr>
          <w:t>Hash</w:t>
        </w:r>
      </w:ins>
    </w:p>
    <w:p w:rsidR="000E1023" w:rsidRPr="000E1023" w:rsidRDefault="000E1023" w:rsidP="00061E53">
      <w:pPr>
        <w:pStyle w:val="a3"/>
        <w:ind w:leftChars="0" w:left="1440"/>
        <w:rPr>
          <w:ins w:id="1666" w:author="rocky" w:date="2013-09-09T16:44:00Z"/>
          <w:sz w:val="18"/>
          <w:szCs w:val="18"/>
        </w:rPr>
      </w:pPr>
    </w:p>
    <w:p w:rsidR="00061E53" w:rsidRPr="00061E53" w:rsidRDefault="00061E53" w:rsidP="00061E53">
      <w:pPr>
        <w:pStyle w:val="a3"/>
        <w:ind w:leftChars="0" w:left="1440"/>
        <w:rPr>
          <w:ins w:id="1667" w:author="rocky" w:date="2013-09-09T16:43:00Z"/>
          <w:szCs w:val="24"/>
        </w:rPr>
      </w:pPr>
      <w:ins w:id="1668" w:author="rocky" w:date="2013-09-09T16:45:00Z">
        <w:r>
          <w:rPr>
            <w:rFonts w:hint="eastAsia"/>
            <w:szCs w:val="24"/>
          </w:rPr>
          <w:t xml:space="preserve">The </w:t>
        </w:r>
      </w:ins>
      <w:ins w:id="1669" w:author="rocky" w:date="2013-09-09T16:46:00Z">
        <w:r>
          <w:rPr>
            <w:szCs w:val="24"/>
          </w:rPr>
          <w:t>response is</w:t>
        </w:r>
      </w:ins>
    </w:p>
    <w:p w:rsidR="00447133" w:rsidRPr="00D0712D" w:rsidRDefault="00447133" w:rsidP="00447133">
      <w:pPr>
        <w:pStyle w:val="a3"/>
        <w:pBdr>
          <w:bottom w:val="single" w:sz="6" w:space="1" w:color="auto"/>
        </w:pBdr>
        <w:ind w:leftChars="0" w:left="1440"/>
        <w:rPr>
          <w:ins w:id="1670" w:author="rocky" w:date="2013-09-09T16:58:00Z"/>
          <w:sz w:val="18"/>
          <w:szCs w:val="18"/>
        </w:rPr>
      </w:pPr>
      <w:ins w:id="1671" w:author="rocky" w:date="2013-09-09T16:5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672" w:author="rocky" w:date="2014-06-16T17:07:00Z">
        <w:r w:rsidR="007F5FC7">
          <w:rPr>
            <w:sz w:val="18"/>
            <w:szCs w:val="18"/>
          </w:rPr>
          <w:tab/>
        </w:r>
      </w:ins>
      <w:ins w:id="1673" w:author="rocky" w:date="2013-09-09T16:58:00Z">
        <w:r>
          <w:rPr>
            <w:rFonts w:hint="eastAsia"/>
            <w:sz w:val="18"/>
            <w:szCs w:val="18"/>
          </w:rPr>
          <w:t>Data_bytes</w:t>
        </w:r>
      </w:ins>
    </w:p>
    <w:p w:rsidR="007F5FC7" w:rsidRDefault="00447133">
      <w:pPr>
        <w:pStyle w:val="a3"/>
        <w:ind w:leftChars="0" w:left="1440"/>
        <w:rPr>
          <w:ins w:id="1674" w:author="rocky" w:date="2014-06-16T17:07:00Z"/>
          <w:sz w:val="18"/>
          <w:szCs w:val="18"/>
        </w:rPr>
        <w:pPrChange w:id="1675" w:author="rocky" w:date="2015-12-04T13:30:00Z">
          <w:pPr/>
        </w:pPrChange>
      </w:pPr>
      <w:ins w:id="1676" w:author="rocky" w:date="2013-09-09T16:58:00Z">
        <w:r>
          <w:rPr>
            <w:rFonts w:hint="eastAsia"/>
            <w:sz w:val="18"/>
            <w:szCs w:val="18"/>
          </w:rPr>
          <w:t>00h if OK</w:t>
        </w:r>
        <w:r>
          <w:rPr>
            <w:rFonts w:hint="eastAsia"/>
            <w:sz w:val="18"/>
            <w:szCs w:val="18"/>
          </w:rPr>
          <w:tab/>
        </w:r>
        <w:r>
          <w:rPr>
            <w:rFonts w:hint="eastAsia"/>
            <w:sz w:val="18"/>
            <w:szCs w:val="18"/>
          </w:rPr>
          <w:tab/>
          <w:t>02h</w:t>
        </w:r>
        <w:r>
          <w:rPr>
            <w:rFonts w:hint="eastAsia"/>
            <w:sz w:val="18"/>
            <w:szCs w:val="18"/>
          </w:rPr>
          <w:tab/>
          <w:t>0</w:t>
        </w:r>
      </w:ins>
      <w:ins w:id="1677" w:author="rocky" w:date="2013-09-09T16:59:00Z">
        <w:r>
          <w:rPr>
            <w:sz w:val="18"/>
            <w:szCs w:val="18"/>
          </w:rPr>
          <w:t>6</w:t>
        </w:r>
      </w:ins>
      <w:ins w:id="1678" w:author="rocky" w:date="2013-09-09T16:58:00Z">
        <w:r>
          <w:rPr>
            <w:rFonts w:hint="eastAsia"/>
            <w:sz w:val="18"/>
            <w:szCs w:val="18"/>
          </w:rPr>
          <w:t>h</w:t>
        </w:r>
        <w:r>
          <w:rPr>
            <w:rFonts w:hint="eastAsia"/>
            <w:sz w:val="18"/>
            <w:szCs w:val="18"/>
          </w:rPr>
          <w:tab/>
        </w:r>
      </w:ins>
      <w:ins w:id="1679" w:author="rocky" w:date="2013-09-10T11:27:00Z">
        <w:r w:rsidR="00355E83">
          <w:rPr>
            <w:sz w:val="18"/>
            <w:szCs w:val="18"/>
          </w:rPr>
          <w:t>20</w:t>
        </w:r>
      </w:ins>
      <w:ins w:id="1680" w:author="rocky" w:date="2013-09-09T16:58:00Z">
        <w:r>
          <w:rPr>
            <w:rFonts w:hint="eastAsia"/>
            <w:sz w:val="18"/>
            <w:szCs w:val="18"/>
          </w:rPr>
          <w:t>h</w:t>
        </w:r>
      </w:ins>
      <w:ins w:id="1681" w:author="rocky" w:date="2014-06-16T17:07:00Z">
        <w:r w:rsidR="00947E8E">
          <w:rPr>
            <w:sz w:val="18"/>
            <w:szCs w:val="18"/>
          </w:rPr>
          <w:t xml:space="preserve"> + {10h</w:t>
        </w:r>
        <w:r w:rsidR="007F5FC7">
          <w:rPr>
            <w:sz w:val="18"/>
            <w:szCs w:val="18"/>
          </w:rPr>
          <w:t>}</w:t>
        </w:r>
      </w:ins>
      <w:ins w:id="1682" w:author="rocky" w:date="2013-09-09T16:58:00Z">
        <w:r>
          <w:rPr>
            <w:sz w:val="18"/>
            <w:szCs w:val="18"/>
          </w:rPr>
          <w:tab/>
        </w:r>
        <w:r>
          <w:rPr>
            <w:sz w:val="18"/>
            <w:szCs w:val="18"/>
          </w:rPr>
          <w:tab/>
        </w:r>
        <w:r>
          <w:rPr>
            <w:rFonts w:hint="eastAsia"/>
            <w:sz w:val="18"/>
            <w:szCs w:val="18"/>
          </w:rPr>
          <w:t xml:space="preserve">Response2, </w:t>
        </w:r>
        <w:r w:rsidR="00355E83">
          <w:rPr>
            <w:sz w:val="18"/>
            <w:szCs w:val="18"/>
          </w:rPr>
          <w:t>Challenge</w:t>
        </w:r>
      </w:ins>
      <w:ins w:id="1683" w:author="rocky" w:date="2014-06-16T17:08:00Z">
        <w:r w:rsidR="007F5FC7">
          <w:rPr>
            <w:sz w:val="18"/>
            <w:szCs w:val="18"/>
          </w:rPr>
          <w:t xml:space="preserve">, </w:t>
        </w:r>
      </w:ins>
      <w:ins w:id="1684" w:author="rocky" w:date="2015-12-04T13:30:00Z">
        <w:r w:rsidR="00947E8E">
          <w:rPr>
            <w:sz w:val="18"/>
            <w:szCs w:val="18"/>
          </w:rPr>
          <w:t>{Response2_ex}</w:t>
        </w:r>
      </w:ins>
    </w:p>
    <w:p w:rsidR="00061E53" w:rsidRDefault="00061E53">
      <w:pPr>
        <w:pStyle w:val="a3"/>
        <w:ind w:leftChars="0" w:left="1440"/>
        <w:rPr>
          <w:ins w:id="1685" w:author="rocky" w:date="2015-12-04T13:42:00Z"/>
          <w:sz w:val="18"/>
          <w:szCs w:val="18"/>
        </w:rPr>
      </w:pPr>
    </w:p>
    <w:p w:rsidR="00FB31E4" w:rsidRDefault="00FB31E4" w:rsidP="00FB31E4">
      <w:pPr>
        <w:pStyle w:val="a3"/>
        <w:ind w:leftChars="0" w:left="1440"/>
        <w:rPr>
          <w:ins w:id="1686" w:author="rocky" w:date="2015-12-04T13:42:00Z"/>
          <w:sz w:val="18"/>
          <w:szCs w:val="18"/>
        </w:rPr>
      </w:pPr>
      <w:ins w:id="1687" w:author="rocky" w:date="2015-12-04T13:42:00Z">
        <w:r>
          <w:rPr>
            <w:szCs w:val="24"/>
          </w:rPr>
          <w:t>Following are other possible Status Code value.</w:t>
        </w:r>
      </w:ins>
    </w:p>
    <w:p w:rsidR="00FB31E4" w:rsidRPr="00D0712D" w:rsidRDefault="00FB31E4" w:rsidP="00FB31E4">
      <w:pPr>
        <w:pStyle w:val="a3"/>
        <w:pBdr>
          <w:bottom w:val="single" w:sz="6" w:space="1" w:color="auto"/>
        </w:pBdr>
        <w:ind w:leftChars="0" w:left="1440"/>
        <w:rPr>
          <w:ins w:id="1688" w:author="rocky" w:date="2015-12-04T13:42:00Z"/>
          <w:sz w:val="18"/>
          <w:szCs w:val="18"/>
        </w:rPr>
      </w:pPr>
      <w:ins w:id="1689" w:author="rocky" w:date="2015-12-04T13:4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sz w:val="18"/>
            <w:szCs w:val="18"/>
          </w:rPr>
          <w:tab/>
        </w:r>
      </w:ins>
    </w:p>
    <w:p w:rsidR="00FB31E4" w:rsidRDefault="00FB31E4" w:rsidP="00FB31E4">
      <w:pPr>
        <w:pStyle w:val="a3"/>
        <w:ind w:leftChars="0" w:left="1440"/>
        <w:rPr>
          <w:ins w:id="1690" w:author="rocky" w:date="2015-12-04T13:42:00Z"/>
          <w:sz w:val="18"/>
          <w:szCs w:val="18"/>
        </w:rPr>
      </w:pPr>
      <w:ins w:id="1691" w:author="rocky" w:date="2015-12-04T13:42:00Z">
        <w:r>
          <w:rPr>
            <w:rFonts w:hint="eastAsia"/>
            <w:sz w:val="18"/>
            <w:szCs w:val="18"/>
          </w:rPr>
          <w:t>01h if fails (</w:t>
        </w:r>
        <w:r>
          <w:rPr>
            <w:sz w:val="18"/>
            <w:szCs w:val="18"/>
          </w:rPr>
          <w:t>DID mismatch</w:t>
        </w:r>
        <w:r>
          <w:rPr>
            <w:rFonts w:hint="eastAsia"/>
            <w:sz w:val="18"/>
            <w:szCs w:val="18"/>
          </w:rPr>
          <w:t>)</w:t>
        </w:r>
        <w:r>
          <w:rPr>
            <w:sz w:val="18"/>
            <w:szCs w:val="18"/>
          </w:rPr>
          <w:tab/>
        </w:r>
      </w:ins>
    </w:p>
    <w:p w:rsidR="00FB31E4" w:rsidRDefault="00FB31E4" w:rsidP="00FB31E4">
      <w:pPr>
        <w:pStyle w:val="a3"/>
        <w:ind w:leftChars="0" w:left="1440"/>
        <w:rPr>
          <w:ins w:id="1692" w:author="rocky" w:date="2015-12-04T13:42:00Z"/>
          <w:sz w:val="18"/>
          <w:szCs w:val="18"/>
        </w:rPr>
      </w:pPr>
      <w:ins w:id="1693" w:author="rocky" w:date="2015-12-04T13:42:00Z">
        <w:r>
          <w:rPr>
            <w:sz w:val="18"/>
            <w:szCs w:val="18"/>
          </w:rPr>
          <w:t>02h if the command packet is in incorrect format</w:t>
        </w:r>
      </w:ins>
    </w:p>
    <w:p w:rsidR="00FB31E4" w:rsidRDefault="00FB31E4" w:rsidP="00FB31E4">
      <w:pPr>
        <w:pStyle w:val="a3"/>
        <w:ind w:leftChars="0" w:left="1440"/>
        <w:rPr>
          <w:ins w:id="1694" w:author="rocky" w:date="2015-12-04T13:42:00Z"/>
          <w:sz w:val="18"/>
          <w:szCs w:val="18"/>
        </w:rPr>
      </w:pPr>
      <w:ins w:id="1695" w:author="rocky" w:date="2015-12-04T13:42:00Z">
        <w:r>
          <w:rPr>
            <w:sz w:val="18"/>
            <w:szCs w:val="18"/>
          </w:rPr>
          <w:t>03h if the command is issued but currently the state of the lock cannot accept the command</w:t>
        </w:r>
      </w:ins>
    </w:p>
    <w:p w:rsidR="00FB31E4" w:rsidRPr="00110109" w:rsidRDefault="00FB31E4" w:rsidP="00FB31E4">
      <w:pPr>
        <w:pStyle w:val="a3"/>
        <w:ind w:leftChars="0" w:left="1440"/>
        <w:rPr>
          <w:ins w:id="1696" w:author="rocky" w:date="2015-12-04T13:42:00Z"/>
          <w:sz w:val="18"/>
          <w:szCs w:val="18"/>
        </w:rPr>
      </w:pPr>
      <w:ins w:id="1697" w:author="rocky" w:date="2015-12-04T13:42:00Z">
        <w:r>
          <w:rPr>
            <w:sz w:val="18"/>
            <w:szCs w:val="18"/>
          </w:rPr>
          <w:t>04h if the client owing this SN is TID client and the lock is in IPA mode</w:t>
        </w:r>
      </w:ins>
    </w:p>
    <w:p w:rsidR="00FB31E4" w:rsidRDefault="00FB31E4" w:rsidP="00FB31E4">
      <w:pPr>
        <w:pStyle w:val="a3"/>
        <w:ind w:leftChars="0" w:left="1440"/>
        <w:rPr>
          <w:ins w:id="1698" w:author="rocky" w:date="2015-12-04T13:42:00Z"/>
          <w:sz w:val="18"/>
          <w:szCs w:val="18"/>
        </w:rPr>
      </w:pPr>
      <w:ins w:id="1699" w:author="rocky" w:date="2015-12-04T13:42:00Z">
        <w:r>
          <w:rPr>
            <w:sz w:val="18"/>
            <w:szCs w:val="18"/>
          </w:rPr>
          <w:t>07h if the command is ok and the channel mode is active in this lock</w:t>
        </w:r>
      </w:ins>
    </w:p>
    <w:p w:rsidR="00FB31E4" w:rsidRDefault="00FB31E4" w:rsidP="00FB31E4">
      <w:pPr>
        <w:pStyle w:val="a3"/>
        <w:ind w:leftChars="0" w:left="1440"/>
        <w:rPr>
          <w:ins w:id="1700" w:author="rocky" w:date="2015-12-04T13:42:00Z"/>
          <w:sz w:val="18"/>
          <w:szCs w:val="18"/>
        </w:rPr>
      </w:pPr>
      <w:ins w:id="1701" w:author="rocky" w:date="2015-12-04T13:42:00Z">
        <w:r>
          <w:rPr>
            <w:sz w:val="18"/>
            <w:szCs w:val="18"/>
          </w:rPr>
          <w:t>08h if the command is ok and the lock is already opened (but not due to channel mode)</w:t>
        </w:r>
      </w:ins>
    </w:p>
    <w:p w:rsidR="00FB31E4" w:rsidRDefault="00FB31E4" w:rsidP="00FB31E4">
      <w:pPr>
        <w:pStyle w:val="a3"/>
        <w:ind w:leftChars="0" w:left="1440"/>
        <w:rPr>
          <w:ins w:id="1702" w:author="rocky" w:date="2015-12-04T13:42:00Z"/>
          <w:sz w:val="18"/>
          <w:szCs w:val="18"/>
        </w:rPr>
      </w:pPr>
      <w:ins w:id="1703" w:author="rocky" w:date="2015-12-04T13:42:00Z">
        <w:r>
          <w:rPr>
            <w:sz w:val="18"/>
            <w:szCs w:val="18"/>
          </w:rPr>
          <w:t>09h if the lock has not yet been correctly initialized (e.g. model name not yet set)</w:t>
        </w:r>
      </w:ins>
    </w:p>
    <w:p w:rsidR="00FB31E4" w:rsidRPr="00110109" w:rsidRDefault="00FB31E4" w:rsidP="00FB31E4">
      <w:pPr>
        <w:pStyle w:val="a3"/>
        <w:ind w:leftChars="0" w:left="1440"/>
        <w:rPr>
          <w:ins w:id="1704" w:author="rocky" w:date="2015-12-04T13:42:00Z"/>
          <w:sz w:val="18"/>
          <w:szCs w:val="18"/>
        </w:rPr>
      </w:pPr>
      <w:ins w:id="1705" w:author="rocky" w:date="2015-12-04T13:42:00Z">
        <w:r>
          <w:rPr>
            <w:sz w:val="18"/>
            <w:szCs w:val="18"/>
          </w:rPr>
          <w:t>0Ah if the command is ok and the lock is in no-disturb mode</w:t>
        </w:r>
      </w:ins>
    </w:p>
    <w:p w:rsidR="00FB31E4" w:rsidRDefault="00FB31E4" w:rsidP="00FB31E4">
      <w:pPr>
        <w:pStyle w:val="a3"/>
        <w:ind w:leftChars="0" w:left="1440"/>
        <w:rPr>
          <w:ins w:id="1706" w:author="rocky" w:date="2015-12-04T13:42:00Z"/>
          <w:sz w:val="18"/>
          <w:szCs w:val="18"/>
        </w:rPr>
      </w:pPr>
      <w:ins w:id="1707" w:author="rocky" w:date="2015-12-04T13:42:00Z">
        <w:r>
          <w:rPr>
            <w:sz w:val="18"/>
            <w:szCs w:val="18"/>
          </w:rPr>
          <w:t>0Bh if the client owing this SN is TID client</w:t>
        </w:r>
      </w:ins>
    </w:p>
    <w:p w:rsidR="00FB31E4" w:rsidRPr="00EF29AA" w:rsidRDefault="00FB31E4" w:rsidP="00FB31E4">
      <w:pPr>
        <w:pStyle w:val="a3"/>
        <w:ind w:leftChars="0" w:left="1440"/>
        <w:rPr>
          <w:ins w:id="1708" w:author="rocky" w:date="2015-12-04T13:42:00Z"/>
          <w:sz w:val="18"/>
          <w:szCs w:val="18"/>
        </w:rPr>
      </w:pPr>
      <w:ins w:id="1709" w:author="rocky" w:date="2015-12-04T13:42:00Z">
        <w:r>
          <w:rPr>
            <w:sz w:val="18"/>
            <w:szCs w:val="18"/>
          </w:rPr>
          <w:t>0Ch if not valid SN and device in IPA</w:t>
        </w:r>
        <w:r>
          <w:rPr>
            <w:sz w:val="18"/>
            <w:szCs w:val="18"/>
          </w:rPr>
          <w:tab/>
        </w:r>
        <w:r>
          <w:rPr>
            <w:sz w:val="18"/>
            <w:szCs w:val="18"/>
          </w:rPr>
          <w:tab/>
        </w:r>
      </w:ins>
    </w:p>
    <w:p w:rsidR="00FB31E4" w:rsidRPr="00D61B4D" w:rsidRDefault="00FB31E4" w:rsidP="00FB31E4">
      <w:pPr>
        <w:pStyle w:val="a3"/>
        <w:ind w:leftChars="0" w:left="1440"/>
        <w:rPr>
          <w:ins w:id="1710" w:author="rocky" w:date="2015-12-04T13:42:00Z"/>
          <w:sz w:val="18"/>
          <w:szCs w:val="18"/>
        </w:rPr>
      </w:pPr>
      <w:ins w:id="1711" w:author="rocky" w:date="2015-12-04T13:42:00Z">
        <w:r>
          <w:rPr>
            <w:rFonts w:hint="eastAsia"/>
            <w:sz w:val="18"/>
            <w:szCs w:val="18"/>
          </w:rPr>
          <w:t>0</w:t>
        </w:r>
        <w:r>
          <w:rPr>
            <w:sz w:val="18"/>
            <w:szCs w:val="18"/>
          </w:rPr>
          <w:t>D</w:t>
        </w:r>
        <w:r>
          <w:rPr>
            <w:rFonts w:hint="eastAsia"/>
            <w:sz w:val="18"/>
            <w:szCs w:val="18"/>
          </w:rPr>
          <w:t>h if device in SETUP</w:t>
        </w:r>
        <w:r>
          <w:rPr>
            <w:sz w:val="18"/>
            <w:szCs w:val="18"/>
          </w:rPr>
          <w:tab/>
        </w:r>
        <w:r>
          <w:rPr>
            <w:sz w:val="18"/>
            <w:szCs w:val="18"/>
          </w:rPr>
          <w:tab/>
        </w:r>
        <w:r>
          <w:rPr>
            <w:sz w:val="18"/>
            <w:szCs w:val="18"/>
          </w:rPr>
          <w:tab/>
        </w:r>
      </w:ins>
    </w:p>
    <w:p w:rsidR="00FB31E4" w:rsidRPr="008021E7" w:rsidRDefault="00FB31E4" w:rsidP="00FB31E4">
      <w:pPr>
        <w:pStyle w:val="a3"/>
        <w:ind w:leftChars="0" w:left="1440"/>
        <w:rPr>
          <w:ins w:id="1712" w:author="rocky" w:date="2015-12-04T13:42:00Z"/>
          <w:sz w:val="18"/>
          <w:szCs w:val="18"/>
        </w:rPr>
      </w:pPr>
      <w:ins w:id="1713" w:author="rocky" w:date="2015-12-04T13:42:00Z">
        <w:r>
          <w:rPr>
            <w:rFonts w:hint="eastAsia"/>
            <w:sz w:val="18"/>
            <w:szCs w:val="18"/>
          </w:rPr>
          <w:t>0Eh if not valid SN</w:t>
        </w:r>
        <w:r>
          <w:rPr>
            <w:rFonts w:hint="eastAsia"/>
            <w:sz w:val="18"/>
            <w:szCs w:val="18"/>
          </w:rPr>
          <w:tab/>
        </w:r>
        <w:r>
          <w:rPr>
            <w:sz w:val="18"/>
            <w:szCs w:val="18"/>
          </w:rPr>
          <w:tab/>
        </w:r>
        <w:r>
          <w:rPr>
            <w:sz w:val="18"/>
            <w:szCs w:val="18"/>
          </w:rPr>
          <w:tab/>
        </w:r>
        <w:r>
          <w:rPr>
            <w:sz w:val="18"/>
            <w:szCs w:val="18"/>
          </w:rPr>
          <w:tab/>
        </w:r>
        <w:r>
          <w:rPr>
            <w:sz w:val="18"/>
            <w:szCs w:val="18"/>
          </w:rPr>
          <w:tab/>
        </w:r>
      </w:ins>
    </w:p>
    <w:p w:rsidR="00FB31E4" w:rsidRPr="008021E7" w:rsidRDefault="00FB31E4" w:rsidP="00FB31E4">
      <w:pPr>
        <w:pStyle w:val="a3"/>
        <w:ind w:leftChars="0" w:left="1440"/>
        <w:rPr>
          <w:ins w:id="1714" w:author="rocky" w:date="2015-12-04T13:42:00Z"/>
          <w:sz w:val="18"/>
          <w:szCs w:val="18"/>
        </w:rPr>
      </w:pPr>
      <w:ins w:id="1715" w:author="rocky" w:date="2015-12-04T13:42:00Z">
        <w:r>
          <w:rPr>
            <w:rFonts w:hint="eastAsia"/>
            <w:sz w:val="18"/>
            <w:szCs w:val="18"/>
          </w:rPr>
          <w:t>0Fh if device in IPA</w:t>
        </w:r>
        <w:r>
          <w:rPr>
            <w:rFonts w:hint="eastAsia"/>
            <w:sz w:val="18"/>
            <w:szCs w:val="18"/>
          </w:rPr>
          <w:tab/>
        </w:r>
        <w:r>
          <w:rPr>
            <w:sz w:val="18"/>
            <w:szCs w:val="18"/>
          </w:rPr>
          <w:tab/>
        </w:r>
        <w:r>
          <w:rPr>
            <w:sz w:val="18"/>
            <w:szCs w:val="18"/>
          </w:rPr>
          <w:tab/>
        </w:r>
        <w:r>
          <w:rPr>
            <w:sz w:val="18"/>
            <w:szCs w:val="18"/>
          </w:rPr>
          <w:tab/>
        </w:r>
        <w:r>
          <w:rPr>
            <w:sz w:val="18"/>
            <w:szCs w:val="18"/>
          </w:rPr>
          <w:tab/>
        </w:r>
      </w:ins>
    </w:p>
    <w:p w:rsidR="00FB31E4" w:rsidRDefault="00FB31E4" w:rsidP="00FB31E4">
      <w:pPr>
        <w:pStyle w:val="a3"/>
        <w:ind w:leftChars="0" w:left="1440"/>
        <w:rPr>
          <w:ins w:id="1716" w:author="rocky" w:date="2015-12-04T13:42:00Z"/>
          <w:sz w:val="18"/>
          <w:szCs w:val="18"/>
        </w:rPr>
      </w:pPr>
      <w:ins w:id="1717" w:author="rocky" w:date="2015-12-04T13:42:00Z">
        <w:r>
          <w:rPr>
            <w:sz w:val="18"/>
            <w:szCs w:val="18"/>
          </w:rPr>
          <w:t>10h if sync for client list required</w:t>
        </w:r>
        <w:r>
          <w:rPr>
            <w:sz w:val="18"/>
            <w:szCs w:val="18"/>
          </w:rPr>
          <w:tab/>
          <w:t xml:space="preserve"> (only used by admin)</w:t>
        </w:r>
      </w:ins>
    </w:p>
    <w:p w:rsidR="00FB31E4" w:rsidRDefault="00FB31E4" w:rsidP="00FB31E4">
      <w:pPr>
        <w:pStyle w:val="a3"/>
        <w:ind w:leftChars="0" w:left="1440"/>
        <w:rPr>
          <w:ins w:id="1718" w:author="rocky" w:date="2015-12-04T13:42:00Z"/>
          <w:sz w:val="18"/>
          <w:szCs w:val="18"/>
        </w:rPr>
      </w:pPr>
      <w:ins w:id="1719" w:author="rocky" w:date="2015-12-04T13:42:00Z">
        <w:r>
          <w:rPr>
            <w:sz w:val="18"/>
            <w:szCs w:val="18"/>
          </w:rPr>
          <w:t>20h if login number expired</w:t>
        </w:r>
      </w:ins>
    </w:p>
    <w:p w:rsidR="00FB31E4" w:rsidRPr="007F5FC7" w:rsidRDefault="00FB31E4">
      <w:pPr>
        <w:pStyle w:val="a3"/>
        <w:ind w:leftChars="0" w:left="1440"/>
        <w:rPr>
          <w:ins w:id="1720" w:author="rocky" w:date="2013-09-10T11:45:00Z"/>
          <w:sz w:val="18"/>
          <w:szCs w:val="18"/>
        </w:rPr>
      </w:pPr>
    </w:p>
    <w:p w:rsidR="00B03910" w:rsidRDefault="00B03910" w:rsidP="00B03910">
      <w:pPr>
        <w:pStyle w:val="a3"/>
        <w:numPr>
          <w:ilvl w:val="2"/>
          <w:numId w:val="19"/>
        </w:numPr>
        <w:ind w:leftChars="0"/>
        <w:rPr>
          <w:ins w:id="1721" w:author="rocky" w:date="2013-09-10T11:45:00Z"/>
          <w:szCs w:val="24"/>
        </w:rPr>
      </w:pPr>
      <w:ins w:id="1722" w:author="rocky" w:date="2013-09-10T11:45:00Z">
        <w:r w:rsidRPr="00D0712D">
          <w:rPr>
            <w:rFonts w:hint="eastAsia"/>
            <w:szCs w:val="24"/>
          </w:rPr>
          <w:lastRenderedPageBreak/>
          <w:t>SendRequest</w:t>
        </w:r>
      </w:ins>
      <w:ins w:id="1723" w:author="rocky" w:date="2013-09-10T11:46:00Z">
        <w:r>
          <w:rPr>
            <w:szCs w:val="24"/>
          </w:rPr>
          <w:t>_Ex</w:t>
        </w:r>
      </w:ins>
    </w:p>
    <w:p w:rsidR="00B03910" w:rsidRDefault="00B03910" w:rsidP="00B03910">
      <w:pPr>
        <w:pStyle w:val="a3"/>
        <w:ind w:leftChars="0" w:left="1440"/>
        <w:rPr>
          <w:ins w:id="1724" w:author="rocky" w:date="2013-09-10T11:46:00Z"/>
          <w:szCs w:val="24"/>
        </w:rPr>
      </w:pPr>
      <w:ins w:id="1725" w:author="rocky" w:date="2013-09-10T11:45:00Z">
        <w:r>
          <w:rPr>
            <w:rFonts w:hint="eastAsia"/>
            <w:szCs w:val="24"/>
          </w:rPr>
          <w:t>The command code byte value is 07h.</w:t>
        </w:r>
      </w:ins>
    </w:p>
    <w:p w:rsidR="00B03910" w:rsidRDefault="00B03910">
      <w:pPr>
        <w:pStyle w:val="a3"/>
        <w:ind w:leftChars="0" w:left="1440"/>
        <w:rPr>
          <w:ins w:id="1726" w:author="rocky" w:date="2013-11-18T14:31:00Z"/>
          <w:szCs w:val="24"/>
        </w:rPr>
      </w:pPr>
      <w:ins w:id="1727" w:author="rocky" w:date="2013-09-10T11:46:00Z">
        <w:r>
          <w:rPr>
            <w:szCs w:val="24"/>
          </w:rPr>
          <w:t>This</w:t>
        </w:r>
        <w:r w:rsidR="00251ABC">
          <w:rPr>
            <w:szCs w:val="24"/>
          </w:rPr>
          <w:t xml:space="preserve"> command has the same command data and response</w:t>
        </w:r>
        <w:r>
          <w:rPr>
            <w:szCs w:val="24"/>
          </w:rPr>
          <w:t xml:space="preserve"> data format as SendRequest command. The only difference is that it allows to further issue </w:t>
        </w:r>
      </w:ins>
      <w:ins w:id="1728" w:author="rocky" w:date="2013-09-10T11:47:00Z">
        <w:r>
          <w:rPr>
            <w:szCs w:val="24"/>
          </w:rPr>
          <w:t>Challenge</w:t>
        </w:r>
      </w:ins>
      <w:ins w:id="1729" w:author="rocky" w:date="2013-09-10T11:46:00Z">
        <w:r>
          <w:rPr>
            <w:szCs w:val="24"/>
          </w:rPr>
          <w:t xml:space="preserve">Response command for the case no </w:t>
        </w:r>
      </w:ins>
      <w:ins w:id="1730" w:author="rocky" w:date="2013-09-10T11:47:00Z">
        <w:r>
          <w:rPr>
            <w:szCs w:val="24"/>
          </w:rPr>
          <w:t>DID matched.</w:t>
        </w:r>
      </w:ins>
    </w:p>
    <w:p w:rsidR="00BD4C8D" w:rsidRDefault="00BD4C8D" w:rsidP="00BD4C8D">
      <w:pPr>
        <w:pStyle w:val="a3"/>
        <w:numPr>
          <w:ilvl w:val="2"/>
          <w:numId w:val="19"/>
        </w:numPr>
        <w:ind w:leftChars="0"/>
        <w:rPr>
          <w:ins w:id="1731" w:author="rocky" w:date="2013-11-18T14:31:00Z"/>
          <w:szCs w:val="24"/>
        </w:rPr>
      </w:pPr>
      <w:ins w:id="1732" w:author="rocky" w:date="2013-11-18T14:31:00Z">
        <w:r w:rsidRPr="00D0712D">
          <w:rPr>
            <w:rFonts w:hint="eastAsia"/>
            <w:szCs w:val="24"/>
          </w:rPr>
          <w:t>SendRequest</w:t>
        </w:r>
        <w:r>
          <w:rPr>
            <w:szCs w:val="24"/>
          </w:rPr>
          <w:t>_Wo_AutoPairing</w:t>
        </w:r>
      </w:ins>
    </w:p>
    <w:p w:rsidR="00BD4C8D" w:rsidRDefault="00BD4C8D" w:rsidP="00BD4C8D">
      <w:pPr>
        <w:pStyle w:val="a3"/>
        <w:ind w:leftChars="0" w:left="1440"/>
        <w:rPr>
          <w:ins w:id="1733" w:author="rocky" w:date="2013-11-18T14:31:00Z"/>
          <w:szCs w:val="24"/>
        </w:rPr>
      </w:pPr>
      <w:ins w:id="1734" w:author="rocky" w:date="2013-11-18T14:31:00Z">
        <w:r>
          <w:rPr>
            <w:rFonts w:hint="eastAsia"/>
            <w:szCs w:val="24"/>
          </w:rPr>
          <w:t>The command code byte value is 08h.</w:t>
        </w:r>
      </w:ins>
    </w:p>
    <w:p w:rsidR="00BD4C8D" w:rsidRDefault="00BD4C8D" w:rsidP="00BD4C8D">
      <w:pPr>
        <w:pStyle w:val="a3"/>
        <w:ind w:leftChars="0" w:left="1440"/>
        <w:rPr>
          <w:ins w:id="1735" w:author="rocky" w:date="2013-11-18T14:32:00Z"/>
          <w:szCs w:val="24"/>
        </w:rPr>
      </w:pPr>
      <w:ins w:id="1736" w:author="rocky" w:date="2013-11-18T14:31:00Z">
        <w:r>
          <w:rPr>
            <w:szCs w:val="24"/>
          </w:rPr>
          <w:t xml:space="preserve">This command has the same command data and response data format as SendRequest command. The only difference is that it </w:t>
        </w:r>
      </w:ins>
      <w:ins w:id="1737" w:author="rocky" w:date="2013-11-18T14:32:00Z">
        <w:r>
          <w:rPr>
            <w:szCs w:val="24"/>
          </w:rPr>
          <w:t>will not trigger auto pairing in SETUP mode.</w:t>
        </w:r>
      </w:ins>
    </w:p>
    <w:p w:rsidR="00BD4C8D" w:rsidRPr="00BD4C8D" w:rsidRDefault="00BD4C8D" w:rsidP="00BD4C8D">
      <w:pPr>
        <w:pStyle w:val="a3"/>
        <w:ind w:leftChars="0" w:left="1440"/>
        <w:rPr>
          <w:ins w:id="1738" w:author="rocky" w:date="2013-11-18T14:31:00Z"/>
          <w:szCs w:val="24"/>
        </w:rPr>
      </w:pPr>
    </w:p>
    <w:p w:rsidR="00BD4C8D" w:rsidRDefault="00BD4C8D" w:rsidP="00BD4C8D">
      <w:pPr>
        <w:pStyle w:val="a3"/>
        <w:numPr>
          <w:ilvl w:val="2"/>
          <w:numId w:val="19"/>
        </w:numPr>
        <w:ind w:leftChars="0"/>
        <w:rPr>
          <w:ins w:id="1739" w:author="rocky" w:date="2013-11-18T14:32:00Z"/>
          <w:szCs w:val="24"/>
        </w:rPr>
      </w:pPr>
      <w:ins w:id="1740" w:author="rocky" w:date="2013-11-18T14:32:00Z">
        <w:r w:rsidRPr="00D0712D">
          <w:rPr>
            <w:rFonts w:hint="eastAsia"/>
            <w:szCs w:val="24"/>
          </w:rPr>
          <w:t>SendRequest</w:t>
        </w:r>
        <w:r>
          <w:rPr>
            <w:szCs w:val="24"/>
          </w:rPr>
          <w:t>_Wo_AutoPairing_Ex</w:t>
        </w:r>
      </w:ins>
    </w:p>
    <w:p w:rsidR="00BD4C8D" w:rsidRDefault="00BD4C8D" w:rsidP="00BD4C8D">
      <w:pPr>
        <w:pStyle w:val="a3"/>
        <w:ind w:leftChars="0" w:left="1440"/>
        <w:rPr>
          <w:ins w:id="1741" w:author="rocky" w:date="2013-11-18T14:32:00Z"/>
          <w:szCs w:val="24"/>
        </w:rPr>
      </w:pPr>
      <w:ins w:id="1742" w:author="rocky" w:date="2013-11-18T14:32:00Z">
        <w:r>
          <w:rPr>
            <w:rFonts w:hint="eastAsia"/>
            <w:szCs w:val="24"/>
          </w:rPr>
          <w:t>The command code byte value is 09h.</w:t>
        </w:r>
      </w:ins>
    </w:p>
    <w:p w:rsidR="00BD4C8D" w:rsidRPr="00E66AE8" w:rsidRDefault="00BD4C8D" w:rsidP="00BD4C8D">
      <w:pPr>
        <w:pStyle w:val="a3"/>
        <w:ind w:leftChars="0" w:left="1440"/>
        <w:rPr>
          <w:ins w:id="1743" w:author="rocky" w:date="2013-11-18T14:32:00Z"/>
          <w:szCs w:val="24"/>
        </w:rPr>
      </w:pPr>
      <w:ins w:id="1744" w:author="rocky" w:date="2013-11-18T14:32:00Z">
        <w:r>
          <w:rPr>
            <w:szCs w:val="24"/>
          </w:rPr>
          <w:t>This command has the same command data and response data format as SendRequest</w:t>
        </w:r>
      </w:ins>
      <w:ins w:id="1745" w:author="rocky" w:date="2013-11-18T14:33:00Z">
        <w:r>
          <w:rPr>
            <w:szCs w:val="24"/>
          </w:rPr>
          <w:t>_Ex</w:t>
        </w:r>
      </w:ins>
      <w:ins w:id="1746" w:author="rocky" w:date="2013-11-18T14:32:00Z">
        <w:r>
          <w:rPr>
            <w:szCs w:val="24"/>
          </w:rPr>
          <w:t xml:space="preserve"> command. </w:t>
        </w:r>
      </w:ins>
      <w:ins w:id="1747" w:author="rocky" w:date="2013-11-18T14:33:00Z">
        <w:r>
          <w:rPr>
            <w:szCs w:val="24"/>
          </w:rPr>
          <w:t>The only difference is that it will not trigger auto pairing in SETUP mode.</w:t>
        </w:r>
      </w:ins>
    </w:p>
    <w:p w:rsidR="00BD4C8D" w:rsidRPr="00870474" w:rsidRDefault="00BD4C8D">
      <w:pPr>
        <w:pStyle w:val="a3"/>
        <w:ind w:leftChars="0" w:left="1440"/>
        <w:rPr>
          <w:ins w:id="1748" w:author="rocky" w:date="2013-09-10T11:45:00Z"/>
          <w:szCs w:val="24"/>
        </w:rPr>
      </w:pPr>
    </w:p>
    <w:p w:rsidR="00B03910" w:rsidRPr="00447133" w:rsidRDefault="00B03910">
      <w:pPr>
        <w:pStyle w:val="a3"/>
        <w:ind w:leftChars="0" w:left="1440"/>
        <w:rPr>
          <w:ins w:id="1749" w:author="rocky" w:date="2013-03-09T23:08:00Z"/>
          <w:sz w:val="18"/>
          <w:szCs w:val="18"/>
          <w:rPrChange w:id="1750" w:author="rocky" w:date="2013-09-09T16:58:00Z">
            <w:rPr>
              <w:ins w:id="1751" w:author="rocky" w:date="2013-03-09T23:08:00Z"/>
              <w:szCs w:val="24"/>
            </w:rPr>
          </w:rPrChange>
        </w:rPr>
      </w:pPr>
    </w:p>
    <w:p w:rsidR="008A1B16" w:rsidRDefault="008A1B16">
      <w:pPr>
        <w:widowControl/>
        <w:rPr>
          <w:ins w:id="1752" w:author="rocky" w:date="2014-06-16T17:19:00Z"/>
          <w:szCs w:val="24"/>
        </w:rPr>
      </w:pPr>
      <w:ins w:id="1753" w:author="rocky" w:date="2014-06-16T17:19:00Z">
        <w:r>
          <w:rPr>
            <w:szCs w:val="24"/>
          </w:rPr>
          <w:br w:type="page"/>
        </w:r>
      </w:ins>
    </w:p>
    <w:p w:rsidR="00E02763" w:rsidRDefault="00EC7747">
      <w:pPr>
        <w:pStyle w:val="a3"/>
        <w:numPr>
          <w:ilvl w:val="1"/>
          <w:numId w:val="19"/>
        </w:numPr>
        <w:ind w:leftChars="0"/>
        <w:rPr>
          <w:ins w:id="1754" w:author="rocky" w:date="2013-03-10T21:58:00Z"/>
          <w:szCs w:val="24"/>
        </w:rPr>
        <w:pPrChange w:id="1755" w:author="rocky" w:date="2013-03-09T23:08:00Z">
          <w:pPr>
            <w:pStyle w:val="a3"/>
            <w:ind w:leftChars="0" w:left="1440"/>
          </w:pPr>
        </w:pPrChange>
      </w:pPr>
      <w:ins w:id="1756" w:author="rocky" w:date="2013-03-09T23:08:00Z">
        <w:r>
          <w:rPr>
            <w:rFonts w:hint="eastAsia"/>
            <w:szCs w:val="24"/>
          </w:rPr>
          <w:lastRenderedPageBreak/>
          <w:t>Command mode IPA:</w:t>
        </w:r>
      </w:ins>
    </w:p>
    <w:p w:rsidR="00E02763" w:rsidRDefault="006325AD">
      <w:pPr>
        <w:pStyle w:val="a3"/>
        <w:ind w:leftChars="0" w:left="1080"/>
        <w:rPr>
          <w:ins w:id="1757" w:author="rocky" w:date="2013-03-09T23:09:00Z"/>
          <w:szCs w:val="24"/>
        </w:rPr>
        <w:pPrChange w:id="1758" w:author="rocky" w:date="2013-03-10T21:58:00Z">
          <w:pPr>
            <w:pStyle w:val="a3"/>
            <w:ind w:leftChars="0" w:left="1440"/>
          </w:pPr>
        </w:pPrChange>
      </w:pPr>
      <w:ins w:id="1759" w:author="rocky" w:date="2013-03-10T21:58:00Z">
        <w:r>
          <w:rPr>
            <w:rFonts w:hint="eastAsia"/>
            <w:szCs w:val="24"/>
          </w:rPr>
          <w:t>The command mode byte value is 03h.</w:t>
        </w:r>
      </w:ins>
    </w:p>
    <w:p w:rsidR="00E02763" w:rsidRDefault="00EC7747">
      <w:pPr>
        <w:pStyle w:val="a3"/>
        <w:numPr>
          <w:ilvl w:val="2"/>
          <w:numId w:val="19"/>
        </w:numPr>
        <w:ind w:leftChars="0"/>
        <w:rPr>
          <w:ins w:id="1760" w:author="rocky" w:date="2013-03-10T21:58:00Z"/>
          <w:szCs w:val="24"/>
        </w:rPr>
        <w:pPrChange w:id="1761" w:author="rocky" w:date="2013-03-09T23:09:00Z">
          <w:pPr>
            <w:pStyle w:val="a3"/>
            <w:ind w:leftChars="0" w:left="1440"/>
          </w:pPr>
        </w:pPrChange>
      </w:pPr>
      <w:ins w:id="1762" w:author="rocky" w:date="2013-03-09T23:09:00Z">
        <w:r>
          <w:rPr>
            <w:rFonts w:hint="eastAsia"/>
            <w:szCs w:val="24"/>
          </w:rPr>
          <w:t>SendRequest:</w:t>
        </w:r>
      </w:ins>
    </w:p>
    <w:p w:rsidR="004B63D8" w:rsidRDefault="006325AD">
      <w:pPr>
        <w:pStyle w:val="a3"/>
        <w:ind w:leftChars="0" w:left="1440"/>
        <w:rPr>
          <w:ins w:id="1763" w:author="rocky" w:date="2013-03-09T23:09:00Z"/>
          <w:szCs w:val="24"/>
        </w:rPr>
      </w:pPr>
      <w:ins w:id="1764" w:author="rocky" w:date="2013-03-10T21:58:00Z">
        <w:r>
          <w:rPr>
            <w:rFonts w:hint="eastAsia"/>
            <w:szCs w:val="24"/>
          </w:rPr>
          <w:t>The command code byte value is 01h.</w:t>
        </w:r>
      </w:ins>
    </w:p>
    <w:p w:rsidR="004B63D8" w:rsidRDefault="002A0AA4">
      <w:pPr>
        <w:pStyle w:val="a3"/>
        <w:ind w:leftChars="0" w:left="1440"/>
        <w:rPr>
          <w:ins w:id="1765" w:author="rocky" w:date="2013-03-09T23:11:00Z"/>
          <w:szCs w:val="24"/>
        </w:rPr>
      </w:pPr>
      <w:ins w:id="1766" w:author="rocky" w:date="2013-03-10T00:07:00Z">
        <w:r>
          <w:rPr>
            <w:rFonts w:hint="eastAsia"/>
            <w:szCs w:val="24"/>
          </w:rPr>
          <w:t>The to-be-added</w:t>
        </w:r>
      </w:ins>
      <w:ins w:id="1767" w:author="rocky" w:date="2013-03-09T23:09:00Z">
        <w:r w:rsidR="00EC7747">
          <w:rPr>
            <w:rFonts w:hint="eastAsia"/>
            <w:szCs w:val="24"/>
          </w:rPr>
          <w:t xml:space="preserve"> PHONE issues this</w:t>
        </w:r>
      </w:ins>
      <w:ins w:id="1768" w:author="rocky" w:date="2013-03-09T23:10:00Z">
        <w:r w:rsidR="00EC7747">
          <w:rPr>
            <w:rFonts w:hint="eastAsia"/>
            <w:szCs w:val="24"/>
          </w:rPr>
          <w:t xml:space="preserve"> command to add itself in the white list of the DEVICE.</w:t>
        </w:r>
      </w:ins>
      <w:ins w:id="1769" w:author="rocky" w:date="2013-03-09T23:15:00Z">
        <w:r w:rsidR="00945C74">
          <w:rPr>
            <w:rFonts w:hint="eastAsia"/>
            <w:szCs w:val="24"/>
          </w:rPr>
          <w:t xml:space="preserve"> The DEVICE will only accept IPA command if the admi</w:t>
        </w:r>
      </w:ins>
      <w:ins w:id="1770" w:author="rocky" w:date="2013-03-09T23:16:00Z">
        <w:r w:rsidR="00945C74">
          <w:rPr>
            <w:rFonts w:hint="eastAsia"/>
            <w:szCs w:val="24"/>
          </w:rPr>
          <w:t>ni</w:t>
        </w:r>
      </w:ins>
      <w:ins w:id="1771" w:author="rocky" w:date="2013-03-09T23:15:00Z">
        <w:r w:rsidR="00945C74">
          <w:rPr>
            <w:rFonts w:hint="eastAsia"/>
            <w:szCs w:val="24"/>
          </w:rPr>
          <w:t xml:space="preserve">strator </w:t>
        </w:r>
      </w:ins>
      <w:ins w:id="1772" w:author="rocky" w:date="2013-03-09T23:16:00Z">
        <w:r w:rsidR="00945C74">
          <w:rPr>
            <w:rFonts w:hint="eastAsia"/>
            <w:szCs w:val="24"/>
          </w:rPr>
          <w:t xml:space="preserve">has executed AUTH procedure </w:t>
        </w:r>
      </w:ins>
      <w:ins w:id="1773" w:author="rocky" w:date="2013-03-09T23:17:00Z">
        <w:r w:rsidR="00945C74">
          <w:rPr>
            <w:rFonts w:hint="eastAsia"/>
            <w:szCs w:val="24"/>
          </w:rPr>
          <w:t>with ActCode 01h.</w:t>
        </w:r>
      </w:ins>
      <w:ins w:id="1774" w:author="rocky" w:date="2013-09-09T16:26:00Z">
        <w:r w:rsidR="005D0771">
          <w:rPr>
            <w:szCs w:val="24"/>
          </w:rPr>
          <w:t xml:space="preserve"> The command data are 16-byte FID, variable length username (max 16-byte), 16-byte App_key_seed, and 16-byte Challenge.</w:t>
        </w:r>
      </w:ins>
    </w:p>
    <w:p w:rsidR="00D11066" w:rsidRPr="00D0712D" w:rsidRDefault="00D11066" w:rsidP="00D11066">
      <w:pPr>
        <w:pStyle w:val="a3"/>
        <w:pBdr>
          <w:bottom w:val="single" w:sz="6" w:space="1" w:color="auto"/>
        </w:pBdr>
        <w:ind w:leftChars="0" w:left="1440"/>
        <w:rPr>
          <w:ins w:id="1775" w:author="rocky" w:date="2013-03-09T23:11:00Z"/>
          <w:sz w:val="18"/>
          <w:szCs w:val="18"/>
        </w:rPr>
      </w:pPr>
      <w:ins w:id="1776" w:author="rocky" w:date="2013-03-09T23:1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11066" w:rsidRDefault="00D11066" w:rsidP="00D11066">
      <w:pPr>
        <w:pStyle w:val="a3"/>
        <w:ind w:leftChars="0" w:left="1440"/>
        <w:rPr>
          <w:ins w:id="1777" w:author="rocky" w:date="2013-03-09T23:11:00Z"/>
          <w:sz w:val="18"/>
          <w:szCs w:val="18"/>
        </w:rPr>
      </w:pPr>
      <w:ins w:id="1778" w:author="rocky" w:date="2013-03-09T23:11:00Z">
        <w:r>
          <w:rPr>
            <w:rFonts w:hint="eastAsia"/>
            <w:sz w:val="18"/>
            <w:szCs w:val="18"/>
          </w:rPr>
          <w:t>0</w:t>
        </w:r>
      </w:ins>
      <w:ins w:id="1779" w:author="rocky" w:date="2013-03-09T23:15:00Z">
        <w:r w:rsidR="00D66B5A">
          <w:rPr>
            <w:rFonts w:hint="eastAsia"/>
            <w:sz w:val="18"/>
            <w:szCs w:val="18"/>
          </w:rPr>
          <w:t>3</w:t>
        </w:r>
      </w:ins>
      <w:ins w:id="1780" w:author="rocky" w:date="2013-03-09T23:11:00Z">
        <w:r>
          <w:rPr>
            <w:rFonts w:hint="eastAsia"/>
            <w:sz w:val="18"/>
            <w:szCs w:val="18"/>
          </w:rPr>
          <w:t>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ins>
      <w:ins w:id="1781" w:author="rocky" w:date="2013-09-09T16:25:00Z">
        <w:r w:rsidR="009E212E">
          <w:rPr>
            <w:sz w:val="18"/>
            <w:szCs w:val="18"/>
          </w:rPr>
          <w:t>3</w:t>
        </w:r>
      </w:ins>
      <w:ins w:id="1782" w:author="rocky" w:date="2013-03-09T23:11:00Z">
        <w:r>
          <w:rPr>
            <w:rFonts w:hint="eastAsia"/>
            <w:sz w:val="18"/>
            <w:szCs w:val="18"/>
          </w:rPr>
          <w:t>0h + USERNAME length</w:t>
        </w:r>
        <w:r>
          <w:rPr>
            <w:rFonts w:hint="eastAsia"/>
            <w:sz w:val="18"/>
            <w:szCs w:val="18"/>
          </w:rPr>
          <w:tab/>
        </w:r>
        <w:r>
          <w:rPr>
            <w:rFonts w:hint="eastAsia"/>
            <w:sz w:val="18"/>
            <w:szCs w:val="18"/>
          </w:rPr>
          <w:tab/>
          <w:t>FID, USERNAME</w:t>
        </w:r>
      </w:ins>
      <w:ins w:id="1783" w:author="rocky" w:date="2013-09-09T16:25:00Z">
        <w:r w:rsidR="009E212E">
          <w:rPr>
            <w:sz w:val="18"/>
            <w:szCs w:val="18"/>
          </w:rPr>
          <w:t>, App_key_seed, Challenge</w:t>
        </w:r>
      </w:ins>
    </w:p>
    <w:p w:rsidR="0039287F" w:rsidRDefault="0039287F" w:rsidP="0039287F">
      <w:pPr>
        <w:pStyle w:val="a3"/>
        <w:ind w:leftChars="0" w:left="1440"/>
        <w:rPr>
          <w:ins w:id="1784" w:author="rocky" w:date="2013-03-09T23:12:00Z"/>
          <w:szCs w:val="24"/>
        </w:rPr>
      </w:pPr>
      <w:ins w:id="1785" w:author="rocky" w:date="2013-03-09T23:12:00Z">
        <w:r w:rsidRPr="00177C81">
          <w:rPr>
            <w:rFonts w:hint="eastAsia"/>
            <w:szCs w:val="24"/>
          </w:rPr>
          <w:t>The response</w:t>
        </w:r>
        <w:r>
          <w:rPr>
            <w:rFonts w:hint="eastAsia"/>
            <w:szCs w:val="24"/>
          </w:rPr>
          <w:t xml:space="preserve"> format is as follows. The DEVICE</w:t>
        </w:r>
        <w:r>
          <w:rPr>
            <w:szCs w:val="24"/>
          </w:rPr>
          <w:t>’</w:t>
        </w:r>
        <w:r>
          <w:rPr>
            <w:rFonts w:hint="eastAsia"/>
            <w:szCs w:val="24"/>
          </w:rPr>
          <w:t xml:space="preserve">s </w:t>
        </w:r>
      </w:ins>
      <w:ins w:id="1786" w:author="rocky" w:date="2013-03-09T23:14:00Z">
        <w:r>
          <w:rPr>
            <w:rFonts w:hint="eastAsia"/>
            <w:szCs w:val="24"/>
          </w:rPr>
          <w:t xml:space="preserve">16-byte DN, </w:t>
        </w:r>
      </w:ins>
      <w:ins w:id="1787" w:author="rocky" w:date="2013-03-09T23:12:00Z">
        <w:r>
          <w:rPr>
            <w:rFonts w:hint="eastAsia"/>
            <w:szCs w:val="24"/>
          </w:rPr>
          <w:t>16-byte DID, the 16-byte scrambled output of the DID-FID-Key and a random number, denoted by S2(DID-FID-Key, Random), the 16</w:t>
        </w:r>
        <w:r w:rsidR="008A131C">
          <w:rPr>
            <w:rFonts w:hint="eastAsia"/>
            <w:szCs w:val="24"/>
          </w:rPr>
          <w:t xml:space="preserve">-byte random number itself, </w:t>
        </w:r>
        <w:r w:rsidR="0025185C">
          <w:rPr>
            <w:rFonts w:hint="eastAsia"/>
            <w:szCs w:val="24"/>
          </w:rPr>
          <w:t>the 2</w:t>
        </w:r>
        <w:r>
          <w:rPr>
            <w:rFonts w:hint="eastAsia"/>
            <w:szCs w:val="24"/>
          </w:rPr>
          <w:t>-byte DID-FID-SN</w:t>
        </w:r>
      </w:ins>
      <w:ins w:id="1788" w:author="rocky" w:date="2013-07-29T12:37:00Z">
        <w:r w:rsidR="006A0A6D">
          <w:rPr>
            <w:szCs w:val="24"/>
          </w:rPr>
          <w:t xml:space="preserve">, </w:t>
        </w:r>
        <w:r w:rsidR="007604DC">
          <w:rPr>
            <w:szCs w:val="24"/>
          </w:rPr>
          <w:t>16</w:t>
        </w:r>
        <w:r w:rsidR="008A131C">
          <w:rPr>
            <w:szCs w:val="24"/>
          </w:rPr>
          <w:t>-byte Access_right</w:t>
        </w:r>
      </w:ins>
      <w:ins w:id="1789" w:author="rocky" w:date="2013-09-10T15:05:00Z">
        <w:r w:rsidR="006A0A6D">
          <w:rPr>
            <w:szCs w:val="24"/>
          </w:rPr>
          <w:t xml:space="preserve">, and </w:t>
        </w:r>
      </w:ins>
      <w:ins w:id="1790" w:author="rocky" w:date="2013-09-10T15:06:00Z">
        <w:r w:rsidR="006A0A6D">
          <w:rPr>
            <w:szCs w:val="24"/>
          </w:rPr>
          <w:t>SHA256-HMAC(App_key, Challenge)</w:t>
        </w:r>
      </w:ins>
      <w:ins w:id="1791" w:author="rocky" w:date="2013-03-09T23:12:00Z">
        <w:r>
          <w:rPr>
            <w:rFonts w:hint="eastAsia"/>
            <w:szCs w:val="24"/>
          </w:rPr>
          <w:t xml:space="preserve"> are sent back in response data bytes.</w:t>
        </w:r>
      </w:ins>
    </w:p>
    <w:p w:rsidR="0039287F" w:rsidRPr="00D0712D" w:rsidRDefault="0039287F" w:rsidP="0039287F">
      <w:pPr>
        <w:pStyle w:val="a3"/>
        <w:pBdr>
          <w:bottom w:val="single" w:sz="6" w:space="1" w:color="auto"/>
        </w:pBdr>
        <w:ind w:leftChars="0" w:left="1440"/>
        <w:rPr>
          <w:ins w:id="1792" w:author="rocky" w:date="2013-03-09T23:12:00Z"/>
          <w:sz w:val="18"/>
          <w:szCs w:val="18"/>
        </w:rPr>
      </w:pPr>
      <w:ins w:id="1793" w:author="rocky" w:date="2013-03-09T23:12: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ins>
      <w:ins w:id="1794" w:author="rocky" w:date="2013-03-09T23:14:00Z">
        <w:r>
          <w:rPr>
            <w:rFonts w:hint="eastAsia"/>
            <w:sz w:val="18"/>
            <w:szCs w:val="18"/>
          </w:rPr>
          <w:t xml:space="preserve">  </w:t>
        </w:r>
      </w:ins>
      <w:ins w:id="1795" w:author="rocky" w:date="2013-03-09T23:12:00Z">
        <w:r>
          <w:rPr>
            <w:rFonts w:hint="eastAsia"/>
            <w:sz w:val="18"/>
            <w:szCs w:val="18"/>
          </w:rPr>
          <w:t>Data_bytes</w:t>
        </w:r>
      </w:ins>
    </w:p>
    <w:p w:rsidR="005D0771" w:rsidRPr="0089539D" w:rsidRDefault="0039287F">
      <w:pPr>
        <w:pStyle w:val="a3"/>
        <w:ind w:leftChars="0" w:left="1440"/>
        <w:rPr>
          <w:ins w:id="1796" w:author="rocky" w:date="2013-07-29T12:36:00Z"/>
          <w:sz w:val="18"/>
          <w:szCs w:val="18"/>
          <w:rPrChange w:id="1797" w:author="rocky" w:date="2013-09-10T15:05:00Z">
            <w:rPr>
              <w:ins w:id="1798" w:author="rocky" w:date="2013-07-29T12:36:00Z"/>
            </w:rPr>
          </w:rPrChange>
        </w:rPr>
      </w:pPr>
      <w:ins w:id="1799" w:author="rocky" w:date="2013-03-09T23:12:00Z">
        <w:r>
          <w:rPr>
            <w:rFonts w:hint="eastAsia"/>
            <w:sz w:val="18"/>
            <w:szCs w:val="18"/>
          </w:rPr>
          <w:t>00h if OK</w:t>
        </w:r>
        <w:r>
          <w:rPr>
            <w:rFonts w:hint="eastAsia"/>
            <w:sz w:val="18"/>
            <w:szCs w:val="18"/>
          </w:rPr>
          <w:tab/>
          <w:t>0</w:t>
        </w:r>
      </w:ins>
      <w:ins w:id="1800" w:author="rocky" w:date="2013-03-09T23:15:00Z">
        <w:r w:rsidR="00D66B5A">
          <w:rPr>
            <w:rFonts w:hint="eastAsia"/>
            <w:sz w:val="18"/>
            <w:szCs w:val="18"/>
          </w:rPr>
          <w:t>3</w:t>
        </w:r>
      </w:ins>
      <w:ins w:id="1801" w:author="rocky" w:date="2013-03-09T23:12:00Z">
        <w:r>
          <w:rPr>
            <w:rFonts w:hint="eastAsia"/>
            <w:sz w:val="18"/>
            <w:szCs w:val="18"/>
          </w:rPr>
          <w:t>h</w:t>
        </w:r>
        <w:r>
          <w:rPr>
            <w:rFonts w:hint="eastAsia"/>
            <w:sz w:val="18"/>
            <w:szCs w:val="18"/>
          </w:rPr>
          <w:tab/>
          <w:t>01h</w:t>
        </w:r>
        <w:r>
          <w:rPr>
            <w:rFonts w:hint="eastAsia"/>
            <w:sz w:val="18"/>
            <w:szCs w:val="18"/>
          </w:rPr>
          <w:tab/>
        </w:r>
      </w:ins>
      <w:ins w:id="1802" w:author="rocky" w:date="2014-06-17T15:46:00Z">
        <w:r w:rsidR="008C1B64">
          <w:rPr>
            <w:sz w:val="18"/>
            <w:szCs w:val="18"/>
          </w:rPr>
          <w:t>6F</w:t>
        </w:r>
      </w:ins>
      <w:ins w:id="1803" w:author="rocky" w:date="2013-03-09T23:12:00Z">
        <w:r>
          <w:rPr>
            <w:rFonts w:hint="eastAsia"/>
            <w:sz w:val="18"/>
            <w:szCs w:val="18"/>
          </w:rPr>
          <w:t>h</w:t>
        </w:r>
        <w:r>
          <w:rPr>
            <w:rFonts w:hint="eastAsia"/>
            <w:sz w:val="18"/>
            <w:szCs w:val="18"/>
          </w:rPr>
          <w:tab/>
        </w:r>
      </w:ins>
      <w:ins w:id="1804" w:author="rocky" w:date="2013-03-09T23:14:00Z">
        <w:r>
          <w:rPr>
            <w:rFonts w:hint="eastAsia"/>
            <w:sz w:val="18"/>
            <w:szCs w:val="18"/>
          </w:rPr>
          <w:t xml:space="preserve">    </w:t>
        </w:r>
      </w:ins>
      <w:ins w:id="1805" w:author="rocky" w:date="2013-03-09T23:13:00Z">
        <w:r>
          <w:rPr>
            <w:rFonts w:hint="eastAsia"/>
            <w:sz w:val="18"/>
            <w:szCs w:val="18"/>
          </w:rPr>
          <w:t xml:space="preserve">DN, </w:t>
        </w:r>
      </w:ins>
      <w:ins w:id="1806" w:author="rocky" w:date="2013-03-09T23:12:00Z">
        <w:r>
          <w:rPr>
            <w:rFonts w:hint="eastAsia"/>
            <w:sz w:val="18"/>
            <w:szCs w:val="18"/>
          </w:rPr>
          <w:t>DID, S2(DID-FID-Key, Random), Random, DID-FID-SN</w:t>
        </w:r>
      </w:ins>
    </w:p>
    <w:p w:rsidR="00C85B03" w:rsidRPr="00D0712D" w:rsidRDefault="00C85B03" w:rsidP="00C85B03">
      <w:pPr>
        <w:pStyle w:val="a3"/>
        <w:pBdr>
          <w:bottom w:val="single" w:sz="6" w:space="1" w:color="auto"/>
        </w:pBdr>
        <w:ind w:leftChars="0" w:left="1440"/>
        <w:rPr>
          <w:ins w:id="1807" w:author="rocky" w:date="2013-07-29T12:36:00Z"/>
          <w:sz w:val="18"/>
          <w:szCs w:val="18"/>
        </w:rPr>
      </w:pPr>
      <w:ins w:id="1808" w:author="rocky" w:date="2013-07-29T12:36:00Z">
        <w:r>
          <w:rPr>
            <w:rFonts w:hint="eastAsia"/>
            <w:sz w:val="18"/>
            <w:szCs w:val="18"/>
          </w:rPr>
          <w:t>Data_bytes</w:t>
        </w:r>
      </w:ins>
      <w:ins w:id="1809" w:author="rocky" w:date="2013-07-29T12:37:00Z">
        <w:r>
          <w:rPr>
            <w:sz w:val="18"/>
            <w:szCs w:val="18"/>
          </w:rPr>
          <w:t xml:space="preserve"> (cont)</w:t>
        </w:r>
      </w:ins>
    </w:p>
    <w:p w:rsidR="0089539D" w:rsidRDefault="00C85B03" w:rsidP="0089539D">
      <w:pPr>
        <w:pStyle w:val="a3"/>
        <w:ind w:leftChars="0" w:left="1440"/>
        <w:rPr>
          <w:ins w:id="1810" w:author="rocky" w:date="2013-09-10T15:05:00Z"/>
          <w:sz w:val="18"/>
          <w:szCs w:val="18"/>
        </w:rPr>
      </w:pPr>
      <w:ins w:id="1811" w:author="rocky" w:date="2013-07-29T12:37:00Z">
        <w:r>
          <w:rPr>
            <w:rFonts w:hint="eastAsia"/>
            <w:sz w:val="18"/>
            <w:szCs w:val="18"/>
          </w:rPr>
          <w:t>A</w:t>
        </w:r>
        <w:r>
          <w:rPr>
            <w:sz w:val="18"/>
            <w:szCs w:val="18"/>
          </w:rPr>
          <w:t>ccess_Right</w:t>
        </w:r>
      </w:ins>
      <w:ins w:id="1812" w:author="rocky" w:date="2013-09-10T15:05:00Z">
        <w:r w:rsidR="0089539D">
          <w:rPr>
            <w:sz w:val="18"/>
            <w:szCs w:val="18"/>
          </w:rPr>
          <w:t xml:space="preserve">, </w:t>
        </w:r>
        <w:r w:rsidR="0089539D">
          <w:rPr>
            <w:rFonts w:hint="eastAsia"/>
            <w:sz w:val="18"/>
            <w:szCs w:val="18"/>
          </w:rPr>
          <w:t>SHA256-HMAC(</w:t>
        </w:r>
        <w:r w:rsidR="0089539D">
          <w:rPr>
            <w:sz w:val="18"/>
            <w:szCs w:val="18"/>
          </w:rPr>
          <w:t>App_key, Challenge</w:t>
        </w:r>
        <w:r w:rsidR="0089539D">
          <w:rPr>
            <w:rFonts w:hint="eastAsia"/>
            <w:sz w:val="18"/>
            <w:szCs w:val="18"/>
          </w:rPr>
          <w:t>)</w:t>
        </w:r>
      </w:ins>
      <w:ins w:id="1813" w:author="rocky" w:date="2014-06-17T15:45:00Z">
        <w:r w:rsidR="00B00025">
          <w:rPr>
            <w:sz w:val="18"/>
            <w:szCs w:val="18"/>
          </w:rPr>
          <w:t>, Sequence_number</w:t>
        </w:r>
      </w:ins>
      <w:ins w:id="1814" w:author="rocky" w:date="2014-06-17T18:46:00Z">
        <w:r w:rsidR="00B82337">
          <w:rPr>
            <w:sz w:val="18"/>
            <w:szCs w:val="18"/>
          </w:rPr>
          <w:t>, Rolling_number</w:t>
        </w:r>
      </w:ins>
      <w:ins w:id="1815" w:author="rocky" w:date="2015-10-13T19:24:00Z">
        <w:r w:rsidR="005F133F">
          <w:rPr>
            <w:sz w:val="18"/>
            <w:szCs w:val="18"/>
          </w:rPr>
          <w:t>, MAC</w:t>
        </w:r>
      </w:ins>
    </w:p>
    <w:p w:rsidR="00C85B03" w:rsidRPr="0089539D" w:rsidRDefault="00C85B03">
      <w:pPr>
        <w:pStyle w:val="a3"/>
        <w:ind w:leftChars="0" w:left="1440"/>
        <w:rPr>
          <w:ins w:id="1816" w:author="rocky" w:date="2013-07-29T12:36:00Z"/>
          <w:sz w:val="18"/>
          <w:szCs w:val="18"/>
        </w:rPr>
      </w:pPr>
    </w:p>
    <w:p w:rsidR="00C85B03" w:rsidRPr="00D0712D" w:rsidRDefault="00C85B03" w:rsidP="00C85B03">
      <w:pPr>
        <w:pStyle w:val="a3"/>
        <w:pBdr>
          <w:bottom w:val="single" w:sz="6" w:space="1" w:color="auto"/>
        </w:pBdr>
        <w:ind w:leftChars="0" w:left="1440"/>
        <w:rPr>
          <w:ins w:id="1817" w:author="rocky" w:date="2013-07-29T12:36:00Z"/>
          <w:sz w:val="18"/>
          <w:szCs w:val="18"/>
        </w:rPr>
      </w:pPr>
      <w:ins w:id="1818" w:author="rocky" w:date="2013-07-29T12:36: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66B5A" w:rsidRPr="00C85B03" w:rsidRDefault="00D66B5A">
      <w:pPr>
        <w:pStyle w:val="a3"/>
        <w:ind w:leftChars="0" w:left="1440"/>
        <w:rPr>
          <w:ins w:id="1819" w:author="rocky" w:date="2013-03-09T23:12:00Z"/>
          <w:sz w:val="18"/>
          <w:szCs w:val="18"/>
          <w:rPrChange w:id="1820" w:author="rocky" w:date="2013-07-29T12:36:00Z">
            <w:rPr>
              <w:ins w:id="1821" w:author="rocky" w:date="2013-03-09T23:12:00Z"/>
            </w:rPr>
          </w:rPrChange>
        </w:rPr>
      </w:pPr>
      <w:ins w:id="1822" w:author="rocky" w:date="2013-03-09T23:15:00Z">
        <w:r w:rsidRPr="00C85B03">
          <w:rPr>
            <w:sz w:val="18"/>
            <w:szCs w:val="18"/>
            <w:rPrChange w:id="1823" w:author="rocky" w:date="2013-07-29T12:36:00Z">
              <w:rPr/>
            </w:rPrChange>
          </w:rPr>
          <w:t>01h if fails</w:t>
        </w:r>
        <w:r w:rsidRPr="00C85B03">
          <w:rPr>
            <w:sz w:val="18"/>
            <w:szCs w:val="18"/>
            <w:rPrChange w:id="1824" w:author="rocky" w:date="2013-07-29T12:36:00Z">
              <w:rPr/>
            </w:rPrChange>
          </w:rPr>
          <w:tab/>
          <w:t>03h</w:t>
        </w:r>
        <w:r w:rsidRPr="00C85B03">
          <w:rPr>
            <w:sz w:val="18"/>
            <w:szCs w:val="18"/>
            <w:rPrChange w:id="1825" w:author="rocky" w:date="2013-07-29T12:36:00Z">
              <w:rPr/>
            </w:rPrChange>
          </w:rPr>
          <w:tab/>
          <w:t>01h</w:t>
        </w:r>
        <w:r w:rsidRPr="00C85B03">
          <w:rPr>
            <w:sz w:val="18"/>
            <w:szCs w:val="18"/>
            <w:rPrChange w:id="1826" w:author="rocky" w:date="2013-07-29T12:36:00Z">
              <w:rPr/>
            </w:rPrChange>
          </w:rPr>
          <w:tab/>
          <w:t>N/A</w:t>
        </w:r>
        <w:r w:rsidRPr="00C85B03">
          <w:rPr>
            <w:sz w:val="18"/>
            <w:szCs w:val="18"/>
            <w:rPrChange w:id="1827" w:author="rocky" w:date="2013-07-29T12:36:00Z">
              <w:rPr/>
            </w:rPrChange>
          </w:rPr>
          <w:tab/>
          <w:t xml:space="preserve">    N/A</w:t>
        </w:r>
      </w:ins>
    </w:p>
    <w:p w:rsidR="004B63D8" w:rsidRDefault="004B63D8">
      <w:pPr>
        <w:pStyle w:val="a3"/>
        <w:ind w:leftChars="0" w:left="1440"/>
        <w:rPr>
          <w:ins w:id="1828" w:author="rocky" w:date="2013-03-09T23:09:00Z"/>
          <w:szCs w:val="24"/>
        </w:rPr>
      </w:pPr>
    </w:p>
    <w:p w:rsidR="00E02763" w:rsidRDefault="00F04AE6">
      <w:pPr>
        <w:pStyle w:val="a3"/>
        <w:numPr>
          <w:ilvl w:val="2"/>
          <w:numId w:val="19"/>
        </w:numPr>
        <w:ind w:leftChars="0"/>
        <w:rPr>
          <w:ins w:id="1829" w:author="rocky" w:date="2013-03-10T21:59:00Z"/>
          <w:szCs w:val="24"/>
        </w:rPr>
        <w:pPrChange w:id="1830" w:author="rocky" w:date="2013-03-09T23:18:00Z">
          <w:pPr>
            <w:pStyle w:val="a3"/>
            <w:ind w:leftChars="0" w:left="1440"/>
          </w:pPr>
        </w:pPrChange>
      </w:pPr>
      <w:ins w:id="1831" w:author="rocky" w:date="2013-03-10T00:05:00Z">
        <w:r>
          <w:rPr>
            <w:rFonts w:hint="eastAsia"/>
            <w:szCs w:val="24"/>
          </w:rPr>
          <w:t>Client</w:t>
        </w:r>
      </w:ins>
      <w:ins w:id="1832" w:author="rocky" w:date="2013-03-09T23:09:00Z">
        <w:r w:rsidR="00EC7747">
          <w:rPr>
            <w:rFonts w:hint="eastAsia"/>
            <w:szCs w:val="24"/>
          </w:rPr>
          <w:t>Finish</w:t>
        </w:r>
      </w:ins>
      <w:ins w:id="1833" w:author="rocky" w:date="2013-03-09T23:18:00Z">
        <w:r w:rsidR="00030771">
          <w:rPr>
            <w:rFonts w:hint="eastAsia"/>
            <w:szCs w:val="24"/>
          </w:rPr>
          <w:t>:</w:t>
        </w:r>
      </w:ins>
    </w:p>
    <w:p w:rsidR="004B63D8" w:rsidRDefault="006325AD">
      <w:pPr>
        <w:pStyle w:val="a3"/>
        <w:ind w:leftChars="0" w:left="1440"/>
        <w:rPr>
          <w:ins w:id="1834" w:author="rocky" w:date="2013-03-09T23:18:00Z"/>
          <w:szCs w:val="24"/>
        </w:rPr>
      </w:pPr>
      <w:ins w:id="1835" w:author="rocky" w:date="2013-03-10T21:59:00Z">
        <w:r>
          <w:rPr>
            <w:rFonts w:hint="eastAsia"/>
            <w:szCs w:val="24"/>
          </w:rPr>
          <w:t>The command code byte value is 02h.</w:t>
        </w:r>
      </w:ins>
    </w:p>
    <w:p w:rsidR="00030771" w:rsidRDefault="002A0AA4" w:rsidP="00030771">
      <w:pPr>
        <w:pStyle w:val="a3"/>
        <w:ind w:leftChars="0" w:left="1440"/>
        <w:rPr>
          <w:ins w:id="1836" w:author="rocky" w:date="2013-03-09T23:18:00Z"/>
          <w:szCs w:val="24"/>
        </w:rPr>
      </w:pPr>
      <w:ins w:id="1837" w:author="rocky" w:date="2013-03-10T00:07:00Z">
        <w:r>
          <w:rPr>
            <w:rFonts w:hint="eastAsia"/>
            <w:szCs w:val="24"/>
          </w:rPr>
          <w:t xml:space="preserve">The to-be-added </w:t>
        </w:r>
      </w:ins>
      <w:ins w:id="1838" w:author="rocky" w:date="2013-03-09T23:18:00Z">
        <w:r w:rsidR="00030771">
          <w:rPr>
            <w:rFonts w:hint="eastAsia"/>
            <w:szCs w:val="24"/>
          </w:rPr>
          <w:t xml:space="preserve">PHONE </w:t>
        </w:r>
        <w:r w:rsidR="00030771">
          <w:rPr>
            <w:szCs w:val="24"/>
          </w:rPr>
          <w:t>issue</w:t>
        </w:r>
        <w:r w:rsidR="00030771">
          <w:rPr>
            <w:rFonts w:hint="eastAsia"/>
            <w:szCs w:val="24"/>
          </w:rPr>
          <w:t xml:space="preserve">s the command to notify DEVICE the completion of reading necessary </w:t>
        </w:r>
        <w:r w:rsidR="00030771">
          <w:rPr>
            <w:szCs w:val="24"/>
          </w:rPr>
          <w:t>response</w:t>
        </w:r>
        <w:r w:rsidR="00030771">
          <w:rPr>
            <w:rFonts w:hint="eastAsia"/>
            <w:szCs w:val="24"/>
          </w:rPr>
          <w:t xml:space="preserve"> data of a former </w:t>
        </w:r>
      </w:ins>
      <w:ins w:id="1839" w:author="rocky" w:date="2013-03-10T00:06:00Z">
        <w:r w:rsidR="00F04AE6">
          <w:rPr>
            <w:rFonts w:hint="eastAsia"/>
            <w:szCs w:val="24"/>
          </w:rPr>
          <w:t xml:space="preserve">IPA </w:t>
        </w:r>
      </w:ins>
      <w:ins w:id="1840" w:author="rocky" w:date="2013-03-09T23:18:00Z">
        <w:r w:rsidR="00030771">
          <w:rPr>
            <w:rFonts w:hint="eastAsia"/>
            <w:szCs w:val="24"/>
          </w:rPr>
          <w:t xml:space="preserve">SendReqeust command and </w:t>
        </w:r>
      </w:ins>
      <w:ins w:id="1841" w:author="rocky" w:date="2013-03-09T23:19:00Z">
        <w:r w:rsidR="00030771">
          <w:rPr>
            <w:rFonts w:hint="eastAsia"/>
            <w:szCs w:val="24"/>
          </w:rPr>
          <w:t>the IPA</w:t>
        </w:r>
      </w:ins>
      <w:ins w:id="1842" w:author="rocky" w:date="2013-03-09T23:18:00Z">
        <w:r w:rsidR="00030771">
          <w:rPr>
            <w:rFonts w:hint="eastAsia"/>
            <w:szCs w:val="24"/>
          </w:rPr>
          <w:t xml:space="preserve"> procedure </w:t>
        </w:r>
      </w:ins>
      <w:ins w:id="1843" w:author="rocky" w:date="2013-03-09T23:19:00Z">
        <w:r w:rsidR="00030771">
          <w:rPr>
            <w:rFonts w:hint="eastAsia"/>
            <w:szCs w:val="24"/>
          </w:rPr>
          <w:t xml:space="preserve">for thus user </w:t>
        </w:r>
      </w:ins>
      <w:ins w:id="1844" w:author="rocky" w:date="2013-03-09T23:18:00Z">
        <w:r w:rsidR="00030771">
          <w:rPr>
            <w:rFonts w:hint="eastAsia"/>
            <w:szCs w:val="24"/>
          </w:rPr>
          <w:t>is successfully performed.</w:t>
        </w:r>
      </w:ins>
    </w:p>
    <w:p w:rsidR="00030771" w:rsidRPr="00D0712D" w:rsidRDefault="00030771" w:rsidP="00030771">
      <w:pPr>
        <w:pStyle w:val="a3"/>
        <w:pBdr>
          <w:bottom w:val="single" w:sz="6" w:space="1" w:color="auto"/>
        </w:pBdr>
        <w:ind w:leftChars="0" w:left="1440"/>
        <w:rPr>
          <w:ins w:id="1845" w:author="rocky" w:date="2013-03-09T23:18:00Z"/>
          <w:sz w:val="18"/>
          <w:szCs w:val="18"/>
        </w:rPr>
      </w:pPr>
      <w:ins w:id="1846" w:author="rocky" w:date="2013-03-09T23: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030771" w:rsidRDefault="00030771" w:rsidP="00030771">
      <w:pPr>
        <w:pStyle w:val="a3"/>
        <w:ind w:leftChars="0" w:left="1440"/>
        <w:rPr>
          <w:ins w:id="1847" w:author="rocky" w:date="2013-03-09T23:18:00Z"/>
          <w:sz w:val="18"/>
          <w:szCs w:val="18"/>
        </w:rPr>
      </w:pPr>
      <w:ins w:id="1848" w:author="rocky" w:date="2013-03-09T23:18:00Z">
        <w:r>
          <w:rPr>
            <w:rFonts w:hint="eastAsia"/>
            <w:sz w:val="18"/>
            <w:szCs w:val="18"/>
          </w:rPr>
          <w:t>0</w:t>
        </w:r>
      </w:ins>
      <w:ins w:id="1849" w:author="rocky" w:date="2013-03-09T23:20:00Z">
        <w:r>
          <w:rPr>
            <w:rFonts w:hint="eastAsia"/>
            <w:sz w:val="18"/>
            <w:szCs w:val="18"/>
          </w:rPr>
          <w:t>3</w:t>
        </w:r>
      </w:ins>
      <w:ins w:id="1850" w:author="rocky" w:date="2013-03-09T23:18:00Z">
        <w:r>
          <w:rPr>
            <w:rFonts w:hint="eastAsia"/>
            <w:sz w:val="18"/>
            <w:szCs w:val="18"/>
          </w:rPr>
          <w:t>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N/A</w:t>
        </w:r>
      </w:ins>
    </w:p>
    <w:p w:rsidR="004C3149" w:rsidRDefault="00153320" w:rsidP="004C3149">
      <w:pPr>
        <w:pStyle w:val="a3"/>
        <w:ind w:leftChars="0" w:left="1440"/>
        <w:rPr>
          <w:ins w:id="1851" w:author="rocky" w:date="2013-10-14T18:03:00Z"/>
          <w:szCs w:val="24"/>
        </w:rPr>
      </w:pPr>
      <w:ins w:id="1852" w:author="rocky" w:date="2013-03-10T22:26: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ins w:id="1853" w:author="rocky" w:date="2013-10-14T18:03:00Z">
        <w:r w:rsidR="004C3149">
          <w:rPr>
            <w:szCs w:val="24"/>
          </w:rPr>
          <w:t xml:space="preserve"> </w:t>
        </w:r>
      </w:ins>
    </w:p>
    <w:p w:rsidR="004C3149" w:rsidRDefault="004C3149" w:rsidP="004C3149">
      <w:pPr>
        <w:pStyle w:val="a3"/>
        <w:ind w:leftChars="0" w:left="1440"/>
        <w:rPr>
          <w:ins w:id="1854" w:author="rocky" w:date="2013-10-14T18:03:00Z"/>
          <w:szCs w:val="24"/>
        </w:rPr>
      </w:pPr>
      <w:ins w:id="1855" w:author="rocky" w:date="2013-10-14T18:03:00Z">
        <w:r>
          <w:rPr>
            <w:szCs w:val="24"/>
          </w:rPr>
          <w:t xml:space="preserve">For IPA successful case, the response contains extra data which Device need to notify client. The first byte ‘Num_of_item’ describe how many </w:t>
        </w:r>
        <w:r>
          <w:rPr>
            <w:szCs w:val="24"/>
          </w:rPr>
          <w:lastRenderedPageBreak/>
          <w:t>items the device will send to client. Then there are sets of {ItemID, ItemLen, ItemData} which contains the data item to transmit. M is the sum of all {ItemID, ItemLen, ItemData} sets transmitted.</w:t>
        </w:r>
      </w:ins>
    </w:p>
    <w:p w:rsidR="00153320" w:rsidRPr="004C3149" w:rsidRDefault="00153320" w:rsidP="00153320">
      <w:pPr>
        <w:pStyle w:val="a3"/>
        <w:ind w:leftChars="0" w:left="1440"/>
        <w:rPr>
          <w:ins w:id="1856" w:author="rocky" w:date="2013-03-10T22:26:00Z"/>
          <w:szCs w:val="24"/>
        </w:rPr>
      </w:pPr>
    </w:p>
    <w:p w:rsidR="00030771" w:rsidRPr="00D0712D" w:rsidRDefault="00030771" w:rsidP="00030771">
      <w:pPr>
        <w:pStyle w:val="a3"/>
        <w:pBdr>
          <w:bottom w:val="single" w:sz="6" w:space="1" w:color="auto"/>
        </w:pBdr>
        <w:ind w:leftChars="0" w:left="1440"/>
        <w:rPr>
          <w:ins w:id="1857" w:author="rocky" w:date="2013-03-09T23:18:00Z"/>
          <w:sz w:val="18"/>
          <w:szCs w:val="18"/>
        </w:rPr>
      </w:pPr>
      <w:ins w:id="1858" w:author="rocky" w:date="2013-03-09T23:1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1859" w:author="rocky" w:date="2013-10-14T18:02:00Z">
        <w:r w:rsidR="004C3149">
          <w:rPr>
            <w:sz w:val="18"/>
            <w:szCs w:val="18"/>
          </w:rPr>
          <w:tab/>
        </w:r>
        <w:r w:rsidR="004C3149">
          <w:rPr>
            <w:sz w:val="18"/>
            <w:szCs w:val="18"/>
          </w:rPr>
          <w:tab/>
        </w:r>
      </w:ins>
      <w:ins w:id="1860" w:author="rocky" w:date="2013-03-09T23: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1861" w:author="rocky" w:date="2013-10-14T18:02:00Z">
        <w:r w:rsidR="004C3149">
          <w:rPr>
            <w:sz w:val="18"/>
            <w:szCs w:val="18"/>
          </w:rPr>
          <w:tab/>
        </w:r>
      </w:ins>
      <w:ins w:id="1862" w:author="rocky" w:date="2013-03-09T23:18:00Z">
        <w:r>
          <w:rPr>
            <w:rFonts w:hint="eastAsia"/>
            <w:sz w:val="18"/>
            <w:szCs w:val="18"/>
          </w:rPr>
          <w:t>Data_bytes</w:t>
        </w:r>
      </w:ins>
    </w:p>
    <w:p w:rsidR="00030771" w:rsidRDefault="00030771" w:rsidP="00030771">
      <w:pPr>
        <w:pStyle w:val="a3"/>
        <w:ind w:leftChars="0" w:left="1440"/>
        <w:rPr>
          <w:ins w:id="1863" w:author="rocky" w:date="2013-10-14T18:01:00Z"/>
          <w:sz w:val="18"/>
          <w:szCs w:val="18"/>
        </w:rPr>
      </w:pPr>
      <w:ins w:id="1864" w:author="rocky" w:date="2013-03-09T23:18:00Z">
        <w:r>
          <w:rPr>
            <w:rFonts w:hint="eastAsia"/>
            <w:sz w:val="18"/>
            <w:szCs w:val="18"/>
          </w:rPr>
          <w:t>00h if OK</w:t>
        </w:r>
        <w:r>
          <w:rPr>
            <w:rFonts w:hint="eastAsia"/>
            <w:sz w:val="18"/>
            <w:szCs w:val="18"/>
          </w:rPr>
          <w:tab/>
        </w:r>
        <w:r>
          <w:rPr>
            <w:rFonts w:hint="eastAsia"/>
            <w:sz w:val="18"/>
            <w:szCs w:val="18"/>
          </w:rPr>
          <w:tab/>
        </w:r>
        <w:r>
          <w:rPr>
            <w:rFonts w:hint="eastAsia"/>
            <w:sz w:val="18"/>
            <w:szCs w:val="18"/>
          </w:rPr>
          <w:tab/>
        </w:r>
      </w:ins>
      <w:ins w:id="1865" w:author="rocky" w:date="2013-10-14T18:02:00Z">
        <w:r w:rsidR="004C3149">
          <w:rPr>
            <w:sz w:val="18"/>
            <w:szCs w:val="18"/>
          </w:rPr>
          <w:tab/>
        </w:r>
        <w:r w:rsidR="004C3149">
          <w:rPr>
            <w:sz w:val="18"/>
            <w:szCs w:val="18"/>
          </w:rPr>
          <w:tab/>
        </w:r>
      </w:ins>
      <w:ins w:id="1866" w:author="rocky" w:date="2013-03-09T23:18:00Z">
        <w:r>
          <w:rPr>
            <w:rFonts w:hint="eastAsia"/>
            <w:sz w:val="18"/>
            <w:szCs w:val="18"/>
          </w:rPr>
          <w:t>0</w:t>
        </w:r>
      </w:ins>
      <w:ins w:id="1867" w:author="rocky" w:date="2013-03-09T23:20:00Z">
        <w:r>
          <w:rPr>
            <w:rFonts w:hint="eastAsia"/>
            <w:sz w:val="18"/>
            <w:szCs w:val="18"/>
          </w:rPr>
          <w:t>3</w:t>
        </w:r>
      </w:ins>
      <w:ins w:id="1868" w:author="rocky" w:date="2013-03-09T23:18:00Z">
        <w:r w:rsidR="004C3149">
          <w:rPr>
            <w:rFonts w:hint="eastAsia"/>
            <w:sz w:val="18"/>
            <w:szCs w:val="18"/>
          </w:rPr>
          <w:t>h</w:t>
        </w:r>
        <w:r w:rsidR="004C3149">
          <w:rPr>
            <w:rFonts w:hint="eastAsia"/>
            <w:sz w:val="18"/>
            <w:szCs w:val="18"/>
          </w:rPr>
          <w:tab/>
          <w:t>02h</w:t>
        </w:r>
        <w:r w:rsidR="004C3149">
          <w:rPr>
            <w:rFonts w:hint="eastAsia"/>
            <w:sz w:val="18"/>
            <w:szCs w:val="18"/>
          </w:rPr>
          <w:tab/>
        </w:r>
      </w:ins>
      <w:ins w:id="1869" w:author="rocky" w:date="2013-10-14T18:02:00Z">
        <w:r w:rsidR="004C3149">
          <w:rPr>
            <w:sz w:val="18"/>
            <w:szCs w:val="18"/>
          </w:rPr>
          <w:t>0</w:t>
        </w:r>
      </w:ins>
      <w:ins w:id="1870" w:author="rocky" w:date="2013-03-09T23:18:00Z">
        <w:r w:rsidR="004C3149">
          <w:rPr>
            <w:rFonts w:hint="eastAsia"/>
            <w:sz w:val="18"/>
            <w:szCs w:val="18"/>
          </w:rPr>
          <w:t>1h + M</w:t>
        </w:r>
        <w:r w:rsidR="004C3149">
          <w:rPr>
            <w:rFonts w:hint="eastAsia"/>
            <w:sz w:val="18"/>
            <w:szCs w:val="18"/>
          </w:rPr>
          <w:tab/>
        </w:r>
        <w:r w:rsidR="004C3149">
          <w:rPr>
            <w:rFonts w:hint="eastAsia"/>
            <w:sz w:val="18"/>
            <w:szCs w:val="18"/>
          </w:rPr>
          <w:tab/>
          <w:t>Num_of_item</w:t>
        </w:r>
      </w:ins>
      <w:ins w:id="1871" w:author="rocky" w:date="2013-10-14T18:02:00Z">
        <w:r w:rsidR="004C3149">
          <w:rPr>
            <w:sz w:val="18"/>
            <w:szCs w:val="18"/>
          </w:rPr>
          <w:t>,</w:t>
        </w:r>
      </w:ins>
    </w:p>
    <w:p w:rsidR="004C3149" w:rsidRPr="00D0712D" w:rsidRDefault="004C3149" w:rsidP="004C3149">
      <w:pPr>
        <w:pStyle w:val="a3"/>
        <w:pBdr>
          <w:bottom w:val="single" w:sz="6" w:space="1" w:color="auto"/>
        </w:pBdr>
        <w:ind w:leftChars="0" w:left="1440"/>
        <w:rPr>
          <w:ins w:id="1872" w:author="rocky" w:date="2013-10-14T18:01:00Z"/>
          <w:sz w:val="18"/>
          <w:szCs w:val="18"/>
        </w:rPr>
      </w:pPr>
      <w:ins w:id="1873" w:author="rocky" w:date="2013-10-14T18:01:00Z">
        <w:r>
          <w:rPr>
            <w:rFonts w:hint="eastAsia"/>
            <w:sz w:val="18"/>
            <w:szCs w:val="18"/>
          </w:rPr>
          <w:t>Data_bytes</w:t>
        </w:r>
      </w:ins>
    </w:p>
    <w:p w:rsidR="004C3149" w:rsidRDefault="004C3149" w:rsidP="004C3149">
      <w:pPr>
        <w:rPr>
          <w:ins w:id="1874" w:author="rocky" w:date="2013-10-14T18:01:00Z"/>
          <w:sz w:val="18"/>
          <w:szCs w:val="18"/>
        </w:rPr>
      </w:pPr>
      <w:ins w:id="1875" w:author="rocky" w:date="2013-10-14T18:01:00Z">
        <w:r>
          <w:rPr>
            <w:sz w:val="18"/>
            <w:szCs w:val="18"/>
          </w:rPr>
          <w:tab/>
        </w:r>
        <w:r>
          <w:rPr>
            <w:sz w:val="18"/>
            <w:szCs w:val="18"/>
          </w:rPr>
          <w:tab/>
        </w:r>
        <w:r>
          <w:rPr>
            <w:sz w:val="18"/>
            <w:szCs w:val="18"/>
          </w:rPr>
          <w:tab/>
          <w:t>{ItemID_0, ItemLen_0, ItemData_0},, … ,{ItemID_N-1, ItemLenN-1, ItemData_N-1}</w:t>
        </w:r>
      </w:ins>
    </w:p>
    <w:p w:rsidR="004C3149" w:rsidRPr="004C3149" w:rsidRDefault="004C3149" w:rsidP="00030771">
      <w:pPr>
        <w:pStyle w:val="a3"/>
        <w:ind w:leftChars="0" w:left="1440"/>
        <w:rPr>
          <w:ins w:id="1876" w:author="rocky" w:date="2013-10-14T18:03:00Z"/>
          <w:szCs w:val="24"/>
          <w:rPrChange w:id="1877" w:author="rocky" w:date="2013-10-14T18:04:00Z">
            <w:rPr>
              <w:ins w:id="1878" w:author="rocky" w:date="2013-10-14T18:03:00Z"/>
              <w:sz w:val="18"/>
              <w:szCs w:val="18"/>
            </w:rPr>
          </w:rPrChange>
        </w:rPr>
      </w:pPr>
      <w:ins w:id="1879" w:author="rocky" w:date="2013-10-14T18:03:00Z">
        <w:r w:rsidRPr="004C3149">
          <w:rPr>
            <w:szCs w:val="24"/>
            <w:rPrChange w:id="1880" w:author="rocky" w:date="2013-10-14T18:04:00Z">
              <w:rPr>
                <w:sz w:val="18"/>
                <w:szCs w:val="18"/>
              </w:rPr>
            </w:rPrChange>
          </w:rPr>
          <w:t>For IPA fail case</w:t>
        </w:r>
      </w:ins>
      <w:ins w:id="1881" w:author="rocky" w:date="2013-10-14T18:04:00Z">
        <w:r>
          <w:rPr>
            <w:szCs w:val="24"/>
          </w:rPr>
          <w:t>, there is no extra data</w:t>
        </w:r>
      </w:ins>
      <w:ins w:id="1882" w:author="rocky" w:date="2013-10-14T18:03:00Z">
        <w:r w:rsidRPr="004C3149">
          <w:rPr>
            <w:szCs w:val="24"/>
            <w:rPrChange w:id="1883" w:author="rocky" w:date="2013-10-14T18:04:00Z">
              <w:rPr>
                <w:sz w:val="18"/>
                <w:szCs w:val="18"/>
              </w:rPr>
            </w:rPrChange>
          </w:rPr>
          <w:t>.</w:t>
        </w:r>
      </w:ins>
    </w:p>
    <w:p w:rsidR="004C3149" w:rsidRPr="00D0712D" w:rsidRDefault="004C3149" w:rsidP="004C3149">
      <w:pPr>
        <w:pStyle w:val="a3"/>
        <w:pBdr>
          <w:bottom w:val="single" w:sz="6" w:space="1" w:color="auto"/>
        </w:pBdr>
        <w:ind w:leftChars="0" w:left="1440"/>
        <w:rPr>
          <w:ins w:id="1884" w:author="rocky" w:date="2013-10-14T18:03:00Z"/>
          <w:sz w:val="18"/>
          <w:szCs w:val="18"/>
        </w:rPr>
      </w:pPr>
      <w:ins w:id="1885" w:author="rocky" w:date="2013-10-14T18:03: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30771" w:rsidRPr="004C3149" w:rsidRDefault="00030771">
      <w:pPr>
        <w:pStyle w:val="a3"/>
        <w:ind w:leftChars="0" w:left="1440"/>
        <w:rPr>
          <w:ins w:id="1886" w:author="rocky" w:date="2013-03-09T23:18:00Z"/>
          <w:sz w:val="18"/>
          <w:szCs w:val="18"/>
          <w:rPrChange w:id="1887" w:author="rocky" w:date="2013-10-14T18:04:00Z">
            <w:rPr>
              <w:ins w:id="1888" w:author="rocky" w:date="2013-03-09T23:18:00Z"/>
            </w:rPr>
          </w:rPrChange>
        </w:rPr>
      </w:pPr>
      <w:ins w:id="1889" w:author="rocky" w:date="2013-03-09T23:18:00Z">
        <w:r w:rsidRPr="004C3149">
          <w:rPr>
            <w:sz w:val="18"/>
            <w:szCs w:val="18"/>
            <w:rPrChange w:id="1890" w:author="rocky" w:date="2013-10-14T18:04:00Z">
              <w:rPr/>
            </w:rPrChange>
          </w:rPr>
          <w:t xml:space="preserve">01h if </w:t>
        </w:r>
      </w:ins>
      <w:ins w:id="1891" w:author="rocky" w:date="2013-03-09T23:20:00Z">
        <w:r w:rsidRPr="004C3149">
          <w:rPr>
            <w:sz w:val="18"/>
            <w:szCs w:val="18"/>
            <w:rPrChange w:id="1892" w:author="rocky" w:date="2013-10-14T18:04:00Z">
              <w:rPr/>
            </w:rPrChange>
          </w:rPr>
          <w:t>IPA</w:t>
        </w:r>
      </w:ins>
      <w:ins w:id="1893" w:author="rocky" w:date="2013-03-09T23:18:00Z">
        <w:r w:rsidRPr="004C3149">
          <w:rPr>
            <w:sz w:val="18"/>
            <w:szCs w:val="18"/>
            <w:rPrChange w:id="1894" w:author="rocky" w:date="2013-10-14T18:04:00Z">
              <w:rPr/>
            </w:rPrChange>
          </w:rPr>
          <w:t xml:space="preserve"> fails</w:t>
        </w:r>
        <w:r w:rsidRPr="004C3149">
          <w:rPr>
            <w:sz w:val="18"/>
            <w:szCs w:val="18"/>
            <w:rPrChange w:id="1895" w:author="rocky" w:date="2013-10-14T18:04:00Z">
              <w:rPr/>
            </w:rPrChange>
          </w:rPr>
          <w:tab/>
        </w:r>
        <w:r w:rsidRPr="004C3149">
          <w:rPr>
            <w:sz w:val="18"/>
            <w:szCs w:val="18"/>
            <w:rPrChange w:id="1896" w:author="rocky" w:date="2013-10-14T18:04:00Z">
              <w:rPr/>
            </w:rPrChange>
          </w:rPr>
          <w:tab/>
        </w:r>
      </w:ins>
      <w:ins w:id="1897" w:author="rocky" w:date="2013-10-14T18:04:00Z">
        <w:r w:rsidR="004C3149">
          <w:rPr>
            <w:sz w:val="18"/>
            <w:szCs w:val="18"/>
          </w:rPr>
          <w:tab/>
        </w:r>
        <w:r w:rsidR="004C3149">
          <w:rPr>
            <w:sz w:val="18"/>
            <w:szCs w:val="18"/>
          </w:rPr>
          <w:tab/>
        </w:r>
      </w:ins>
      <w:ins w:id="1898" w:author="rocky" w:date="2013-03-09T23:18:00Z">
        <w:r w:rsidRPr="004C3149">
          <w:rPr>
            <w:sz w:val="18"/>
            <w:szCs w:val="18"/>
            <w:rPrChange w:id="1899" w:author="rocky" w:date="2013-10-14T18:04:00Z">
              <w:rPr/>
            </w:rPrChange>
          </w:rPr>
          <w:t>0</w:t>
        </w:r>
      </w:ins>
      <w:ins w:id="1900" w:author="rocky" w:date="2013-03-09T23:20:00Z">
        <w:r w:rsidRPr="004C3149">
          <w:rPr>
            <w:sz w:val="18"/>
            <w:szCs w:val="18"/>
            <w:rPrChange w:id="1901" w:author="rocky" w:date="2013-10-14T18:04:00Z">
              <w:rPr/>
            </w:rPrChange>
          </w:rPr>
          <w:t>3</w:t>
        </w:r>
      </w:ins>
      <w:ins w:id="1902" w:author="rocky" w:date="2013-03-09T23:18:00Z">
        <w:r w:rsidRPr="004C3149">
          <w:rPr>
            <w:sz w:val="18"/>
            <w:szCs w:val="18"/>
            <w:rPrChange w:id="1903" w:author="rocky" w:date="2013-10-14T18:04:00Z">
              <w:rPr/>
            </w:rPrChange>
          </w:rPr>
          <w:t>h</w:t>
        </w:r>
        <w:r w:rsidRPr="004C3149">
          <w:rPr>
            <w:sz w:val="18"/>
            <w:szCs w:val="18"/>
            <w:rPrChange w:id="1904" w:author="rocky" w:date="2013-10-14T18:04:00Z">
              <w:rPr/>
            </w:rPrChange>
          </w:rPr>
          <w:tab/>
          <w:t>02h</w:t>
        </w:r>
        <w:r w:rsidRPr="004C3149">
          <w:rPr>
            <w:sz w:val="18"/>
            <w:szCs w:val="18"/>
            <w:rPrChange w:id="1905" w:author="rocky" w:date="2013-10-14T18:04:00Z">
              <w:rPr/>
            </w:rPrChange>
          </w:rPr>
          <w:tab/>
          <w:t>N/A</w:t>
        </w:r>
        <w:r w:rsidRPr="004C3149">
          <w:rPr>
            <w:sz w:val="18"/>
            <w:szCs w:val="18"/>
            <w:rPrChange w:id="1906" w:author="rocky" w:date="2013-10-14T18:04:00Z">
              <w:rPr/>
            </w:rPrChange>
          </w:rPr>
          <w:tab/>
        </w:r>
        <w:r w:rsidRPr="004C3149">
          <w:rPr>
            <w:sz w:val="18"/>
            <w:szCs w:val="18"/>
            <w:rPrChange w:id="1907" w:author="rocky" w:date="2013-10-14T18:04:00Z">
              <w:rPr/>
            </w:rPrChange>
          </w:rPr>
          <w:tab/>
        </w:r>
      </w:ins>
      <w:ins w:id="1908" w:author="rocky" w:date="2013-10-14T18:04:00Z">
        <w:r w:rsidR="004C3149">
          <w:rPr>
            <w:sz w:val="18"/>
            <w:szCs w:val="18"/>
          </w:rPr>
          <w:tab/>
        </w:r>
      </w:ins>
      <w:ins w:id="1909" w:author="rocky" w:date="2013-03-09T23:18:00Z">
        <w:r w:rsidRPr="004C3149">
          <w:rPr>
            <w:sz w:val="18"/>
            <w:szCs w:val="18"/>
            <w:rPrChange w:id="1910" w:author="rocky" w:date="2013-10-14T18:04:00Z">
              <w:rPr/>
            </w:rPrChange>
          </w:rPr>
          <w:t>N/A</w:t>
        </w:r>
      </w:ins>
    </w:p>
    <w:p w:rsidR="00F04AE6" w:rsidRDefault="00F04AE6" w:rsidP="00F04AE6">
      <w:pPr>
        <w:pStyle w:val="a3"/>
        <w:numPr>
          <w:ilvl w:val="2"/>
          <w:numId w:val="19"/>
        </w:numPr>
        <w:ind w:leftChars="0"/>
        <w:rPr>
          <w:ins w:id="1911" w:author="rocky" w:date="2013-03-10T21:59:00Z"/>
          <w:szCs w:val="24"/>
        </w:rPr>
      </w:pPr>
      <w:ins w:id="1912" w:author="rocky" w:date="2013-03-10T00:05:00Z">
        <w:r>
          <w:rPr>
            <w:rFonts w:hint="eastAsia"/>
            <w:szCs w:val="24"/>
          </w:rPr>
          <w:t>AdminFinish:</w:t>
        </w:r>
      </w:ins>
    </w:p>
    <w:p w:rsidR="00E02763" w:rsidRDefault="006325AD">
      <w:pPr>
        <w:pStyle w:val="a3"/>
        <w:ind w:leftChars="0" w:left="1440"/>
        <w:rPr>
          <w:ins w:id="1913" w:author="rocky" w:date="2013-03-10T00:05:00Z"/>
          <w:szCs w:val="24"/>
        </w:rPr>
        <w:pPrChange w:id="1914" w:author="rocky" w:date="2013-03-10T21:59:00Z">
          <w:pPr>
            <w:pStyle w:val="a3"/>
            <w:numPr>
              <w:ilvl w:val="2"/>
              <w:numId w:val="19"/>
            </w:numPr>
            <w:ind w:leftChars="0" w:left="1440" w:hanging="720"/>
          </w:pPr>
        </w:pPrChange>
      </w:pPr>
      <w:ins w:id="1915" w:author="rocky" w:date="2013-03-10T21:59:00Z">
        <w:r>
          <w:rPr>
            <w:rFonts w:hint="eastAsia"/>
            <w:szCs w:val="24"/>
          </w:rPr>
          <w:t>The command code byte value is 04h.</w:t>
        </w:r>
      </w:ins>
    </w:p>
    <w:p w:rsidR="004B63D8" w:rsidRDefault="008F7DBF">
      <w:pPr>
        <w:pStyle w:val="a3"/>
        <w:ind w:leftChars="0" w:left="1440"/>
        <w:rPr>
          <w:ins w:id="1916" w:author="rocky" w:date="2013-03-10T00:08:00Z"/>
          <w:szCs w:val="24"/>
        </w:rPr>
      </w:pPr>
      <w:ins w:id="1917" w:author="rocky" w:date="2013-03-10T00:07:00Z">
        <w:r>
          <w:rPr>
            <w:rFonts w:hint="eastAsia"/>
            <w:szCs w:val="24"/>
          </w:rPr>
          <w:t>The administrator PHONE issue the command to notify DEVICE it has read back the new cli</w:t>
        </w:r>
      </w:ins>
      <w:ins w:id="1918" w:author="rocky" w:date="2013-03-10T00:08:00Z">
        <w:r>
          <w:rPr>
            <w:rFonts w:hint="eastAsia"/>
            <w:szCs w:val="24"/>
          </w:rPr>
          <w:t>ent</w:t>
        </w:r>
        <w:r>
          <w:rPr>
            <w:szCs w:val="24"/>
          </w:rPr>
          <w:t>’</w:t>
        </w:r>
        <w:r>
          <w:rPr>
            <w:rFonts w:hint="eastAsia"/>
            <w:szCs w:val="24"/>
          </w:rPr>
          <w:t>s data.</w:t>
        </w:r>
      </w:ins>
    </w:p>
    <w:p w:rsidR="008F7DBF" w:rsidRPr="00D0712D" w:rsidRDefault="008F7DBF" w:rsidP="008F7DBF">
      <w:pPr>
        <w:pStyle w:val="a3"/>
        <w:pBdr>
          <w:bottom w:val="single" w:sz="6" w:space="1" w:color="auto"/>
        </w:pBdr>
        <w:ind w:leftChars="0" w:left="1440"/>
        <w:rPr>
          <w:ins w:id="1919" w:author="rocky" w:date="2013-03-10T00:08:00Z"/>
          <w:sz w:val="18"/>
          <w:szCs w:val="18"/>
        </w:rPr>
      </w:pPr>
      <w:ins w:id="1920" w:author="rocky" w:date="2013-03-10T00: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8F7DBF" w:rsidRDefault="008F7DBF" w:rsidP="008F7DBF">
      <w:pPr>
        <w:pStyle w:val="a3"/>
        <w:ind w:leftChars="0" w:left="1440"/>
        <w:rPr>
          <w:ins w:id="1921" w:author="rocky" w:date="2013-03-10T00:08:00Z"/>
          <w:sz w:val="18"/>
          <w:szCs w:val="18"/>
        </w:rPr>
      </w:pPr>
      <w:ins w:id="1922" w:author="rocky" w:date="2013-03-10T00:08:00Z">
        <w:r>
          <w:rPr>
            <w:rFonts w:hint="eastAsia"/>
            <w:sz w:val="18"/>
            <w:szCs w:val="18"/>
          </w:rPr>
          <w:t>03h</w:t>
        </w:r>
        <w:r>
          <w:rPr>
            <w:rFonts w:hint="eastAsia"/>
            <w:sz w:val="18"/>
            <w:szCs w:val="18"/>
          </w:rPr>
          <w:tab/>
          <w:t>0</w:t>
        </w:r>
      </w:ins>
      <w:ins w:id="1923" w:author="rocky" w:date="2013-03-10T00:09:00Z">
        <w:r>
          <w:rPr>
            <w:rFonts w:hint="eastAsia"/>
            <w:sz w:val="18"/>
            <w:szCs w:val="18"/>
          </w:rPr>
          <w:t>4</w:t>
        </w:r>
      </w:ins>
      <w:ins w:id="1924" w:author="rocky" w:date="2013-03-10T00:08:00Z">
        <w:r>
          <w:rPr>
            <w:rFonts w:hint="eastAsia"/>
            <w:sz w:val="18"/>
            <w:szCs w:val="18"/>
          </w:rPr>
          <w:t>h</w:t>
        </w:r>
        <w:r>
          <w:rPr>
            <w:rFonts w:hint="eastAsia"/>
            <w:sz w:val="18"/>
            <w:szCs w:val="18"/>
          </w:rPr>
          <w:tab/>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N/A</w:t>
        </w:r>
      </w:ins>
    </w:p>
    <w:p w:rsidR="004B63D8" w:rsidRDefault="00851510">
      <w:pPr>
        <w:pStyle w:val="a3"/>
        <w:ind w:leftChars="0" w:left="1440"/>
        <w:rPr>
          <w:ins w:id="1925" w:author="rocky" w:date="2013-03-10T22:19:00Z"/>
          <w:szCs w:val="24"/>
        </w:rPr>
      </w:pPr>
      <w:ins w:id="1926" w:author="rocky" w:date="2013-03-10T22:19:00Z">
        <w:r>
          <w:rPr>
            <w:rFonts w:hint="eastAsia"/>
            <w:szCs w:val="24"/>
          </w:rPr>
          <w:t xml:space="preserve">The response </w:t>
        </w:r>
      </w:ins>
      <w:ins w:id="1927" w:author="rocky" w:date="2013-03-10T22:22:00Z">
        <w:r w:rsidR="00153320">
          <w:rPr>
            <w:rFonts w:hint="eastAsia"/>
            <w:szCs w:val="24"/>
          </w:rPr>
          <w:t xml:space="preserve">of the command </w:t>
        </w:r>
      </w:ins>
      <w:ins w:id="1928" w:author="rocky" w:date="2013-03-10T22:19:00Z">
        <w:r>
          <w:rPr>
            <w:rFonts w:hint="eastAsia"/>
            <w:szCs w:val="24"/>
          </w:rPr>
          <w:t>might be skipped</w:t>
        </w:r>
      </w:ins>
      <w:ins w:id="1929" w:author="rocky" w:date="2013-03-10T22:23:00Z">
        <w:r w:rsidR="00153320">
          <w:rPr>
            <w:rFonts w:hint="eastAsia"/>
            <w:szCs w:val="24"/>
          </w:rPr>
          <w:t xml:space="preserve"> by the PHONE</w:t>
        </w:r>
      </w:ins>
      <w:ins w:id="1930" w:author="rocky" w:date="2013-03-10T22:19:00Z">
        <w:r>
          <w:rPr>
            <w:rFonts w:hint="eastAsia"/>
            <w:szCs w:val="24"/>
          </w:rPr>
          <w:t>.</w:t>
        </w:r>
      </w:ins>
      <w:ins w:id="1931" w:author="rocky" w:date="2013-03-10T22:23:00Z">
        <w:r w:rsidR="00153320">
          <w:rPr>
            <w:rFonts w:hint="eastAsia"/>
            <w:szCs w:val="24"/>
          </w:rPr>
          <w:t xml:space="preserve"> The PHONE can use UpdateBinary command</w:t>
        </w:r>
      </w:ins>
      <w:ins w:id="1932" w:author="rocky" w:date="2013-03-10T22:24:00Z">
        <w:r w:rsidR="00153320">
          <w:rPr>
            <w:szCs w:val="24"/>
          </w:rPr>
          <w:t>’</w:t>
        </w:r>
        <w:r w:rsidR="00153320">
          <w:rPr>
            <w:rFonts w:hint="eastAsia"/>
            <w:szCs w:val="24"/>
          </w:rPr>
          <w:t>s response SW1 and SW2 bytes in ISO14443-4 layer</w:t>
        </w:r>
      </w:ins>
      <w:ins w:id="1933" w:author="rocky" w:date="2013-03-10T22:25:00Z">
        <w:r w:rsidR="00153320">
          <w:rPr>
            <w:rFonts w:hint="eastAsia"/>
            <w:szCs w:val="24"/>
          </w:rPr>
          <w:t xml:space="preserve"> to tell if the command succeeds</w:t>
        </w:r>
      </w:ins>
      <w:ins w:id="1934" w:author="rocky" w:date="2013-03-10T22:24:00Z">
        <w:r w:rsidR="00153320">
          <w:rPr>
            <w:rFonts w:hint="eastAsia"/>
            <w:szCs w:val="24"/>
          </w:rPr>
          <w:t>.</w:t>
        </w:r>
      </w:ins>
    </w:p>
    <w:p w:rsidR="008872E1" w:rsidRDefault="008872E1" w:rsidP="008872E1">
      <w:pPr>
        <w:pStyle w:val="a3"/>
        <w:ind w:leftChars="0" w:left="1440"/>
        <w:rPr>
          <w:ins w:id="1935" w:author="rocky" w:date="2013-03-10T22:22:00Z"/>
          <w:szCs w:val="24"/>
        </w:rPr>
      </w:pPr>
      <w:ins w:id="1936" w:author="rocky" w:date="2013-03-10T22:22:00Z">
        <w:r>
          <w:rPr>
            <w:rFonts w:hint="eastAsia"/>
            <w:szCs w:val="24"/>
          </w:rPr>
          <w:t xml:space="preserve">The response contains status code 00h if the DEVICE has successfully received the notification. Otherwise the response contains status 01h. </w:t>
        </w:r>
      </w:ins>
    </w:p>
    <w:p w:rsidR="008872E1" w:rsidRPr="00D0712D" w:rsidRDefault="008872E1" w:rsidP="008872E1">
      <w:pPr>
        <w:pStyle w:val="a3"/>
        <w:pBdr>
          <w:bottom w:val="single" w:sz="6" w:space="1" w:color="auto"/>
        </w:pBdr>
        <w:ind w:leftChars="0" w:left="1440"/>
        <w:rPr>
          <w:ins w:id="1937" w:author="rocky" w:date="2013-03-10T22:22:00Z"/>
          <w:sz w:val="18"/>
          <w:szCs w:val="18"/>
        </w:rPr>
      </w:pPr>
      <w:ins w:id="1938" w:author="rocky" w:date="2013-03-10T22:2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872E1" w:rsidRDefault="008872E1" w:rsidP="008872E1">
      <w:pPr>
        <w:pStyle w:val="a3"/>
        <w:ind w:leftChars="0" w:left="1440"/>
        <w:rPr>
          <w:ins w:id="1939" w:author="rocky" w:date="2013-03-10T22:22:00Z"/>
          <w:sz w:val="18"/>
          <w:szCs w:val="18"/>
        </w:rPr>
      </w:pPr>
      <w:ins w:id="1940" w:author="rocky" w:date="2013-03-10T22:22: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03h</w:t>
        </w:r>
        <w:r>
          <w:rPr>
            <w:rFonts w:hint="eastAsia"/>
            <w:sz w:val="18"/>
            <w:szCs w:val="18"/>
          </w:rPr>
          <w:tab/>
          <w:t>04h</w:t>
        </w:r>
        <w:r>
          <w:rPr>
            <w:rFonts w:hint="eastAsia"/>
            <w:sz w:val="18"/>
            <w:szCs w:val="18"/>
          </w:rPr>
          <w:tab/>
          <w:t>N/A</w:t>
        </w:r>
        <w:r>
          <w:rPr>
            <w:rFonts w:hint="eastAsia"/>
            <w:sz w:val="18"/>
            <w:szCs w:val="18"/>
          </w:rPr>
          <w:tab/>
        </w:r>
        <w:r>
          <w:rPr>
            <w:rFonts w:hint="eastAsia"/>
            <w:sz w:val="18"/>
            <w:szCs w:val="18"/>
          </w:rPr>
          <w:tab/>
          <w:t>N/A</w:t>
        </w:r>
      </w:ins>
    </w:p>
    <w:p w:rsidR="008872E1" w:rsidRPr="000C25F8" w:rsidRDefault="008872E1" w:rsidP="008872E1">
      <w:pPr>
        <w:pStyle w:val="a3"/>
        <w:ind w:leftChars="0" w:left="1440"/>
        <w:rPr>
          <w:ins w:id="1941" w:author="rocky" w:date="2013-03-10T22:22:00Z"/>
          <w:sz w:val="18"/>
          <w:szCs w:val="18"/>
        </w:rPr>
      </w:pPr>
      <w:ins w:id="1942" w:author="rocky" w:date="2013-03-10T22:22:00Z">
        <w:r>
          <w:rPr>
            <w:rFonts w:hint="eastAsia"/>
            <w:sz w:val="18"/>
            <w:szCs w:val="18"/>
          </w:rPr>
          <w:t>01h if IPA fails</w:t>
        </w:r>
        <w:r>
          <w:rPr>
            <w:rFonts w:hint="eastAsia"/>
            <w:sz w:val="18"/>
            <w:szCs w:val="18"/>
          </w:rPr>
          <w:tab/>
        </w:r>
        <w:r>
          <w:rPr>
            <w:rFonts w:hint="eastAsia"/>
            <w:sz w:val="18"/>
            <w:szCs w:val="18"/>
          </w:rPr>
          <w:tab/>
          <w:t>03h</w:t>
        </w:r>
        <w:r>
          <w:rPr>
            <w:rFonts w:hint="eastAsia"/>
            <w:sz w:val="18"/>
            <w:szCs w:val="18"/>
          </w:rPr>
          <w:tab/>
          <w:t>04h</w:t>
        </w:r>
        <w:r>
          <w:rPr>
            <w:rFonts w:hint="eastAsia"/>
            <w:sz w:val="18"/>
            <w:szCs w:val="18"/>
          </w:rPr>
          <w:tab/>
          <w:t>N/A</w:t>
        </w:r>
        <w:r>
          <w:rPr>
            <w:rFonts w:hint="eastAsia"/>
            <w:sz w:val="18"/>
            <w:szCs w:val="18"/>
          </w:rPr>
          <w:tab/>
        </w:r>
        <w:r>
          <w:rPr>
            <w:rFonts w:hint="eastAsia"/>
            <w:sz w:val="18"/>
            <w:szCs w:val="18"/>
          </w:rPr>
          <w:tab/>
          <w:t>N/A</w:t>
        </w:r>
      </w:ins>
    </w:p>
    <w:p w:rsidR="004B63D8" w:rsidRDefault="004B63D8">
      <w:pPr>
        <w:pStyle w:val="a3"/>
        <w:ind w:leftChars="0" w:left="1440"/>
        <w:rPr>
          <w:ins w:id="1943" w:author="rocky" w:date="2013-03-09T23:08:00Z"/>
          <w:szCs w:val="24"/>
        </w:rPr>
      </w:pPr>
    </w:p>
    <w:p w:rsidR="00E02763" w:rsidRDefault="00DE62A6">
      <w:pPr>
        <w:pStyle w:val="a3"/>
        <w:numPr>
          <w:ilvl w:val="1"/>
          <w:numId w:val="19"/>
        </w:numPr>
        <w:ind w:leftChars="0"/>
        <w:rPr>
          <w:ins w:id="1944" w:author="rocky" w:date="2013-03-10T21:59:00Z"/>
          <w:szCs w:val="24"/>
        </w:rPr>
        <w:pPrChange w:id="1945" w:author="rocky" w:date="2013-03-09T23:08:00Z">
          <w:pPr>
            <w:pStyle w:val="a3"/>
            <w:ind w:leftChars="0" w:left="1440"/>
          </w:pPr>
        </w:pPrChange>
      </w:pPr>
      <w:ins w:id="1946" w:author="rocky" w:date="2013-03-09T23:08:00Z">
        <w:r>
          <w:rPr>
            <w:rFonts w:hint="eastAsia"/>
            <w:szCs w:val="24"/>
          </w:rPr>
          <w:t xml:space="preserve">Command mode </w:t>
        </w:r>
      </w:ins>
      <w:ins w:id="1947" w:author="rocky" w:date="2013-03-10T02:08:00Z">
        <w:r>
          <w:rPr>
            <w:rFonts w:hint="eastAsia"/>
            <w:szCs w:val="24"/>
          </w:rPr>
          <w:t>PRC</w:t>
        </w:r>
      </w:ins>
      <w:ins w:id="1948" w:author="rocky" w:date="2013-03-09T23:09:00Z">
        <w:r w:rsidR="00EC7747">
          <w:rPr>
            <w:rFonts w:hint="eastAsia"/>
            <w:szCs w:val="24"/>
          </w:rPr>
          <w:t>:</w:t>
        </w:r>
      </w:ins>
    </w:p>
    <w:p w:rsidR="00E02763" w:rsidRDefault="006325AD">
      <w:pPr>
        <w:pStyle w:val="a3"/>
        <w:ind w:leftChars="0" w:left="1080"/>
        <w:rPr>
          <w:ins w:id="1949" w:author="rocky" w:date="2013-03-10T02:10:00Z"/>
          <w:szCs w:val="24"/>
        </w:rPr>
        <w:pPrChange w:id="1950" w:author="rocky" w:date="2013-03-10T21:59:00Z">
          <w:pPr>
            <w:pStyle w:val="a3"/>
            <w:ind w:leftChars="0" w:left="1440"/>
          </w:pPr>
        </w:pPrChange>
      </w:pPr>
      <w:ins w:id="1951" w:author="rocky" w:date="2013-03-10T21:59:00Z">
        <w:r>
          <w:rPr>
            <w:rFonts w:hint="eastAsia"/>
            <w:szCs w:val="24"/>
          </w:rPr>
          <w:t>The command mode byte value is 04h.</w:t>
        </w:r>
      </w:ins>
    </w:p>
    <w:p w:rsidR="004B63D8" w:rsidRDefault="00DE62A6">
      <w:pPr>
        <w:pStyle w:val="a3"/>
        <w:numPr>
          <w:ilvl w:val="2"/>
          <w:numId w:val="19"/>
        </w:numPr>
        <w:ind w:leftChars="0"/>
        <w:rPr>
          <w:ins w:id="1952" w:author="rocky" w:date="2013-03-10T21:59:00Z"/>
          <w:szCs w:val="24"/>
        </w:rPr>
      </w:pPr>
      <w:ins w:id="1953" w:author="rocky" w:date="2013-03-10T02:10:00Z">
        <w:r>
          <w:rPr>
            <w:rFonts w:hint="eastAsia"/>
            <w:szCs w:val="24"/>
          </w:rPr>
          <w:t>Request</w:t>
        </w:r>
      </w:ins>
      <w:ins w:id="1954" w:author="rocky" w:date="2013-03-10T22:45:00Z">
        <w:r w:rsidR="00337CCF">
          <w:rPr>
            <w:rFonts w:hint="eastAsia"/>
            <w:szCs w:val="24"/>
          </w:rPr>
          <w:t>TID</w:t>
        </w:r>
      </w:ins>
      <w:ins w:id="1955" w:author="rocky" w:date="2013-03-10T02:10:00Z">
        <w:r>
          <w:rPr>
            <w:rFonts w:hint="eastAsia"/>
            <w:szCs w:val="24"/>
          </w:rPr>
          <w:t>:</w:t>
        </w:r>
      </w:ins>
    </w:p>
    <w:p w:rsidR="00E02763" w:rsidRDefault="006325AD">
      <w:pPr>
        <w:pStyle w:val="a3"/>
        <w:ind w:leftChars="0" w:left="1440"/>
        <w:rPr>
          <w:ins w:id="1956" w:author="rocky" w:date="2013-03-10T02:11:00Z"/>
          <w:szCs w:val="24"/>
        </w:rPr>
        <w:pPrChange w:id="1957" w:author="rocky" w:date="2013-03-10T21:59:00Z">
          <w:pPr>
            <w:pStyle w:val="a3"/>
            <w:numPr>
              <w:ilvl w:val="2"/>
              <w:numId w:val="19"/>
            </w:numPr>
            <w:ind w:leftChars="0" w:left="1440" w:hanging="720"/>
          </w:pPr>
        </w:pPrChange>
      </w:pPr>
      <w:ins w:id="1958" w:author="rocky" w:date="2013-03-10T21:59:00Z">
        <w:r>
          <w:rPr>
            <w:rFonts w:hint="eastAsia"/>
            <w:szCs w:val="24"/>
          </w:rPr>
          <w:t>The command code byte value is 01h.</w:t>
        </w:r>
      </w:ins>
    </w:p>
    <w:p w:rsidR="00DE62A6" w:rsidRDefault="0091781D" w:rsidP="00DE62A6">
      <w:pPr>
        <w:pStyle w:val="a3"/>
        <w:ind w:leftChars="0" w:left="1440"/>
        <w:rPr>
          <w:ins w:id="1959" w:author="rocky" w:date="2013-03-10T02:11:00Z"/>
          <w:szCs w:val="24"/>
        </w:rPr>
      </w:pPr>
      <w:ins w:id="1960" w:author="rocky" w:date="2013-03-16T11:34:00Z">
        <w:r>
          <w:rPr>
            <w:rFonts w:hint="eastAsia"/>
            <w:szCs w:val="24"/>
          </w:rPr>
          <w:t>After issuing AUTH</w:t>
        </w:r>
      </w:ins>
      <w:ins w:id="1961" w:author="rocky" w:date="2013-03-16T11:35:00Z">
        <w:r>
          <w:rPr>
            <w:rFonts w:hint="eastAsia"/>
            <w:szCs w:val="24"/>
          </w:rPr>
          <w:t xml:space="preserve"> mode SendRequest command, t</w:t>
        </w:r>
      </w:ins>
      <w:ins w:id="1962" w:author="rocky" w:date="2013-03-10T02:11:00Z">
        <w:r w:rsidR="00DE62A6">
          <w:rPr>
            <w:rFonts w:hint="eastAsia"/>
            <w:szCs w:val="24"/>
          </w:rPr>
          <w:t xml:space="preserve">he administrator PHONE </w:t>
        </w:r>
      </w:ins>
      <w:ins w:id="1963" w:author="rocky" w:date="2013-03-16T11:35:00Z">
        <w:r>
          <w:rPr>
            <w:rFonts w:hint="eastAsia"/>
            <w:szCs w:val="24"/>
          </w:rPr>
          <w:t xml:space="preserve">can </w:t>
        </w:r>
      </w:ins>
      <w:ins w:id="1964" w:author="rocky" w:date="2013-03-10T02:11:00Z">
        <w:r>
          <w:rPr>
            <w:rFonts w:hint="eastAsia"/>
            <w:szCs w:val="24"/>
          </w:rPr>
          <w:t>issue</w:t>
        </w:r>
        <w:r w:rsidR="00DE62A6">
          <w:rPr>
            <w:rFonts w:hint="eastAsia"/>
            <w:szCs w:val="24"/>
          </w:rPr>
          <w:t xml:space="preserve"> this command to </w:t>
        </w:r>
      </w:ins>
      <w:ins w:id="1965" w:author="rocky" w:date="2013-03-10T02:12:00Z">
        <w:r w:rsidR="00DE62A6">
          <w:rPr>
            <w:rFonts w:hint="eastAsia"/>
            <w:szCs w:val="24"/>
          </w:rPr>
          <w:t>request TIDs for PRC</w:t>
        </w:r>
      </w:ins>
      <w:ins w:id="1966" w:author="rocky" w:date="2013-03-10T02:11:00Z">
        <w:r w:rsidR="00DE62A6">
          <w:rPr>
            <w:rFonts w:hint="eastAsia"/>
            <w:szCs w:val="24"/>
          </w:rPr>
          <w:t xml:space="preserve">. </w:t>
        </w:r>
      </w:ins>
      <w:ins w:id="1967" w:author="rocky" w:date="2013-03-16T11:35:00Z">
        <w:r>
          <w:rPr>
            <w:rFonts w:hint="eastAsia"/>
            <w:szCs w:val="24"/>
          </w:rPr>
          <w:t>The data bytes contains the 16-byte</w:t>
        </w:r>
      </w:ins>
      <w:ins w:id="1968" w:author="rocky" w:date="2013-03-16T11:36:00Z">
        <w:r>
          <w:rPr>
            <w:rFonts w:hint="eastAsia"/>
            <w:szCs w:val="24"/>
          </w:rPr>
          <w:t xml:space="preserve"> </w:t>
        </w:r>
      </w:ins>
      <w:ins w:id="1969" w:author="rocky" w:date="2013-03-16T11:35:00Z">
        <w:r>
          <w:rPr>
            <w:rFonts w:hint="eastAsia"/>
            <w:szCs w:val="24"/>
          </w:rPr>
          <w:t xml:space="preserve">Response1 </w:t>
        </w:r>
      </w:ins>
      <w:ins w:id="1970" w:author="rocky" w:date="2013-03-16T11:36:00Z">
        <w:r>
          <w:rPr>
            <w:rFonts w:hint="eastAsia"/>
            <w:szCs w:val="24"/>
          </w:rPr>
          <w:t xml:space="preserve">computed from Challenge1, and 1-byte Num_of_TIDs </w:t>
        </w:r>
        <w:r>
          <w:rPr>
            <w:szCs w:val="24"/>
          </w:rPr>
          <w:t>which</w:t>
        </w:r>
        <w:r>
          <w:rPr>
            <w:rFonts w:hint="eastAsia"/>
            <w:szCs w:val="24"/>
          </w:rPr>
          <w:t xml:space="preserve"> is the number of TIDs </w:t>
        </w:r>
      </w:ins>
      <w:ins w:id="1971" w:author="rocky" w:date="2013-03-16T11:37:00Z">
        <w:r>
          <w:rPr>
            <w:rFonts w:hint="eastAsia"/>
            <w:szCs w:val="24"/>
          </w:rPr>
          <w:t>Admin PHONE would like to acquire.</w:t>
        </w:r>
      </w:ins>
    </w:p>
    <w:p w:rsidR="00DE62A6" w:rsidRPr="00D0712D" w:rsidRDefault="00DE62A6" w:rsidP="00DE62A6">
      <w:pPr>
        <w:pStyle w:val="a3"/>
        <w:pBdr>
          <w:bottom w:val="single" w:sz="6" w:space="1" w:color="auto"/>
        </w:pBdr>
        <w:ind w:leftChars="0" w:left="1440"/>
        <w:rPr>
          <w:ins w:id="1972" w:author="rocky" w:date="2013-03-10T02:11:00Z"/>
          <w:sz w:val="18"/>
          <w:szCs w:val="18"/>
        </w:rPr>
      </w:pPr>
      <w:ins w:id="1973" w:author="rocky" w:date="2013-03-10T02:1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E62A6" w:rsidRDefault="00DE62A6" w:rsidP="00DE62A6">
      <w:pPr>
        <w:pStyle w:val="a3"/>
        <w:ind w:leftChars="0" w:left="1440"/>
        <w:rPr>
          <w:ins w:id="1974" w:author="rocky" w:date="2013-03-10T02:11:00Z"/>
          <w:sz w:val="18"/>
          <w:szCs w:val="18"/>
        </w:rPr>
      </w:pPr>
      <w:ins w:id="1975" w:author="rocky" w:date="2013-03-10T02:11:00Z">
        <w:r>
          <w:rPr>
            <w:rFonts w:hint="eastAsia"/>
            <w:sz w:val="18"/>
            <w:szCs w:val="18"/>
          </w:rPr>
          <w:t>0</w:t>
        </w:r>
      </w:ins>
      <w:ins w:id="1976" w:author="rocky" w:date="2013-03-10T02:12:00Z">
        <w:r>
          <w:rPr>
            <w:rFonts w:hint="eastAsia"/>
            <w:sz w:val="18"/>
            <w:szCs w:val="18"/>
          </w:rPr>
          <w:t>4</w:t>
        </w:r>
      </w:ins>
      <w:ins w:id="1977" w:author="rocky" w:date="2013-03-10T02:11:00Z">
        <w:r>
          <w:rPr>
            <w:rFonts w:hint="eastAsia"/>
            <w:sz w:val="18"/>
            <w:szCs w:val="18"/>
          </w:rPr>
          <w:t>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ins>
      <w:ins w:id="1978" w:author="rocky" w:date="2013-03-16T11:34:00Z">
        <w:r w:rsidR="0091781D">
          <w:rPr>
            <w:rFonts w:hint="eastAsia"/>
            <w:sz w:val="18"/>
            <w:szCs w:val="18"/>
          </w:rPr>
          <w:t>1</w:t>
        </w:r>
      </w:ins>
      <w:ins w:id="1979" w:author="rocky" w:date="2013-03-10T02:14:00Z">
        <w:r>
          <w:rPr>
            <w:rFonts w:hint="eastAsia"/>
            <w:sz w:val="18"/>
            <w:szCs w:val="18"/>
          </w:rPr>
          <w:t>1h</w:t>
        </w:r>
      </w:ins>
      <w:ins w:id="1980" w:author="rocky" w:date="2013-03-10T02:11:00Z">
        <w:r>
          <w:rPr>
            <w:rFonts w:hint="eastAsia"/>
            <w:sz w:val="18"/>
            <w:szCs w:val="18"/>
          </w:rPr>
          <w:tab/>
        </w:r>
      </w:ins>
      <w:ins w:id="1981" w:author="rocky" w:date="2013-03-10T02:14:00Z">
        <w:r>
          <w:rPr>
            <w:rFonts w:hint="eastAsia"/>
            <w:sz w:val="18"/>
            <w:szCs w:val="18"/>
          </w:rPr>
          <w:tab/>
        </w:r>
        <w:r>
          <w:rPr>
            <w:rFonts w:hint="eastAsia"/>
            <w:sz w:val="18"/>
            <w:szCs w:val="18"/>
          </w:rPr>
          <w:tab/>
        </w:r>
        <w:r>
          <w:rPr>
            <w:rFonts w:hint="eastAsia"/>
            <w:sz w:val="18"/>
            <w:szCs w:val="18"/>
          </w:rPr>
          <w:tab/>
        </w:r>
        <w:r>
          <w:rPr>
            <w:rFonts w:hint="eastAsia"/>
            <w:sz w:val="18"/>
            <w:szCs w:val="18"/>
          </w:rPr>
          <w:tab/>
        </w:r>
      </w:ins>
      <w:ins w:id="1982" w:author="rocky" w:date="2013-03-16T11:34:00Z">
        <w:r w:rsidR="0091781D">
          <w:rPr>
            <w:rFonts w:hint="eastAsia"/>
            <w:sz w:val="18"/>
            <w:szCs w:val="18"/>
          </w:rPr>
          <w:t xml:space="preserve">Response1, </w:t>
        </w:r>
      </w:ins>
      <w:ins w:id="1983" w:author="rocky" w:date="2013-03-10T02:14:00Z">
        <w:r>
          <w:rPr>
            <w:rFonts w:hint="eastAsia"/>
            <w:sz w:val="18"/>
            <w:szCs w:val="18"/>
          </w:rPr>
          <w:t>Num_of_TIDs</w:t>
        </w:r>
      </w:ins>
      <w:ins w:id="1984" w:author="rocky" w:date="2013-03-10T02:26:00Z">
        <w:r w:rsidR="000E0939">
          <w:rPr>
            <w:rFonts w:hint="eastAsia"/>
            <w:sz w:val="18"/>
            <w:szCs w:val="18"/>
          </w:rPr>
          <w:t xml:space="preserve"> (= n)</w:t>
        </w:r>
      </w:ins>
    </w:p>
    <w:p w:rsidR="00E02763" w:rsidRDefault="004666ED">
      <w:pPr>
        <w:pStyle w:val="a3"/>
        <w:ind w:leftChars="0" w:left="1440"/>
        <w:rPr>
          <w:ins w:id="1985" w:author="rocky" w:date="2013-03-10T02:15:00Z"/>
          <w:szCs w:val="24"/>
        </w:rPr>
        <w:pPrChange w:id="1986" w:author="rocky" w:date="2013-03-10T02:10:00Z">
          <w:pPr>
            <w:pStyle w:val="a3"/>
            <w:numPr>
              <w:ilvl w:val="2"/>
              <w:numId w:val="19"/>
            </w:numPr>
            <w:ind w:leftChars="0" w:left="1440" w:hanging="720"/>
          </w:pPr>
        </w:pPrChange>
      </w:pPr>
      <w:ins w:id="1987" w:author="rocky" w:date="2013-03-10T02:15:00Z">
        <w:r>
          <w:rPr>
            <w:rFonts w:hint="eastAsia"/>
            <w:szCs w:val="24"/>
          </w:rPr>
          <w:t xml:space="preserve">The response </w:t>
        </w:r>
      </w:ins>
      <w:ins w:id="1988" w:author="rocky" w:date="2013-03-10T02:30:00Z">
        <w:r w:rsidR="00DC08D8">
          <w:rPr>
            <w:rFonts w:hint="eastAsia"/>
            <w:szCs w:val="24"/>
          </w:rPr>
          <w:t xml:space="preserve">depends on the number of TIDs requested according to </w:t>
        </w:r>
        <w:r w:rsidR="00DC08D8">
          <w:rPr>
            <w:rFonts w:hint="eastAsia"/>
            <w:szCs w:val="24"/>
          </w:rPr>
          <w:lastRenderedPageBreak/>
          <w:t>the command</w:t>
        </w:r>
      </w:ins>
      <w:ins w:id="1989" w:author="rocky" w:date="2013-03-10T02:31:00Z">
        <w:r w:rsidR="00DC08D8">
          <w:rPr>
            <w:rFonts w:hint="eastAsia"/>
            <w:szCs w:val="24"/>
          </w:rPr>
          <w:t xml:space="preserve">, </w:t>
        </w:r>
      </w:ins>
      <w:ins w:id="1990" w:author="rocky" w:date="2014-10-02T18:34:00Z">
        <w:r w:rsidR="003F2B4E">
          <w:rPr>
            <w:szCs w:val="24"/>
          </w:rPr>
          <w:t xml:space="preserve">if the response status code is OK, </w:t>
        </w:r>
      </w:ins>
      <w:ins w:id="1991" w:author="rocky" w:date="2013-03-10T02:32:00Z">
        <w:r w:rsidR="00ED7F79">
          <w:rPr>
            <w:rFonts w:hint="eastAsia"/>
            <w:szCs w:val="24"/>
          </w:rPr>
          <w:t>there is at least</w:t>
        </w:r>
      </w:ins>
      <w:ins w:id="1992" w:author="rocky" w:date="2013-03-10T02:31:00Z">
        <w:r w:rsidR="00DC08D8">
          <w:rPr>
            <w:rFonts w:hint="eastAsia"/>
            <w:szCs w:val="24"/>
          </w:rPr>
          <w:t xml:space="preserve"> </w:t>
        </w:r>
      </w:ins>
      <w:ins w:id="1993" w:author="rocky" w:date="2013-03-10T02:32:00Z">
        <w:r w:rsidR="00ED7F79">
          <w:rPr>
            <w:rFonts w:hint="eastAsia"/>
            <w:szCs w:val="24"/>
          </w:rPr>
          <w:t xml:space="preserve">a </w:t>
        </w:r>
      </w:ins>
      <w:ins w:id="1994" w:author="rocky" w:date="2013-03-10T02:31:00Z">
        <w:r w:rsidR="00E704EC">
          <w:rPr>
            <w:rFonts w:hint="eastAsia"/>
            <w:szCs w:val="24"/>
          </w:rPr>
          <w:t>set</w:t>
        </w:r>
        <w:r w:rsidR="00B91068">
          <w:rPr>
            <w:rFonts w:hint="eastAsia"/>
            <w:szCs w:val="24"/>
          </w:rPr>
          <w:t xml:space="preserve"> of </w:t>
        </w:r>
      </w:ins>
      <w:ins w:id="1995" w:author="rocky" w:date="2013-03-10T02:15:00Z">
        <w:r w:rsidR="003F2B4E">
          <w:rPr>
            <w:rFonts w:hint="eastAsia"/>
            <w:szCs w:val="24"/>
          </w:rPr>
          <w:t xml:space="preserve">16-byte </w:t>
        </w:r>
      </w:ins>
      <w:ins w:id="1996" w:author="rocky" w:date="2014-10-02T18:35:00Z">
        <w:r w:rsidR="003F2B4E">
          <w:rPr>
            <w:szCs w:val="24"/>
          </w:rPr>
          <w:t>encrypted</w:t>
        </w:r>
      </w:ins>
      <w:ins w:id="1997" w:author="rocky" w:date="2013-03-10T02:15:00Z">
        <w:r w:rsidR="003F2B4E">
          <w:rPr>
            <w:rFonts w:hint="eastAsia"/>
            <w:szCs w:val="24"/>
          </w:rPr>
          <w:t xml:space="preserve"> </w:t>
        </w:r>
      </w:ins>
      <w:ins w:id="1998" w:author="rocky" w:date="2014-10-02T18:35:00Z">
        <w:r w:rsidR="003F2B4E">
          <w:rPr>
            <w:szCs w:val="24"/>
          </w:rPr>
          <w:t>DID-TID-Key</w:t>
        </w:r>
      </w:ins>
      <w:ins w:id="1999" w:author="rocky" w:date="2013-03-10T02:20:00Z">
        <w:r w:rsidR="003F2B4E">
          <w:rPr>
            <w:rFonts w:hint="eastAsia"/>
            <w:szCs w:val="24"/>
          </w:rPr>
          <w:t xml:space="preserve"> </w:t>
        </w:r>
      </w:ins>
      <w:ins w:id="2000" w:author="rocky" w:date="2013-03-10T02:21:00Z">
        <w:r w:rsidR="003F2B4E">
          <w:rPr>
            <w:rFonts w:hint="eastAsia"/>
            <w:szCs w:val="24"/>
          </w:rPr>
          <w:t xml:space="preserve">and </w:t>
        </w:r>
      </w:ins>
      <w:ins w:id="2001" w:author="rocky" w:date="2015-11-17T15:08:00Z">
        <w:r w:rsidR="007A4B4E">
          <w:rPr>
            <w:szCs w:val="24"/>
          </w:rPr>
          <w:t xml:space="preserve">2-byte </w:t>
        </w:r>
      </w:ins>
      <w:ins w:id="2002" w:author="rocky" w:date="2013-03-10T02:21:00Z">
        <w:r>
          <w:rPr>
            <w:rFonts w:hint="eastAsia"/>
            <w:szCs w:val="24"/>
          </w:rPr>
          <w:t>DID-TID-SN.</w:t>
        </w:r>
      </w:ins>
      <w:ins w:id="2003" w:author="rocky" w:date="2013-03-10T22:09:00Z">
        <w:r w:rsidR="001E55DA">
          <w:rPr>
            <w:rFonts w:hint="eastAsia"/>
            <w:szCs w:val="24"/>
          </w:rPr>
          <w:t xml:space="preserve"> Suppose the number if TIDs requested is n, then there are n pairs in the response data.</w:t>
        </w:r>
      </w:ins>
    </w:p>
    <w:p w:rsidR="00DE62A6" w:rsidRPr="00D0712D" w:rsidRDefault="00DE62A6" w:rsidP="00DE62A6">
      <w:pPr>
        <w:pStyle w:val="a3"/>
        <w:pBdr>
          <w:bottom w:val="single" w:sz="6" w:space="1" w:color="auto"/>
        </w:pBdr>
        <w:ind w:leftChars="0" w:left="1440"/>
        <w:rPr>
          <w:ins w:id="2004" w:author="rocky" w:date="2013-03-10T02:15:00Z"/>
          <w:sz w:val="18"/>
          <w:szCs w:val="18"/>
        </w:rPr>
      </w:pPr>
      <w:ins w:id="2005" w:author="rocky" w:date="2013-03-10T02:15: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 xml:space="preserve">Data_len  </w:t>
        </w:r>
        <w:r>
          <w:rPr>
            <w:rFonts w:hint="eastAsia"/>
            <w:sz w:val="18"/>
            <w:szCs w:val="18"/>
          </w:rPr>
          <w:tab/>
        </w:r>
        <w:r>
          <w:rPr>
            <w:rFonts w:hint="eastAsia"/>
            <w:sz w:val="18"/>
            <w:szCs w:val="18"/>
          </w:rPr>
          <w:tab/>
          <w:t>Data_bytes</w:t>
        </w:r>
      </w:ins>
    </w:p>
    <w:p w:rsidR="00DE62A6" w:rsidRDefault="00DE62A6" w:rsidP="00DE62A6">
      <w:pPr>
        <w:pStyle w:val="a3"/>
        <w:ind w:leftChars="0" w:left="1440"/>
        <w:rPr>
          <w:ins w:id="2006" w:author="rocky" w:date="2013-03-10T02:22:00Z"/>
          <w:sz w:val="18"/>
          <w:szCs w:val="18"/>
        </w:rPr>
      </w:pPr>
      <w:ins w:id="2007" w:author="rocky" w:date="2013-03-10T02:15:00Z">
        <w:r>
          <w:rPr>
            <w:rFonts w:hint="eastAsia"/>
            <w:sz w:val="18"/>
            <w:szCs w:val="18"/>
          </w:rPr>
          <w:t>00h if OK</w:t>
        </w:r>
        <w:r>
          <w:rPr>
            <w:rFonts w:hint="eastAsia"/>
            <w:sz w:val="18"/>
            <w:szCs w:val="18"/>
          </w:rPr>
          <w:tab/>
          <w:t>04h</w:t>
        </w:r>
        <w:r>
          <w:rPr>
            <w:rFonts w:hint="eastAsia"/>
            <w:sz w:val="18"/>
            <w:szCs w:val="18"/>
          </w:rPr>
          <w:tab/>
          <w:t>01h</w:t>
        </w:r>
        <w:r>
          <w:rPr>
            <w:rFonts w:hint="eastAsia"/>
            <w:sz w:val="18"/>
            <w:szCs w:val="18"/>
          </w:rPr>
          <w:tab/>
        </w:r>
      </w:ins>
      <w:ins w:id="2008" w:author="rocky" w:date="2014-11-26T10:20:00Z">
        <w:r w:rsidR="00AB48D2">
          <w:rPr>
            <w:sz w:val="18"/>
            <w:szCs w:val="18"/>
          </w:rPr>
          <w:t xml:space="preserve">10h + </w:t>
        </w:r>
      </w:ins>
      <w:ins w:id="2009" w:author="rocky" w:date="2013-03-10T02:29:00Z">
        <w:r w:rsidR="00DC08D8">
          <w:rPr>
            <w:rFonts w:hint="eastAsia"/>
            <w:sz w:val="18"/>
            <w:szCs w:val="18"/>
          </w:rPr>
          <w:t>n</w:t>
        </w:r>
        <w:r w:rsidR="00B91068">
          <w:rPr>
            <w:rFonts w:hint="eastAsia"/>
            <w:sz w:val="18"/>
            <w:szCs w:val="18"/>
          </w:rPr>
          <w:t xml:space="preserve"> x 1</w:t>
        </w:r>
      </w:ins>
      <w:ins w:id="2010" w:author="rocky" w:date="2015-11-17T15:08:00Z">
        <w:r w:rsidR="007A4B4E">
          <w:rPr>
            <w:sz w:val="18"/>
            <w:szCs w:val="18"/>
          </w:rPr>
          <w:t>2</w:t>
        </w:r>
      </w:ins>
      <w:ins w:id="2011" w:author="rocky" w:date="2013-03-10T02:16:00Z">
        <w:r w:rsidR="00DC08D8">
          <w:rPr>
            <w:rFonts w:hint="eastAsia"/>
            <w:sz w:val="18"/>
            <w:szCs w:val="18"/>
          </w:rPr>
          <w:t>h</w:t>
        </w:r>
      </w:ins>
      <w:ins w:id="2012" w:author="rocky" w:date="2013-03-10T02:17:00Z">
        <w:r>
          <w:rPr>
            <w:rFonts w:hint="eastAsia"/>
            <w:sz w:val="18"/>
            <w:szCs w:val="18"/>
          </w:rPr>
          <w:tab/>
        </w:r>
      </w:ins>
      <w:ins w:id="2013" w:author="rocky" w:date="2014-11-26T10:19:00Z">
        <w:r w:rsidR="00AB48D2">
          <w:rPr>
            <w:sz w:val="18"/>
            <w:szCs w:val="18"/>
          </w:rPr>
          <w:t xml:space="preserve">Random, </w:t>
        </w:r>
      </w:ins>
      <w:ins w:id="2014" w:author="rocky" w:date="2013-03-10T02:24:00Z">
        <w:r w:rsidR="00DF0FB0">
          <w:rPr>
            <w:rFonts w:hint="eastAsia"/>
            <w:sz w:val="18"/>
            <w:szCs w:val="18"/>
          </w:rPr>
          <w:t>AES_ECB_Enc</w:t>
        </w:r>
        <w:r w:rsidR="004666ED">
          <w:rPr>
            <w:rFonts w:hint="eastAsia"/>
            <w:sz w:val="18"/>
            <w:szCs w:val="18"/>
          </w:rPr>
          <w:t>(</w:t>
        </w:r>
      </w:ins>
      <w:ins w:id="2015" w:author="rocky" w:date="2014-10-02T18:29:00Z">
        <w:r w:rsidR="00DF0FB0">
          <w:rPr>
            <w:sz w:val="18"/>
            <w:szCs w:val="18"/>
          </w:rPr>
          <w:t xml:space="preserve">input = </w:t>
        </w:r>
      </w:ins>
      <w:ins w:id="2016" w:author="rocky" w:date="2013-03-10T02:24:00Z">
        <w:r w:rsidR="004666ED">
          <w:rPr>
            <w:rFonts w:hint="eastAsia"/>
            <w:sz w:val="18"/>
            <w:szCs w:val="18"/>
          </w:rPr>
          <w:t xml:space="preserve">DID-TID-Key_0, </w:t>
        </w:r>
      </w:ins>
    </w:p>
    <w:p w:rsidR="004666ED" w:rsidRPr="00D0712D" w:rsidRDefault="004666ED" w:rsidP="004666ED">
      <w:pPr>
        <w:pStyle w:val="a3"/>
        <w:pBdr>
          <w:bottom w:val="single" w:sz="6" w:space="1" w:color="auto"/>
        </w:pBdr>
        <w:ind w:leftChars="0" w:left="1440"/>
        <w:rPr>
          <w:ins w:id="2017" w:author="rocky" w:date="2013-03-10T02:22:00Z"/>
          <w:sz w:val="18"/>
          <w:szCs w:val="18"/>
        </w:rPr>
      </w:pPr>
      <w:ins w:id="2018" w:author="rocky" w:date="2013-03-10T02:22:00Z">
        <w:r>
          <w:rPr>
            <w:rFonts w:hint="eastAsia"/>
            <w:sz w:val="18"/>
            <w:szCs w:val="18"/>
          </w:rPr>
          <w:t>Data_bytes (cont.)</w:t>
        </w:r>
      </w:ins>
    </w:p>
    <w:p w:rsidR="00E02763" w:rsidRDefault="00DF0FB0">
      <w:pPr>
        <w:pStyle w:val="a3"/>
        <w:ind w:leftChars="0" w:left="1440"/>
        <w:rPr>
          <w:ins w:id="2019" w:author="rocky" w:date="2013-03-16T11:37:00Z"/>
          <w:sz w:val="18"/>
          <w:szCs w:val="18"/>
        </w:rPr>
        <w:pPrChange w:id="2020" w:author="rocky" w:date="2013-03-16T11:37:00Z">
          <w:pPr>
            <w:pStyle w:val="a3"/>
            <w:numPr>
              <w:ilvl w:val="2"/>
              <w:numId w:val="19"/>
            </w:numPr>
            <w:ind w:leftChars="0" w:left="1440" w:hanging="720"/>
          </w:pPr>
        </w:pPrChange>
      </w:pPr>
      <w:ins w:id="2021" w:author="rocky" w:date="2014-10-02T18:29:00Z">
        <w:r>
          <w:rPr>
            <w:sz w:val="18"/>
            <w:szCs w:val="18"/>
          </w:rPr>
          <w:t xml:space="preserve">key = </w:t>
        </w:r>
      </w:ins>
      <w:ins w:id="2022" w:author="rocky" w:date="2014-10-02T18:30:00Z">
        <w:r>
          <w:rPr>
            <w:sz w:val="18"/>
            <w:szCs w:val="18"/>
          </w:rPr>
          <w:t>admin DID-FID-Key</w:t>
        </w:r>
      </w:ins>
      <w:ins w:id="2023" w:author="rocky" w:date="2014-10-02T18:29:00Z">
        <w:r>
          <w:rPr>
            <w:rFonts w:hint="eastAsia"/>
            <w:sz w:val="18"/>
            <w:szCs w:val="18"/>
          </w:rPr>
          <w:t>),</w:t>
        </w:r>
        <w:r>
          <w:rPr>
            <w:sz w:val="18"/>
            <w:szCs w:val="18"/>
          </w:rPr>
          <w:t xml:space="preserve"> </w:t>
        </w:r>
      </w:ins>
      <w:ins w:id="2024" w:author="rocky" w:date="2013-03-24T23:07:00Z">
        <w:r w:rsidR="00333FB8">
          <w:rPr>
            <w:rFonts w:hint="eastAsia"/>
            <w:sz w:val="18"/>
            <w:szCs w:val="18"/>
          </w:rPr>
          <w:t xml:space="preserve">DID-TID-SN_0, </w:t>
        </w:r>
      </w:ins>
    </w:p>
    <w:p w:rsidR="00DF0FB0" w:rsidRPr="00D0712D" w:rsidRDefault="00DF0FB0" w:rsidP="00DF0FB0">
      <w:pPr>
        <w:pStyle w:val="a3"/>
        <w:pBdr>
          <w:bottom w:val="single" w:sz="6" w:space="1" w:color="auto"/>
        </w:pBdr>
        <w:ind w:leftChars="0" w:left="1440"/>
        <w:rPr>
          <w:ins w:id="2025" w:author="rocky" w:date="2014-10-02T18:29:00Z"/>
          <w:sz w:val="18"/>
          <w:szCs w:val="18"/>
        </w:rPr>
      </w:pPr>
      <w:ins w:id="2026" w:author="rocky" w:date="2014-10-02T18:29:00Z">
        <w:r>
          <w:rPr>
            <w:rFonts w:hint="eastAsia"/>
            <w:sz w:val="18"/>
            <w:szCs w:val="18"/>
          </w:rPr>
          <w:t>Data_bytes (cont.)</w:t>
        </w:r>
      </w:ins>
    </w:p>
    <w:p w:rsidR="00DF0FB0" w:rsidRDefault="00DF0FB0" w:rsidP="00DF0FB0">
      <w:pPr>
        <w:pStyle w:val="a3"/>
        <w:ind w:leftChars="0" w:left="1440"/>
        <w:rPr>
          <w:ins w:id="2027" w:author="rocky" w:date="2014-10-02T18:31:00Z"/>
          <w:sz w:val="18"/>
          <w:szCs w:val="18"/>
        </w:rPr>
      </w:pPr>
      <w:ins w:id="2028" w:author="rocky" w:date="2014-10-02T18:30:00Z">
        <w:r>
          <w:rPr>
            <w:rFonts w:hint="eastAsia"/>
            <w:sz w:val="18"/>
            <w:szCs w:val="18"/>
          </w:rPr>
          <w:t>AES_ECB_Enc(</w:t>
        </w:r>
        <w:r>
          <w:rPr>
            <w:sz w:val="18"/>
            <w:szCs w:val="18"/>
          </w:rPr>
          <w:t xml:space="preserve">input = </w:t>
        </w:r>
        <w:r>
          <w:rPr>
            <w:rFonts w:hint="eastAsia"/>
            <w:sz w:val="18"/>
            <w:szCs w:val="18"/>
          </w:rPr>
          <w:t>DID-TID-K</w:t>
        </w:r>
        <w:r>
          <w:rPr>
            <w:sz w:val="18"/>
            <w:szCs w:val="18"/>
          </w:rPr>
          <w:t>e</w:t>
        </w:r>
        <w:r>
          <w:rPr>
            <w:rFonts w:hint="eastAsia"/>
            <w:sz w:val="18"/>
            <w:szCs w:val="18"/>
          </w:rPr>
          <w:t>y_1, key = admin DID-FID-Key), DID-TID-SN_1,</w:t>
        </w:r>
      </w:ins>
      <w:ins w:id="2029" w:author="rocky" w:date="2014-10-02T18:31:00Z">
        <w:r>
          <w:rPr>
            <w:sz w:val="18"/>
            <w:szCs w:val="18"/>
          </w:rPr>
          <w:t xml:space="preserve"> </w:t>
        </w:r>
      </w:ins>
      <w:ins w:id="2030" w:author="rocky" w:date="2014-10-02T18:32:00Z">
        <w:r>
          <w:rPr>
            <w:sz w:val="18"/>
            <w:szCs w:val="18"/>
          </w:rPr>
          <w:t>… ,</w:t>
        </w:r>
      </w:ins>
    </w:p>
    <w:p w:rsidR="00DF0FB0" w:rsidRPr="00D0712D" w:rsidRDefault="00DF0FB0" w:rsidP="00DF0FB0">
      <w:pPr>
        <w:pStyle w:val="a3"/>
        <w:pBdr>
          <w:bottom w:val="single" w:sz="6" w:space="1" w:color="auto"/>
        </w:pBdr>
        <w:ind w:leftChars="0" w:left="1440"/>
        <w:rPr>
          <w:ins w:id="2031" w:author="rocky" w:date="2014-10-02T18:31:00Z"/>
          <w:sz w:val="18"/>
          <w:szCs w:val="18"/>
        </w:rPr>
      </w:pPr>
      <w:ins w:id="2032" w:author="rocky" w:date="2014-10-02T18:31:00Z">
        <w:r>
          <w:rPr>
            <w:rFonts w:hint="eastAsia"/>
            <w:sz w:val="18"/>
            <w:szCs w:val="18"/>
          </w:rPr>
          <w:t>Data_bytes (cont.)</w:t>
        </w:r>
      </w:ins>
    </w:p>
    <w:p w:rsidR="00DF0FB0" w:rsidRDefault="00DF0FB0" w:rsidP="00DF0FB0">
      <w:pPr>
        <w:pStyle w:val="a3"/>
        <w:ind w:leftChars="0" w:left="1440"/>
        <w:rPr>
          <w:ins w:id="2033" w:author="rocky" w:date="2014-10-02T18:31:00Z"/>
          <w:sz w:val="18"/>
          <w:szCs w:val="18"/>
        </w:rPr>
      </w:pPr>
      <w:ins w:id="2034" w:author="rocky" w:date="2014-10-02T18:31:00Z">
        <w:r>
          <w:rPr>
            <w:rFonts w:hint="eastAsia"/>
            <w:sz w:val="18"/>
            <w:szCs w:val="18"/>
          </w:rPr>
          <w:t>AES_ECB_Enc(</w:t>
        </w:r>
        <w:r>
          <w:rPr>
            <w:sz w:val="18"/>
            <w:szCs w:val="18"/>
          </w:rPr>
          <w:t xml:space="preserve">input = </w:t>
        </w:r>
        <w:r>
          <w:rPr>
            <w:rFonts w:hint="eastAsia"/>
            <w:sz w:val="18"/>
            <w:szCs w:val="18"/>
          </w:rPr>
          <w:t>DID-TID-K</w:t>
        </w:r>
        <w:r>
          <w:rPr>
            <w:sz w:val="18"/>
            <w:szCs w:val="18"/>
          </w:rPr>
          <w:t>e</w:t>
        </w:r>
        <w:r>
          <w:rPr>
            <w:rFonts w:hint="eastAsia"/>
            <w:sz w:val="18"/>
            <w:szCs w:val="18"/>
          </w:rPr>
          <w:t>y_n-1, key = admin DID-FID-Key), DID-TID-SN_n-1,</w:t>
        </w:r>
      </w:ins>
    </w:p>
    <w:p w:rsidR="00DF0FB0" w:rsidRPr="00DF0FB0" w:rsidRDefault="00DF0FB0" w:rsidP="00DF0FB0">
      <w:pPr>
        <w:pStyle w:val="a3"/>
        <w:ind w:leftChars="0" w:left="1440"/>
        <w:rPr>
          <w:ins w:id="2035" w:author="rocky" w:date="2014-10-02T18:30:00Z"/>
          <w:sz w:val="18"/>
          <w:szCs w:val="18"/>
        </w:rPr>
      </w:pPr>
    </w:p>
    <w:p w:rsidR="0091781D" w:rsidRPr="00D0712D" w:rsidRDefault="0091781D" w:rsidP="0091781D">
      <w:pPr>
        <w:pStyle w:val="a3"/>
        <w:pBdr>
          <w:bottom w:val="single" w:sz="6" w:space="1" w:color="auto"/>
        </w:pBdr>
        <w:ind w:leftChars="0" w:left="1440"/>
        <w:rPr>
          <w:ins w:id="2036" w:author="rocky" w:date="2013-03-16T11:37:00Z"/>
          <w:sz w:val="18"/>
          <w:szCs w:val="18"/>
        </w:rPr>
      </w:pPr>
      <w:ins w:id="2037" w:author="rocky" w:date="2013-03-16T11:3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 xml:space="preserve">Data_len  </w:t>
        </w:r>
        <w:r>
          <w:rPr>
            <w:rFonts w:hint="eastAsia"/>
            <w:sz w:val="18"/>
            <w:szCs w:val="18"/>
          </w:rPr>
          <w:tab/>
        </w:r>
        <w:r>
          <w:rPr>
            <w:rFonts w:hint="eastAsia"/>
            <w:sz w:val="18"/>
            <w:szCs w:val="18"/>
          </w:rPr>
          <w:tab/>
          <w:t>Data_bytes</w:t>
        </w:r>
      </w:ins>
    </w:p>
    <w:p w:rsidR="00E02763" w:rsidRPr="00E02763" w:rsidRDefault="0091781D">
      <w:pPr>
        <w:pStyle w:val="a3"/>
        <w:ind w:leftChars="0" w:left="1440"/>
        <w:rPr>
          <w:ins w:id="2038" w:author="rocky" w:date="2013-03-10T02:10:00Z"/>
          <w:sz w:val="18"/>
          <w:szCs w:val="18"/>
          <w:rPrChange w:id="2039" w:author="rocky" w:date="2013-03-16T11:37:00Z">
            <w:rPr>
              <w:ins w:id="2040" w:author="rocky" w:date="2013-03-10T02:10:00Z"/>
              <w:szCs w:val="24"/>
            </w:rPr>
          </w:rPrChange>
        </w:rPr>
        <w:pPrChange w:id="2041" w:author="rocky" w:date="2013-03-16T11:37:00Z">
          <w:pPr>
            <w:pStyle w:val="a3"/>
            <w:numPr>
              <w:ilvl w:val="2"/>
              <w:numId w:val="19"/>
            </w:numPr>
            <w:ind w:leftChars="0" w:left="1440" w:hanging="720"/>
          </w:pPr>
        </w:pPrChange>
      </w:pPr>
      <w:ins w:id="2042" w:author="rocky" w:date="2013-03-16T11:37:00Z">
        <w:r>
          <w:rPr>
            <w:rFonts w:hint="eastAsia"/>
            <w:sz w:val="18"/>
            <w:szCs w:val="18"/>
          </w:rPr>
          <w:t>01h if fail</w:t>
        </w:r>
        <w:r>
          <w:rPr>
            <w:rFonts w:hint="eastAsia"/>
            <w:sz w:val="18"/>
            <w:szCs w:val="18"/>
          </w:rPr>
          <w:tab/>
          <w:t>04h</w:t>
        </w:r>
        <w:r>
          <w:rPr>
            <w:rFonts w:hint="eastAsia"/>
            <w:sz w:val="18"/>
            <w:szCs w:val="18"/>
          </w:rPr>
          <w:tab/>
          <w:t>01h</w:t>
        </w:r>
        <w:r>
          <w:rPr>
            <w:rFonts w:hint="eastAsia"/>
            <w:sz w:val="18"/>
            <w:szCs w:val="18"/>
          </w:rPr>
          <w:tab/>
        </w:r>
      </w:ins>
      <w:ins w:id="2043" w:author="rocky" w:date="2013-03-16T11:38:00Z">
        <w:r>
          <w:rPr>
            <w:rFonts w:hint="eastAsia"/>
            <w:sz w:val="18"/>
            <w:szCs w:val="18"/>
          </w:rPr>
          <w:t>N/A</w:t>
        </w:r>
      </w:ins>
      <w:ins w:id="2044" w:author="rocky" w:date="2013-03-16T11:37:00Z">
        <w:r>
          <w:rPr>
            <w:rFonts w:hint="eastAsia"/>
            <w:sz w:val="18"/>
            <w:szCs w:val="18"/>
          </w:rPr>
          <w:tab/>
        </w:r>
      </w:ins>
      <w:ins w:id="2045" w:author="rocky" w:date="2013-03-16T11:38:00Z">
        <w:r>
          <w:rPr>
            <w:rFonts w:hint="eastAsia"/>
            <w:sz w:val="18"/>
            <w:szCs w:val="18"/>
          </w:rPr>
          <w:tab/>
        </w:r>
        <w:r>
          <w:rPr>
            <w:rFonts w:hint="eastAsia"/>
            <w:sz w:val="18"/>
            <w:szCs w:val="18"/>
          </w:rPr>
          <w:tab/>
          <w:t>N/A</w:t>
        </w:r>
      </w:ins>
    </w:p>
    <w:p w:rsidR="00DE62A6" w:rsidRDefault="006325AD" w:rsidP="00DE62A6">
      <w:pPr>
        <w:pStyle w:val="a3"/>
        <w:numPr>
          <w:ilvl w:val="2"/>
          <w:numId w:val="19"/>
        </w:numPr>
        <w:ind w:leftChars="0"/>
        <w:rPr>
          <w:ins w:id="2046" w:author="rocky" w:date="2013-03-10T21:59:00Z"/>
          <w:szCs w:val="24"/>
        </w:rPr>
      </w:pPr>
      <w:ins w:id="2047" w:author="rocky" w:date="2013-03-10T22:00:00Z">
        <w:r>
          <w:rPr>
            <w:rFonts w:hint="eastAsia"/>
            <w:szCs w:val="24"/>
          </w:rPr>
          <w:t>Admin</w:t>
        </w:r>
      </w:ins>
      <w:ins w:id="2048" w:author="rocky" w:date="2013-03-10T02:33:00Z">
        <w:r w:rsidR="002C3046">
          <w:rPr>
            <w:rFonts w:hint="eastAsia"/>
            <w:szCs w:val="24"/>
          </w:rPr>
          <w:t>Finish</w:t>
        </w:r>
      </w:ins>
    </w:p>
    <w:p w:rsidR="00E02763" w:rsidRDefault="006325AD">
      <w:pPr>
        <w:pStyle w:val="a3"/>
        <w:ind w:leftChars="0" w:left="1440"/>
        <w:rPr>
          <w:ins w:id="2049" w:author="rocky" w:date="2013-03-10T02:10:00Z"/>
          <w:szCs w:val="24"/>
        </w:rPr>
        <w:pPrChange w:id="2050" w:author="rocky" w:date="2013-03-10T21:59:00Z">
          <w:pPr>
            <w:pStyle w:val="a3"/>
            <w:numPr>
              <w:ilvl w:val="2"/>
              <w:numId w:val="19"/>
            </w:numPr>
            <w:ind w:leftChars="0" w:left="1440" w:hanging="720"/>
          </w:pPr>
        </w:pPrChange>
      </w:pPr>
      <w:ins w:id="2051" w:author="rocky" w:date="2013-03-10T21:59:00Z">
        <w:r>
          <w:rPr>
            <w:rFonts w:hint="eastAsia"/>
            <w:szCs w:val="24"/>
          </w:rPr>
          <w:t>The command code byte value is 0</w:t>
        </w:r>
      </w:ins>
      <w:ins w:id="2052" w:author="rocky" w:date="2013-03-10T22:00:00Z">
        <w:r>
          <w:rPr>
            <w:rFonts w:hint="eastAsia"/>
            <w:szCs w:val="24"/>
          </w:rPr>
          <w:t>2</w:t>
        </w:r>
      </w:ins>
      <w:ins w:id="2053" w:author="rocky" w:date="2013-03-10T21:59:00Z">
        <w:r>
          <w:rPr>
            <w:rFonts w:hint="eastAsia"/>
            <w:szCs w:val="24"/>
          </w:rPr>
          <w:t>h.</w:t>
        </w:r>
      </w:ins>
    </w:p>
    <w:p w:rsidR="00DE62A6" w:rsidRDefault="00DE62A6" w:rsidP="00DE62A6">
      <w:pPr>
        <w:pStyle w:val="a3"/>
        <w:ind w:leftChars="0" w:left="1440"/>
        <w:rPr>
          <w:ins w:id="2054" w:author="rocky" w:date="2013-03-10T02:10:00Z"/>
          <w:szCs w:val="24"/>
        </w:rPr>
      </w:pPr>
      <w:ins w:id="2055" w:author="rocky" w:date="2013-03-10T02:10:00Z">
        <w:r>
          <w:rPr>
            <w:rFonts w:hint="eastAsia"/>
            <w:szCs w:val="24"/>
          </w:rPr>
          <w:t xml:space="preserve">The </w:t>
        </w:r>
      </w:ins>
      <w:ins w:id="2056" w:author="rocky" w:date="2013-03-10T02:33:00Z">
        <w:r w:rsidR="002C3046">
          <w:rPr>
            <w:rFonts w:hint="eastAsia"/>
            <w:szCs w:val="24"/>
          </w:rPr>
          <w:t xml:space="preserve">administrator </w:t>
        </w:r>
      </w:ins>
      <w:ins w:id="2057" w:author="rocky" w:date="2013-03-10T02:10:00Z">
        <w:r>
          <w:rPr>
            <w:rFonts w:hint="eastAsia"/>
            <w:szCs w:val="24"/>
          </w:rPr>
          <w:t>PHONE issues this command</w:t>
        </w:r>
      </w:ins>
      <w:ins w:id="2058" w:author="rocky" w:date="2013-03-10T02:34:00Z">
        <w:r w:rsidR="002C3046">
          <w:rPr>
            <w:rFonts w:hint="eastAsia"/>
            <w:szCs w:val="24"/>
          </w:rPr>
          <w:t xml:space="preserve"> to </w:t>
        </w:r>
        <w:r w:rsidR="002C3046">
          <w:rPr>
            <w:szCs w:val="24"/>
          </w:rPr>
          <w:t>notify</w:t>
        </w:r>
        <w:r w:rsidR="002C3046">
          <w:rPr>
            <w:rFonts w:hint="eastAsia"/>
            <w:szCs w:val="24"/>
          </w:rPr>
          <w:t xml:space="preserve"> the DEVICE t</w:t>
        </w:r>
        <w:r w:rsidR="001E55DA">
          <w:rPr>
            <w:rFonts w:hint="eastAsia"/>
            <w:szCs w:val="24"/>
          </w:rPr>
          <w:t xml:space="preserve">hat it has finished reading </w:t>
        </w:r>
      </w:ins>
      <w:ins w:id="2059" w:author="rocky" w:date="2013-03-10T22:11:00Z">
        <w:r w:rsidR="001E55DA">
          <w:rPr>
            <w:rFonts w:hint="eastAsia"/>
            <w:szCs w:val="24"/>
          </w:rPr>
          <w:t xml:space="preserve">all </w:t>
        </w:r>
      </w:ins>
      <w:ins w:id="2060" w:author="rocky" w:date="2013-03-10T22:12:00Z">
        <w:r w:rsidR="001E55DA">
          <w:rPr>
            <w:rFonts w:hint="eastAsia"/>
            <w:szCs w:val="24"/>
          </w:rPr>
          <w:t>the pairs of 16-byte Scramble2(DID-TID-Key, Random) result and the DID-TID-SN</w:t>
        </w:r>
      </w:ins>
      <w:ins w:id="2061" w:author="rocky" w:date="2013-03-10T02:34:00Z">
        <w:r w:rsidR="002C3046">
          <w:rPr>
            <w:rFonts w:hint="eastAsia"/>
            <w:szCs w:val="24"/>
          </w:rPr>
          <w:t>.</w:t>
        </w:r>
      </w:ins>
    </w:p>
    <w:p w:rsidR="00DE62A6" w:rsidRPr="00D0712D" w:rsidRDefault="00DE62A6" w:rsidP="00DE62A6">
      <w:pPr>
        <w:pStyle w:val="a3"/>
        <w:pBdr>
          <w:bottom w:val="single" w:sz="6" w:space="1" w:color="auto"/>
        </w:pBdr>
        <w:ind w:leftChars="0" w:left="1440"/>
        <w:rPr>
          <w:ins w:id="2062" w:author="rocky" w:date="2013-03-10T02:10:00Z"/>
          <w:sz w:val="18"/>
          <w:szCs w:val="18"/>
        </w:rPr>
      </w:pPr>
      <w:ins w:id="2063" w:author="rocky" w:date="2013-03-10T02:1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B63D8" w:rsidRDefault="00DE62A6">
      <w:pPr>
        <w:pStyle w:val="a3"/>
        <w:ind w:leftChars="0" w:left="1440"/>
        <w:rPr>
          <w:ins w:id="2064" w:author="rocky" w:date="2013-03-10T03:49:00Z"/>
          <w:sz w:val="18"/>
          <w:szCs w:val="18"/>
        </w:rPr>
      </w:pPr>
      <w:ins w:id="2065" w:author="rocky" w:date="2013-03-10T02:10:00Z">
        <w:r>
          <w:rPr>
            <w:rFonts w:hint="eastAsia"/>
            <w:sz w:val="18"/>
            <w:szCs w:val="18"/>
          </w:rPr>
          <w:t>0</w:t>
        </w:r>
      </w:ins>
      <w:ins w:id="2066" w:author="rocky" w:date="2013-03-10T02:34:00Z">
        <w:r w:rsidR="002C3046">
          <w:rPr>
            <w:rFonts w:hint="eastAsia"/>
            <w:sz w:val="18"/>
            <w:szCs w:val="18"/>
          </w:rPr>
          <w:t>4</w:t>
        </w:r>
      </w:ins>
      <w:ins w:id="2067" w:author="rocky" w:date="2013-03-10T02:10:00Z">
        <w:r>
          <w:rPr>
            <w:rFonts w:hint="eastAsia"/>
            <w:sz w:val="18"/>
            <w:szCs w:val="18"/>
          </w:rPr>
          <w:t>h</w:t>
        </w:r>
        <w:r>
          <w:rPr>
            <w:rFonts w:hint="eastAsia"/>
            <w:sz w:val="18"/>
            <w:szCs w:val="18"/>
          </w:rPr>
          <w:tab/>
          <w:t>0</w:t>
        </w:r>
      </w:ins>
      <w:ins w:id="2068" w:author="rocky" w:date="2013-03-10T02:34:00Z">
        <w:r w:rsidR="002C3046">
          <w:rPr>
            <w:rFonts w:hint="eastAsia"/>
            <w:sz w:val="18"/>
            <w:szCs w:val="18"/>
          </w:rPr>
          <w:t>2</w:t>
        </w:r>
      </w:ins>
      <w:ins w:id="2069" w:author="rocky" w:date="2013-03-10T02:10:00Z">
        <w:r>
          <w:rPr>
            <w:rFonts w:hint="eastAsia"/>
            <w:sz w:val="18"/>
            <w:szCs w:val="18"/>
          </w:rPr>
          <w:t>h</w:t>
        </w:r>
        <w:r>
          <w:rPr>
            <w:rFonts w:hint="eastAsia"/>
            <w:sz w:val="18"/>
            <w:szCs w:val="18"/>
          </w:rPr>
          <w:tab/>
        </w:r>
      </w:ins>
      <w:ins w:id="2070" w:author="rocky" w:date="2013-03-10T02:34:00Z">
        <w:r w:rsidR="002C3046">
          <w:rPr>
            <w:rFonts w:hint="eastAsia"/>
            <w:sz w:val="18"/>
            <w:szCs w:val="18"/>
          </w:rPr>
          <w:t>N/A</w:t>
        </w:r>
      </w:ins>
      <w:ins w:id="2071" w:author="rocky" w:date="2013-03-10T02:10:00Z">
        <w:r>
          <w:rPr>
            <w:rFonts w:hint="eastAsia"/>
            <w:sz w:val="18"/>
            <w:szCs w:val="18"/>
          </w:rPr>
          <w:tab/>
        </w:r>
        <w:r>
          <w:rPr>
            <w:rFonts w:hint="eastAsia"/>
            <w:sz w:val="18"/>
            <w:szCs w:val="18"/>
          </w:rPr>
          <w:tab/>
        </w:r>
      </w:ins>
      <w:ins w:id="2072" w:author="rocky" w:date="2013-03-10T02:34:00Z">
        <w:r w:rsidR="002C3046">
          <w:rPr>
            <w:rFonts w:hint="eastAsia"/>
            <w:sz w:val="18"/>
            <w:szCs w:val="18"/>
          </w:rPr>
          <w:t>N/A</w:t>
        </w:r>
      </w:ins>
    </w:p>
    <w:p w:rsidR="00CA2D54" w:rsidRDefault="00CA2D54" w:rsidP="00CA2D54">
      <w:pPr>
        <w:pStyle w:val="a3"/>
        <w:ind w:leftChars="0" w:left="1440"/>
        <w:rPr>
          <w:ins w:id="2073" w:author="rocky" w:date="2013-03-10T22:26:00Z"/>
          <w:szCs w:val="24"/>
        </w:rPr>
      </w:pPr>
      <w:ins w:id="2074" w:author="rocky" w:date="2013-03-10T22:26: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9C5041" w:rsidRPr="00D0712D" w:rsidRDefault="009C5041" w:rsidP="009C5041">
      <w:pPr>
        <w:pStyle w:val="a3"/>
        <w:pBdr>
          <w:bottom w:val="single" w:sz="6" w:space="1" w:color="auto"/>
        </w:pBdr>
        <w:ind w:leftChars="0" w:left="1440"/>
        <w:rPr>
          <w:ins w:id="2075" w:author="rocky" w:date="2013-03-10T22:12:00Z"/>
          <w:sz w:val="18"/>
          <w:szCs w:val="18"/>
        </w:rPr>
      </w:pPr>
      <w:ins w:id="2076" w:author="rocky" w:date="2013-03-10T22:12: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C5041" w:rsidRDefault="001704F0" w:rsidP="009C5041">
      <w:pPr>
        <w:pStyle w:val="a3"/>
        <w:ind w:leftChars="0" w:left="1440"/>
        <w:rPr>
          <w:ins w:id="2077" w:author="rocky" w:date="2013-03-10T22:12:00Z"/>
          <w:sz w:val="18"/>
          <w:szCs w:val="18"/>
        </w:rPr>
      </w:pPr>
      <w:ins w:id="2078" w:author="rocky" w:date="2013-03-10T22:12: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04h</w:t>
        </w:r>
        <w:r>
          <w:rPr>
            <w:rFonts w:hint="eastAsia"/>
            <w:sz w:val="18"/>
            <w:szCs w:val="18"/>
          </w:rPr>
          <w:tab/>
          <w:t>0</w:t>
        </w:r>
      </w:ins>
      <w:ins w:id="2079" w:author="rocky" w:date="2013-03-10T22:15:00Z">
        <w:r>
          <w:rPr>
            <w:rFonts w:hint="eastAsia"/>
            <w:sz w:val="18"/>
            <w:szCs w:val="18"/>
          </w:rPr>
          <w:t>2</w:t>
        </w:r>
      </w:ins>
      <w:ins w:id="2080" w:author="rocky" w:date="2013-03-10T22:12:00Z">
        <w:r w:rsidR="009C5041">
          <w:rPr>
            <w:rFonts w:hint="eastAsia"/>
            <w:sz w:val="18"/>
            <w:szCs w:val="18"/>
          </w:rPr>
          <w:t>h</w:t>
        </w:r>
        <w:r w:rsidR="009C5041">
          <w:rPr>
            <w:rFonts w:hint="eastAsia"/>
            <w:sz w:val="18"/>
            <w:szCs w:val="18"/>
          </w:rPr>
          <w:tab/>
          <w:t>N/A</w:t>
        </w:r>
        <w:r w:rsidR="009C5041">
          <w:rPr>
            <w:rFonts w:hint="eastAsia"/>
            <w:sz w:val="18"/>
            <w:szCs w:val="18"/>
          </w:rPr>
          <w:tab/>
        </w:r>
        <w:r w:rsidR="009C5041">
          <w:rPr>
            <w:rFonts w:hint="eastAsia"/>
            <w:sz w:val="18"/>
            <w:szCs w:val="18"/>
          </w:rPr>
          <w:tab/>
          <w:t>N/A</w:t>
        </w:r>
      </w:ins>
    </w:p>
    <w:p w:rsidR="009C5041" w:rsidRPr="000C25F8" w:rsidRDefault="001704F0" w:rsidP="009C5041">
      <w:pPr>
        <w:pStyle w:val="a3"/>
        <w:ind w:leftChars="0" w:left="1440"/>
        <w:rPr>
          <w:ins w:id="2081" w:author="rocky" w:date="2013-03-10T22:12:00Z"/>
          <w:sz w:val="18"/>
          <w:szCs w:val="18"/>
        </w:rPr>
      </w:pPr>
      <w:ins w:id="2082" w:author="rocky" w:date="2013-03-10T22:12:00Z">
        <w:r>
          <w:rPr>
            <w:rFonts w:hint="eastAsia"/>
            <w:sz w:val="18"/>
            <w:szCs w:val="18"/>
          </w:rPr>
          <w:t>01h if IPA fails</w:t>
        </w:r>
        <w:r>
          <w:rPr>
            <w:rFonts w:hint="eastAsia"/>
            <w:sz w:val="18"/>
            <w:szCs w:val="18"/>
          </w:rPr>
          <w:tab/>
        </w:r>
        <w:r>
          <w:rPr>
            <w:rFonts w:hint="eastAsia"/>
            <w:sz w:val="18"/>
            <w:szCs w:val="18"/>
          </w:rPr>
          <w:tab/>
          <w:t>04h</w:t>
        </w:r>
        <w:r>
          <w:rPr>
            <w:rFonts w:hint="eastAsia"/>
            <w:sz w:val="18"/>
            <w:szCs w:val="18"/>
          </w:rPr>
          <w:tab/>
          <w:t>02</w:t>
        </w:r>
        <w:r w:rsidR="009C5041">
          <w:rPr>
            <w:rFonts w:hint="eastAsia"/>
            <w:sz w:val="18"/>
            <w:szCs w:val="18"/>
          </w:rPr>
          <w:t>h</w:t>
        </w:r>
        <w:r w:rsidR="009C5041">
          <w:rPr>
            <w:rFonts w:hint="eastAsia"/>
            <w:sz w:val="18"/>
            <w:szCs w:val="18"/>
          </w:rPr>
          <w:tab/>
          <w:t>N/A</w:t>
        </w:r>
        <w:r w:rsidR="009C5041">
          <w:rPr>
            <w:rFonts w:hint="eastAsia"/>
            <w:sz w:val="18"/>
            <w:szCs w:val="18"/>
          </w:rPr>
          <w:tab/>
        </w:r>
        <w:r w:rsidR="009C5041">
          <w:rPr>
            <w:rFonts w:hint="eastAsia"/>
            <w:sz w:val="18"/>
            <w:szCs w:val="18"/>
          </w:rPr>
          <w:tab/>
          <w:t>N/A</w:t>
        </w:r>
      </w:ins>
    </w:p>
    <w:p w:rsidR="00E02763" w:rsidRPr="00870474" w:rsidRDefault="00E02763">
      <w:pPr>
        <w:rPr>
          <w:ins w:id="2083" w:author="rocky" w:date="2013-03-10T22:45:00Z"/>
          <w:szCs w:val="24"/>
        </w:rPr>
        <w:pPrChange w:id="2084" w:author="rocky" w:date="2013-04-12T18:31:00Z">
          <w:pPr>
            <w:pStyle w:val="a3"/>
            <w:numPr>
              <w:ilvl w:val="2"/>
              <w:numId w:val="19"/>
            </w:numPr>
            <w:ind w:leftChars="0" w:left="1440" w:hanging="720"/>
          </w:pPr>
        </w:pPrChange>
      </w:pPr>
    </w:p>
    <w:p w:rsidR="00F35541" w:rsidRDefault="009D3D85" w:rsidP="00F35541">
      <w:pPr>
        <w:pStyle w:val="a3"/>
        <w:numPr>
          <w:ilvl w:val="2"/>
          <w:numId w:val="19"/>
        </w:numPr>
        <w:ind w:leftChars="0"/>
        <w:rPr>
          <w:ins w:id="2085" w:author="rocky" w:date="2013-03-10T22:00:00Z"/>
          <w:szCs w:val="24"/>
        </w:rPr>
      </w:pPr>
      <w:ins w:id="2086" w:author="rocky" w:date="2013-03-10T22:53:00Z">
        <w:r>
          <w:rPr>
            <w:rFonts w:hint="eastAsia"/>
            <w:szCs w:val="24"/>
          </w:rPr>
          <w:t>Register</w:t>
        </w:r>
      </w:ins>
      <w:ins w:id="2087" w:author="rocky" w:date="2013-03-10T22:55:00Z">
        <w:r w:rsidR="00570F38">
          <w:rPr>
            <w:rFonts w:hint="eastAsia"/>
            <w:szCs w:val="24"/>
          </w:rPr>
          <w:t>Client</w:t>
        </w:r>
      </w:ins>
      <w:ins w:id="2088" w:author="rocky" w:date="2013-03-10T03:49:00Z">
        <w:r w:rsidR="00F35541">
          <w:rPr>
            <w:rFonts w:hint="eastAsia"/>
            <w:szCs w:val="24"/>
          </w:rPr>
          <w:t>:</w:t>
        </w:r>
      </w:ins>
    </w:p>
    <w:p w:rsidR="00E02763" w:rsidRDefault="006325AD">
      <w:pPr>
        <w:pStyle w:val="a3"/>
        <w:ind w:leftChars="0" w:left="1440"/>
        <w:rPr>
          <w:ins w:id="2089" w:author="rocky" w:date="2013-03-10T03:49:00Z"/>
          <w:szCs w:val="24"/>
        </w:rPr>
        <w:pPrChange w:id="2090" w:author="rocky" w:date="2013-03-10T22:00:00Z">
          <w:pPr>
            <w:pStyle w:val="a3"/>
            <w:numPr>
              <w:ilvl w:val="2"/>
              <w:numId w:val="19"/>
            </w:numPr>
            <w:ind w:leftChars="0" w:left="1440" w:hanging="720"/>
          </w:pPr>
        </w:pPrChange>
      </w:pPr>
      <w:ins w:id="2091" w:author="rocky" w:date="2013-03-10T22:00:00Z">
        <w:r>
          <w:rPr>
            <w:rFonts w:hint="eastAsia"/>
            <w:szCs w:val="24"/>
          </w:rPr>
          <w:t>The command code byte value is 0</w:t>
        </w:r>
      </w:ins>
      <w:ins w:id="2092" w:author="rocky" w:date="2013-03-10T22:49:00Z">
        <w:r w:rsidR="00727F8C">
          <w:rPr>
            <w:rFonts w:hint="eastAsia"/>
            <w:szCs w:val="24"/>
          </w:rPr>
          <w:t>4</w:t>
        </w:r>
      </w:ins>
      <w:ins w:id="2093" w:author="rocky" w:date="2013-03-10T22:00:00Z">
        <w:r>
          <w:rPr>
            <w:rFonts w:hint="eastAsia"/>
            <w:szCs w:val="24"/>
          </w:rPr>
          <w:t>h.</w:t>
        </w:r>
      </w:ins>
    </w:p>
    <w:p w:rsidR="00EF7441" w:rsidRDefault="00B2237C">
      <w:pPr>
        <w:pStyle w:val="a3"/>
        <w:ind w:leftChars="0" w:left="1440"/>
        <w:rPr>
          <w:ins w:id="2094" w:author="rocky" w:date="2014-10-02T18:18:00Z"/>
          <w:szCs w:val="24"/>
        </w:rPr>
      </w:pPr>
      <w:ins w:id="2095" w:author="rocky" w:date="2013-03-10T03:51:00Z">
        <w:r>
          <w:rPr>
            <w:rFonts w:hint="eastAsia"/>
            <w:szCs w:val="24"/>
          </w:rPr>
          <w:t>The command is only valid from a</w:t>
        </w:r>
      </w:ins>
      <w:ins w:id="2096" w:author="rocky" w:date="2013-03-10T03:50:00Z">
        <w:r>
          <w:rPr>
            <w:rFonts w:hint="eastAsia"/>
            <w:szCs w:val="24"/>
          </w:rPr>
          <w:t xml:space="preserve"> </w:t>
        </w:r>
      </w:ins>
      <w:ins w:id="2097" w:author="rocky" w:date="2013-03-10T03:49:00Z">
        <w:r w:rsidR="00F35541">
          <w:rPr>
            <w:rFonts w:hint="eastAsia"/>
            <w:szCs w:val="24"/>
          </w:rPr>
          <w:t>P</w:t>
        </w:r>
      </w:ins>
      <w:ins w:id="2098" w:author="rocky" w:date="2013-03-10T03:50:00Z">
        <w:r>
          <w:rPr>
            <w:rFonts w:hint="eastAsia"/>
            <w:szCs w:val="24"/>
          </w:rPr>
          <w:t>HONE</w:t>
        </w:r>
      </w:ins>
      <w:ins w:id="2099" w:author="rocky" w:date="2013-03-10T03:49:00Z">
        <w:r w:rsidR="00F35541">
          <w:rPr>
            <w:rFonts w:hint="eastAsia"/>
            <w:szCs w:val="24"/>
          </w:rPr>
          <w:t xml:space="preserve"> </w:t>
        </w:r>
      </w:ins>
      <w:ins w:id="2100" w:author="rocky" w:date="2013-03-10T03:50:00Z">
        <w:r>
          <w:rPr>
            <w:rFonts w:hint="eastAsia"/>
            <w:szCs w:val="24"/>
          </w:rPr>
          <w:t xml:space="preserve">which has performed P2P provision with administrator </w:t>
        </w:r>
      </w:ins>
      <w:ins w:id="2101" w:author="rocky" w:date="2013-03-10T03:51:00Z">
        <w:r>
          <w:rPr>
            <w:rFonts w:hint="eastAsia"/>
            <w:szCs w:val="24"/>
          </w:rPr>
          <w:t>and should be i</w:t>
        </w:r>
      </w:ins>
      <w:ins w:id="2102" w:author="rocky" w:date="2013-03-10T03:52:00Z">
        <w:r w:rsidR="00570F38">
          <w:rPr>
            <w:rFonts w:hint="eastAsia"/>
            <w:szCs w:val="24"/>
          </w:rPr>
          <w:t>ssued after a</w:t>
        </w:r>
      </w:ins>
      <w:ins w:id="2103" w:author="rocky" w:date="2013-04-12T18:41:00Z">
        <w:r w:rsidR="00534072">
          <w:rPr>
            <w:szCs w:val="24"/>
          </w:rPr>
          <w:t>n</w:t>
        </w:r>
      </w:ins>
      <w:ins w:id="2104" w:author="rocky" w:date="2013-03-10T03:52:00Z">
        <w:r w:rsidR="00570F38">
          <w:rPr>
            <w:rFonts w:hint="eastAsia"/>
            <w:szCs w:val="24"/>
          </w:rPr>
          <w:t xml:space="preserve"> </w:t>
        </w:r>
      </w:ins>
      <w:ins w:id="2105" w:author="rocky" w:date="2013-04-12T18:41:00Z">
        <w:r w:rsidR="00534072">
          <w:rPr>
            <w:szCs w:val="24"/>
          </w:rPr>
          <w:t>AUTH</w:t>
        </w:r>
      </w:ins>
      <w:ins w:id="2106" w:author="rocky" w:date="2013-03-10T03:52:00Z">
        <w:r w:rsidR="00570F38">
          <w:rPr>
            <w:rFonts w:hint="eastAsia"/>
            <w:szCs w:val="24"/>
          </w:rPr>
          <w:t xml:space="preserve"> mode</w:t>
        </w:r>
      </w:ins>
      <w:ins w:id="2107" w:author="rocky" w:date="2013-03-10T22:55:00Z">
        <w:r w:rsidR="00534072">
          <w:rPr>
            <w:rFonts w:hint="eastAsia"/>
            <w:szCs w:val="24"/>
          </w:rPr>
          <w:t xml:space="preserve"> SendRequest</w:t>
        </w:r>
      </w:ins>
      <w:ins w:id="2108" w:author="rocky" w:date="2013-03-10T03:52:00Z">
        <w:r>
          <w:rPr>
            <w:rFonts w:hint="eastAsia"/>
            <w:szCs w:val="24"/>
          </w:rPr>
          <w:t xml:space="preserve"> command</w:t>
        </w:r>
      </w:ins>
      <w:ins w:id="2109" w:author="rocky" w:date="2013-03-10T03:51:00Z">
        <w:r>
          <w:rPr>
            <w:rFonts w:hint="eastAsia"/>
            <w:szCs w:val="24"/>
          </w:rPr>
          <w:t xml:space="preserve">. The PHONE </w:t>
        </w:r>
      </w:ins>
      <w:ins w:id="2110" w:author="rocky" w:date="2013-03-10T03:49:00Z">
        <w:r w:rsidR="00F35541" w:rsidRPr="005B0FAE">
          <w:rPr>
            <w:rFonts w:hint="eastAsia"/>
            <w:szCs w:val="24"/>
          </w:rPr>
          <w:t>issue</w:t>
        </w:r>
      </w:ins>
      <w:ins w:id="2111" w:author="rocky" w:date="2013-03-10T03:50:00Z">
        <w:r>
          <w:rPr>
            <w:rFonts w:hint="eastAsia"/>
            <w:szCs w:val="24"/>
          </w:rPr>
          <w:t>s</w:t>
        </w:r>
      </w:ins>
      <w:ins w:id="2112" w:author="rocky" w:date="2013-03-10T03:49:00Z">
        <w:r w:rsidR="00F35541" w:rsidRPr="005B0FAE">
          <w:rPr>
            <w:rFonts w:hint="eastAsia"/>
            <w:szCs w:val="24"/>
          </w:rPr>
          <w:t xml:space="preserve"> t</w:t>
        </w:r>
        <w:r w:rsidR="00F35541">
          <w:rPr>
            <w:rFonts w:hint="eastAsia"/>
            <w:szCs w:val="24"/>
          </w:rPr>
          <w:t xml:space="preserve">he command to transmit </w:t>
        </w:r>
      </w:ins>
      <w:ins w:id="2113" w:author="rocky" w:date="2013-04-12T18:40:00Z">
        <w:r w:rsidR="005C7DB0">
          <w:rPr>
            <w:szCs w:val="24"/>
          </w:rPr>
          <w:t xml:space="preserve">10h-byte Response1, </w:t>
        </w:r>
      </w:ins>
      <w:ins w:id="2114" w:author="rocky" w:date="2013-03-10T03:49:00Z">
        <w:r w:rsidR="00F35541">
          <w:rPr>
            <w:rFonts w:hint="eastAsia"/>
            <w:szCs w:val="24"/>
          </w:rPr>
          <w:t>USERNAME</w:t>
        </w:r>
      </w:ins>
      <w:ins w:id="2115" w:author="rocky" w:date="2013-07-29T13:01:00Z">
        <w:r w:rsidR="005C7DB0">
          <w:rPr>
            <w:szCs w:val="24"/>
          </w:rPr>
          <w:t>, and</w:t>
        </w:r>
      </w:ins>
      <w:ins w:id="2116" w:author="rocky" w:date="2014-10-02T18:18:00Z">
        <w:r w:rsidR="00E80DD0">
          <w:rPr>
            <w:szCs w:val="24"/>
          </w:rPr>
          <w:t xml:space="preserve"> the 3</w:t>
        </w:r>
        <w:r w:rsidR="00E02515">
          <w:rPr>
            <w:szCs w:val="24"/>
          </w:rPr>
          <w:t xml:space="preserve">0h-byte encrypted data, which is composed of </w:t>
        </w:r>
      </w:ins>
      <w:ins w:id="2117" w:author="rocky" w:date="2014-10-06T13:00:00Z">
        <w:r w:rsidR="00E80DD0">
          <w:rPr>
            <w:szCs w:val="24"/>
          </w:rPr>
          <w:t xml:space="preserve">4-byte </w:t>
        </w:r>
      </w:ins>
      <w:ins w:id="2118" w:author="rocky" w:date="2014-10-02T18:18:00Z">
        <w:r w:rsidR="00E02515">
          <w:rPr>
            <w:szCs w:val="24"/>
          </w:rPr>
          <w:t xml:space="preserve">sequence_number </w:t>
        </w:r>
      </w:ins>
      <w:ins w:id="2119" w:author="rocky" w:date="2014-10-06T13:00:00Z">
        <w:r w:rsidR="00E80DD0">
          <w:rPr>
            <w:szCs w:val="24"/>
          </w:rPr>
          <w:t xml:space="preserve">+ 16-byte access right + 16-byte DID-TID-Key </w:t>
        </w:r>
      </w:ins>
      <w:ins w:id="2120" w:author="rocky" w:date="2014-10-02T18:18:00Z">
        <w:r w:rsidR="00E02515">
          <w:rPr>
            <w:szCs w:val="24"/>
          </w:rPr>
          <w:t xml:space="preserve">+ </w:t>
        </w:r>
      </w:ins>
      <w:ins w:id="2121" w:author="rocky" w:date="2014-10-06T13:11:00Z">
        <w:r w:rsidR="003073CC">
          <w:rPr>
            <w:szCs w:val="24"/>
          </w:rPr>
          <w:t>2-byte CRC result</w:t>
        </w:r>
      </w:ins>
      <w:ins w:id="2122" w:author="rocky" w:date="2014-10-06T13:12:00Z">
        <w:r w:rsidR="003073CC">
          <w:rPr>
            <w:szCs w:val="24"/>
          </w:rPr>
          <w:t xml:space="preserve"> </w:t>
        </w:r>
      </w:ins>
      <w:ins w:id="2123" w:author="rocky" w:date="2014-10-06T13:13:00Z">
        <w:r w:rsidR="00E6752B">
          <w:rPr>
            <w:szCs w:val="24"/>
          </w:rPr>
          <w:t xml:space="preserve">(input are sequence_number + access-right + DID-TID-Key) </w:t>
        </w:r>
      </w:ins>
      <w:ins w:id="2124" w:author="rocky" w:date="2014-10-06T13:12:00Z">
        <w:r w:rsidR="003073CC">
          <w:rPr>
            <w:szCs w:val="24"/>
          </w:rPr>
          <w:t xml:space="preserve">+ </w:t>
        </w:r>
      </w:ins>
      <w:ins w:id="2125" w:author="rocky" w:date="2014-10-02T18:18:00Z">
        <w:r w:rsidR="003073CC">
          <w:rPr>
            <w:szCs w:val="24"/>
          </w:rPr>
          <w:t>10-byte zero-</w:t>
        </w:r>
        <w:r w:rsidR="003073CC">
          <w:rPr>
            <w:szCs w:val="24"/>
          </w:rPr>
          <w:lastRenderedPageBreak/>
          <w:t>padding</w:t>
        </w:r>
        <w:r w:rsidR="00E02515">
          <w:rPr>
            <w:rFonts w:hint="eastAsia"/>
            <w:szCs w:val="24"/>
          </w:rPr>
          <w:t>.</w:t>
        </w:r>
      </w:ins>
    </w:p>
    <w:p w:rsidR="00F35541" w:rsidRDefault="00F35541">
      <w:pPr>
        <w:pStyle w:val="a3"/>
        <w:ind w:leftChars="0" w:left="1440"/>
        <w:rPr>
          <w:ins w:id="2126" w:author="rocky" w:date="2015-09-02T13:38:00Z"/>
          <w:szCs w:val="24"/>
        </w:rPr>
      </w:pPr>
      <w:ins w:id="2127" w:author="rocky" w:date="2013-03-10T03:49:00Z">
        <w:r w:rsidRPr="00870474">
          <w:rPr>
            <w:szCs w:val="24"/>
          </w:rPr>
          <w:t xml:space="preserve">The DEVICE will check if this is a TID tap </w:t>
        </w:r>
      </w:ins>
      <w:ins w:id="2128" w:author="rocky" w:date="2013-04-12T18:41:00Z">
        <w:r w:rsidR="00534072" w:rsidRPr="00081B82">
          <w:rPr>
            <w:szCs w:val="24"/>
          </w:rPr>
          <w:t>by the DID-TID-SN from previous AUTH</w:t>
        </w:r>
      </w:ins>
      <w:ins w:id="2129" w:author="rocky" w:date="2013-04-12T18:42:00Z">
        <w:r w:rsidR="00534072" w:rsidRPr="00081B82">
          <w:rPr>
            <w:szCs w:val="24"/>
          </w:rPr>
          <w:t xml:space="preserve"> mode SendRequest command </w:t>
        </w:r>
      </w:ins>
      <w:ins w:id="2130" w:author="rocky" w:date="2013-03-10T03:49:00Z">
        <w:r w:rsidRPr="00CF6DFE">
          <w:rPr>
            <w:szCs w:val="24"/>
          </w:rPr>
          <w:t xml:space="preserve">and verify the response1. </w:t>
        </w:r>
      </w:ins>
    </w:p>
    <w:p w:rsidR="00E04566" w:rsidRDefault="00E04566" w:rsidP="00E04566">
      <w:pPr>
        <w:pStyle w:val="a3"/>
        <w:ind w:leftChars="0" w:left="1440"/>
        <w:rPr>
          <w:ins w:id="2131" w:author="rocky" w:date="2015-09-02T19:35:00Z"/>
          <w:szCs w:val="24"/>
        </w:rPr>
      </w:pPr>
      <w:ins w:id="2132" w:author="rocky" w:date="2015-09-02T19:35:00Z">
        <w:r>
          <w:rPr>
            <w:szCs w:val="24"/>
          </w:rPr>
          <w:t>Format of Access_Right field in encrypted data:</w:t>
        </w:r>
      </w:ins>
    </w:p>
    <w:p w:rsidR="00E04566" w:rsidRDefault="00E04566" w:rsidP="00E04566">
      <w:pPr>
        <w:pStyle w:val="a3"/>
        <w:ind w:leftChars="0" w:left="1440"/>
        <w:rPr>
          <w:ins w:id="2133" w:author="rocky" w:date="2015-09-02T19:35:00Z"/>
          <w:szCs w:val="24"/>
        </w:rPr>
      </w:pPr>
      <w:ins w:id="2134" w:author="rocky" w:date="2015-09-02T19:35:00Z">
        <w:r>
          <w:rPr>
            <w:szCs w:val="24"/>
          </w:rPr>
          <w:t>In 8006, the Access_Right field is 16-byte v1 access right</w:t>
        </w:r>
      </w:ins>
    </w:p>
    <w:p w:rsidR="00E04566" w:rsidRDefault="00E04566" w:rsidP="00E04566">
      <w:pPr>
        <w:pStyle w:val="a3"/>
        <w:ind w:leftChars="0" w:left="1440"/>
        <w:rPr>
          <w:ins w:id="2135" w:author="rocky" w:date="2015-09-02T19:35:00Z"/>
          <w:szCs w:val="24"/>
        </w:rPr>
      </w:pPr>
      <w:ins w:id="2136" w:author="rocky" w:date="2015-09-02T19:35:00Z">
        <w:r>
          <w:rPr>
            <w:szCs w:val="24"/>
          </w:rPr>
          <w:t xml:space="preserve">In 8007, the Access_Right field is </w:t>
        </w:r>
      </w:ins>
    </w:p>
    <w:p w:rsidR="00E04566" w:rsidRDefault="00E04566" w:rsidP="00E04566">
      <w:pPr>
        <w:pStyle w:val="a3"/>
        <w:ind w:leftChars="0" w:left="1440"/>
        <w:rPr>
          <w:ins w:id="2137" w:author="rocky" w:date="2015-09-02T19:35:00Z"/>
          <w:szCs w:val="24"/>
        </w:rPr>
      </w:pPr>
      <w:ins w:id="2138" w:author="rocky" w:date="2015-09-02T19:35:00Z">
        <w:r>
          <w:rPr>
            <w:szCs w:val="24"/>
          </w:rPr>
          <w:t>{1st_ctrl_mask, 1st_ctrl_byte, 2nd_ctrl_mask, 2nd_ctrl_byte, AR_portion}</w:t>
        </w:r>
      </w:ins>
    </w:p>
    <w:p w:rsidR="00E04566" w:rsidRPr="007D5707" w:rsidRDefault="00E04566" w:rsidP="00E04566">
      <w:pPr>
        <w:pStyle w:val="a3"/>
        <w:ind w:leftChars="0" w:left="1440"/>
        <w:rPr>
          <w:ins w:id="2139" w:author="rocky" w:date="2015-09-02T19:35:00Z"/>
          <w:szCs w:val="24"/>
        </w:rPr>
      </w:pPr>
      <w:ins w:id="2140" w:author="rocky" w:date="2015-09-02T19:35:00Z">
        <w:r>
          <w:rPr>
            <w:szCs w:val="24"/>
          </w:rPr>
          <w:t>Note that only some bits of the ctrl byte can be set such as OT of 1st_ctrl_byte and TECH_USER of 2nd_ctrl_byte.</w:t>
        </w:r>
      </w:ins>
    </w:p>
    <w:p w:rsidR="00E04566" w:rsidRPr="007D5707" w:rsidRDefault="00E04566" w:rsidP="00E04566">
      <w:pPr>
        <w:pStyle w:val="a3"/>
        <w:ind w:leftChars="0" w:left="1440"/>
        <w:rPr>
          <w:ins w:id="2141" w:author="rocky" w:date="2015-09-02T19:35:00Z"/>
          <w:szCs w:val="24"/>
        </w:rPr>
      </w:pPr>
      <w:ins w:id="2142" w:author="rocky" w:date="2015-09-02T19:35:00Z">
        <w:r w:rsidRPr="007D5707">
          <w:rPr>
            <w:szCs w:val="24"/>
          </w:rPr>
          <w:t>AR portion:</w:t>
        </w:r>
      </w:ins>
    </w:p>
    <w:p w:rsidR="00E04566" w:rsidRPr="004F2466" w:rsidRDefault="00E04566" w:rsidP="00E04566">
      <w:pPr>
        <w:pStyle w:val="a3"/>
        <w:ind w:leftChars="0" w:left="1440"/>
        <w:rPr>
          <w:ins w:id="2143" w:author="rocky" w:date="2015-09-02T19:35:00Z"/>
          <w:sz w:val="18"/>
          <w:szCs w:val="18"/>
        </w:rPr>
      </w:pPr>
      <w:ins w:id="2144" w:author="rocky" w:date="2015-09-02T19:35:00Z">
        <w:r>
          <w:rPr>
            <w:sz w:val="18"/>
            <w:szCs w:val="18"/>
          </w:rPr>
          <w:t>{AR_version</w:t>
        </w:r>
        <w:r w:rsidRPr="009A0C2C">
          <w:rPr>
            <w:sz w:val="18"/>
            <w:szCs w:val="18"/>
          </w:rPr>
          <w:t>, AR</w:t>
        </w:r>
        <w:r>
          <w:rPr>
            <w:sz w:val="18"/>
            <w:szCs w:val="18"/>
          </w:rPr>
          <w:t>_len, AR_data, AR_TS}</w:t>
        </w:r>
      </w:ins>
    </w:p>
    <w:p w:rsidR="00E04566" w:rsidRPr="00AE06D8" w:rsidRDefault="00E04566" w:rsidP="00E04566">
      <w:pPr>
        <w:pStyle w:val="a3"/>
        <w:ind w:leftChars="0" w:left="1440"/>
        <w:rPr>
          <w:ins w:id="2145" w:author="rocky" w:date="2015-09-02T19:35:00Z"/>
          <w:sz w:val="18"/>
          <w:szCs w:val="18"/>
        </w:rPr>
      </w:pPr>
      <w:ins w:id="2146" w:author="rocky" w:date="2015-09-02T19:35:00Z">
        <w:r>
          <w:rPr>
            <w:sz w:val="18"/>
            <w:szCs w:val="18"/>
          </w:rPr>
          <w:t xml:space="preserve">AR_version is 1 </w:t>
        </w:r>
        <w:r w:rsidRPr="00AE06D8">
          <w:rPr>
            <w:sz w:val="18"/>
            <w:szCs w:val="18"/>
          </w:rPr>
          <w:t xml:space="preserve">byte. </w:t>
        </w:r>
      </w:ins>
    </w:p>
    <w:p w:rsidR="00E04566" w:rsidRPr="00AE06D8" w:rsidRDefault="00E04566" w:rsidP="00E04566">
      <w:pPr>
        <w:pStyle w:val="a3"/>
        <w:ind w:leftChars="0" w:left="1440"/>
        <w:rPr>
          <w:ins w:id="2147" w:author="rocky" w:date="2015-09-02T19:35:00Z"/>
          <w:sz w:val="18"/>
          <w:szCs w:val="18"/>
        </w:rPr>
      </w:pPr>
      <w:ins w:id="2148" w:author="rocky" w:date="2015-09-02T19:35:00Z">
        <w:r>
          <w:rPr>
            <w:sz w:val="18"/>
            <w:szCs w:val="18"/>
          </w:rPr>
          <w:t xml:space="preserve">AR_len is 1 </w:t>
        </w:r>
        <w:r w:rsidRPr="00AE06D8">
          <w:rPr>
            <w:sz w:val="18"/>
            <w:szCs w:val="18"/>
          </w:rPr>
          <w:t xml:space="preserve">byte. </w:t>
        </w:r>
      </w:ins>
    </w:p>
    <w:p w:rsidR="00E04566" w:rsidRDefault="00E04566" w:rsidP="00E04566">
      <w:pPr>
        <w:pStyle w:val="a3"/>
        <w:ind w:leftChars="0" w:left="1440"/>
        <w:rPr>
          <w:ins w:id="2149" w:author="rocky" w:date="2015-09-02T19:35:00Z"/>
          <w:sz w:val="18"/>
          <w:szCs w:val="18"/>
        </w:rPr>
      </w:pPr>
      <w:ins w:id="2150" w:author="rocky" w:date="2015-09-02T19:35:00Z">
        <w:r w:rsidRPr="00AE06D8">
          <w:rPr>
            <w:sz w:val="18"/>
            <w:szCs w:val="18"/>
          </w:rPr>
          <w:t>AR_data is multiple bytes.</w:t>
        </w:r>
      </w:ins>
    </w:p>
    <w:p w:rsidR="00E04566" w:rsidRDefault="00E04566" w:rsidP="00E04566">
      <w:pPr>
        <w:pStyle w:val="a3"/>
        <w:ind w:leftChars="0" w:left="1440"/>
        <w:rPr>
          <w:ins w:id="2151" w:author="rocky" w:date="2015-09-02T19:35:00Z"/>
          <w:sz w:val="18"/>
          <w:szCs w:val="18"/>
        </w:rPr>
      </w:pPr>
      <w:ins w:id="2152" w:author="rocky" w:date="2015-09-02T19:35:00Z">
        <w:r>
          <w:rPr>
            <w:sz w:val="18"/>
            <w:szCs w:val="18"/>
          </w:rPr>
          <w:t>AR_TS is 4 bytes.</w:t>
        </w:r>
      </w:ins>
    </w:p>
    <w:p w:rsidR="00BB6AC9" w:rsidRPr="00041FFC" w:rsidRDefault="00BB6AC9">
      <w:pPr>
        <w:pStyle w:val="a3"/>
        <w:ind w:leftChars="0" w:left="1440"/>
        <w:rPr>
          <w:ins w:id="2153" w:author="rocky" w:date="2013-03-10T03:49:00Z"/>
          <w:szCs w:val="24"/>
        </w:rPr>
      </w:pPr>
    </w:p>
    <w:p w:rsidR="00F35541" w:rsidRPr="00D0712D" w:rsidRDefault="00F35541" w:rsidP="00F35541">
      <w:pPr>
        <w:pStyle w:val="a3"/>
        <w:pBdr>
          <w:bottom w:val="single" w:sz="6" w:space="1" w:color="auto"/>
        </w:pBdr>
        <w:ind w:leftChars="0" w:left="1440"/>
        <w:rPr>
          <w:ins w:id="2154" w:author="rocky" w:date="2013-03-10T03:49:00Z"/>
          <w:sz w:val="18"/>
          <w:szCs w:val="18"/>
        </w:rPr>
      </w:pPr>
      <w:ins w:id="2155" w:author="rocky" w:date="2013-03-10T03: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t>Data_bytes</w:t>
        </w:r>
      </w:ins>
    </w:p>
    <w:p w:rsidR="00840689" w:rsidRDefault="00A35468" w:rsidP="00F35541">
      <w:pPr>
        <w:pStyle w:val="a3"/>
        <w:ind w:leftChars="0" w:left="1440"/>
        <w:rPr>
          <w:ins w:id="2156" w:author="rocky" w:date="2014-10-02T17:19:00Z"/>
          <w:sz w:val="18"/>
          <w:szCs w:val="18"/>
        </w:rPr>
      </w:pPr>
      <w:ins w:id="2157" w:author="rocky" w:date="2013-03-10T03:49:00Z">
        <w:r>
          <w:rPr>
            <w:rFonts w:hint="eastAsia"/>
            <w:sz w:val="18"/>
            <w:szCs w:val="18"/>
          </w:rPr>
          <w:t>04h</w:t>
        </w:r>
        <w:r>
          <w:rPr>
            <w:rFonts w:hint="eastAsia"/>
            <w:sz w:val="18"/>
            <w:szCs w:val="18"/>
          </w:rPr>
          <w:tab/>
          <w:t>0</w:t>
        </w:r>
      </w:ins>
      <w:ins w:id="2158" w:author="rocky" w:date="2013-08-06T18:20:00Z">
        <w:r w:rsidR="00B013FD">
          <w:rPr>
            <w:sz w:val="18"/>
            <w:szCs w:val="18"/>
          </w:rPr>
          <w:t>4</w:t>
        </w:r>
      </w:ins>
      <w:ins w:id="2159" w:author="rocky" w:date="2013-03-10T03:49:00Z">
        <w:r w:rsidR="00534072">
          <w:rPr>
            <w:rFonts w:hint="eastAsia"/>
            <w:sz w:val="18"/>
            <w:szCs w:val="18"/>
          </w:rPr>
          <w:t>h</w:t>
        </w:r>
        <w:r w:rsidR="00534072">
          <w:rPr>
            <w:rFonts w:hint="eastAsia"/>
            <w:sz w:val="18"/>
            <w:szCs w:val="18"/>
          </w:rPr>
          <w:tab/>
        </w:r>
      </w:ins>
      <w:ins w:id="2160" w:author="rocky" w:date="2014-10-06T12:59:00Z">
        <w:r w:rsidR="00E80DD0">
          <w:rPr>
            <w:sz w:val="18"/>
            <w:szCs w:val="18"/>
          </w:rPr>
          <w:t>4</w:t>
        </w:r>
      </w:ins>
      <w:ins w:id="2161" w:author="rocky" w:date="2014-10-07T14:58:00Z">
        <w:r w:rsidR="0050177F">
          <w:rPr>
            <w:sz w:val="18"/>
            <w:szCs w:val="18"/>
          </w:rPr>
          <w:t>0</w:t>
        </w:r>
      </w:ins>
      <w:ins w:id="2162" w:author="rocky" w:date="2013-03-10T03:49:00Z">
        <w:r w:rsidR="00F35541">
          <w:rPr>
            <w:rFonts w:hint="eastAsia"/>
            <w:sz w:val="18"/>
            <w:szCs w:val="18"/>
          </w:rPr>
          <w:t>h+USERNAME length</w:t>
        </w:r>
        <w:r w:rsidR="00F35541">
          <w:rPr>
            <w:rFonts w:hint="eastAsia"/>
            <w:sz w:val="18"/>
            <w:szCs w:val="18"/>
          </w:rPr>
          <w:tab/>
          <w:t>Response 1, USERNAME</w:t>
        </w:r>
      </w:ins>
      <w:ins w:id="2163" w:author="rocky" w:date="2013-07-29T12:59:00Z">
        <w:r w:rsidR="00AB4028">
          <w:rPr>
            <w:sz w:val="18"/>
            <w:szCs w:val="18"/>
          </w:rPr>
          <w:t xml:space="preserve">, </w:t>
        </w:r>
      </w:ins>
      <w:ins w:id="2164" w:author="rocky" w:date="2013-12-17T12:44:00Z">
        <w:r w:rsidR="002869DB">
          <w:rPr>
            <w:sz w:val="18"/>
            <w:szCs w:val="18"/>
          </w:rPr>
          <w:t>AES_ECB_Enc</w:t>
        </w:r>
      </w:ins>
      <w:ins w:id="2165" w:author="rocky" w:date="2013-12-17T12:45:00Z">
        <w:r w:rsidR="002869DB">
          <w:rPr>
            <w:sz w:val="18"/>
            <w:szCs w:val="18"/>
          </w:rPr>
          <w:t xml:space="preserve"> </w:t>
        </w:r>
      </w:ins>
      <w:ins w:id="2166" w:author="rocky" w:date="2013-12-17T12:44:00Z">
        <w:r w:rsidR="002869DB">
          <w:rPr>
            <w:sz w:val="18"/>
            <w:szCs w:val="18"/>
          </w:rPr>
          <w:t>(</w:t>
        </w:r>
      </w:ins>
      <w:ins w:id="2167" w:author="rocky" w:date="2014-10-02T17:21:00Z">
        <w:r w:rsidR="00840689">
          <w:rPr>
            <w:sz w:val="18"/>
            <w:szCs w:val="18"/>
          </w:rPr>
          <w:t>input =</w:t>
        </w:r>
      </w:ins>
    </w:p>
    <w:p w:rsidR="00840689" w:rsidRPr="00D0712D" w:rsidRDefault="00840689" w:rsidP="00840689">
      <w:pPr>
        <w:pStyle w:val="a3"/>
        <w:pBdr>
          <w:bottom w:val="single" w:sz="6" w:space="1" w:color="auto"/>
        </w:pBdr>
        <w:ind w:leftChars="0" w:left="1440"/>
        <w:rPr>
          <w:ins w:id="2168" w:author="rocky" w:date="2014-10-02T17:19:00Z"/>
          <w:sz w:val="18"/>
          <w:szCs w:val="18"/>
        </w:rPr>
      </w:pPr>
      <w:ins w:id="2169" w:author="rocky" w:date="2014-10-02T17:19:00Z">
        <w:r>
          <w:rPr>
            <w:rFonts w:hint="eastAsia"/>
            <w:sz w:val="18"/>
            <w:szCs w:val="18"/>
          </w:rPr>
          <w:t>Data_bytes</w:t>
        </w:r>
      </w:ins>
      <w:ins w:id="2170" w:author="rocky" w:date="2014-10-02T17:25:00Z">
        <w:r w:rsidR="006E0AA5">
          <w:rPr>
            <w:sz w:val="18"/>
            <w:szCs w:val="18"/>
          </w:rPr>
          <w:t xml:space="preserve"> (cont.)</w:t>
        </w:r>
      </w:ins>
    </w:p>
    <w:p w:rsidR="00E02515" w:rsidRDefault="00450473">
      <w:pPr>
        <w:pStyle w:val="a3"/>
        <w:ind w:leftChars="0" w:left="1440"/>
        <w:rPr>
          <w:ins w:id="2171" w:author="rocky" w:date="2014-10-02T18:16:00Z"/>
          <w:sz w:val="18"/>
          <w:szCs w:val="18"/>
        </w:rPr>
      </w:pPr>
      <w:ins w:id="2172" w:author="rocky" w:date="2014-10-06T13:02:00Z">
        <w:r>
          <w:rPr>
            <w:sz w:val="18"/>
            <w:szCs w:val="18"/>
          </w:rPr>
          <w:t>{</w:t>
        </w:r>
      </w:ins>
      <w:ins w:id="2173" w:author="rocky" w:date="2014-10-02T17:20:00Z">
        <w:r w:rsidR="00E80DD0">
          <w:rPr>
            <w:sz w:val="18"/>
            <w:szCs w:val="18"/>
          </w:rPr>
          <w:t>Sequence_number, Access_Right</w:t>
        </w:r>
      </w:ins>
      <w:ins w:id="2174" w:author="rocky" w:date="2013-12-17T12:44:00Z">
        <w:r w:rsidR="002869DB" w:rsidRPr="00840689">
          <w:rPr>
            <w:sz w:val="18"/>
            <w:szCs w:val="18"/>
            <w:rPrChange w:id="2175" w:author="rocky" w:date="2014-10-02T17:20:00Z">
              <w:rPr/>
            </w:rPrChange>
          </w:rPr>
          <w:t>,</w:t>
        </w:r>
      </w:ins>
      <w:ins w:id="2176" w:author="rocky" w:date="2014-10-06T12:58:00Z">
        <w:r w:rsidR="00E80DD0">
          <w:rPr>
            <w:sz w:val="18"/>
            <w:szCs w:val="18"/>
          </w:rPr>
          <w:t xml:space="preserve"> DID-TID-Key, </w:t>
        </w:r>
      </w:ins>
      <w:ins w:id="2177" w:author="rocky" w:date="2014-10-06T13:11:00Z">
        <w:r w:rsidR="003073CC">
          <w:rPr>
            <w:sz w:val="18"/>
            <w:szCs w:val="18"/>
          </w:rPr>
          <w:t xml:space="preserve">CRC, </w:t>
        </w:r>
      </w:ins>
      <w:ins w:id="2178" w:author="rocky" w:date="2014-10-06T12:58:00Z">
        <w:r w:rsidR="00E80DD0">
          <w:rPr>
            <w:sz w:val="18"/>
            <w:szCs w:val="18"/>
          </w:rPr>
          <w:t>padding</w:t>
        </w:r>
      </w:ins>
      <w:ins w:id="2179" w:author="rocky" w:date="2014-10-06T13:02:00Z">
        <w:r>
          <w:rPr>
            <w:sz w:val="18"/>
            <w:szCs w:val="18"/>
          </w:rPr>
          <w:t>}</w:t>
        </w:r>
      </w:ins>
      <w:ins w:id="2180" w:author="rocky" w:date="2013-12-17T12:44:00Z">
        <w:r w:rsidR="00E80DD0">
          <w:rPr>
            <w:sz w:val="18"/>
            <w:szCs w:val="18"/>
          </w:rPr>
          <w:t>, key = Admin DID-FID-Key)</w:t>
        </w:r>
      </w:ins>
    </w:p>
    <w:p w:rsidR="00F35541" w:rsidRDefault="00F35541" w:rsidP="00F35541">
      <w:pPr>
        <w:pStyle w:val="a3"/>
        <w:ind w:leftChars="0" w:left="1440"/>
        <w:rPr>
          <w:ins w:id="2181" w:author="rocky" w:date="2013-03-10T03:49:00Z"/>
          <w:szCs w:val="24"/>
        </w:rPr>
      </w:pPr>
      <w:ins w:id="2182" w:author="rocky" w:date="2013-03-10T03:49:00Z">
        <w:r w:rsidRPr="00177C81">
          <w:rPr>
            <w:rFonts w:hint="eastAsia"/>
            <w:szCs w:val="24"/>
          </w:rPr>
          <w:t>The response</w:t>
        </w:r>
        <w:r>
          <w:rPr>
            <w:rFonts w:hint="eastAsia"/>
            <w:szCs w:val="24"/>
          </w:rPr>
          <w:t xml:space="preserve"> format is as follows. </w:t>
        </w:r>
      </w:ins>
      <w:ins w:id="2183" w:author="rocky" w:date="2013-03-24T23:44:00Z">
        <w:r w:rsidR="0027310E">
          <w:rPr>
            <w:rFonts w:hint="eastAsia"/>
            <w:szCs w:val="24"/>
          </w:rPr>
          <w:t>T</w:t>
        </w:r>
      </w:ins>
      <w:ins w:id="2184" w:author="rocky" w:date="2013-03-10T03:49:00Z">
        <w:r>
          <w:rPr>
            <w:rFonts w:hint="eastAsia"/>
            <w:szCs w:val="24"/>
          </w:rPr>
          <w:t>he 16-byte scrambled output of the DID-FID-Key and a random number, denoted by S2(DID-FID-Key, Random), the 16-byte</w:t>
        </w:r>
        <w:r w:rsidR="0025185C">
          <w:rPr>
            <w:rFonts w:hint="eastAsia"/>
            <w:szCs w:val="24"/>
          </w:rPr>
          <w:t xml:space="preserve"> random number itself, and the 2</w:t>
        </w:r>
        <w:r>
          <w:rPr>
            <w:rFonts w:hint="eastAsia"/>
            <w:szCs w:val="24"/>
          </w:rPr>
          <w:t>-byte DID-FID-SN are sent back in response data bytes.</w:t>
        </w:r>
      </w:ins>
      <w:ins w:id="2185" w:author="rocky" w:date="2014-10-02T17:25:00Z">
        <w:r w:rsidR="006E0AA5">
          <w:rPr>
            <w:szCs w:val="24"/>
          </w:rPr>
          <w:t xml:space="preserve"> </w:t>
        </w:r>
      </w:ins>
    </w:p>
    <w:p w:rsidR="00F35541" w:rsidRPr="00D0712D" w:rsidRDefault="00F35541" w:rsidP="00F35541">
      <w:pPr>
        <w:pStyle w:val="a3"/>
        <w:pBdr>
          <w:bottom w:val="single" w:sz="6" w:space="1" w:color="auto"/>
        </w:pBdr>
        <w:ind w:leftChars="0" w:left="1440"/>
        <w:rPr>
          <w:ins w:id="2186" w:author="rocky" w:date="2013-03-10T03:49:00Z"/>
          <w:sz w:val="18"/>
          <w:szCs w:val="18"/>
        </w:rPr>
      </w:pPr>
      <w:ins w:id="2187" w:author="rocky" w:date="2013-03-10T03:49: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F35541" w:rsidRDefault="00A35468" w:rsidP="00F35541">
      <w:pPr>
        <w:pStyle w:val="a3"/>
        <w:ind w:leftChars="0" w:left="1440"/>
        <w:rPr>
          <w:ins w:id="2188" w:author="rocky" w:date="2013-03-10T03:49:00Z"/>
          <w:sz w:val="18"/>
          <w:szCs w:val="18"/>
        </w:rPr>
      </w:pPr>
      <w:ins w:id="2189" w:author="rocky" w:date="2013-03-10T03:49:00Z">
        <w:r>
          <w:rPr>
            <w:rFonts w:hint="eastAsia"/>
            <w:sz w:val="18"/>
            <w:szCs w:val="18"/>
          </w:rPr>
          <w:t>00h if OK</w:t>
        </w:r>
        <w:r>
          <w:rPr>
            <w:rFonts w:hint="eastAsia"/>
            <w:sz w:val="18"/>
            <w:szCs w:val="18"/>
          </w:rPr>
          <w:tab/>
          <w:t>04h</w:t>
        </w:r>
        <w:r>
          <w:rPr>
            <w:rFonts w:hint="eastAsia"/>
            <w:sz w:val="18"/>
            <w:szCs w:val="18"/>
          </w:rPr>
          <w:tab/>
          <w:t>0</w:t>
        </w:r>
      </w:ins>
      <w:ins w:id="2190" w:author="rocky" w:date="2013-08-06T18:20:00Z">
        <w:r w:rsidR="00B013FD">
          <w:rPr>
            <w:sz w:val="18"/>
            <w:szCs w:val="18"/>
          </w:rPr>
          <w:t>4</w:t>
        </w:r>
      </w:ins>
      <w:ins w:id="2191" w:author="rocky" w:date="2013-03-10T03:49:00Z">
        <w:r w:rsidR="00887D40">
          <w:rPr>
            <w:rFonts w:hint="eastAsia"/>
            <w:sz w:val="18"/>
            <w:szCs w:val="18"/>
          </w:rPr>
          <w:t>h</w:t>
        </w:r>
        <w:r w:rsidR="00887D40">
          <w:rPr>
            <w:rFonts w:hint="eastAsia"/>
            <w:sz w:val="18"/>
            <w:szCs w:val="18"/>
          </w:rPr>
          <w:tab/>
        </w:r>
      </w:ins>
      <w:ins w:id="2192" w:author="rocky" w:date="2013-03-24T23:44:00Z">
        <w:r w:rsidR="00887D40">
          <w:rPr>
            <w:rFonts w:hint="eastAsia"/>
            <w:sz w:val="18"/>
            <w:szCs w:val="18"/>
          </w:rPr>
          <w:t>2</w:t>
        </w:r>
      </w:ins>
      <w:ins w:id="2193" w:author="rocky" w:date="2013-03-10T03:49:00Z">
        <w:r w:rsidR="0025185C">
          <w:rPr>
            <w:rFonts w:hint="eastAsia"/>
            <w:sz w:val="18"/>
            <w:szCs w:val="18"/>
          </w:rPr>
          <w:t>2</w:t>
        </w:r>
        <w:r w:rsidR="00887D40">
          <w:rPr>
            <w:rFonts w:hint="eastAsia"/>
            <w:sz w:val="18"/>
            <w:szCs w:val="18"/>
          </w:rPr>
          <w:t>h</w:t>
        </w:r>
        <w:r w:rsidR="00887D40">
          <w:rPr>
            <w:rFonts w:hint="eastAsia"/>
            <w:sz w:val="18"/>
            <w:szCs w:val="18"/>
          </w:rPr>
          <w:tab/>
          <w:t xml:space="preserve">    </w:t>
        </w:r>
        <w:r w:rsidR="00F35541">
          <w:rPr>
            <w:rFonts w:hint="eastAsia"/>
            <w:sz w:val="18"/>
            <w:szCs w:val="18"/>
          </w:rPr>
          <w:t>S2(DID-FID-Key, Random), Random, DID-FID-SN</w:t>
        </w:r>
      </w:ins>
    </w:p>
    <w:p w:rsidR="00F35541" w:rsidRDefault="00A35468" w:rsidP="00F35541">
      <w:pPr>
        <w:pStyle w:val="a3"/>
        <w:ind w:leftChars="0" w:left="1440"/>
        <w:rPr>
          <w:ins w:id="2194" w:author="rocky" w:date="2013-03-10T03:49:00Z"/>
          <w:sz w:val="18"/>
          <w:szCs w:val="18"/>
        </w:rPr>
      </w:pPr>
      <w:ins w:id="2195" w:author="rocky" w:date="2013-03-10T03:49:00Z">
        <w:r>
          <w:rPr>
            <w:rFonts w:hint="eastAsia"/>
            <w:sz w:val="18"/>
            <w:szCs w:val="18"/>
          </w:rPr>
          <w:t>01h if fails</w:t>
        </w:r>
        <w:r>
          <w:rPr>
            <w:rFonts w:hint="eastAsia"/>
            <w:sz w:val="18"/>
            <w:szCs w:val="18"/>
          </w:rPr>
          <w:tab/>
          <w:t>04h</w:t>
        </w:r>
        <w:r>
          <w:rPr>
            <w:rFonts w:hint="eastAsia"/>
            <w:sz w:val="18"/>
            <w:szCs w:val="18"/>
          </w:rPr>
          <w:tab/>
          <w:t>0</w:t>
        </w:r>
      </w:ins>
      <w:ins w:id="2196" w:author="rocky" w:date="2013-08-06T18:20:00Z">
        <w:r w:rsidR="00B013FD">
          <w:rPr>
            <w:sz w:val="18"/>
            <w:szCs w:val="18"/>
          </w:rPr>
          <w:t>4</w:t>
        </w:r>
      </w:ins>
      <w:ins w:id="2197" w:author="rocky" w:date="2013-03-10T03:49:00Z">
        <w:r w:rsidR="00F35541">
          <w:rPr>
            <w:rFonts w:hint="eastAsia"/>
            <w:sz w:val="18"/>
            <w:szCs w:val="18"/>
          </w:rPr>
          <w:t>h</w:t>
        </w:r>
        <w:r w:rsidR="00F35541">
          <w:rPr>
            <w:rFonts w:hint="eastAsia"/>
            <w:sz w:val="18"/>
            <w:szCs w:val="18"/>
          </w:rPr>
          <w:tab/>
          <w:t>N/A</w:t>
        </w:r>
        <w:r w:rsidR="00F35541">
          <w:rPr>
            <w:rFonts w:hint="eastAsia"/>
            <w:sz w:val="18"/>
            <w:szCs w:val="18"/>
          </w:rPr>
          <w:tab/>
          <w:t xml:space="preserve">    N/A</w:t>
        </w:r>
      </w:ins>
    </w:p>
    <w:p w:rsidR="00F35541" w:rsidRDefault="00F35541" w:rsidP="00F35541">
      <w:pPr>
        <w:pStyle w:val="a3"/>
        <w:numPr>
          <w:ilvl w:val="2"/>
          <w:numId w:val="19"/>
        </w:numPr>
        <w:ind w:leftChars="0"/>
        <w:rPr>
          <w:ins w:id="2198" w:author="rocky" w:date="2013-03-10T22:00:00Z"/>
          <w:szCs w:val="24"/>
        </w:rPr>
      </w:pPr>
      <w:ins w:id="2199" w:author="rocky" w:date="2013-03-10T03:49:00Z">
        <w:r>
          <w:rPr>
            <w:rFonts w:hint="eastAsia"/>
            <w:szCs w:val="24"/>
          </w:rPr>
          <w:t>ClientFinish:</w:t>
        </w:r>
      </w:ins>
    </w:p>
    <w:p w:rsidR="00E02763" w:rsidRDefault="006325AD">
      <w:pPr>
        <w:pStyle w:val="a3"/>
        <w:ind w:leftChars="0" w:left="1440"/>
        <w:rPr>
          <w:ins w:id="2200" w:author="rocky" w:date="2013-03-10T03:49:00Z"/>
          <w:szCs w:val="24"/>
        </w:rPr>
        <w:pPrChange w:id="2201" w:author="rocky" w:date="2013-03-10T22:00:00Z">
          <w:pPr>
            <w:pStyle w:val="a3"/>
            <w:numPr>
              <w:ilvl w:val="2"/>
              <w:numId w:val="19"/>
            </w:numPr>
            <w:ind w:leftChars="0" w:left="1440" w:hanging="720"/>
          </w:pPr>
        </w:pPrChange>
      </w:pPr>
      <w:ins w:id="2202" w:author="rocky" w:date="2013-03-10T22:00:00Z">
        <w:r>
          <w:rPr>
            <w:rFonts w:hint="eastAsia"/>
            <w:szCs w:val="24"/>
          </w:rPr>
          <w:t>The command code byte value is 0</w:t>
        </w:r>
      </w:ins>
      <w:ins w:id="2203" w:author="rocky" w:date="2013-03-10T22:49:00Z">
        <w:r w:rsidR="00727F8C">
          <w:rPr>
            <w:rFonts w:hint="eastAsia"/>
            <w:szCs w:val="24"/>
          </w:rPr>
          <w:t>5</w:t>
        </w:r>
      </w:ins>
      <w:ins w:id="2204" w:author="rocky" w:date="2013-03-10T22:00:00Z">
        <w:r>
          <w:rPr>
            <w:rFonts w:hint="eastAsia"/>
            <w:szCs w:val="24"/>
          </w:rPr>
          <w:t>h.</w:t>
        </w:r>
      </w:ins>
    </w:p>
    <w:p w:rsidR="00F35541" w:rsidRDefault="00F35541" w:rsidP="00F35541">
      <w:pPr>
        <w:pStyle w:val="a3"/>
        <w:ind w:leftChars="0" w:left="1440"/>
        <w:rPr>
          <w:ins w:id="2205" w:author="rocky" w:date="2013-03-10T03:49:00Z"/>
          <w:szCs w:val="24"/>
        </w:rPr>
      </w:pPr>
      <w:ins w:id="2206" w:author="rocky" w:date="2013-03-10T03:49:00Z">
        <w:r>
          <w:rPr>
            <w:rFonts w:hint="eastAsia"/>
            <w:szCs w:val="24"/>
          </w:rPr>
          <w:t xml:space="preserve">The to-be-added PHONE </w:t>
        </w:r>
        <w:r>
          <w:rPr>
            <w:szCs w:val="24"/>
          </w:rPr>
          <w:t>issue</w:t>
        </w:r>
        <w:r>
          <w:rPr>
            <w:rFonts w:hint="eastAsia"/>
            <w:szCs w:val="24"/>
          </w:rPr>
          <w:t xml:space="preserve">s the command to notify DEVICE the completion of reading necessary </w:t>
        </w:r>
        <w:r>
          <w:rPr>
            <w:szCs w:val="24"/>
          </w:rPr>
          <w:t>response</w:t>
        </w:r>
        <w:r>
          <w:rPr>
            <w:rFonts w:hint="eastAsia"/>
            <w:szCs w:val="24"/>
          </w:rPr>
          <w:t xml:space="preserve"> data of a former RegisterPRCClient command and the client will be added to the DEVICE.</w:t>
        </w:r>
      </w:ins>
    </w:p>
    <w:p w:rsidR="00F35541" w:rsidRPr="00D0712D" w:rsidRDefault="00F35541" w:rsidP="00F35541">
      <w:pPr>
        <w:pStyle w:val="a3"/>
        <w:pBdr>
          <w:bottom w:val="single" w:sz="6" w:space="1" w:color="auto"/>
        </w:pBdr>
        <w:ind w:leftChars="0" w:left="1440"/>
        <w:rPr>
          <w:ins w:id="2207" w:author="rocky" w:date="2013-03-10T03:49:00Z"/>
          <w:sz w:val="18"/>
          <w:szCs w:val="18"/>
        </w:rPr>
      </w:pPr>
      <w:ins w:id="2208" w:author="rocky" w:date="2013-03-10T03: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35541" w:rsidRDefault="00A35468" w:rsidP="00F35541">
      <w:pPr>
        <w:pStyle w:val="a3"/>
        <w:ind w:leftChars="0" w:left="1440"/>
        <w:rPr>
          <w:ins w:id="2209" w:author="rocky" w:date="2013-03-10T03:49:00Z"/>
          <w:sz w:val="18"/>
          <w:szCs w:val="18"/>
        </w:rPr>
      </w:pPr>
      <w:ins w:id="2210" w:author="rocky" w:date="2013-03-10T03:49:00Z">
        <w:r>
          <w:rPr>
            <w:rFonts w:hint="eastAsia"/>
            <w:sz w:val="18"/>
            <w:szCs w:val="18"/>
          </w:rPr>
          <w:t>04h</w:t>
        </w:r>
        <w:r>
          <w:rPr>
            <w:rFonts w:hint="eastAsia"/>
            <w:sz w:val="18"/>
            <w:szCs w:val="18"/>
          </w:rPr>
          <w:tab/>
          <w:t>0</w:t>
        </w:r>
      </w:ins>
      <w:ins w:id="2211" w:author="rocky" w:date="2013-08-06T18:20:00Z">
        <w:r w:rsidR="00B013FD">
          <w:rPr>
            <w:sz w:val="18"/>
            <w:szCs w:val="18"/>
          </w:rPr>
          <w:t>5</w:t>
        </w:r>
      </w:ins>
      <w:ins w:id="2212" w:author="rocky" w:date="2013-03-10T03:49:00Z">
        <w:r w:rsidR="00F35541">
          <w:rPr>
            <w:rFonts w:hint="eastAsia"/>
            <w:sz w:val="18"/>
            <w:szCs w:val="18"/>
          </w:rPr>
          <w:t>h</w:t>
        </w:r>
        <w:r w:rsidR="00F35541">
          <w:rPr>
            <w:rFonts w:hint="eastAsia"/>
            <w:sz w:val="18"/>
            <w:szCs w:val="18"/>
          </w:rPr>
          <w:tab/>
          <w:t>N/A</w:t>
        </w:r>
        <w:r w:rsidR="00F35541">
          <w:rPr>
            <w:rFonts w:hint="eastAsia"/>
            <w:sz w:val="18"/>
            <w:szCs w:val="18"/>
          </w:rPr>
          <w:tab/>
        </w:r>
        <w:r w:rsidR="00F35541">
          <w:rPr>
            <w:rFonts w:hint="eastAsia"/>
            <w:sz w:val="18"/>
            <w:szCs w:val="18"/>
          </w:rPr>
          <w:tab/>
        </w:r>
        <w:r w:rsidR="00F35541">
          <w:rPr>
            <w:rFonts w:hint="eastAsia"/>
            <w:sz w:val="18"/>
            <w:szCs w:val="18"/>
          </w:rPr>
          <w:tab/>
        </w:r>
        <w:r w:rsidR="00F35541">
          <w:rPr>
            <w:rFonts w:hint="eastAsia"/>
            <w:sz w:val="18"/>
            <w:szCs w:val="18"/>
          </w:rPr>
          <w:tab/>
        </w:r>
        <w:r w:rsidR="00F35541">
          <w:rPr>
            <w:rFonts w:hint="eastAsia"/>
            <w:sz w:val="18"/>
            <w:szCs w:val="18"/>
          </w:rPr>
          <w:tab/>
          <w:t>N/A</w:t>
        </w:r>
      </w:ins>
    </w:p>
    <w:p w:rsidR="00CF7C89" w:rsidRDefault="00CF7C89" w:rsidP="00CF7C89">
      <w:pPr>
        <w:pStyle w:val="a3"/>
        <w:ind w:leftChars="0" w:left="1440"/>
        <w:rPr>
          <w:ins w:id="2213" w:author="rocky" w:date="2013-03-10T22:27:00Z"/>
          <w:szCs w:val="24"/>
        </w:rPr>
      </w:pPr>
      <w:ins w:id="2214" w:author="rocky" w:date="2013-03-10T22:27:00Z">
        <w:r>
          <w:rPr>
            <w:rFonts w:hint="eastAsia"/>
            <w:szCs w:val="24"/>
          </w:rPr>
          <w:t xml:space="preserve">The response of the command might be skipped by the PHONE. The </w:t>
        </w:r>
        <w:r>
          <w:rPr>
            <w:rFonts w:hint="eastAsia"/>
            <w:szCs w:val="24"/>
          </w:rPr>
          <w:lastRenderedPageBreak/>
          <w:t>PHONE can use UpdateBinary command</w:t>
        </w:r>
        <w:r>
          <w:rPr>
            <w:szCs w:val="24"/>
          </w:rPr>
          <w:t>’</w:t>
        </w:r>
        <w:r>
          <w:rPr>
            <w:rFonts w:hint="eastAsia"/>
            <w:szCs w:val="24"/>
          </w:rPr>
          <w:t>s response SW1 and SW2 bytes in ISO14443-4 layer to tell if the command succeeds.</w:t>
        </w:r>
      </w:ins>
    </w:p>
    <w:p w:rsidR="00364DF9" w:rsidRPr="00D0712D" w:rsidRDefault="00364DF9" w:rsidP="00364DF9">
      <w:pPr>
        <w:pStyle w:val="a3"/>
        <w:pBdr>
          <w:bottom w:val="single" w:sz="6" w:space="1" w:color="auto"/>
        </w:pBdr>
        <w:ind w:leftChars="0" w:left="1440"/>
        <w:rPr>
          <w:ins w:id="2215" w:author="rocky" w:date="2014-09-26T11:15:00Z"/>
          <w:sz w:val="18"/>
          <w:szCs w:val="18"/>
        </w:rPr>
      </w:pPr>
      <w:ins w:id="2216"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Default="00364DF9" w:rsidP="00364DF9">
      <w:pPr>
        <w:pStyle w:val="a3"/>
        <w:ind w:leftChars="0" w:left="1440"/>
        <w:rPr>
          <w:ins w:id="2217" w:author="rocky" w:date="2014-09-26T11:15:00Z"/>
          <w:sz w:val="18"/>
          <w:szCs w:val="18"/>
        </w:rPr>
      </w:pPr>
      <w:ins w:id="2218" w:author="rocky" w:date="2014-09-26T11:15: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364DF9" w:rsidRPr="00D0712D" w:rsidRDefault="00364DF9" w:rsidP="00364DF9">
      <w:pPr>
        <w:pStyle w:val="a3"/>
        <w:pBdr>
          <w:bottom w:val="single" w:sz="6" w:space="1" w:color="auto"/>
        </w:pBdr>
        <w:ind w:leftChars="0" w:left="1440"/>
        <w:rPr>
          <w:ins w:id="2219" w:author="rocky" w:date="2014-09-26T11:15:00Z"/>
          <w:sz w:val="18"/>
          <w:szCs w:val="18"/>
        </w:rPr>
      </w:pPr>
      <w:ins w:id="2220" w:author="rocky" w:date="2014-09-26T11:15:00Z">
        <w:r>
          <w:rPr>
            <w:rFonts w:hint="eastAsia"/>
            <w:sz w:val="18"/>
            <w:szCs w:val="18"/>
          </w:rPr>
          <w:t>Data_bytes</w:t>
        </w:r>
      </w:ins>
    </w:p>
    <w:p w:rsidR="00364DF9" w:rsidRDefault="00364DF9" w:rsidP="00364DF9">
      <w:pPr>
        <w:rPr>
          <w:ins w:id="2221" w:author="rocky" w:date="2014-09-26T11:15:00Z"/>
          <w:sz w:val="18"/>
          <w:szCs w:val="18"/>
        </w:rPr>
      </w:pPr>
      <w:ins w:id="2222" w:author="rocky" w:date="2014-09-26T11:15: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223" w:author="rocky" w:date="2014-09-26T11:15:00Z"/>
          <w:sz w:val="18"/>
          <w:szCs w:val="18"/>
        </w:rPr>
      </w:pPr>
      <w:ins w:id="2224"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225" w:author="rocky" w:date="2014-09-26T11:15:00Z"/>
          <w:sz w:val="18"/>
          <w:szCs w:val="18"/>
        </w:rPr>
      </w:pPr>
      <w:ins w:id="2226" w:author="rocky" w:date="2014-09-26T11:15:00Z">
        <w:r>
          <w:rPr>
            <w:rFonts w:hint="eastAsia"/>
            <w:sz w:val="18"/>
            <w:szCs w:val="18"/>
          </w:rPr>
          <w:t>05h if OK</w:t>
        </w:r>
        <w:r>
          <w:rPr>
            <w:sz w:val="18"/>
            <w:szCs w:val="18"/>
          </w:rPr>
          <w:t xml:space="preserve"> but bypass motor action</w:t>
        </w:r>
        <w:r>
          <w:rPr>
            <w:sz w:val="18"/>
            <w:szCs w:val="18"/>
          </w:rPr>
          <w:tab/>
        </w:r>
      </w:ins>
      <w:ins w:id="2227" w:author="rocky" w:date="2014-09-26T11:16:00Z">
        <w:r>
          <w:rPr>
            <w:sz w:val="18"/>
            <w:szCs w:val="18"/>
          </w:rPr>
          <w:t>04</w:t>
        </w:r>
      </w:ins>
      <w:ins w:id="2228" w:author="rocky" w:date="2014-09-26T11:15:00Z">
        <w:r>
          <w:rPr>
            <w:rFonts w:hint="eastAsia"/>
            <w:sz w:val="18"/>
            <w:szCs w:val="18"/>
          </w:rPr>
          <w:t>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229" w:author="rocky" w:date="2014-09-26T11:15:00Z"/>
          <w:sz w:val="18"/>
          <w:szCs w:val="18"/>
        </w:rPr>
      </w:pPr>
      <w:ins w:id="2230" w:author="rocky" w:date="2014-09-26T11:15:00Z">
        <w:r>
          <w:rPr>
            <w:rFonts w:hint="eastAsia"/>
            <w:sz w:val="18"/>
            <w:szCs w:val="18"/>
          </w:rPr>
          <w:t>Data_bytes</w:t>
        </w:r>
        <w:r>
          <w:rPr>
            <w:sz w:val="18"/>
            <w:szCs w:val="18"/>
          </w:rPr>
          <w:t xml:space="preserve"> (cont.)</w:t>
        </w:r>
      </w:ins>
    </w:p>
    <w:p w:rsidR="00364DF9" w:rsidRDefault="00364DF9" w:rsidP="00364DF9">
      <w:pPr>
        <w:rPr>
          <w:ins w:id="2231" w:author="rocky" w:date="2014-09-26T11:15:00Z"/>
          <w:sz w:val="18"/>
          <w:szCs w:val="18"/>
        </w:rPr>
      </w:pPr>
      <w:ins w:id="2232" w:author="rocky" w:date="2014-09-26T11:15: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233" w:author="rocky" w:date="2014-09-26T11:15:00Z"/>
          <w:sz w:val="18"/>
          <w:szCs w:val="18"/>
        </w:rPr>
      </w:pPr>
      <w:ins w:id="2234" w:author="rocky" w:date="2014-09-26T11:15: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235" w:author="rocky" w:date="2014-09-26T11:15:00Z"/>
          <w:sz w:val="18"/>
          <w:szCs w:val="18"/>
        </w:rPr>
      </w:pPr>
      <w:ins w:id="2236" w:author="rocky" w:date="2014-09-26T11:15: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r>
      </w:ins>
      <w:ins w:id="2237" w:author="rocky" w:date="2014-09-26T11:16:00Z">
        <w:r>
          <w:rPr>
            <w:sz w:val="18"/>
            <w:szCs w:val="18"/>
          </w:rPr>
          <w:t>04</w:t>
        </w:r>
      </w:ins>
      <w:ins w:id="2238" w:author="rocky" w:date="2014-09-26T11:15:00Z">
        <w:r>
          <w:rPr>
            <w:rFonts w:hint="eastAsia"/>
            <w:sz w:val="18"/>
            <w:szCs w:val="18"/>
          </w:rPr>
          <w:t>h</w:t>
        </w:r>
        <w:r>
          <w:rPr>
            <w:rFonts w:hint="eastAsia"/>
            <w:sz w:val="18"/>
            <w:szCs w:val="18"/>
          </w:rPr>
          <w:tab/>
          <w:t>05h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239" w:author="rocky" w:date="2014-09-26T11:15:00Z"/>
          <w:sz w:val="18"/>
          <w:szCs w:val="18"/>
        </w:rPr>
      </w:pPr>
      <w:ins w:id="2240" w:author="rocky" w:date="2014-09-26T11:15:00Z">
        <w:r>
          <w:rPr>
            <w:rFonts w:hint="eastAsia"/>
            <w:sz w:val="18"/>
            <w:szCs w:val="18"/>
          </w:rPr>
          <w:t>Data_bytes</w:t>
        </w:r>
        <w:r>
          <w:rPr>
            <w:sz w:val="18"/>
            <w:szCs w:val="18"/>
          </w:rPr>
          <w:t xml:space="preserve"> (cont.)</w:t>
        </w:r>
      </w:ins>
    </w:p>
    <w:p w:rsidR="00364DF9" w:rsidRDefault="00364DF9" w:rsidP="00364DF9">
      <w:pPr>
        <w:rPr>
          <w:ins w:id="2241" w:author="rocky" w:date="2014-09-26T11:16:00Z"/>
          <w:sz w:val="18"/>
          <w:szCs w:val="18"/>
        </w:rPr>
      </w:pPr>
      <w:ins w:id="2242" w:author="rocky" w:date="2014-09-26T11:15:00Z">
        <w:r>
          <w:rPr>
            <w:sz w:val="18"/>
            <w:szCs w:val="18"/>
          </w:rPr>
          <w:tab/>
        </w:r>
        <w:r>
          <w:rPr>
            <w:sz w:val="18"/>
            <w:szCs w:val="18"/>
          </w:rPr>
          <w:tab/>
        </w:r>
        <w:r>
          <w:rPr>
            <w:sz w:val="18"/>
            <w:szCs w:val="18"/>
          </w:rPr>
          <w:tab/>
          <w:t>{ItemID_0, ItemLen_0, ItemData_0}, … ,{ItemID_N-1, ItemLenN-1, ItemData_N-1}</w:t>
        </w:r>
      </w:ins>
    </w:p>
    <w:p w:rsidR="00364DF9" w:rsidRDefault="00364DF9" w:rsidP="00364DF9">
      <w:pPr>
        <w:rPr>
          <w:ins w:id="2243" w:author="rocky" w:date="2014-09-26T11:15:00Z"/>
          <w:sz w:val="18"/>
          <w:szCs w:val="18"/>
        </w:rPr>
      </w:pPr>
    </w:p>
    <w:p w:rsidR="00364DF9" w:rsidRPr="00D0712D" w:rsidRDefault="00364DF9" w:rsidP="00364DF9">
      <w:pPr>
        <w:pStyle w:val="a3"/>
        <w:pBdr>
          <w:bottom w:val="single" w:sz="6" w:space="1" w:color="auto"/>
        </w:pBdr>
        <w:ind w:leftChars="0" w:left="1440"/>
        <w:rPr>
          <w:ins w:id="2244" w:author="rocky" w:date="2014-09-26T11:16:00Z"/>
          <w:sz w:val="18"/>
          <w:szCs w:val="18"/>
        </w:rPr>
      </w:pPr>
      <w:ins w:id="2245" w:author="rocky" w:date="2014-09-26T11:16: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64DF9" w:rsidRDefault="00364DF9" w:rsidP="00364DF9">
      <w:pPr>
        <w:pStyle w:val="a3"/>
        <w:ind w:leftChars="0" w:left="1440"/>
        <w:rPr>
          <w:ins w:id="2246" w:author="rocky" w:date="2014-09-26T11:16:00Z"/>
          <w:sz w:val="18"/>
          <w:szCs w:val="18"/>
        </w:rPr>
      </w:pPr>
      <w:ins w:id="2247" w:author="rocky" w:date="2014-09-26T11:16:00Z">
        <w:r>
          <w:rPr>
            <w:rFonts w:hint="eastAsia"/>
            <w:sz w:val="18"/>
            <w:szCs w:val="18"/>
          </w:rPr>
          <w:t>01h if fails</w:t>
        </w:r>
        <w:r>
          <w:rPr>
            <w:rFonts w:hint="eastAsia"/>
            <w:sz w:val="18"/>
            <w:szCs w:val="18"/>
          </w:rPr>
          <w:tab/>
        </w:r>
        <w:r>
          <w:rPr>
            <w:rFonts w:hint="eastAsia"/>
            <w:sz w:val="18"/>
            <w:szCs w:val="18"/>
          </w:rPr>
          <w:tab/>
          <w:t>04h</w:t>
        </w:r>
        <w:r>
          <w:rPr>
            <w:rFonts w:hint="eastAsia"/>
            <w:sz w:val="18"/>
            <w:szCs w:val="18"/>
          </w:rPr>
          <w:tab/>
          <w:t>0</w:t>
        </w:r>
        <w:r>
          <w:rPr>
            <w:sz w:val="18"/>
            <w:szCs w:val="18"/>
          </w:rPr>
          <w:t>5</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364DF9" w:rsidRPr="00364DF9" w:rsidRDefault="00364DF9" w:rsidP="00F35541">
      <w:pPr>
        <w:pStyle w:val="a3"/>
        <w:ind w:leftChars="0" w:left="1440"/>
        <w:rPr>
          <w:ins w:id="2248" w:author="rocky" w:date="2013-03-10T03:49:00Z"/>
          <w:sz w:val="18"/>
          <w:szCs w:val="18"/>
        </w:rPr>
      </w:pPr>
    </w:p>
    <w:p w:rsidR="00272482" w:rsidRDefault="00272482" w:rsidP="00272482">
      <w:pPr>
        <w:pStyle w:val="a3"/>
        <w:numPr>
          <w:ilvl w:val="2"/>
          <w:numId w:val="19"/>
        </w:numPr>
        <w:ind w:leftChars="0"/>
        <w:rPr>
          <w:ins w:id="2249" w:author="rocky" w:date="2014-05-19T17:43:00Z"/>
          <w:szCs w:val="24"/>
        </w:rPr>
      </w:pPr>
      <w:ins w:id="2250" w:author="rocky" w:date="2014-05-19T17:43:00Z">
        <w:r>
          <w:rPr>
            <w:rFonts w:hint="eastAsia"/>
            <w:szCs w:val="24"/>
          </w:rPr>
          <w:t>Update</w:t>
        </w:r>
        <w:r w:rsidR="00A63783">
          <w:rPr>
            <w:rFonts w:hint="eastAsia"/>
            <w:szCs w:val="24"/>
          </w:rPr>
          <w:t>AccessRight</w:t>
        </w:r>
        <w:r>
          <w:rPr>
            <w:rFonts w:hint="eastAsia"/>
            <w:szCs w:val="24"/>
          </w:rPr>
          <w:t>:</w:t>
        </w:r>
      </w:ins>
    </w:p>
    <w:p w:rsidR="00272482" w:rsidRDefault="00272482" w:rsidP="00272482">
      <w:pPr>
        <w:pStyle w:val="a3"/>
        <w:ind w:leftChars="0" w:left="1440"/>
        <w:rPr>
          <w:ins w:id="2251" w:author="rocky" w:date="2014-05-19T17:43:00Z"/>
          <w:szCs w:val="24"/>
        </w:rPr>
      </w:pPr>
      <w:ins w:id="2252" w:author="rocky" w:date="2014-05-19T17:43:00Z">
        <w:r>
          <w:rPr>
            <w:rFonts w:hint="eastAsia"/>
            <w:szCs w:val="24"/>
          </w:rPr>
          <w:t>The command code byte value is 0</w:t>
        </w:r>
        <w:r w:rsidR="00A63783">
          <w:rPr>
            <w:rFonts w:hint="eastAsia"/>
            <w:szCs w:val="24"/>
          </w:rPr>
          <w:t>6</w:t>
        </w:r>
        <w:r>
          <w:rPr>
            <w:rFonts w:hint="eastAsia"/>
            <w:szCs w:val="24"/>
          </w:rPr>
          <w:t>h.</w:t>
        </w:r>
      </w:ins>
    </w:p>
    <w:p w:rsidR="00272482" w:rsidRDefault="00272482" w:rsidP="00272482">
      <w:pPr>
        <w:pStyle w:val="a3"/>
        <w:ind w:leftChars="0" w:left="1440"/>
        <w:rPr>
          <w:ins w:id="2253" w:author="rocky" w:date="2015-09-02T13:21:00Z"/>
          <w:szCs w:val="24"/>
        </w:rPr>
      </w:pPr>
      <w:ins w:id="2254" w:author="rocky" w:date="2014-05-19T17:43: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sidR="007B5C77">
          <w:rPr>
            <w:szCs w:val="24"/>
          </w:rPr>
          <w:t>10h-byte Response1</w:t>
        </w:r>
        <w:r w:rsidR="00922553">
          <w:rPr>
            <w:szCs w:val="24"/>
          </w:rPr>
          <w:t xml:space="preserve"> and the 3</w:t>
        </w:r>
        <w:r w:rsidR="00840689">
          <w:rPr>
            <w:szCs w:val="24"/>
          </w:rPr>
          <w:t xml:space="preserve">0h-byte </w:t>
        </w:r>
        <w:r>
          <w:rPr>
            <w:szCs w:val="24"/>
          </w:rPr>
          <w:t xml:space="preserve">encrypted </w:t>
        </w:r>
      </w:ins>
      <w:ins w:id="2255" w:author="rocky" w:date="2014-10-02T17:23:00Z">
        <w:r w:rsidR="006E0AA5">
          <w:rPr>
            <w:szCs w:val="24"/>
          </w:rPr>
          <w:t xml:space="preserve">data, which is composed of </w:t>
        </w:r>
      </w:ins>
      <w:ins w:id="2256" w:author="rocky" w:date="2014-10-06T13:02:00Z">
        <w:r w:rsidR="00450473">
          <w:rPr>
            <w:szCs w:val="24"/>
          </w:rPr>
          <w:t xml:space="preserve">4-byte </w:t>
        </w:r>
      </w:ins>
      <w:ins w:id="2257" w:author="rocky" w:date="2014-10-02T17:15:00Z">
        <w:r w:rsidR="00840689">
          <w:rPr>
            <w:szCs w:val="24"/>
          </w:rPr>
          <w:t xml:space="preserve">sequence_number + </w:t>
        </w:r>
      </w:ins>
      <w:ins w:id="2258" w:author="rocky" w:date="2014-10-06T13:03:00Z">
        <w:r w:rsidR="00054EAC">
          <w:rPr>
            <w:szCs w:val="24"/>
          </w:rPr>
          <w:t>multiple</w:t>
        </w:r>
        <w:r w:rsidR="00450473">
          <w:rPr>
            <w:szCs w:val="24"/>
          </w:rPr>
          <w:t xml:space="preserve">-byte </w:t>
        </w:r>
      </w:ins>
      <w:ins w:id="2259" w:author="rocky" w:date="2014-10-06T13:02:00Z">
        <w:r w:rsidR="00450473">
          <w:rPr>
            <w:szCs w:val="24"/>
          </w:rPr>
          <w:t>access right +</w:t>
        </w:r>
      </w:ins>
      <w:ins w:id="2260" w:author="rocky" w:date="2014-10-06T13:03:00Z">
        <w:r w:rsidR="00450473">
          <w:rPr>
            <w:szCs w:val="24"/>
          </w:rPr>
          <w:t xml:space="preserve"> 16-byte recipient</w:t>
        </w:r>
      </w:ins>
      <w:ins w:id="2261" w:author="rocky" w:date="2014-10-06T13:04:00Z">
        <w:r w:rsidR="00450473">
          <w:rPr>
            <w:szCs w:val="24"/>
          </w:rPr>
          <w:t>’s</w:t>
        </w:r>
      </w:ins>
      <w:ins w:id="2262" w:author="rocky" w:date="2014-10-06T13:03:00Z">
        <w:r w:rsidR="00450473">
          <w:rPr>
            <w:szCs w:val="24"/>
          </w:rPr>
          <w:t xml:space="preserve"> FID + </w:t>
        </w:r>
      </w:ins>
      <w:ins w:id="2263" w:author="rocky" w:date="2014-10-06T13:14:00Z">
        <w:r w:rsidR="00E6752B">
          <w:rPr>
            <w:szCs w:val="24"/>
          </w:rPr>
          <w:t>2-byte CRC (input are sequence_num</w:t>
        </w:r>
        <w:r w:rsidR="004B54A2">
          <w:rPr>
            <w:szCs w:val="24"/>
          </w:rPr>
          <w:t>ber + access-right + recipient</w:t>
        </w:r>
      </w:ins>
      <w:ins w:id="2264" w:author="rocky" w:date="2014-10-06T15:02:00Z">
        <w:r w:rsidR="004B54A2">
          <w:rPr>
            <w:szCs w:val="24"/>
          </w:rPr>
          <w:t>’s FID</w:t>
        </w:r>
      </w:ins>
      <w:ins w:id="2265" w:author="rocky" w:date="2014-10-06T13:14:00Z">
        <w:r w:rsidR="00E6752B">
          <w:rPr>
            <w:szCs w:val="24"/>
          </w:rPr>
          <w:t xml:space="preserve">) + </w:t>
        </w:r>
      </w:ins>
      <w:ins w:id="2266" w:author="rocky" w:date="2014-10-02T17:24:00Z">
        <w:r w:rsidR="00054EAC">
          <w:rPr>
            <w:szCs w:val="24"/>
          </w:rPr>
          <w:t xml:space="preserve">multiple-byte </w:t>
        </w:r>
        <w:r w:rsidR="006E0AA5">
          <w:rPr>
            <w:szCs w:val="24"/>
          </w:rPr>
          <w:t>zero-</w:t>
        </w:r>
      </w:ins>
      <w:ins w:id="2267" w:author="rocky" w:date="2014-10-02T17:15:00Z">
        <w:r w:rsidR="00E6752B">
          <w:rPr>
            <w:szCs w:val="24"/>
          </w:rPr>
          <w:t>padding.</w:t>
        </w:r>
      </w:ins>
    </w:p>
    <w:p w:rsidR="004513BA" w:rsidRDefault="004513BA" w:rsidP="004513BA">
      <w:pPr>
        <w:pStyle w:val="a3"/>
        <w:ind w:leftChars="0" w:left="1440"/>
        <w:rPr>
          <w:ins w:id="2268" w:author="rocky" w:date="2015-09-02T14:52:00Z"/>
          <w:szCs w:val="24"/>
        </w:rPr>
      </w:pPr>
      <w:ins w:id="2269" w:author="rocky" w:date="2015-09-02T14:52:00Z">
        <w:r>
          <w:rPr>
            <w:szCs w:val="24"/>
          </w:rPr>
          <w:t>Format of Access_Right field in encrypted data:</w:t>
        </w:r>
      </w:ins>
    </w:p>
    <w:p w:rsidR="004513BA" w:rsidRDefault="004513BA" w:rsidP="004513BA">
      <w:pPr>
        <w:pStyle w:val="a3"/>
        <w:ind w:leftChars="0" w:left="1440"/>
        <w:rPr>
          <w:ins w:id="2270" w:author="rocky" w:date="2015-09-02T14:52:00Z"/>
          <w:szCs w:val="24"/>
        </w:rPr>
      </w:pPr>
      <w:ins w:id="2271" w:author="rocky" w:date="2015-09-02T14:52:00Z">
        <w:r>
          <w:rPr>
            <w:szCs w:val="24"/>
          </w:rPr>
          <w:t>In 8006, the Access_Right field is 16-byte v1 access right</w:t>
        </w:r>
      </w:ins>
    </w:p>
    <w:p w:rsidR="004513BA" w:rsidRDefault="004513BA" w:rsidP="004513BA">
      <w:pPr>
        <w:pStyle w:val="a3"/>
        <w:ind w:leftChars="0" w:left="1440"/>
        <w:rPr>
          <w:ins w:id="2272" w:author="rocky" w:date="2015-09-02T14:52:00Z"/>
          <w:szCs w:val="24"/>
        </w:rPr>
      </w:pPr>
      <w:ins w:id="2273" w:author="rocky" w:date="2015-09-02T14:52:00Z">
        <w:r>
          <w:rPr>
            <w:szCs w:val="24"/>
          </w:rPr>
          <w:t xml:space="preserve">In 8007, the Access_Right field is </w:t>
        </w:r>
      </w:ins>
    </w:p>
    <w:p w:rsidR="004513BA" w:rsidRDefault="004513BA" w:rsidP="004513BA">
      <w:pPr>
        <w:pStyle w:val="a3"/>
        <w:ind w:leftChars="0" w:left="1440"/>
        <w:rPr>
          <w:ins w:id="2274" w:author="rocky" w:date="2015-09-02T19:30:00Z"/>
          <w:szCs w:val="24"/>
        </w:rPr>
      </w:pPr>
      <w:ins w:id="2275" w:author="rocky" w:date="2015-09-02T14:52:00Z">
        <w:r>
          <w:rPr>
            <w:szCs w:val="24"/>
          </w:rPr>
          <w:t>{1st_ctrl_mask, 1st_ctrl_byte, 2nd_ctrl_mask, 2nd_ctrl_byte, AR_portion}</w:t>
        </w:r>
      </w:ins>
    </w:p>
    <w:p w:rsidR="00E04566" w:rsidRPr="007D5707" w:rsidRDefault="00E04566" w:rsidP="004513BA">
      <w:pPr>
        <w:pStyle w:val="a3"/>
        <w:ind w:leftChars="0" w:left="1440"/>
        <w:rPr>
          <w:ins w:id="2276" w:author="rocky" w:date="2015-09-02T14:52:00Z"/>
          <w:szCs w:val="24"/>
        </w:rPr>
      </w:pPr>
      <w:ins w:id="2277" w:author="rocky" w:date="2015-09-02T19:34:00Z">
        <w:r>
          <w:rPr>
            <w:szCs w:val="24"/>
          </w:rPr>
          <w:t>N</w:t>
        </w:r>
      </w:ins>
      <w:ins w:id="2278" w:author="rocky" w:date="2015-09-02T19:30:00Z">
        <w:r>
          <w:rPr>
            <w:szCs w:val="24"/>
          </w:rPr>
          <w:t xml:space="preserve">ote that only some </w:t>
        </w:r>
      </w:ins>
      <w:ins w:id="2279" w:author="rocky" w:date="2015-09-02T19:31:00Z">
        <w:r>
          <w:rPr>
            <w:szCs w:val="24"/>
          </w:rPr>
          <w:t xml:space="preserve">bits </w:t>
        </w:r>
      </w:ins>
      <w:ins w:id="2280" w:author="rocky" w:date="2015-09-02T19:30:00Z">
        <w:r>
          <w:rPr>
            <w:szCs w:val="24"/>
          </w:rPr>
          <w:t xml:space="preserve">of the ctrl byte </w:t>
        </w:r>
      </w:ins>
      <w:ins w:id="2281" w:author="rocky" w:date="2015-09-02T19:31:00Z">
        <w:r>
          <w:rPr>
            <w:szCs w:val="24"/>
          </w:rPr>
          <w:t>can be set such as OT of 1st_ctrl_byte and TECH_USER of 2nd_ctrl_byte</w:t>
        </w:r>
      </w:ins>
      <w:ins w:id="2282" w:author="rocky" w:date="2015-09-02T19:34:00Z">
        <w:r>
          <w:rPr>
            <w:szCs w:val="24"/>
          </w:rPr>
          <w:t>.</w:t>
        </w:r>
      </w:ins>
    </w:p>
    <w:p w:rsidR="004513BA" w:rsidRPr="007D5707" w:rsidRDefault="004513BA" w:rsidP="004513BA">
      <w:pPr>
        <w:pStyle w:val="a3"/>
        <w:ind w:leftChars="0" w:left="1440"/>
        <w:rPr>
          <w:ins w:id="2283" w:author="rocky" w:date="2015-09-02T14:52:00Z"/>
          <w:szCs w:val="24"/>
        </w:rPr>
      </w:pPr>
      <w:ins w:id="2284" w:author="rocky" w:date="2015-09-02T14:52:00Z">
        <w:r w:rsidRPr="007D5707">
          <w:rPr>
            <w:szCs w:val="24"/>
          </w:rPr>
          <w:t>AR portion:</w:t>
        </w:r>
      </w:ins>
    </w:p>
    <w:p w:rsidR="004513BA" w:rsidRPr="004F2466" w:rsidRDefault="004513BA" w:rsidP="004513BA">
      <w:pPr>
        <w:pStyle w:val="a3"/>
        <w:ind w:leftChars="0" w:left="1440"/>
        <w:rPr>
          <w:ins w:id="2285" w:author="rocky" w:date="2015-09-02T14:52:00Z"/>
          <w:sz w:val="18"/>
          <w:szCs w:val="18"/>
        </w:rPr>
      </w:pPr>
      <w:ins w:id="2286" w:author="rocky" w:date="2015-09-02T14:52:00Z">
        <w:r>
          <w:rPr>
            <w:sz w:val="18"/>
            <w:szCs w:val="18"/>
          </w:rPr>
          <w:t>{AR_version</w:t>
        </w:r>
        <w:r w:rsidRPr="009A0C2C">
          <w:rPr>
            <w:sz w:val="18"/>
            <w:szCs w:val="18"/>
          </w:rPr>
          <w:t>, AR</w:t>
        </w:r>
        <w:r>
          <w:rPr>
            <w:sz w:val="18"/>
            <w:szCs w:val="18"/>
          </w:rPr>
          <w:t>_len, AR_data, AR_TS}</w:t>
        </w:r>
      </w:ins>
    </w:p>
    <w:p w:rsidR="004513BA" w:rsidRPr="00AE06D8" w:rsidRDefault="004513BA" w:rsidP="004513BA">
      <w:pPr>
        <w:pStyle w:val="a3"/>
        <w:ind w:leftChars="0" w:left="1440"/>
        <w:rPr>
          <w:ins w:id="2287" w:author="rocky" w:date="2015-09-02T14:52:00Z"/>
          <w:sz w:val="18"/>
          <w:szCs w:val="18"/>
        </w:rPr>
      </w:pPr>
      <w:ins w:id="2288" w:author="rocky" w:date="2015-09-02T14:52:00Z">
        <w:r>
          <w:rPr>
            <w:sz w:val="18"/>
            <w:szCs w:val="18"/>
          </w:rPr>
          <w:t xml:space="preserve">AR_version is 1 </w:t>
        </w:r>
        <w:r w:rsidRPr="00AE06D8">
          <w:rPr>
            <w:sz w:val="18"/>
            <w:szCs w:val="18"/>
          </w:rPr>
          <w:t xml:space="preserve">byte. </w:t>
        </w:r>
      </w:ins>
    </w:p>
    <w:p w:rsidR="004513BA" w:rsidRPr="00AE06D8" w:rsidRDefault="004513BA" w:rsidP="004513BA">
      <w:pPr>
        <w:pStyle w:val="a3"/>
        <w:ind w:leftChars="0" w:left="1440"/>
        <w:rPr>
          <w:ins w:id="2289" w:author="rocky" w:date="2015-09-02T14:52:00Z"/>
          <w:sz w:val="18"/>
          <w:szCs w:val="18"/>
        </w:rPr>
      </w:pPr>
      <w:ins w:id="2290" w:author="rocky" w:date="2015-09-02T14:52:00Z">
        <w:r>
          <w:rPr>
            <w:sz w:val="18"/>
            <w:szCs w:val="18"/>
          </w:rPr>
          <w:t xml:space="preserve">AR_len is 1 </w:t>
        </w:r>
        <w:r w:rsidRPr="00AE06D8">
          <w:rPr>
            <w:sz w:val="18"/>
            <w:szCs w:val="18"/>
          </w:rPr>
          <w:t xml:space="preserve">byte. </w:t>
        </w:r>
      </w:ins>
    </w:p>
    <w:p w:rsidR="004513BA" w:rsidRDefault="004513BA" w:rsidP="004513BA">
      <w:pPr>
        <w:pStyle w:val="a3"/>
        <w:ind w:leftChars="0" w:left="1440"/>
        <w:rPr>
          <w:ins w:id="2291" w:author="rocky" w:date="2015-09-02T14:52:00Z"/>
          <w:sz w:val="18"/>
          <w:szCs w:val="18"/>
        </w:rPr>
      </w:pPr>
      <w:ins w:id="2292" w:author="rocky" w:date="2015-09-02T14:52:00Z">
        <w:r w:rsidRPr="00AE06D8">
          <w:rPr>
            <w:sz w:val="18"/>
            <w:szCs w:val="18"/>
          </w:rPr>
          <w:lastRenderedPageBreak/>
          <w:t>AR_data is multiple bytes.</w:t>
        </w:r>
      </w:ins>
    </w:p>
    <w:p w:rsidR="004513BA" w:rsidRDefault="004513BA" w:rsidP="004513BA">
      <w:pPr>
        <w:pStyle w:val="a3"/>
        <w:ind w:leftChars="0" w:left="1440"/>
        <w:rPr>
          <w:ins w:id="2293" w:author="rocky" w:date="2015-09-02T14:52:00Z"/>
          <w:sz w:val="18"/>
          <w:szCs w:val="18"/>
        </w:rPr>
      </w:pPr>
      <w:ins w:id="2294" w:author="rocky" w:date="2015-09-02T14:52:00Z">
        <w:r>
          <w:rPr>
            <w:sz w:val="18"/>
            <w:szCs w:val="18"/>
          </w:rPr>
          <w:t>AR_TS is 4 bytes.</w:t>
        </w:r>
      </w:ins>
    </w:p>
    <w:p w:rsidR="00BA00EB" w:rsidRDefault="00BA00EB" w:rsidP="00BA00EB">
      <w:pPr>
        <w:pStyle w:val="a3"/>
        <w:ind w:leftChars="0" w:left="1440"/>
        <w:rPr>
          <w:ins w:id="2295" w:author="rocky" w:date="2015-09-02T13:22:00Z"/>
          <w:sz w:val="18"/>
          <w:szCs w:val="18"/>
        </w:rPr>
      </w:pPr>
    </w:p>
    <w:p w:rsidR="00BA00EB" w:rsidRPr="00BA00EB" w:rsidRDefault="00BA00EB">
      <w:pPr>
        <w:rPr>
          <w:ins w:id="2296" w:author="rocky" w:date="2015-09-02T13:21:00Z"/>
          <w:sz w:val="18"/>
          <w:szCs w:val="18"/>
          <w:rPrChange w:id="2297" w:author="rocky" w:date="2015-09-02T13:24:00Z">
            <w:rPr>
              <w:ins w:id="2298" w:author="rocky" w:date="2015-09-02T13:21:00Z"/>
            </w:rPr>
          </w:rPrChange>
        </w:rPr>
        <w:pPrChange w:id="2299" w:author="rocky" w:date="2015-09-02T13:24:00Z">
          <w:pPr>
            <w:pStyle w:val="a3"/>
            <w:ind w:leftChars="0" w:left="1440"/>
          </w:pPr>
        </w:pPrChange>
      </w:pPr>
    </w:p>
    <w:p w:rsidR="00BA00EB" w:rsidRPr="005B0FAE" w:rsidRDefault="00BA00EB" w:rsidP="00272482">
      <w:pPr>
        <w:pStyle w:val="a3"/>
        <w:ind w:leftChars="0" w:left="1440"/>
        <w:rPr>
          <w:ins w:id="2300" w:author="rocky" w:date="2014-05-19T17:43:00Z"/>
          <w:szCs w:val="24"/>
        </w:rPr>
      </w:pPr>
    </w:p>
    <w:p w:rsidR="00272482" w:rsidRPr="00D0712D" w:rsidRDefault="00272482" w:rsidP="00272482">
      <w:pPr>
        <w:pStyle w:val="a3"/>
        <w:pBdr>
          <w:bottom w:val="single" w:sz="6" w:space="1" w:color="auto"/>
        </w:pBdr>
        <w:ind w:leftChars="0" w:left="1440"/>
        <w:rPr>
          <w:ins w:id="2301" w:author="rocky" w:date="2014-05-19T17:43:00Z"/>
          <w:sz w:val="18"/>
          <w:szCs w:val="18"/>
        </w:rPr>
      </w:pPr>
      <w:ins w:id="2302" w:author="rocky" w:date="2014-05-19T17:43: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40689" w:rsidRDefault="00272482" w:rsidP="00272482">
      <w:pPr>
        <w:pStyle w:val="a3"/>
        <w:ind w:leftChars="0" w:left="1440"/>
        <w:rPr>
          <w:ins w:id="2303" w:author="rocky" w:date="2014-10-02T17:17:00Z"/>
          <w:sz w:val="18"/>
          <w:szCs w:val="18"/>
        </w:rPr>
      </w:pPr>
      <w:ins w:id="2304" w:author="rocky" w:date="2014-05-19T17:43:00Z">
        <w:r>
          <w:rPr>
            <w:rFonts w:hint="eastAsia"/>
            <w:sz w:val="18"/>
            <w:szCs w:val="18"/>
          </w:rPr>
          <w:t>04h</w:t>
        </w:r>
        <w:r>
          <w:rPr>
            <w:rFonts w:hint="eastAsia"/>
            <w:sz w:val="18"/>
            <w:szCs w:val="18"/>
          </w:rPr>
          <w:tab/>
          <w:t>0</w:t>
        </w:r>
        <w:r w:rsidR="00A63783">
          <w:rPr>
            <w:sz w:val="18"/>
            <w:szCs w:val="18"/>
          </w:rPr>
          <w:t>6</w:t>
        </w:r>
        <w:r>
          <w:rPr>
            <w:rFonts w:hint="eastAsia"/>
            <w:sz w:val="18"/>
            <w:szCs w:val="18"/>
          </w:rPr>
          <w:t>h</w:t>
        </w:r>
        <w:r>
          <w:rPr>
            <w:rFonts w:hint="eastAsia"/>
            <w:sz w:val="18"/>
            <w:szCs w:val="18"/>
          </w:rPr>
          <w:tab/>
        </w:r>
      </w:ins>
      <w:ins w:id="2305" w:author="rocky" w:date="2014-10-06T13:05:00Z">
        <w:r w:rsidR="00450473">
          <w:rPr>
            <w:sz w:val="18"/>
            <w:szCs w:val="18"/>
          </w:rPr>
          <w:t>4</w:t>
        </w:r>
      </w:ins>
      <w:ins w:id="2306" w:author="rocky" w:date="2014-10-07T14:58:00Z">
        <w:r w:rsidR="0050177F">
          <w:rPr>
            <w:sz w:val="18"/>
            <w:szCs w:val="18"/>
          </w:rPr>
          <w:t>0</w:t>
        </w:r>
      </w:ins>
      <w:ins w:id="2307" w:author="rocky" w:date="2014-05-19T17:43:00Z">
        <w:r>
          <w:rPr>
            <w:rFonts w:hint="eastAsia"/>
            <w:sz w:val="18"/>
            <w:szCs w:val="18"/>
          </w:rPr>
          <w:t>h</w:t>
        </w:r>
        <w:r>
          <w:rPr>
            <w:rFonts w:hint="eastAsia"/>
            <w:sz w:val="18"/>
            <w:szCs w:val="18"/>
          </w:rPr>
          <w:tab/>
        </w:r>
      </w:ins>
      <w:ins w:id="2308" w:author="rocky" w:date="2014-05-19T17:44:00Z">
        <w:r>
          <w:rPr>
            <w:sz w:val="18"/>
            <w:szCs w:val="18"/>
          </w:rPr>
          <w:tab/>
        </w:r>
      </w:ins>
      <w:ins w:id="2309" w:author="rocky" w:date="2014-05-19T17:43:00Z">
        <w:r>
          <w:rPr>
            <w:rFonts w:hint="eastAsia"/>
            <w:sz w:val="18"/>
            <w:szCs w:val="18"/>
          </w:rPr>
          <w:t xml:space="preserve">Response 1, </w:t>
        </w:r>
      </w:ins>
      <w:ins w:id="2310" w:author="rocky" w:date="2014-10-06T13:00:00Z">
        <w:r w:rsidR="00E80DD0">
          <w:rPr>
            <w:sz w:val="18"/>
            <w:szCs w:val="18"/>
          </w:rPr>
          <w:t>AES_ECB_Enc (input =</w:t>
        </w:r>
      </w:ins>
    </w:p>
    <w:p w:rsidR="00840689" w:rsidRPr="00D0712D" w:rsidRDefault="00840689" w:rsidP="00840689">
      <w:pPr>
        <w:pStyle w:val="a3"/>
        <w:pBdr>
          <w:bottom w:val="single" w:sz="6" w:space="1" w:color="auto"/>
        </w:pBdr>
        <w:ind w:leftChars="0" w:left="1440"/>
        <w:rPr>
          <w:ins w:id="2311" w:author="rocky" w:date="2014-10-02T17:17:00Z"/>
          <w:sz w:val="18"/>
          <w:szCs w:val="18"/>
        </w:rPr>
      </w:pPr>
      <w:ins w:id="2312" w:author="rocky" w:date="2014-10-02T17:17:00Z">
        <w:r>
          <w:rPr>
            <w:rFonts w:hint="eastAsia"/>
            <w:sz w:val="18"/>
            <w:szCs w:val="18"/>
          </w:rPr>
          <w:t>Data_bytes</w:t>
        </w:r>
        <w:r>
          <w:rPr>
            <w:sz w:val="18"/>
            <w:szCs w:val="18"/>
          </w:rPr>
          <w:t xml:space="preserve"> (cont.)</w:t>
        </w:r>
      </w:ins>
    </w:p>
    <w:p w:rsidR="00272482" w:rsidRPr="00840689" w:rsidRDefault="00E80DD0">
      <w:pPr>
        <w:pStyle w:val="a3"/>
        <w:ind w:leftChars="0" w:left="1440"/>
        <w:rPr>
          <w:ins w:id="2313" w:author="rocky" w:date="2014-05-19T17:43:00Z"/>
          <w:sz w:val="18"/>
          <w:szCs w:val="18"/>
          <w:rPrChange w:id="2314" w:author="rocky" w:date="2014-10-02T17:17:00Z">
            <w:rPr>
              <w:ins w:id="2315" w:author="rocky" w:date="2014-05-19T17:43:00Z"/>
            </w:rPr>
          </w:rPrChange>
        </w:rPr>
      </w:pPr>
      <w:ins w:id="2316" w:author="rocky" w:date="2014-10-06T13:02:00Z">
        <w:r>
          <w:rPr>
            <w:sz w:val="18"/>
            <w:szCs w:val="18"/>
          </w:rPr>
          <w:t>{</w:t>
        </w:r>
      </w:ins>
      <w:ins w:id="2317" w:author="rocky" w:date="2014-10-06T13:01:00Z">
        <w:r>
          <w:rPr>
            <w:sz w:val="18"/>
            <w:szCs w:val="18"/>
          </w:rPr>
          <w:t>S</w:t>
        </w:r>
      </w:ins>
      <w:ins w:id="2318" w:author="rocky" w:date="2014-10-02T17:17:00Z">
        <w:r w:rsidR="00840689" w:rsidRPr="00840689">
          <w:rPr>
            <w:sz w:val="18"/>
            <w:szCs w:val="18"/>
            <w:rPrChange w:id="2319" w:author="rocky" w:date="2014-10-02T17:17:00Z">
              <w:rPr/>
            </w:rPrChange>
          </w:rPr>
          <w:t>equence_number</w:t>
        </w:r>
        <w:r w:rsidR="00840689">
          <w:rPr>
            <w:sz w:val="18"/>
            <w:szCs w:val="18"/>
          </w:rPr>
          <w:t xml:space="preserve">, </w:t>
        </w:r>
      </w:ins>
      <w:ins w:id="2320" w:author="rocky" w:date="2015-09-15T15:24:00Z">
        <w:r w:rsidR="001A5A14">
          <w:rPr>
            <w:sz w:val="18"/>
            <w:szCs w:val="18"/>
          </w:rPr>
          <w:t>1st_mask, 1st_byte, 2nd_mask</w:t>
        </w:r>
      </w:ins>
      <w:ins w:id="2321" w:author="rocky" w:date="2015-09-15T15:25:00Z">
        <w:r w:rsidR="001A5A14">
          <w:rPr>
            <w:sz w:val="18"/>
            <w:szCs w:val="18"/>
          </w:rPr>
          <w:t xml:space="preserve">, 2nd_byte, </w:t>
        </w:r>
      </w:ins>
      <w:ins w:id="2322" w:author="rocky" w:date="2014-10-06T13:01:00Z">
        <w:r w:rsidR="001A5A14">
          <w:rPr>
            <w:sz w:val="18"/>
            <w:szCs w:val="18"/>
          </w:rPr>
          <w:t>A</w:t>
        </w:r>
      </w:ins>
      <w:ins w:id="2323" w:author="rocky" w:date="2015-09-15T15:23:00Z">
        <w:r w:rsidR="001A5A14">
          <w:rPr>
            <w:sz w:val="18"/>
            <w:szCs w:val="18"/>
          </w:rPr>
          <w:t>R_Portion</w:t>
        </w:r>
      </w:ins>
      <w:ins w:id="2324" w:author="rocky" w:date="2014-10-06T13:01:00Z">
        <w:r>
          <w:rPr>
            <w:sz w:val="18"/>
            <w:szCs w:val="18"/>
          </w:rPr>
          <w:t xml:space="preserve">, </w:t>
        </w:r>
      </w:ins>
      <w:ins w:id="2325" w:author="rocky" w:date="2014-10-06T13:05:00Z">
        <w:r w:rsidR="00450473">
          <w:rPr>
            <w:sz w:val="18"/>
            <w:szCs w:val="18"/>
          </w:rPr>
          <w:t xml:space="preserve">recipient’s </w:t>
        </w:r>
      </w:ins>
      <w:ins w:id="2326" w:author="rocky" w:date="2014-10-06T13:01:00Z">
        <w:r>
          <w:rPr>
            <w:sz w:val="18"/>
            <w:szCs w:val="18"/>
          </w:rPr>
          <w:t xml:space="preserve">FID, </w:t>
        </w:r>
      </w:ins>
      <w:ins w:id="2327" w:author="rocky" w:date="2014-10-06T13:14:00Z">
        <w:r w:rsidR="00E6752B">
          <w:rPr>
            <w:sz w:val="18"/>
            <w:szCs w:val="18"/>
          </w:rPr>
          <w:t xml:space="preserve">CRC, </w:t>
        </w:r>
      </w:ins>
      <w:ins w:id="2328" w:author="rocky" w:date="2014-10-02T17:17:00Z">
        <w:r>
          <w:rPr>
            <w:sz w:val="18"/>
            <w:szCs w:val="18"/>
          </w:rPr>
          <w:t>padding</w:t>
        </w:r>
      </w:ins>
      <w:ins w:id="2329" w:author="rocky" w:date="2014-05-19T17:43:00Z">
        <w:r>
          <w:rPr>
            <w:sz w:val="18"/>
            <w:szCs w:val="18"/>
          </w:rPr>
          <w:t>}</w:t>
        </w:r>
      </w:ins>
      <w:ins w:id="2330" w:author="rocky" w:date="2014-10-06T13:02:00Z">
        <w:r>
          <w:rPr>
            <w:sz w:val="18"/>
            <w:szCs w:val="18"/>
          </w:rPr>
          <w:t>,</w:t>
        </w:r>
      </w:ins>
      <w:ins w:id="2331" w:author="rocky" w:date="2014-05-19T17:43:00Z">
        <w:r>
          <w:rPr>
            <w:sz w:val="18"/>
            <w:szCs w:val="18"/>
          </w:rPr>
          <w:t xml:space="preserve"> </w:t>
        </w:r>
      </w:ins>
      <w:ins w:id="2332" w:author="rocky" w:date="2014-05-19T19:28:00Z">
        <w:r w:rsidR="002F48ED" w:rsidRPr="00840689">
          <w:rPr>
            <w:sz w:val="18"/>
            <w:szCs w:val="18"/>
            <w:rPrChange w:id="2333" w:author="rocky" w:date="2014-10-02T17:17:00Z">
              <w:rPr/>
            </w:rPrChange>
          </w:rPr>
          <w:t xml:space="preserve">key = </w:t>
        </w:r>
      </w:ins>
      <w:ins w:id="2334" w:author="rocky" w:date="2014-05-19T17:48:00Z">
        <w:r w:rsidR="002F48ED" w:rsidRPr="00840689">
          <w:rPr>
            <w:sz w:val="18"/>
            <w:szCs w:val="18"/>
            <w:rPrChange w:id="2335" w:author="rocky" w:date="2014-10-02T17:17:00Z">
              <w:rPr/>
            </w:rPrChange>
          </w:rPr>
          <w:t>Admin_</w:t>
        </w:r>
      </w:ins>
      <w:ins w:id="2336" w:author="rocky" w:date="2014-05-19T17:43:00Z">
        <w:r w:rsidR="00272482" w:rsidRPr="00840689">
          <w:rPr>
            <w:sz w:val="18"/>
            <w:szCs w:val="18"/>
            <w:rPrChange w:id="2337" w:author="rocky" w:date="2014-10-02T17:17:00Z">
              <w:rPr/>
            </w:rPrChange>
          </w:rPr>
          <w:t>DID-FID-Key)</w:t>
        </w:r>
      </w:ins>
      <w:ins w:id="2338" w:author="rocky" w:date="2014-06-03T13:32:00Z">
        <w:r w:rsidR="005B29A3" w:rsidRPr="00840689">
          <w:rPr>
            <w:sz w:val="18"/>
            <w:szCs w:val="18"/>
            <w:rPrChange w:id="2339" w:author="rocky" w:date="2014-10-02T17:17:00Z">
              <w:rPr/>
            </w:rPrChange>
          </w:rPr>
          <w:t xml:space="preserve"> </w:t>
        </w:r>
      </w:ins>
    </w:p>
    <w:p w:rsidR="00272482" w:rsidRDefault="00272482" w:rsidP="00272482">
      <w:pPr>
        <w:pStyle w:val="a3"/>
        <w:ind w:leftChars="0" w:left="1440"/>
        <w:rPr>
          <w:ins w:id="2340" w:author="rocky" w:date="2014-09-26T11:17:00Z"/>
          <w:szCs w:val="24"/>
        </w:rPr>
      </w:pPr>
      <w:ins w:id="2341" w:author="rocky" w:date="2014-05-19T17:43:00Z">
        <w:r w:rsidRPr="00177C81">
          <w:rPr>
            <w:rFonts w:hint="eastAsia"/>
            <w:szCs w:val="24"/>
          </w:rPr>
          <w:t>The response</w:t>
        </w:r>
        <w:r>
          <w:rPr>
            <w:rFonts w:hint="eastAsia"/>
            <w:szCs w:val="24"/>
          </w:rPr>
          <w:t xml:space="preserve"> </w:t>
        </w:r>
      </w:ins>
      <w:ins w:id="2342" w:author="rocky" w:date="2015-06-22T15:29:00Z">
        <w:r w:rsidR="0025185C">
          <w:rPr>
            <w:szCs w:val="24"/>
          </w:rPr>
          <w:t xml:space="preserve">may contain </w:t>
        </w:r>
      </w:ins>
      <w:ins w:id="2343" w:author="rocky" w:date="2015-06-22T15:30:00Z">
        <w:r w:rsidR="0025185C">
          <w:rPr>
            <w:szCs w:val="24"/>
          </w:rPr>
          <w:t>items</w:t>
        </w:r>
      </w:ins>
      <w:ins w:id="2344" w:author="rocky" w:date="2015-06-22T15:29:00Z">
        <w:r w:rsidR="0025185C">
          <w:rPr>
            <w:szCs w:val="24"/>
          </w:rPr>
          <w:t xml:space="preserve"> </w:t>
        </w:r>
      </w:ins>
      <w:ins w:id="2345" w:author="rocky" w:date="2015-06-22T15:30:00Z">
        <w:r w:rsidR="0025185C">
          <w:rPr>
            <w:szCs w:val="24"/>
          </w:rPr>
          <w:t>to sync back to admin</w:t>
        </w:r>
      </w:ins>
      <w:ins w:id="2346" w:author="rocky" w:date="2014-05-19T17:43:00Z">
        <w:r>
          <w:rPr>
            <w:rFonts w:hint="eastAsia"/>
            <w:szCs w:val="24"/>
          </w:rPr>
          <w:t>.</w:t>
        </w:r>
      </w:ins>
    </w:p>
    <w:p w:rsidR="00364DF9" w:rsidRPr="00D0712D" w:rsidRDefault="00364DF9" w:rsidP="00364DF9">
      <w:pPr>
        <w:pStyle w:val="a3"/>
        <w:pBdr>
          <w:bottom w:val="single" w:sz="6" w:space="1" w:color="auto"/>
        </w:pBdr>
        <w:ind w:leftChars="0" w:left="1440"/>
        <w:rPr>
          <w:ins w:id="2347" w:author="rocky" w:date="2014-09-26T11:17:00Z"/>
          <w:sz w:val="18"/>
          <w:szCs w:val="18"/>
        </w:rPr>
      </w:pPr>
      <w:ins w:id="2348"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Default="00364DF9" w:rsidP="00364DF9">
      <w:pPr>
        <w:pStyle w:val="a3"/>
        <w:ind w:leftChars="0" w:left="1440"/>
        <w:rPr>
          <w:ins w:id="2349" w:author="rocky" w:date="2014-09-26T11:17:00Z"/>
          <w:sz w:val="18"/>
          <w:szCs w:val="18"/>
        </w:rPr>
      </w:pPr>
      <w:ins w:id="2350" w:author="rocky" w:date="2014-09-26T11: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364DF9" w:rsidRPr="00D0712D" w:rsidRDefault="00364DF9" w:rsidP="00364DF9">
      <w:pPr>
        <w:pStyle w:val="a3"/>
        <w:pBdr>
          <w:bottom w:val="single" w:sz="6" w:space="1" w:color="auto"/>
        </w:pBdr>
        <w:ind w:leftChars="0" w:left="1440"/>
        <w:rPr>
          <w:ins w:id="2351" w:author="rocky" w:date="2014-09-26T11:17:00Z"/>
          <w:sz w:val="18"/>
          <w:szCs w:val="18"/>
        </w:rPr>
      </w:pPr>
      <w:ins w:id="2352" w:author="rocky" w:date="2014-09-26T11:17:00Z">
        <w:r>
          <w:rPr>
            <w:rFonts w:hint="eastAsia"/>
            <w:sz w:val="18"/>
            <w:szCs w:val="18"/>
          </w:rPr>
          <w:t>Data_bytes</w:t>
        </w:r>
      </w:ins>
    </w:p>
    <w:p w:rsidR="00364DF9" w:rsidRDefault="00364DF9" w:rsidP="00364DF9">
      <w:pPr>
        <w:rPr>
          <w:ins w:id="2353" w:author="rocky" w:date="2014-09-26T11:17:00Z"/>
          <w:sz w:val="18"/>
          <w:szCs w:val="18"/>
        </w:rPr>
      </w:pPr>
      <w:ins w:id="2354" w:author="rocky" w:date="2014-09-26T11:17: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355" w:author="rocky" w:date="2014-09-26T11:17:00Z"/>
          <w:sz w:val="18"/>
          <w:szCs w:val="18"/>
        </w:rPr>
      </w:pPr>
      <w:ins w:id="2356"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357" w:author="rocky" w:date="2014-09-26T11:17:00Z"/>
          <w:sz w:val="18"/>
          <w:szCs w:val="18"/>
        </w:rPr>
      </w:pPr>
      <w:ins w:id="2358" w:author="rocky" w:date="2014-09-26T11:17:00Z">
        <w:r>
          <w:rPr>
            <w:rFonts w:hint="eastAsia"/>
            <w:sz w:val="18"/>
            <w:szCs w:val="18"/>
          </w:rPr>
          <w:t>05h if OK</w:t>
        </w:r>
        <w:r>
          <w:rPr>
            <w:sz w:val="18"/>
            <w:szCs w:val="18"/>
          </w:rPr>
          <w:t xml:space="preserve"> but bypass motor action</w:t>
        </w:r>
        <w:r>
          <w:rPr>
            <w:sz w:val="18"/>
            <w:szCs w:val="18"/>
          </w:rPr>
          <w:tab/>
          <w:t>04</w:t>
        </w:r>
        <w:r>
          <w:rPr>
            <w:rFonts w:hint="eastAsia"/>
            <w:sz w:val="18"/>
            <w:szCs w:val="18"/>
          </w:rPr>
          <w:t>h</w:t>
        </w:r>
        <w:r>
          <w:rPr>
            <w:rFonts w:hint="eastAsia"/>
            <w:sz w:val="18"/>
            <w:szCs w:val="18"/>
          </w:rPr>
          <w:tab/>
          <w:t>06h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359" w:author="rocky" w:date="2014-09-26T11:17:00Z"/>
          <w:sz w:val="18"/>
          <w:szCs w:val="18"/>
        </w:rPr>
      </w:pPr>
      <w:ins w:id="2360" w:author="rocky" w:date="2014-09-26T11:17:00Z">
        <w:r>
          <w:rPr>
            <w:rFonts w:hint="eastAsia"/>
            <w:sz w:val="18"/>
            <w:szCs w:val="18"/>
          </w:rPr>
          <w:t>Data_bytes</w:t>
        </w:r>
        <w:r>
          <w:rPr>
            <w:sz w:val="18"/>
            <w:szCs w:val="18"/>
          </w:rPr>
          <w:t xml:space="preserve"> (cont.)</w:t>
        </w:r>
      </w:ins>
    </w:p>
    <w:p w:rsidR="00364DF9" w:rsidRDefault="00364DF9" w:rsidP="00364DF9">
      <w:pPr>
        <w:rPr>
          <w:ins w:id="2361" w:author="rocky" w:date="2014-09-26T11:17:00Z"/>
          <w:sz w:val="18"/>
          <w:szCs w:val="18"/>
        </w:rPr>
      </w:pPr>
      <w:ins w:id="2362" w:author="rocky" w:date="2014-09-26T11:17:00Z">
        <w:r>
          <w:rPr>
            <w:sz w:val="18"/>
            <w:szCs w:val="18"/>
          </w:rPr>
          <w:tab/>
        </w:r>
        <w:r>
          <w:rPr>
            <w:sz w:val="18"/>
            <w:szCs w:val="18"/>
          </w:rPr>
          <w:tab/>
        </w:r>
        <w:r>
          <w:rPr>
            <w:sz w:val="18"/>
            <w:szCs w:val="18"/>
          </w:rPr>
          <w:tab/>
          <w:t>{ItemID_0, ItemLen_0, ItemData_0}, … ,{ItemID_N-1, ItemLenN-1, ItemData_N-1}</w:t>
        </w:r>
      </w:ins>
    </w:p>
    <w:p w:rsidR="00364DF9" w:rsidRPr="00D0712D" w:rsidRDefault="00364DF9" w:rsidP="00364DF9">
      <w:pPr>
        <w:pStyle w:val="a3"/>
        <w:pBdr>
          <w:bottom w:val="single" w:sz="6" w:space="1" w:color="auto"/>
        </w:pBdr>
        <w:ind w:leftChars="0" w:left="1440"/>
        <w:rPr>
          <w:ins w:id="2363" w:author="rocky" w:date="2014-09-26T11:17:00Z"/>
          <w:sz w:val="18"/>
          <w:szCs w:val="18"/>
        </w:rPr>
      </w:pPr>
      <w:ins w:id="2364" w:author="rocky" w:date="2014-09-26T11: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364DF9" w:rsidRPr="004820F6" w:rsidRDefault="00364DF9" w:rsidP="00364DF9">
      <w:pPr>
        <w:pStyle w:val="a3"/>
        <w:ind w:leftChars="0" w:left="1440"/>
        <w:rPr>
          <w:ins w:id="2365" w:author="rocky" w:date="2014-09-26T11:17:00Z"/>
          <w:sz w:val="18"/>
          <w:szCs w:val="18"/>
        </w:rPr>
      </w:pPr>
      <w:ins w:id="2366" w:author="rocky" w:date="2014-09-26T11: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Pr>
            <w:rFonts w:hint="eastAsia"/>
            <w:sz w:val="18"/>
            <w:szCs w:val="18"/>
          </w:rPr>
          <w:t>h</w:t>
        </w:r>
        <w:r>
          <w:rPr>
            <w:rFonts w:hint="eastAsia"/>
            <w:sz w:val="18"/>
            <w:szCs w:val="18"/>
          </w:rPr>
          <w:tab/>
          <w:t>06h</w:t>
        </w:r>
        <w:r>
          <w:rPr>
            <w:rFonts w:hint="eastAsia"/>
            <w:sz w:val="18"/>
            <w:szCs w:val="18"/>
          </w:rPr>
          <w:tab/>
        </w:r>
        <w:r>
          <w:rPr>
            <w:sz w:val="18"/>
            <w:szCs w:val="18"/>
          </w:rPr>
          <w:t>1h + M</w:t>
        </w:r>
        <w:r>
          <w:rPr>
            <w:sz w:val="18"/>
            <w:szCs w:val="18"/>
          </w:rPr>
          <w:tab/>
        </w:r>
        <w:r>
          <w:rPr>
            <w:sz w:val="18"/>
            <w:szCs w:val="18"/>
          </w:rPr>
          <w:tab/>
          <w:t xml:space="preserve">Num_of_item, </w:t>
        </w:r>
      </w:ins>
    </w:p>
    <w:p w:rsidR="00364DF9" w:rsidRPr="00D0712D" w:rsidRDefault="00364DF9" w:rsidP="00364DF9">
      <w:pPr>
        <w:pStyle w:val="a3"/>
        <w:pBdr>
          <w:bottom w:val="single" w:sz="6" w:space="1" w:color="auto"/>
        </w:pBdr>
        <w:ind w:leftChars="0" w:left="1440"/>
        <w:rPr>
          <w:ins w:id="2367" w:author="rocky" w:date="2014-09-26T11:17:00Z"/>
          <w:sz w:val="18"/>
          <w:szCs w:val="18"/>
        </w:rPr>
      </w:pPr>
      <w:ins w:id="2368" w:author="rocky" w:date="2014-09-26T11:17:00Z">
        <w:r>
          <w:rPr>
            <w:rFonts w:hint="eastAsia"/>
            <w:sz w:val="18"/>
            <w:szCs w:val="18"/>
          </w:rPr>
          <w:t>Data_bytes</w:t>
        </w:r>
        <w:r>
          <w:rPr>
            <w:sz w:val="18"/>
            <w:szCs w:val="18"/>
          </w:rPr>
          <w:t xml:space="preserve"> (cont.)</w:t>
        </w:r>
      </w:ins>
    </w:p>
    <w:p w:rsidR="00364DF9" w:rsidRDefault="00364DF9" w:rsidP="00364DF9">
      <w:pPr>
        <w:rPr>
          <w:ins w:id="2369" w:author="rocky" w:date="2014-09-26T11:17:00Z"/>
          <w:sz w:val="18"/>
          <w:szCs w:val="18"/>
        </w:rPr>
      </w:pPr>
      <w:ins w:id="2370" w:author="rocky" w:date="2014-09-26T11:17:00Z">
        <w:r>
          <w:rPr>
            <w:sz w:val="18"/>
            <w:szCs w:val="18"/>
          </w:rPr>
          <w:tab/>
        </w:r>
        <w:r>
          <w:rPr>
            <w:sz w:val="18"/>
            <w:szCs w:val="18"/>
          </w:rPr>
          <w:tab/>
        </w:r>
        <w:r>
          <w:rPr>
            <w:sz w:val="18"/>
            <w:szCs w:val="18"/>
          </w:rPr>
          <w:tab/>
          <w:t>{ItemID_0, ItemLen_0, ItemData_0}, … ,{ItemID_N-1, ItemLenN-1, ItemData_N-1}</w:t>
        </w:r>
      </w:ins>
    </w:p>
    <w:p w:rsidR="00364DF9" w:rsidRPr="00364DF9" w:rsidRDefault="00364DF9" w:rsidP="00272482">
      <w:pPr>
        <w:pStyle w:val="a3"/>
        <w:ind w:leftChars="0" w:left="1440"/>
        <w:rPr>
          <w:ins w:id="2371" w:author="rocky" w:date="2014-05-19T17:43:00Z"/>
          <w:szCs w:val="24"/>
        </w:rPr>
      </w:pPr>
    </w:p>
    <w:p w:rsidR="00272482" w:rsidRPr="00D0712D" w:rsidRDefault="00272482" w:rsidP="00272482">
      <w:pPr>
        <w:pStyle w:val="a3"/>
        <w:pBdr>
          <w:bottom w:val="single" w:sz="6" w:space="1" w:color="auto"/>
        </w:pBdr>
        <w:ind w:leftChars="0" w:left="1440"/>
        <w:rPr>
          <w:ins w:id="2372" w:author="rocky" w:date="2014-05-19T17:43:00Z"/>
          <w:sz w:val="18"/>
          <w:szCs w:val="18"/>
        </w:rPr>
      </w:pPr>
      <w:ins w:id="2373" w:author="rocky" w:date="2014-05-19T17:43: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272482" w:rsidRDefault="00272482" w:rsidP="00272482">
      <w:pPr>
        <w:pStyle w:val="a3"/>
        <w:ind w:leftChars="0" w:left="1440"/>
        <w:rPr>
          <w:ins w:id="2374" w:author="rocky" w:date="2016-05-19T16:14:00Z"/>
          <w:sz w:val="18"/>
          <w:szCs w:val="18"/>
        </w:rPr>
      </w:pPr>
      <w:ins w:id="2375" w:author="rocky" w:date="2014-05-19T17:43:00Z">
        <w:r>
          <w:rPr>
            <w:rFonts w:hint="eastAsia"/>
            <w:sz w:val="18"/>
            <w:szCs w:val="18"/>
          </w:rPr>
          <w:t>01h if fails</w:t>
        </w:r>
        <w:r>
          <w:rPr>
            <w:rFonts w:hint="eastAsia"/>
            <w:sz w:val="18"/>
            <w:szCs w:val="18"/>
          </w:rPr>
          <w:tab/>
          <w:t>04h</w:t>
        </w:r>
        <w:r>
          <w:rPr>
            <w:rFonts w:hint="eastAsia"/>
            <w:sz w:val="18"/>
            <w:szCs w:val="18"/>
          </w:rPr>
          <w:tab/>
          <w:t>0</w:t>
        </w:r>
        <w:r w:rsidR="00A63783">
          <w:rPr>
            <w:sz w:val="18"/>
            <w:szCs w:val="18"/>
          </w:rPr>
          <w:t>6</w:t>
        </w:r>
        <w:r>
          <w:rPr>
            <w:rFonts w:hint="eastAsia"/>
            <w:sz w:val="18"/>
            <w:szCs w:val="18"/>
          </w:rPr>
          <w:t>h</w:t>
        </w:r>
        <w:r>
          <w:rPr>
            <w:rFonts w:hint="eastAsia"/>
            <w:sz w:val="18"/>
            <w:szCs w:val="18"/>
          </w:rPr>
          <w:tab/>
          <w:t>N/A</w:t>
        </w:r>
        <w:r>
          <w:rPr>
            <w:rFonts w:hint="eastAsia"/>
            <w:sz w:val="18"/>
            <w:szCs w:val="18"/>
          </w:rPr>
          <w:tab/>
          <w:t xml:space="preserve">    N/A</w:t>
        </w:r>
      </w:ins>
    </w:p>
    <w:p w:rsidR="00D54E65" w:rsidRPr="00D54E65" w:rsidRDefault="00D54E65">
      <w:pPr>
        <w:rPr>
          <w:ins w:id="2376" w:author="rocky" w:date="2014-05-19T17:43:00Z"/>
          <w:sz w:val="18"/>
          <w:szCs w:val="18"/>
        </w:rPr>
        <w:pPrChange w:id="2377" w:author="rocky" w:date="2016-05-19T16:17:00Z">
          <w:pPr>
            <w:pStyle w:val="a3"/>
            <w:ind w:leftChars="0" w:left="1440"/>
          </w:pPr>
        </w:pPrChange>
      </w:pPr>
    </w:p>
    <w:p w:rsidR="00D26AF9" w:rsidRDefault="00D26AF9" w:rsidP="00D26AF9">
      <w:pPr>
        <w:pStyle w:val="a3"/>
        <w:numPr>
          <w:ilvl w:val="2"/>
          <w:numId w:val="19"/>
        </w:numPr>
        <w:ind w:leftChars="0"/>
        <w:rPr>
          <w:ins w:id="2378" w:author="rocky" w:date="2015-01-20T17:14:00Z"/>
          <w:szCs w:val="24"/>
        </w:rPr>
      </w:pPr>
      <w:ins w:id="2379" w:author="rocky" w:date="2015-01-20T17:14:00Z">
        <w:r>
          <w:rPr>
            <w:rFonts w:hint="eastAsia"/>
            <w:szCs w:val="24"/>
          </w:rPr>
          <w:t>Register</w:t>
        </w:r>
      </w:ins>
      <w:ins w:id="2380" w:author="rocky" w:date="2015-01-20T17:16:00Z">
        <w:r>
          <w:rPr>
            <w:szCs w:val="24"/>
          </w:rPr>
          <w:t>Hotel</w:t>
        </w:r>
      </w:ins>
      <w:ins w:id="2381" w:author="rocky" w:date="2015-01-20T17:14:00Z">
        <w:r>
          <w:rPr>
            <w:rFonts w:hint="eastAsia"/>
            <w:szCs w:val="24"/>
          </w:rPr>
          <w:t>Client:</w:t>
        </w:r>
      </w:ins>
    </w:p>
    <w:p w:rsidR="00D26AF9" w:rsidRDefault="00D26AF9" w:rsidP="00D26AF9">
      <w:pPr>
        <w:pStyle w:val="a3"/>
        <w:ind w:leftChars="0" w:left="1440"/>
        <w:rPr>
          <w:ins w:id="2382" w:author="rocky" w:date="2015-01-20T17:14:00Z"/>
          <w:szCs w:val="24"/>
        </w:rPr>
      </w:pPr>
      <w:ins w:id="2383" w:author="rocky" w:date="2015-01-20T17:14:00Z">
        <w:r>
          <w:rPr>
            <w:rFonts w:hint="eastAsia"/>
            <w:szCs w:val="24"/>
          </w:rPr>
          <w:t>The command code byte value is 07h.</w:t>
        </w:r>
      </w:ins>
    </w:p>
    <w:p w:rsidR="00D26AF9" w:rsidRDefault="00D26AF9" w:rsidP="00D26AF9">
      <w:pPr>
        <w:pStyle w:val="a3"/>
        <w:ind w:leftChars="0" w:left="1440"/>
        <w:rPr>
          <w:ins w:id="2384" w:author="rocky" w:date="2015-01-20T17:14:00Z"/>
          <w:szCs w:val="24"/>
        </w:rPr>
      </w:pPr>
      <w:ins w:id="2385" w:author="rocky" w:date="2015-01-20T17:14:00Z">
        <w:r>
          <w:rPr>
            <w:rFonts w:hint="eastAsia"/>
            <w:szCs w:val="24"/>
          </w:rPr>
          <w:t xml:space="preserve">The command is only valid from a PHONE which has </w:t>
        </w:r>
      </w:ins>
      <w:ins w:id="2386" w:author="rocky" w:date="2015-01-26T14:26:00Z">
        <w:r w:rsidR="00870474">
          <w:rPr>
            <w:szCs w:val="24"/>
          </w:rPr>
          <w:t xml:space="preserve">a Dion Hotel OTA Credential </w:t>
        </w:r>
      </w:ins>
      <w:ins w:id="2387" w:author="rocky" w:date="2015-01-20T17:14:00Z">
        <w:r>
          <w:rPr>
            <w:rFonts w:hint="eastAsia"/>
            <w:szCs w:val="24"/>
          </w:rPr>
          <w:t>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 xml:space="preserve">10h-byte Response1, </w:t>
        </w:r>
        <w:r>
          <w:rPr>
            <w:rFonts w:hint="eastAsia"/>
            <w:szCs w:val="24"/>
          </w:rPr>
          <w:t>USERNAME</w:t>
        </w:r>
        <w:r>
          <w:rPr>
            <w:szCs w:val="24"/>
          </w:rPr>
          <w:t xml:space="preserve">, and the 40h-byte encrypted data, which is composed of 4-byte sequence_number + 16-byte access right + 16-byte DID-TID-Key + </w:t>
        </w:r>
      </w:ins>
      <w:ins w:id="2388" w:author="rocky" w:date="2015-01-20T17:15:00Z">
        <w:r>
          <w:rPr>
            <w:szCs w:val="24"/>
          </w:rPr>
          <w:t xml:space="preserve">16-byte FID + </w:t>
        </w:r>
      </w:ins>
      <w:ins w:id="2389" w:author="rocky" w:date="2015-01-20T17:14:00Z">
        <w:r>
          <w:rPr>
            <w:szCs w:val="24"/>
          </w:rPr>
          <w:t>2-byte CRC result (input are sequence_number + access-right + DID-TID-Key) + 10-byte zero-padding</w:t>
        </w:r>
        <w:r>
          <w:rPr>
            <w:rFonts w:hint="eastAsia"/>
            <w:szCs w:val="24"/>
          </w:rPr>
          <w:t>.</w:t>
        </w:r>
      </w:ins>
    </w:p>
    <w:p w:rsidR="00D26AF9" w:rsidRPr="00094E6C" w:rsidRDefault="00D26AF9" w:rsidP="00D26AF9">
      <w:pPr>
        <w:pStyle w:val="a3"/>
        <w:ind w:leftChars="0" w:left="1440"/>
        <w:rPr>
          <w:ins w:id="2390" w:author="rocky" w:date="2015-01-20T17:14:00Z"/>
          <w:szCs w:val="24"/>
        </w:rPr>
      </w:pPr>
      <w:ins w:id="2391" w:author="rocky" w:date="2015-01-20T17:14:00Z">
        <w:r w:rsidRPr="00094E6C">
          <w:rPr>
            <w:szCs w:val="24"/>
          </w:rPr>
          <w:t xml:space="preserve">The DEVICE will check if this is a TID tap by the </w:t>
        </w:r>
      </w:ins>
      <w:ins w:id="2392" w:author="rocky" w:date="2015-01-28T17:09:00Z">
        <w:r w:rsidR="00081B82">
          <w:rPr>
            <w:szCs w:val="24"/>
          </w:rPr>
          <w:t xml:space="preserve">entire AES encrypted </w:t>
        </w:r>
        <w:r w:rsidR="00081B82">
          <w:rPr>
            <w:szCs w:val="24"/>
          </w:rPr>
          <w:lastRenderedPageBreak/>
          <w:t>block</w:t>
        </w:r>
      </w:ins>
      <w:ins w:id="2393" w:author="rocky" w:date="2015-01-20T17:14:00Z">
        <w:r w:rsidRPr="00094E6C">
          <w:rPr>
            <w:szCs w:val="24"/>
          </w:rPr>
          <w:t xml:space="preserve">. </w:t>
        </w:r>
      </w:ins>
    </w:p>
    <w:p w:rsidR="00D26AF9" w:rsidRPr="00D0712D" w:rsidRDefault="00D26AF9" w:rsidP="00D26AF9">
      <w:pPr>
        <w:pStyle w:val="a3"/>
        <w:pBdr>
          <w:bottom w:val="single" w:sz="6" w:space="1" w:color="auto"/>
        </w:pBdr>
        <w:ind w:leftChars="0" w:left="1440"/>
        <w:rPr>
          <w:ins w:id="2394" w:author="rocky" w:date="2015-01-20T17:14:00Z"/>
          <w:sz w:val="18"/>
          <w:szCs w:val="18"/>
        </w:rPr>
      </w:pPr>
      <w:ins w:id="2395" w:author="rocky" w:date="2015-01-20T17:14: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t>Data_bytes</w:t>
        </w:r>
      </w:ins>
    </w:p>
    <w:p w:rsidR="00D26AF9" w:rsidRDefault="00D26AF9" w:rsidP="00D26AF9">
      <w:pPr>
        <w:pStyle w:val="a3"/>
        <w:ind w:leftChars="0" w:left="1440"/>
        <w:rPr>
          <w:ins w:id="2396" w:author="rocky" w:date="2015-01-20T17:14:00Z"/>
          <w:sz w:val="18"/>
          <w:szCs w:val="18"/>
        </w:rPr>
      </w:pPr>
      <w:ins w:id="2397" w:author="rocky" w:date="2015-01-20T17:14:00Z">
        <w:r>
          <w:rPr>
            <w:rFonts w:hint="eastAsia"/>
            <w:sz w:val="18"/>
            <w:szCs w:val="18"/>
          </w:rPr>
          <w:t>04h</w:t>
        </w:r>
        <w:r>
          <w:rPr>
            <w:rFonts w:hint="eastAsia"/>
            <w:sz w:val="18"/>
            <w:szCs w:val="18"/>
          </w:rPr>
          <w:tab/>
          <w:t>0</w:t>
        </w:r>
        <w:r>
          <w:rPr>
            <w:sz w:val="18"/>
            <w:szCs w:val="18"/>
          </w:rPr>
          <w:t>7</w:t>
        </w:r>
        <w:r>
          <w:rPr>
            <w:rFonts w:hint="eastAsia"/>
            <w:sz w:val="18"/>
            <w:szCs w:val="18"/>
          </w:rPr>
          <w:t>h</w:t>
        </w:r>
        <w:r>
          <w:rPr>
            <w:rFonts w:hint="eastAsia"/>
            <w:sz w:val="18"/>
            <w:szCs w:val="18"/>
          </w:rPr>
          <w:tab/>
        </w:r>
      </w:ins>
      <w:ins w:id="2398" w:author="rocky" w:date="2015-01-20T17:15:00Z">
        <w:r>
          <w:rPr>
            <w:sz w:val="18"/>
            <w:szCs w:val="18"/>
          </w:rPr>
          <w:t>5</w:t>
        </w:r>
      </w:ins>
      <w:ins w:id="2399" w:author="rocky" w:date="2015-01-20T17:14:00Z">
        <w:r>
          <w:rPr>
            <w:sz w:val="18"/>
            <w:szCs w:val="18"/>
          </w:rPr>
          <w:t>0</w:t>
        </w:r>
        <w:r w:rsidR="00870474">
          <w:rPr>
            <w:rFonts w:hint="eastAsia"/>
            <w:sz w:val="18"/>
            <w:szCs w:val="18"/>
          </w:rPr>
          <w:t>h+USERNAME length</w:t>
        </w:r>
        <w:r w:rsidR="00870474">
          <w:rPr>
            <w:rFonts w:hint="eastAsia"/>
            <w:sz w:val="18"/>
            <w:szCs w:val="18"/>
          </w:rPr>
          <w:tab/>
        </w:r>
        <w:r>
          <w:rPr>
            <w:rFonts w:hint="eastAsia"/>
            <w:sz w:val="18"/>
            <w:szCs w:val="18"/>
          </w:rPr>
          <w:t>USERNAME</w:t>
        </w:r>
        <w:r>
          <w:rPr>
            <w:sz w:val="18"/>
            <w:szCs w:val="18"/>
          </w:rPr>
          <w:t>, AES_ECB_Enc (input =</w:t>
        </w:r>
      </w:ins>
    </w:p>
    <w:p w:rsidR="00D26AF9" w:rsidRPr="00D0712D" w:rsidRDefault="00D26AF9" w:rsidP="00D26AF9">
      <w:pPr>
        <w:pStyle w:val="a3"/>
        <w:pBdr>
          <w:bottom w:val="single" w:sz="6" w:space="1" w:color="auto"/>
        </w:pBdr>
        <w:ind w:leftChars="0" w:left="1440"/>
        <w:rPr>
          <w:ins w:id="2400" w:author="rocky" w:date="2015-01-20T17:14:00Z"/>
          <w:sz w:val="18"/>
          <w:szCs w:val="18"/>
        </w:rPr>
      </w:pPr>
      <w:ins w:id="2401" w:author="rocky" w:date="2015-01-20T17:14:00Z">
        <w:r>
          <w:rPr>
            <w:rFonts w:hint="eastAsia"/>
            <w:sz w:val="18"/>
            <w:szCs w:val="18"/>
          </w:rPr>
          <w:t>Data_bytes</w:t>
        </w:r>
        <w:r>
          <w:rPr>
            <w:sz w:val="18"/>
            <w:szCs w:val="18"/>
          </w:rPr>
          <w:t xml:space="preserve"> (cont.)</w:t>
        </w:r>
      </w:ins>
    </w:p>
    <w:p w:rsidR="00D26AF9" w:rsidRDefault="00D26AF9" w:rsidP="00D26AF9">
      <w:pPr>
        <w:pStyle w:val="a3"/>
        <w:ind w:leftChars="0" w:left="1440"/>
        <w:rPr>
          <w:ins w:id="2402" w:author="rocky" w:date="2015-01-20T17:14:00Z"/>
          <w:sz w:val="18"/>
          <w:szCs w:val="18"/>
        </w:rPr>
      </w:pPr>
      <w:ins w:id="2403" w:author="rocky" w:date="2015-01-20T17:14:00Z">
        <w:r>
          <w:rPr>
            <w:sz w:val="18"/>
            <w:szCs w:val="18"/>
          </w:rPr>
          <w:t>{Sequence_number, Access_Right</w:t>
        </w:r>
        <w:r w:rsidRPr="00094E6C">
          <w:rPr>
            <w:sz w:val="18"/>
            <w:szCs w:val="18"/>
          </w:rPr>
          <w:t>,</w:t>
        </w:r>
        <w:r>
          <w:rPr>
            <w:sz w:val="18"/>
            <w:szCs w:val="18"/>
          </w:rPr>
          <w:t xml:space="preserve"> DID-TID-Key, </w:t>
        </w:r>
      </w:ins>
      <w:ins w:id="2404" w:author="rocky" w:date="2015-01-20T17:15:00Z">
        <w:r>
          <w:rPr>
            <w:sz w:val="18"/>
            <w:szCs w:val="18"/>
          </w:rPr>
          <w:t xml:space="preserve">FID, </w:t>
        </w:r>
      </w:ins>
      <w:ins w:id="2405" w:author="rocky" w:date="2015-01-20T17:14:00Z">
        <w:r>
          <w:rPr>
            <w:sz w:val="18"/>
            <w:szCs w:val="18"/>
          </w:rPr>
          <w:t>CRC, padding}, key = Admin DID-FID-Key)</w:t>
        </w:r>
      </w:ins>
    </w:p>
    <w:p w:rsidR="00D26AF9" w:rsidRDefault="00D26AF9" w:rsidP="00D26AF9">
      <w:pPr>
        <w:pStyle w:val="a3"/>
        <w:ind w:leftChars="0" w:left="1440"/>
        <w:rPr>
          <w:ins w:id="2406" w:author="rocky" w:date="2015-01-20T17:14:00Z"/>
          <w:szCs w:val="24"/>
        </w:rPr>
      </w:pPr>
      <w:ins w:id="2407" w:author="rocky" w:date="2015-01-20T17:14:00Z">
        <w:r w:rsidRPr="00177C81">
          <w:rPr>
            <w:rFonts w:hint="eastAsia"/>
            <w:szCs w:val="24"/>
          </w:rPr>
          <w:t>The response</w:t>
        </w:r>
        <w:r>
          <w:rPr>
            <w:rFonts w:hint="eastAsia"/>
            <w:szCs w:val="24"/>
          </w:rPr>
          <w:t xml:space="preserve"> format is as follows. The 16-byte scrambled output of the DID-FID-Key and a random number, denoted by S2(DID-FID-Key, Random), the 16-byte</w:t>
        </w:r>
        <w:r w:rsidR="0025185C">
          <w:rPr>
            <w:rFonts w:hint="eastAsia"/>
            <w:szCs w:val="24"/>
          </w:rPr>
          <w:t xml:space="preserve"> random number itself, and the 2</w:t>
        </w:r>
        <w:r>
          <w:rPr>
            <w:rFonts w:hint="eastAsia"/>
            <w:szCs w:val="24"/>
          </w:rPr>
          <w:t>-byte DID-FID-SN are sent back in response data bytes.</w:t>
        </w:r>
        <w:r>
          <w:rPr>
            <w:szCs w:val="24"/>
          </w:rPr>
          <w:t xml:space="preserve"> </w:t>
        </w:r>
      </w:ins>
    </w:p>
    <w:p w:rsidR="00D26AF9" w:rsidRPr="00D0712D" w:rsidRDefault="00D26AF9" w:rsidP="00D26AF9">
      <w:pPr>
        <w:pStyle w:val="a3"/>
        <w:pBdr>
          <w:bottom w:val="single" w:sz="6" w:space="1" w:color="auto"/>
        </w:pBdr>
        <w:ind w:leftChars="0" w:left="1440"/>
        <w:rPr>
          <w:ins w:id="2408" w:author="rocky" w:date="2015-01-20T17:14:00Z"/>
          <w:sz w:val="18"/>
          <w:szCs w:val="18"/>
        </w:rPr>
      </w:pPr>
      <w:ins w:id="2409" w:author="rocky" w:date="2015-01-20T17:14: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26AF9" w:rsidRDefault="00D26AF9" w:rsidP="00D26AF9">
      <w:pPr>
        <w:pStyle w:val="a3"/>
        <w:ind w:leftChars="0" w:left="1440"/>
        <w:rPr>
          <w:ins w:id="2410" w:author="rocky" w:date="2015-01-20T17:14:00Z"/>
          <w:sz w:val="18"/>
          <w:szCs w:val="18"/>
        </w:rPr>
      </w:pPr>
      <w:ins w:id="2411" w:author="rocky" w:date="2015-01-20T17:14:00Z">
        <w:r>
          <w:rPr>
            <w:rFonts w:hint="eastAsia"/>
            <w:sz w:val="18"/>
            <w:szCs w:val="18"/>
          </w:rPr>
          <w:t>00h if OK</w:t>
        </w:r>
        <w:r>
          <w:rPr>
            <w:rFonts w:hint="eastAsia"/>
            <w:sz w:val="18"/>
            <w:szCs w:val="18"/>
          </w:rPr>
          <w:tab/>
          <w:t>04h</w:t>
        </w:r>
        <w:r>
          <w:rPr>
            <w:rFonts w:hint="eastAsia"/>
            <w:sz w:val="18"/>
            <w:szCs w:val="18"/>
          </w:rPr>
          <w:tab/>
          <w:t>0</w:t>
        </w:r>
        <w:r w:rsidR="00870474">
          <w:rPr>
            <w:sz w:val="18"/>
            <w:szCs w:val="18"/>
          </w:rPr>
          <w:t>7</w:t>
        </w:r>
        <w:r>
          <w:rPr>
            <w:rFonts w:hint="eastAsia"/>
            <w:sz w:val="18"/>
            <w:szCs w:val="18"/>
          </w:rPr>
          <w:t>h</w:t>
        </w:r>
        <w:r>
          <w:rPr>
            <w:rFonts w:hint="eastAsia"/>
            <w:sz w:val="18"/>
            <w:szCs w:val="18"/>
          </w:rPr>
          <w:tab/>
          <w:t>21h</w:t>
        </w:r>
        <w:r>
          <w:rPr>
            <w:rFonts w:hint="eastAsia"/>
            <w:sz w:val="18"/>
            <w:szCs w:val="18"/>
          </w:rPr>
          <w:tab/>
          <w:t xml:space="preserve">    S2(DID-FID-Key, Random), Random, DID-FID-SN</w:t>
        </w:r>
      </w:ins>
    </w:p>
    <w:p w:rsidR="00D26AF9" w:rsidRDefault="00D26AF9" w:rsidP="00D26AF9">
      <w:pPr>
        <w:pStyle w:val="a3"/>
        <w:ind w:leftChars="0" w:left="1440"/>
        <w:rPr>
          <w:ins w:id="2412" w:author="rocky" w:date="2015-01-20T17:14:00Z"/>
          <w:sz w:val="18"/>
          <w:szCs w:val="18"/>
        </w:rPr>
      </w:pPr>
      <w:ins w:id="2413" w:author="rocky" w:date="2015-01-20T17:14:00Z">
        <w:r>
          <w:rPr>
            <w:rFonts w:hint="eastAsia"/>
            <w:sz w:val="18"/>
            <w:szCs w:val="18"/>
          </w:rPr>
          <w:t>01h if fails</w:t>
        </w:r>
        <w:r>
          <w:rPr>
            <w:rFonts w:hint="eastAsia"/>
            <w:sz w:val="18"/>
            <w:szCs w:val="18"/>
          </w:rPr>
          <w:tab/>
          <w:t>04h</w:t>
        </w:r>
        <w:r>
          <w:rPr>
            <w:rFonts w:hint="eastAsia"/>
            <w:sz w:val="18"/>
            <w:szCs w:val="18"/>
          </w:rPr>
          <w:tab/>
          <w:t>0</w:t>
        </w:r>
        <w:r w:rsidR="00870474">
          <w:rPr>
            <w:sz w:val="18"/>
            <w:szCs w:val="18"/>
          </w:rPr>
          <w:t>7</w:t>
        </w:r>
        <w:r>
          <w:rPr>
            <w:rFonts w:hint="eastAsia"/>
            <w:sz w:val="18"/>
            <w:szCs w:val="18"/>
          </w:rPr>
          <w:t>h</w:t>
        </w:r>
        <w:r>
          <w:rPr>
            <w:rFonts w:hint="eastAsia"/>
            <w:sz w:val="18"/>
            <w:szCs w:val="18"/>
          </w:rPr>
          <w:tab/>
          <w:t>N/A</w:t>
        </w:r>
        <w:r>
          <w:rPr>
            <w:rFonts w:hint="eastAsia"/>
            <w:sz w:val="18"/>
            <w:szCs w:val="18"/>
          </w:rPr>
          <w:tab/>
          <w:t xml:space="preserve">    N/A</w:t>
        </w:r>
      </w:ins>
    </w:p>
    <w:p w:rsidR="00E02763" w:rsidRDefault="00E02763">
      <w:pPr>
        <w:rPr>
          <w:ins w:id="2414" w:author="rocky" w:date="2015-09-02T17:30:00Z"/>
          <w:sz w:val="18"/>
          <w:szCs w:val="18"/>
        </w:rPr>
        <w:pPrChange w:id="2415" w:author="rocky" w:date="2013-03-10T03:49:00Z">
          <w:pPr>
            <w:pStyle w:val="a3"/>
            <w:ind w:leftChars="0" w:left="1440"/>
          </w:pPr>
        </w:pPrChange>
      </w:pPr>
    </w:p>
    <w:p w:rsidR="00054EAC" w:rsidRDefault="00054EAC" w:rsidP="00054EAC">
      <w:pPr>
        <w:pStyle w:val="a3"/>
        <w:numPr>
          <w:ilvl w:val="2"/>
          <w:numId w:val="19"/>
        </w:numPr>
        <w:ind w:leftChars="0"/>
        <w:rPr>
          <w:ins w:id="2416" w:author="rocky" w:date="2015-09-02T17:30:00Z"/>
          <w:szCs w:val="24"/>
        </w:rPr>
      </w:pPr>
      <w:ins w:id="2417" w:author="rocky" w:date="2015-09-02T17:30:00Z">
        <w:r>
          <w:rPr>
            <w:rFonts w:hint="eastAsia"/>
            <w:szCs w:val="24"/>
          </w:rPr>
          <w:t>UpdateSuspendStatus:</w:t>
        </w:r>
      </w:ins>
    </w:p>
    <w:p w:rsidR="00054EAC" w:rsidRDefault="00054EAC" w:rsidP="00054EAC">
      <w:pPr>
        <w:pStyle w:val="a3"/>
        <w:ind w:leftChars="0" w:left="1440"/>
        <w:rPr>
          <w:ins w:id="2418" w:author="rocky" w:date="2015-09-02T17:30:00Z"/>
          <w:szCs w:val="24"/>
        </w:rPr>
      </w:pPr>
      <w:ins w:id="2419" w:author="rocky" w:date="2015-09-02T17:30:00Z">
        <w:r>
          <w:rPr>
            <w:rFonts w:hint="eastAsia"/>
            <w:szCs w:val="24"/>
          </w:rPr>
          <w:t>The command code byte value is 08h.</w:t>
        </w:r>
      </w:ins>
    </w:p>
    <w:p w:rsidR="00054EAC" w:rsidRPr="00054EAC" w:rsidRDefault="00054EAC">
      <w:pPr>
        <w:pStyle w:val="a3"/>
        <w:ind w:leftChars="0" w:left="1440"/>
        <w:rPr>
          <w:ins w:id="2420" w:author="rocky" w:date="2015-09-02T17:30:00Z"/>
          <w:szCs w:val="24"/>
          <w:rPrChange w:id="2421" w:author="rocky" w:date="2015-09-02T17:31:00Z">
            <w:rPr>
              <w:ins w:id="2422" w:author="rocky" w:date="2015-09-02T17:30:00Z"/>
              <w:sz w:val="18"/>
              <w:szCs w:val="18"/>
            </w:rPr>
          </w:rPrChange>
        </w:rPr>
        <w:pPrChange w:id="2423" w:author="rocky" w:date="2015-09-02T17:31:00Z">
          <w:pPr/>
        </w:pPrChange>
      </w:pPr>
      <w:ins w:id="2424" w:author="rocky" w:date="2015-09-02T17:30: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 xml:space="preserve">10h-byte Response1 and the 30h-byte encrypted data, which is composed of 4-byte sequence_number + </w:t>
        </w:r>
      </w:ins>
      <w:ins w:id="2425" w:author="rocky" w:date="2015-09-02T17:34:00Z">
        <w:r>
          <w:rPr>
            <w:szCs w:val="24"/>
          </w:rPr>
          <w:t>1</w:t>
        </w:r>
      </w:ins>
      <w:ins w:id="2426" w:author="rocky" w:date="2015-09-02T17:30:00Z">
        <w:r>
          <w:rPr>
            <w:szCs w:val="24"/>
          </w:rPr>
          <w:t xml:space="preserve">-byte </w:t>
        </w:r>
      </w:ins>
      <w:ins w:id="2427" w:author="rocky" w:date="2015-09-02T17:34:00Z">
        <w:r>
          <w:rPr>
            <w:szCs w:val="24"/>
          </w:rPr>
          <w:t>SUS status</w:t>
        </w:r>
      </w:ins>
      <w:ins w:id="2428" w:author="rocky" w:date="2015-09-02T17:30:00Z">
        <w:r>
          <w:rPr>
            <w:szCs w:val="24"/>
          </w:rPr>
          <w:t xml:space="preserve"> </w:t>
        </w:r>
      </w:ins>
      <w:ins w:id="2429" w:author="rocky" w:date="2015-09-02T17:34:00Z">
        <w:r>
          <w:rPr>
            <w:szCs w:val="24"/>
          </w:rPr>
          <w:t>+ 4-byte SUS TS</w:t>
        </w:r>
      </w:ins>
      <w:ins w:id="2430" w:author="rocky" w:date="2015-09-02T19:26:00Z">
        <w:r w:rsidR="00E04566">
          <w:rPr>
            <w:szCs w:val="24"/>
          </w:rPr>
          <w:t xml:space="preserve"> </w:t>
        </w:r>
      </w:ins>
      <w:ins w:id="2431" w:author="rocky" w:date="2015-09-02T17:30:00Z">
        <w:r>
          <w:rPr>
            <w:szCs w:val="24"/>
          </w:rPr>
          <w:t>+ 16-byte recipient’s FID + 2-byte CRC (input are sequence_num</w:t>
        </w:r>
        <w:r w:rsidR="00E04566">
          <w:rPr>
            <w:szCs w:val="24"/>
          </w:rPr>
          <w:t>ber + SUS status + SUS TS</w:t>
        </w:r>
        <w:r>
          <w:rPr>
            <w:szCs w:val="24"/>
          </w:rPr>
          <w:t xml:space="preserve"> + recipient’s FID) + 5-byte zero-padding.</w:t>
        </w:r>
      </w:ins>
    </w:p>
    <w:p w:rsidR="00054EAC" w:rsidRPr="00054EAC" w:rsidRDefault="00054EAC" w:rsidP="00054EAC">
      <w:pPr>
        <w:pStyle w:val="a3"/>
        <w:ind w:leftChars="0" w:left="1440"/>
        <w:rPr>
          <w:ins w:id="2432" w:author="rocky" w:date="2015-09-02T17:30:00Z"/>
          <w:szCs w:val="24"/>
        </w:rPr>
      </w:pPr>
    </w:p>
    <w:p w:rsidR="00054EAC" w:rsidRPr="00D0712D" w:rsidRDefault="00054EAC" w:rsidP="00054EAC">
      <w:pPr>
        <w:pStyle w:val="a3"/>
        <w:pBdr>
          <w:bottom w:val="single" w:sz="6" w:space="1" w:color="auto"/>
        </w:pBdr>
        <w:ind w:leftChars="0" w:left="1440"/>
        <w:rPr>
          <w:ins w:id="2433" w:author="rocky" w:date="2015-09-02T17:30:00Z"/>
          <w:sz w:val="18"/>
          <w:szCs w:val="18"/>
        </w:rPr>
      </w:pPr>
      <w:ins w:id="2434" w:author="rocky" w:date="2015-09-02T17:3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54EAC" w:rsidRDefault="00054EAC" w:rsidP="00054EAC">
      <w:pPr>
        <w:pStyle w:val="a3"/>
        <w:ind w:leftChars="0" w:left="1440"/>
        <w:rPr>
          <w:ins w:id="2435" w:author="rocky" w:date="2015-09-02T17:30:00Z"/>
          <w:sz w:val="18"/>
          <w:szCs w:val="18"/>
        </w:rPr>
      </w:pPr>
      <w:ins w:id="2436" w:author="rocky" w:date="2015-09-02T17:30:00Z">
        <w:r>
          <w:rPr>
            <w:rFonts w:hint="eastAsia"/>
            <w:sz w:val="18"/>
            <w:szCs w:val="18"/>
          </w:rPr>
          <w:t>04h</w:t>
        </w:r>
        <w:r>
          <w:rPr>
            <w:rFonts w:hint="eastAsia"/>
            <w:sz w:val="18"/>
            <w:szCs w:val="18"/>
          </w:rPr>
          <w:tab/>
          <w:t>0</w:t>
        </w:r>
        <w:r>
          <w:rPr>
            <w:sz w:val="18"/>
            <w:szCs w:val="18"/>
          </w:rPr>
          <w:t>8</w:t>
        </w:r>
        <w:r>
          <w:rPr>
            <w:rFonts w:hint="eastAsia"/>
            <w:sz w:val="18"/>
            <w:szCs w:val="18"/>
          </w:rPr>
          <w:t>h</w:t>
        </w:r>
        <w:r>
          <w:rPr>
            <w:rFonts w:hint="eastAsia"/>
            <w:sz w:val="18"/>
            <w:szCs w:val="18"/>
          </w:rPr>
          <w:tab/>
        </w:r>
      </w:ins>
      <w:ins w:id="2437" w:author="rocky" w:date="2015-09-02T17:34:00Z">
        <w:r>
          <w:rPr>
            <w:sz w:val="18"/>
            <w:szCs w:val="18"/>
          </w:rPr>
          <w:t>3</w:t>
        </w:r>
      </w:ins>
      <w:ins w:id="2438" w:author="rocky" w:date="2015-09-02T17:30:00Z">
        <w:r>
          <w:rPr>
            <w:sz w:val="18"/>
            <w:szCs w:val="18"/>
          </w:rPr>
          <w:t>0</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054EAC" w:rsidRPr="00D0712D" w:rsidRDefault="00054EAC" w:rsidP="00054EAC">
      <w:pPr>
        <w:pStyle w:val="a3"/>
        <w:pBdr>
          <w:bottom w:val="single" w:sz="6" w:space="1" w:color="auto"/>
        </w:pBdr>
        <w:ind w:leftChars="0" w:left="1440"/>
        <w:rPr>
          <w:ins w:id="2439" w:author="rocky" w:date="2015-09-02T17:30:00Z"/>
          <w:sz w:val="18"/>
          <w:szCs w:val="18"/>
        </w:rPr>
      </w:pPr>
      <w:ins w:id="2440" w:author="rocky" w:date="2015-09-02T17:30:00Z">
        <w:r>
          <w:rPr>
            <w:rFonts w:hint="eastAsia"/>
            <w:sz w:val="18"/>
            <w:szCs w:val="18"/>
          </w:rPr>
          <w:t>Data_bytes</w:t>
        </w:r>
        <w:r>
          <w:rPr>
            <w:sz w:val="18"/>
            <w:szCs w:val="18"/>
          </w:rPr>
          <w:t xml:space="preserve"> (cont.)</w:t>
        </w:r>
      </w:ins>
    </w:p>
    <w:p w:rsidR="00054EAC" w:rsidRPr="007D5707" w:rsidRDefault="00054EAC" w:rsidP="00054EAC">
      <w:pPr>
        <w:pStyle w:val="a3"/>
        <w:ind w:leftChars="0" w:left="1440"/>
        <w:rPr>
          <w:ins w:id="2441" w:author="rocky" w:date="2015-09-02T17:34:00Z"/>
          <w:sz w:val="18"/>
          <w:szCs w:val="18"/>
        </w:rPr>
      </w:pPr>
      <w:ins w:id="2442" w:author="rocky" w:date="2015-09-02T17:30:00Z">
        <w:r>
          <w:rPr>
            <w:sz w:val="18"/>
            <w:szCs w:val="18"/>
          </w:rPr>
          <w:t>{S</w:t>
        </w:r>
        <w:r w:rsidRPr="007D5707">
          <w:rPr>
            <w:sz w:val="18"/>
            <w:szCs w:val="18"/>
          </w:rPr>
          <w:t>equence_number</w:t>
        </w:r>
        <w:r>
          <w:rPr>
            <w:sz w:val="18"/>
            <w:szCs w:val="18"/>
          </w:rPr>
          <w:t xml:space="preserve">, SUS_Status, </w:t>
        </w:r>
      </w:ins>
      <w:ins w:id="2443" w:author="rocky" w:date="2015-09-02T17:33:00Z">
        <w:r>
          <w:rPr>
            <w:sz w:val="18"/>
            <w:szCs w:val="18"/>
          </w:rPr>
          <w:t>SUS_</w:t>
        </w:r>
      </w:ins>
      <w:ins w:id="2444" w:author="rocky" w:date="2015-09-02T17:32:00Z">
        <w:r>
          <w:rPr>
            <w:sz w:val="18"/>
            <w:szCs w:val="18"/>
          </w:rPr>
          <w:t>TS,</w:t>
        </w:r>
      </w:ins>
      <w:ins w:id="2445" w:author="rocky" w:date="2015-09-02T17:33:00Z">
        <w:r>
          <w:rPr>
            <w:sz w:val="18"/>
            <w:szCs w:val="18"/>
          </w:rPr>
          <w:t xml:space="preserve"> </w:t>
        </w:r>
      </w:ins>
      <w:ins w:id="2446" w:author="rocky" w:date="2015-09-02T17:30:00Z">
        <w:r>
          <w:rPr>
            <w:sz w:val="18"/>
            <w:szCs w:val="18"/>
          </w:rPr>
          <w:t xml:space="preserve">FID, CRC, padding}, </w:t>
        </w:r>
      </w:ins>
      <w:ins w:id="2447" w:author="rocky" w:date="2015-09-02T17:34:00Z">
        <w:r w:rsidRPr="007D5707">
          <w:rPr>
            <w:sz w:val="18"/>
            <w:szCs w:val="18"/>
          </w:rPr>
          <w:t xml:space="preserve">key = Admin_DID-FID-Key) </w:t>
        </w:r>
      </w:ins>
    </w:p>
    <w:p w:rsidR="00054EAC" w:rsidRPr="00054EAC" w:rsidRDefault="00054EAC" w:rsidP="00054EAC">
      <w:pPr>
        <w:pStyle w:val="a3"/>
        <w:ind w:leftChars="0" w:left="1440"/>
        <w:rPr>
          <w:ins w:id="2448" w:author="rocky" w:date="2015-09-02T17:30:00Z"/>
          <w:sz w:val="18"/>
          <w:szCs w:val="18"/>
        </w:rPr>
      </w:pPr>
    </w:p>
    <w:p w:rsidR="00054EAC" w:rsidRDefault="00054EAC" w:rsidP="00054EAC">
      <w:pPr>
        <w:pStyle w:val="a3"/>
        <w:ind w:leftChars="0" w:left="1440"/>
        <w:rPr>
          <w:ins w:id="2449" w:author="rocky" w:date="2015-09-02T17:30:00Z"/>
          <w:szCs w:val="24"/>
        </w:rPr>
      </w:pPr>
      <w:ins w:id="2450" w:author="rocky" w:date="2015-09-02T17:30: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054EAC" w:rsidRPr="00D0712D" w:rsidRDefault="00054EAC" w:rsidP="00054EAC">
      <w:pPr>
        <w:pStyle w:val="a3"/>
        <w:pBdr>
          <w:bottom w:val="single" w:sz="6" w:space="1" w:color="auto"/>
        </w:pBdr>
        <w:ind w:leftChars="0" w:left="1440"/>
        <w:rPr>
          <w:ins w:id="2451" w:author="rocky" w:date="2015-09-02T17:30:00Z"/>
          <w:sz w:val="18"/>
          <w:szCs w:val="18"/>
        </w:rPr>
      </w:pPr>
      <w:ins w:id="2452" w:author="rocky" w:date="2015-09-02T17:30: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Default="00054EAC" w:rsidP="00054EAC">
      <w:pPr>
        <w:pStyle w:val="a3"/>
        <w:ind w:leftChars="0" w:left="1440"/>
        <w:rPr>
          <w:ins w:id="2453" w:author="rocky" w:date="2015-09-02T17:30:00Z"/>
          <w:sz w:val="18"/>
          <w:szCs w:val="18"/>
        </w:rPr>
      </w:pPr>
      <w:ins w:id="2454" w:author="rocky" w:date="2015-09-02T17:30: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Pr>
            <w:sz w:val="18"/>
            <w:szCs w:val="18"/>
          </w:rPr>
          <w:t>8</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054EAC" w:rsidRPr="00D0712D" w:rsidRDefault="00054EAC" w:rsidP="00054EAC">
      <w:pPr>
        <w:pStyle w:val="a3"/>
        <w:pBdr>
          <w:bottom w:val="single" w:sz="6" w:space="1" w:color="auto"/>
        </w:pBdr>
        <w:ind w:leftChars="0" w:left="1440"/>
        <w:rPr>
          <w:ins w:id="2455" w:author="rocky" w:date="2015-09-02T17:30:00Z"/>
          <w:sz w:val="18"/>
          <w:szCs w:val="18"/>
        </w:rPr>
      </w:pPr>
      <w:ins w:id="2456" w:author="rocky" w:date="2015-09-02T17:30:00Z">
        <w:r>
          <w:rPr>
            <w:rFonts w:hint="eastAsia"/>
            <w:sz w:val="18"/>
            <w:szCs w:val="18"/>
          </w:rPr>
          <w:t>Data_bytes</w:t>
        </w:r>
      </w:ins>
    </w:p>
    <w:p w:rsidR="00054EAC" w:rsidRDefault="00054EAC" w:rsidP="00054EAC">
      <w:pPr>
        <w:rPr>
          <w:ins w:id="2457" w:author="rocky" w:date="2015-09-02T17:30:00Z"/>
          <w:sz w:val="18"/>
          <w:szCs w:val="18"/>
        </w:rPr>
      </w:pPr>
      <w:ins w:id="2458" w:author="rocky" w:date="2015-09-02T17:30:00Z">
        <w:r>
          <w:rPr>
            <w:sz w:val="18"/>
            <w:szCs w:val="18"/>
          </w:rPr>
          <w:tab/>
        </w:r>
        <w:r>
          <w:rPr>
            <w:sz w:val="18"/>
            <w:szCs w:val="18"/>
          </w:rPr>
          <w:tab/>
        </w:r>
        <w:r>
          <w:rPr>
            <w:sz w:val="18"/>
            <w:szCs w:val="18"/>
          </w:rPr>
          <w:tab/>
          <w:t>{ItemID_0, ItemLen_0, ItemData_0},, … ,{ItemID_N-1, ItemLenN-1, ItemData_N-1}</w:t>
        </w:r>
      </w:ins>
    </w:p>
    <w:p w:rsidR="00054EAC" w:rsidRPr="00D0712D" w:rsidRDefault="00054EAC" w:rsidP="00054EAC">
      <w:pPr>
        <w:pStyle w:val="a3"/>
        <w:pBdr>
          <w:bottom w:val="single" w:sz="6" w:space="1" w:color="auto"/>
        </w:pBdr>
        <w:ind w:leftChars="0" w:left="1440"/>
        <w:rPr>
          <w:ins w:id="2459" w:author="rocky" w:date="2015-09-02T17:30:00Z"/>
          <w:sz w:val="18"/>
          <w:szCs w:val="18"/>
        </w:rPr>
      </w:pPr>
      <w:ins w:id="2460" w:author="rocky" w:date="2015-09-02T17:30: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Pr="004820F6" w:rsidRDefault="00054EAC" w:rsidP="00054EAC">
      <w:pPr>
        <w:pStyle w:val="a3"/>
        <w:ind w:leftChars="0" w:left="1440"/>
        <w:rPr>
          <w:ins w:id="2461" w:author="rocky" w:date="2015-09-02T17:30:00Z"/>
          <w:sz w:val="18"/>
          <w:szCs w:val="18"/>
        </w:rPr>
      </w:pPr>
      <w:ins w:id="2462" w:author="rocky" w:date="2015-09-02T17:30:00Z">
        <w:r>
          <w:rPr>
            <w:rFonts w:hint="eastAsia"/>
            <w:sz w:val="18"/>
            <w:szCs w:val="18"/>
          </w:rPr>
          <w:t>05h if OK</w:t>
        </w:r>
        <w:r>
          <w:rPr>
            <w:sz w:val="18"/>
            <w:szCs w:val="18"/>
          </w:rPr>
          <w:t xml:space="preserve"> but bypass motor action</w:t>
        </w:r>
        <w:r>
          <w:rPr>
            <w:sz w:val="18"/>
            <w:szCs w:val="18"/>
          </w:rPr>
          <w:tab/>
          <w:t>04</w:t>
        </w:r>
        <w:r>
          <w:rPr>
            <w:rFonts w:hint="eastAsia"/>
            <w:sz w:val="18"/>
            <w:szCs w:val="18"/>
          </w:rPr>
          <w:t>h</w:t>
        </w:r>
        <w:r>
          <w:rPr>
            <w:rFonts w:hint="eastAsia"/>
            <w:sz w:val="18"/>
            <w:szCs w:val="18"/>
          </w:rPr>
          <w:tab/>
          <w:t>08h</w:t>
        </w:r>
        <w:r>
          <w:rPr>
            <w:rFonts w:hint="eastAsia"/>
            <w:sz w:val="18"/>
            <w:szCs w:val="18"/>
          </w:rPr>
          <w:tab/>
        </w:r>
        <w:r>
          <w:rPr>
            <w:sz w:val="18"/>
            <w:szCs w:val="18"/>
          </w:rPr>
          <w:t>1h + M</w:t>
        </w:r>
        <w:r>
          <w:rPr>
            <w:sz w:val="18"/>
            <w:szCs w:val="18"/>
          </w:rPr>
          <w:tab/>
        </w:r>
        <w:r>
          <w:rPr>
            <w:sz w:val="18"/>
            <w:szCs w:val="18"/>
          </w:rPr>
          <w:tab/>
          <w:t xml:space="preserve">Num_of_item, </w:t>
        </w:r>
      </w:ins>
    </w:p>
    <w:p w:rsidR="00054EAC" w:rsidRPr="00D0712D" w:rsidRDefault="00054EAC" w:rsidP="00054EAC">
      <w:pPr>
        <w:pStyle w:val="a3"/>
        <w:pBdr>
          <w:bottom w:val="single" w:sz="6" w:space="1" w:color="auto"/>
        </w:pBdr>
        <w:ind w:leftChars="0" w:left="1440"/>
        <w:rPr>
          <w:ins w:id="2463" w:author="rocky" w:date="2015-09-02T17:30:00Z"/>
          <w:sz w:val="18"/>
          <w:szCs w:val="18"/>
        </w:rPr>
      </w:pPr>
      <w:ins w:id="2464" w:author="rocky" w:date="2015-09-02T17:30:00Z">
        <w:r>
          <w:rPr>
            <w:rFonts w:hint="eastAsia"/>
            <w:sz w:val="18"/>
            <w:szCs w:val="18"/>
          </w:rPr>
          <w:t>Data_bytes</w:t>
        </w:r>
        <w:r>
          <w:rPr>
            <w:sz w:val="18"/>
            <w:szCs w:val="18"/>
          </w:rPr>
          <w:t xml:space="preserve"> (cont.)</w:t>
        </w:r>
      </w:ins>
    </w:p>
    <w:p w:rsidR="00054EAC" w:rsidRDefault="00054EAC" w:rsidP="00054EAC">
      <w:pPr>
        <w:rPr>
          <w:ins w:id="2465" w:author="rocky" w:date="2015-09-02T17:30:00Z"/>
          <w:sz w:val="18"/>
          <w:szCs w:val="18"/>
        </w:rPr>
      </w:pPr>
      <w:ins w:id="2466" w:author="rocky" w:date="2015-09-02T17:30:00Z">
        <w:r>
          <w:rPr>
            <w:sz w:val="18"/>
            <w:szCs w:val="18"/>
          </w:rPr>
          <w:tab/>
        </w:r>
        <w:r>
          <w:rPr>
            <w:sz w:val="18"/>
            <w:szCs w:val="18"/>
          </w:rPr>
          <w:tab/>
        </w:r>
        <w:r>
          <w:rPr>
            <w:sz w:val="18"/>
            <w:szCs w:val="18"/>
          </w:rPr>
          <w:tab/>
          <w:t>{ItemID_0, ItemLen_0, ItemData_0}, … ,{ItemID_N-1, ItemLenN-1, ItemData_N-1}</w:t>
        </w:r>
      </w:ins>
    </w:p>
    <w:p w:rsidR="00054EAC" w:rsidRPr="00D0712D" w:rsidRDefault="00054EAC" w:rsidP="00054EAC">
      <w:pPr>
        <w:pStyle w:val="a3"/>
        <w:pBdr>
          <w:bottom w:val="single" w:sz="6" w:space="1" w:color="auto"/>
        </w:pBdr>
        <w:ind w:leftChars="0" w:left="1440"/>
        <w:rPr>
          <w:ins w:id="2467" w:author="rocky" w:date="2015-09-02T17:30:00Z"/>
          <w:sz w:val="18"/>
          <w:szCs w:val="18"/>
        </w:rPr>
      </w:pPr>
      <w:ins w:id="2468" w:author="rocky" w:date="2015-09-02T17:30: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054EAC" w:rsidRPr="004820F6" w:rsidRDefault="00054EAC" w:rsidP="00054EAC">
      <w:pPr>
        <w:pStyle w:val="a3"/>
        <w:ind w:leftChars="0" w:left="1440"/>
        <w:rPr>
          <w:ins w:id="2469" w:author="rocky" w:date="2015-09-02T17:30:00Z"/>
          <w:sz w:val="18"/>
          <w:szCs w:val="18"/>
        </w:rPr>
      </w:pPr>
      <w:ins w:id="2470" w:author="rocky" w:date="2015-09-02T17:30: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Pr>
            <w:rFonts w:hint="eastAsia"/>
            <w:sz w:val="18"/>
            <w:szCs w:val="18"/>
          </w:rPr>
          <w:t>h</w:t>
        </w:r>
        <w:r>
          <w:rPr>
            <w:rFonts w:hint="eastAsia"/>
            <w:sz w:val="18"/>
            <w:szCs w:val="18"/>
          </w:rPr>
          <w:tab/>
          <w:t>08h</w:t>
        </w:r>
        <w:r>
          <w:rPr>
            <w:rFonts w:hint="eastAsia"/>
            <w:sz w:val="18"/>
            <w:szCs w:val="18"/>
          </w:rPr>
          <w:tab/>
        </w:r>
        <w:r>
          <w:rPr>
            <w:sz w:val="18"/>
            <w:szCs w:val="18"/>
          </w:rPr>
          <w:t>1h + M</w:t>
        </w:r>
        <w:r>
          <w:rPr>
            <w:sz w:val="18"/>
            <w:szCs w:val="18"/>
          </w:rPr>
          <w:tab/>
        </w:r>
        <w:r>
          <w:rPr>
            <w:sz w:val="18"/>
            <w:szCs w:val="18"/>
          </w:rPr>
          <w:tab/>
          <w:t xml:space="preserve">Num_of_item, </w:t>
        </w:r>
      </w:ins>
    </w:p>
    <w:p w:rsidR="00054EAC" w:rsidRPr="00D0712D" w:rsidRDefault="00054EAC" w:rsidP="00054EAC">
      <w:pPr>
        <w:pStyle w:val="a3"/>
        <w:pBdr>
          <w:bottom w:val="single" w:sz="6" w:space="1" w:color="auto"/>
        </w:pBdr>
        <w:ind w:leftChars="0" w:left="1440"/>
        <w:rPr>
          <w:ins w:id="2471" w:author="rocky" w:date="2015-09-02T17:30:00Z"/>
          <w:sz w:val="18"/>
          <w:szCs w:val="18"/>
        </w:rPr>
      </w:pPr>
      <w:ins w:id="2472" w:author="rocky" w:date="2015-09-02T17:30:00Z">
        <w:r>
          <w:rPr>
            <w:rFonts w:hint="eastAsia"/>
            <w:sz w:val="18"/>
            <w:szCs w:val="18"/>
          </w:rPr>
          <w:t>Data_bytes</w:t>
        </w:r>
        <w:r>
          <w:rPr>
            <w:sz w:val="18"/>
            <w:szCs w:val="18"/>
          </w:rPr>
          <w:t xml:space="preserve"> (cont.)</w:t>
        </w:r>
      </w:ins>
    </w:p>
    <w:p w:rsidR="00054EAC" w:rsidRDefault="00054EAC" w:rsidP="00054EAC">
      <w:pPr>
        <w:rPr>
          <w:ins w:id="2473" w:author="rocky" w:date="2015-09-02T17:30:00Z"/>
          <w:sz w:val="18"/>
          <w:szCs w:val="18"/>
        </w:rPr>
      </w:pPr>
      <w:ins w:id="2474" w:author="rocky" w:date="2015-09-02T17:30:00Z">
        <w:r>
          <w:rPr>
            <w:sz w:val="18"/>
            <w:szCs w:val="18"/>
          </w:rPr>
          <w:tab/>
        </w:r>
        <w:r>
          <w:rPr>
            <w:sz w:val="18"/>
            <w:szCs w:val="18"/>
          </w:rPr>
          <w:tab/>
        </w:r>
        <w:r>
          <w:rPr>
            <w:sz w:val="18"/>
            <w:szCs w:val="18"/>
          </w:rPr>
          <w:tab/>
          <w:t>{ItemID_0, ItemLen_0, ItemData_0}, … ,{ItemID_N-1, ItemLenN-1, ItemData_N-1}</w:t>
        </w:r>
      </w:ins>
    </w:p>
    <w:p w:rsidR="00054EAC" w:rsidRPr="00364DF9" w:rsidRDefault="00054EAC" w:rsidP="00054EAC">
      <w:pPr>
        <w:pStyle w:val="a3"/>
        <w:ind w:leftChars="0" w:left="1440"/>
        <w:rPr>
          <w:ins w:id="2475" w:author="rocky" w:date="2015-09-02T17:30:00Z"/>
          <w:szCs w:val="24"/>
        </w:rPr>
      </w:pPr>
    </w:p>
    <w:p w:rsidR="00054EAC" w:rsidRPr="00D0712D" w:rsidRDefault="00054EAC" w:rsidP="00054EAC">
      <w:pPr>
        <w:pStyle w:val="a3"/>
        <w:pBdr>
          <w:bottom w:val="single" w:sz="6" w:space="1" w:color="auto"/>
        </w:pBdr>
        <w:ind w:leftChars="0" w:left="1440"/>
        <w:rPr>
          <w:ins w:id="2476" w:author="rocky" w:date="2015-09-02T17:30:00Z"/>
          <w:sz w:val="18"/>
          <w:szCs w:val="18"/>
        </w:rPr>
      </w:pPr>
      <w:ins w:id="2477" w:author="rocky" w:date="2015-09-02T17:30: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054EAC" w:rsidRDefault="00054EAC" w:rsidP="00054EAC">
      <w:pPr>
        <w:pStyle w:val="a3"/>
        <w:ind w:leftChars="0" w:left="1440"/>
        <w:rPr>
          <w:ins w:id="2478" w:author="rocky" w:date="2015-09-02T17:30:00Z"/>
          <w:sz w:val="18"/>
          <w:szCs w:val="18"/>
        </w:rPr>
      </w:pPr>
      <w:ins w:id="2479" w:author="rocky" w:date="2015-09-02T17:30:00Z">
        <w:r>
          <w:rPr>
            <w:rFonts w:hint="eastAsia"/>
            <w:sz w:val="18"/>
            <w:szCs w:val="18"/>
          </w:rPr>
          <w:t>01h if fails</w:t>
        </w:r>
        <w:r>
          <w:rPr>
            <w:rFonts w:hint="eastAsia"/>
            <w:sz w:val="18"/>
            <w:szCs w:val="18"/>
          </w:rPr>
          <w:tab/>
          <w:t>04h</w:t>
        </w:r>
        <w:r>
          <w:rPr>
            <w:rFonts w:hint="eastAsia"/>
            <w:sz w:val="18"/>
            <w:szCs w:val="18"/>
          </w:rPr>
          <w:tab/>
          <w:t>0</w:t>
        </w:r>
        <w:r>
          <w:rPr>
            <w:sz w:val="18"/>
            <w:szCs w:val="18"/>
          </w:rPr>
          <w:t>6</w:t>
        </w:r>
        <w:r>
          <w:rPr>
            <w:rFonts w:hint="eastAsia"/>
            <w:sz w:val="18"/>
            <w:szCs w:val="18"/>
          </w:rPr>
          <w:t>h</w:t>
        </w:r>
        <w:r>
          <w:rPr>
            <w:rFonts w:hint="eastAsia"/>
            <w:sz w:val="18"/>
            <w:szCs w:val="18"/>
          </w:rPr>
          <w:tab/>
          <w:t>N/A</w:t>
        </w:r>
        <w:r>
          <w:rPr>
            <w:rFonts w:hint="eastAsia"/>
            <w:sz w:val="18"/>
            <w:szCs w:val="18"/>
          </w:rPr>
          <w:tab/>
          <w:t xml:space="preserve">    N/A</w:t>
        </w:r>
      </w:ins>
    </w:p>
    <w:p w:rsidR="00054EAC" w:rsidRDefault="00054EAC">
      <w:pPr>
        <w:rPr>
          <w:ins w:id="2480" w:author="rocky" w:date="2016-05-19T16:18:00Z"/>
          <w:sz w:val="18"/>
          <w:szCs w:val="18"/>
        </w:rPr>
        <w:pPrChange w:id="2481" w:author="rocky" w:date="2013-03-10T03:49:00Z">
          <w:pPr>
            <w:pStyle w:val="a3"/>
            <w:ind w:leftChars="0" w:left="1440"/>
          </w:pPr>
        </w:pPrChange>
      </w:pPr>
    </w:p>
    <w:p w:rsidR="00D54E65" w:rsidRDefault="00D54E65" w:rsidP="00D54E65">
      <w:pPr>
        <w:pStyle w:val="a3"/>
        <w:numPr>
          <w:ilvl w:val="2"/>
          <w:numId w:val="19"/>
        </w:numPr>
        <w:ind w:leftChars="0"/>
        <w:rPr>
          <w:ins w:id="2482" w:author="rocky" w:date="2016-05-19T16:18:00Z"/>
          <w:szCs w:val="24"/>
        </w:rPr>
      </w:pPr>
      <w:ins w:id="2483" w:author="rocky" w:date="2016-05-19T16:18:00Z">
        <w:r>
          <w:rPr>
            <w:rFonts w:hint="eastAsia"/>
            <w:szCs w:val="24"/>
          </w:rPr>
          <w:t>ClientFinish</w:t>
        </w:r>
        <w:r>
          <w:rPr>
            <w:szCs w:val="24"/>
          </w:rPr>
          <w:t>WithActCode</w:t>
        </w:r>
        <w:r>
          <w:rPr>
            <w:rFonts w:hint="eastAsia"/>
            <w:szCs w:val="24"/>
          </w:rPr>
          <w:t>:</w:t>
        </w:r>
      </w:ins>
    </w:p>
    <w:p w:rsidR="00D54E65" w:rsidRDefault="00D54E65" w:rsidP="00D54E65">
      <w:pPr>
        <w:pStyle w:val="a3"/>
        <w:ind w:leftChars="0" w:left="1440"/>
        <w:rPr>
          <w:ins w:id="2484" w:author="rocky" w:date="2016-05-19T16:23:00Z"/>
          <w:szCs w:val="24"/>
        </w:rPr>
      </w:pPr>
      <w:ins w:id="2485" w:author="rocky" w:date="2016-05-19T16:18:00Z">
        <w:r>
          <w:rPr>
            <w:rFonts w:hint="eastAsia"/>
            <w:szCs w:val="24"/>
          </w:rPr>
          <w:t>T</w:t>
        </w:r>
        <w:r w:rsidR="00CF5325">
          <w:rPr>
            <w:rFonts w:hint="eastAsia"/>
            <w:szCs w:val="24"/>
          </w:rPr>
          <w:t>he command code byte value is 09</w:t>
        </w:r>
        <w:r>
          <w:rPr>
            <w:rFonts w:hint="eastAsia"/>
            <w:szCs w:val="24"/>
          </w:rPr>
          <w:t>h.</w:t>
        </w:r>
      </w:ins>
    </w:p>
    <w:p w:rsidR="00CF5325" w:rsidRPr="00EA6A15" w:rsidRDefault="00CF5325" w:rsidP="00CF5325">
      <w:pPr>
        <w:pStyle w:val="a3"/>
        <w:ind w:leftChars="0" w:left="1440"/>
        <w:rPr>
          <w:ins w:id="2486" w:author="rocky" w:date="2016-05-19T16:23:00Z"/>
          <w:szCs w:val="24"/>
        </w:rPr>
      </w:pPr>
      <w:ins w:id="2487" w:author="rocky" w:date="2016-05-19T16:23:00Z">
        <w:r>
          <w:rPr>
            <w:szCs w:val="24"/>
          </w:rPr>
          <w:t>The command is available in protocol version 8009 and newer version.</w:t>
        </w:r>
      </w:ins>
    </w:p>
    <w:p w:rsidR="00CF5325" w:rsidRPr="00CF5325" w:rsidRDefault="00CF5325" w:rsidP="00D54E65">
      <w:pPr>
        <w:pStyle w:val="a3"/>
        <w:ind w:leftChars="0" w:left="1440"/>
        <w:rPr>
          <w:ins w:id="2488" w:author="rocky" w:date="2016-05-19T16:18:00Z"/>
          <w:szCs w:val="24"/>
        </w:rPr>
      </w:pPr>
      <w:ins w:id="2489" w:author="rocky" w:date="2016-05-19T16:23:00Z">
        <w:r>
          <w:rPr>
            <w:szCs w:val="24"/>
          </w:rPr>
          <w:t>The command is similar to ClientFinish.</w:t>
        </w:r>
      </w:ins>
    </w:p>
    <w:p w:rsidR="00D54E65" w:rsidRDefault="00D54E65" w:rsidP="00D54E65">
      <w:pPr>
        <w:pStyle w:val="a3"/>
        <w:ind w:leftChars="0" w:left="1440"/>
        <w:rPr>
          <w:ins w:id="2490" w:author="rocky" w:date="2016-05-19T16:18:00Z"/>
          <w:szCs w:val="24"/>
        </w:rPr>
      </w:pPr>
      <w:ins w:id="2491" w:author="rocky" w:date="2016-05-19T16:18:00Z">
        <w:r>
          <w:rPr>
            <w:rFonts w:hint="eastAsia"/>
            <w:szCs w:val="24"/>
          </w:rPr>
          <w:t xml:space="preserve">The to-be-added PHONE </w:t>
        </w:r>
        <w:r>
          <w:rPr>
            <w:szCs w:val="24"/>
          </w:rPr>
          <w:t>issue</w:t>
        </w:r>
        <w:r>
          <w:rPr>
            <w:rFonts w:hint="eastAsia"/>
            <w:szCs w:val="24"/>
          </w:rPr>
          <w:t xml:space="preserve">s the command to notify DEVICE the completion of reading necessary </w:t>
        </w:r>
        <w:r>
          <w:rPr>
            <w:szCs w:val="24"/>
          </w:rPr>
          <w:t>response</w:t>
        </w:r>
        <w:r>
          <w:rPr>
            <w:rFonts w:hint="eastAsia"/>
            <w:szCs w:val="24"/>
          </w:rPr>
          <w:t xml:space="preserve"> data of a former RegisterPRCClient command and the client will be added to the DEVICE.</w:t>
        </w:r>
      </w:ins>
    </w:p>
    <w:p w:rsidR="00D54E65" w:rsidRPr="00D0712D" w:rsidRDefault="00D54E65" w:rsidP="00D54E65">
      <w:pPr>
        <w:pStyle w:val="a3"/>
        <w:pBdr>
          <w:bottom w:val="single" w:sz="6" w:space="1" w:color="auto"/>
        </w:pBdr>
        <w:ind w:leftChars="0" w:left="1440"/>
        <w:rPr>
          <w:ins w:id="2492" w:author="rocky" w:date="2016-05-19T16:18:00Z"/>
          <w:sz w:val="18"/>
          <w:szCs w:val="18"/>
        </w:rPr>
      </w:pPr>
      <w:ins w:id="2493" w:author="rocky" w:date="2016-05-1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D54E65" w:rsidRDefault="00D54E65" w:rsidP="00D54E65">
      <w:pPr>
        <w:pStyle w:val="a3"/>
        <w:ind w:leftChars="0" w:left="1440"/>
        <w:rPr>
          <w:ins w:id="2494" w:author="rocky" w:date="2016-05-19T16:18:00Z"/>
          <w:sz w:val="18"/>
          <w:szCs w:val="18"/>
        </w:rPr>
      </w:pPr>
      <w:ins w:id="2495" w:author="rocky" w:date="2016-05-19T16:18:00Z">
        <w:r>
          <w:rPr>
            <w:rFonts w:hint="eastAsia"/>
            <w:sz w:val="18"/>
            <w:szCs w:val="18"/>
          </w:rPr>
          <w:t>04h</w:t>
        </w:r>
        <w:r>
          <w:rPr>
            <w:rFonts w:hint="eastAsia"/>
            <w:sz w:val="18"/>
            <w:szCs w:val="18"/>
          </w:rPr>
          <w:tab/>
          <w:t>0</w:t>
        </w:r>
        <w:r w:rsidR="00CF5325">
          <w:rPr>
            <w:sz w:val="18"/>
            <w:szCs w:val="18"/>
          </w:rPr>
          <w:t>9</w:t>
        </w:r>
        <w:r w:rsidR="00CF5325">
          <w:rPr>
            <w:rFonts w:hint="eastAsia"/>
            <w:sz w:val="18"/>
            <w:szCs w:val="18"/>
          </w:rPr>
          <w:t>h</w:t>
        </w:r>
        <w:r w:rsidR="00CF5325">
          <w:rPr>
            <w:rFonts w:hint="eastAsia"/>
            <w:sz w:val="18"/>
            <w:szCs w:val="18"/>
          </w:rPr>
          <w:tab/>
          <w:t>1</w:t>
        </w:r>
        <w:r w:rsidR="00CF5325">
          <w:rPr>
            <w:rFonts w:hint="eastAsia"/>
            <w:sz w:val="18"/>
            <w:szCs w:val="18"/>
          </w:rPr>
          <w:tab/>
        </w:r>
        <w:r w:rsidR="00CF5325">
          <w:rPr>
            <w:rFonts w:hint="eastAsia"/>
            <w:sz w:val="18"/>
            <w:szCs w:val="18"/>
          </w:rPr>
          <w:tab/>
        </w:r>
        <w:r w:rsidR="00CF5325">
          <w:rPr>
            <w:rFonts w:hint="eastAsia"/>
            <w:sz w:val="18"/>
            <w:szCs w:val="18"/>
          </w:rPr>
          <w:tab/>
        </w:r>
        <w:r w:rsidR="00CF5325">
          <w:rPr>
            <w:rFonts w:hint="eastAsia"/>
            <w:sz w:val="18"/>
            <w:szCs w:val="18"/>
          </w:rPr>
          <w:tab/>
        </w:r>
        <w:r w:rsidR="00CF5325">
          <w:rPr>
            <w:rFonts w:hint="eastAsia"/>
            <w:sz w:val="18"/>
            <w:szCs w:val="18"/>
          </w:rPr>
          <w:tab/>
          <w:t>ActCode</w:t>
        </w:r>
      </w:ins>
    </w:p>
    <w:p w:rsidR="00D54E65" w:rsidRDefault="00D54E65" w:rsidP="00D54E65">
      <w:pPr>
        <w:pStyle w:val="a3"/>
        <w:ind w:leftChars="0" w:left="1440"/>
        <w:rPr>
          <w:ins w:id="2496" w:author="rocky" w:date="2016-05-19T16:18:00Z"/>
          <w:szCs w:val="24"/>
        </w:rPr>
      </w:pPr>
      <w:ins w:id="2497" w:author="rocky" w:date="2016-05-19T16:18: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D54E65" w:rsidRPr="00D0712D" w:rsidRDefault="00D54E65" w:rsidP="00D54E65">
      <w:pPr>
        <w:pStyle w:val="a3"/>
        <w:pBdr>
          <w:bottom w:val="single" w:sz="6" w:space="1" w:color="auto"/>
        </w:pBdr>
        <w:ind w:leftChars="0" w:left="1440"/>
        <w:rPr>
          <w:ins w:id="2498" w:author="rocky" w:date="2016-05-19T16:18:00Z"/>
          <w:sz w:val="18"/>
          <w:szCs w:val="18"/>
        </w:rPr>
      </w:pPr>
      <w:ins w:id="2499"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500" w:author="rocky" w:date="2016-05-19T16:18:00Z"/>
          <w:sz w:val="18"/>
          <w:szCs w:val="18"/>
        </w:rPr>
      </w:pPr>
      <w:ins w:id="2501" w:author="rocky" w:date="2016-05-19T16:18: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sidR="00CF5325">
          <w:rPr>
            <w:rFonts w:hint="eastAsia"/>
            <w:sz w:val="18"/>
            <w:szCs w:val="18"/>
          </w:rPr>
          <w:t>04h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502" w:author="rocky" w:date="2016-05-19T16:18:00Z"/>
          <w:sz w:val="18"/>
          <w:szCs w:val="18"/>
        </w:rPr>
      </w:pPr>
      <w:ins w:id="2503" w:author="rocky" w:date="2016-05-19T16:18:00Z">
        <w:r>
          <w:rPr>
            <w:rFonts w:hint="eastAsia"/>
            <w:sz w:val="18"/>
            <w:szCs w:val="18"/>
          </w:rPr>
          <w:t>Data_bytes</w:t>
        </w:r>
      </w:ins>
    </w:p>
    <w:p w:rsidR="00D54E65" w:rsidRDefault="00D54E65" w:rsidP="00D54E65">
      <w:pPr>
        <w:rPr>
          <w:ins w:id="2504" w:author="rocky" w:date="2016-05-19T16:18:00Z"/>
          <w:sz w:val="18"/>
          <w:szCs w:val="18"/>
        </w:rPr>
      </w:pPr>
      <w:ins w:id="2505" w:author="rocky" w:date="2016-05-19T16:18: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506" w:author="rocky" w:date="2016-05-19T16:18:00Z"/>
          <w:sz w:val="18"/>
          <w:szCs w:val="18"/>
        </w:rPr>
      </w:pPr>
      <w:ins w:id="2507"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508" w:author="rocky" w:date="2016-05-19T16:18:00Z"/>
          <w:sz w:val="18"/>
          <w:szCs w:val="18"/>
        </w:rPr>
      </w:pPr>
      <w:ins w:id="2509" w:author="rocky" w:date="2016-05-19T16:18: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510" w:author="rocky" w:date="2016-05-19T16:18:00Z"/>
          <w:sz w:val="18"/>
          <w:szCs w:val="18"/>
        </w:rPr>
      </w:pPr>
      <w:ins w:id="2511" w:author="rocky" w:date="2016-05-19T16:18:00Z">
        <w:r>
          <w:rPr>
            <w:rFonts w:hint="eastAsia"/>
            <w:sz w:val="18"/>
            <w:szCs w:val="18"/>
          </w:rPr>
          <w:t>Data_bytes</w:t>
        </w:r>
        <w:r>
          <w:rPr>
            <w:sz w:val="18"/>
            <w:szCs w:val="18"/>
          </w:rPr>
          <w:t xml:space="preserve"> (cont.)</w:t>
        </w:r>
      </w:ins>
    </w:p>
    <w:p w:rsidR="00D54E65" w:rsidRDefault="00D54E65" w:rsidP="00D54E65">
      <w:pPr>
        <w:rPr>
          <w:ins w:id="2512" w:author="rocky" w:date="2016-05-19T16:18:00Z"/>
          <w:sz w:val="18"/>
          <w:szCs w:val="18"/>
        </w:rPr>
      </w:pPr>
      <w:ins w:id="2513" w:author="rocky" w:date="2016-05-19T16:18: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514" w:author="rocky" w:date="2016-05-19T16:18:00Z"/>
          <w:sz w:val="18"/>
          <w:szCs w:val="18"/>
        </w:rPr>
      </w:pPr>
      <w:ins w:id="2515" w:author="rocky" w:date="2016-05-19T16:1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516" w:author="rocky" w:date="2016-05-19T16:18:00Z"/>
          <w:sz w:val="18"/>
          <w:szCs w:val="18"/>
        </w:rPr>
      </w:pPr>
      <w:ins w:id="2517" w:author="rocky" w:date="2016-05-19T16:18: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09</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518" w:author="rocky" w:date="2016-05-19T16:18:00Z"/>
          <w:sz w:val="18"/>
          <w:szCs w:val="18"/>
        </w:rPr>
      </w:pPr>
      <w:ins w:id="2519" w:author="rocky" w:date="2016-05-19T16:18:00Z">
        <w:r>
          <w:rPr>
            <w:rFonts w:hint="eastAsia"/>
            <w:sz w:val="18"/>
            <w:szCs w:val="18"/>
          </w:rPr>
          <w:t>Data_bytes</w:t>
        </w:r>
        <w:r>
          <w:rPr>
            <w:sz w:val="18"/>
            <w:szCs w:val="18"/>
          </w:rPr>
          <w:t xml:space="preserve"> (cont.)</w:t>
        </w:r>
      </w:ins>
    </w:p>
    <w:p w:rsidR="00D54E65" w:rsidRDefault="00D54E65" w:rsidP="00D54E65">
      <w:pPr>
        <w:rPr>
          <w:ins w:id="2520" w:author="rocky" w:date="2016-05-19T16:18:00Z"/>
          <w:sz w:val="18"/>
          <w:szCs w:val="18"/>
        </w:rPr>
      </w:pPr>
      <w:ins w:id="2521" w:author="rocky" w:date="2016-05-19T16:18:00Z">
        <w:r>
          <w:rPr>
            <w:sz w:val="18"/>
            <w:szCs w:val="18"/>
          </w:rPr>
          <w:tab/>
        </w:r>
        <w:r>
          <w:rPr>
            <w:sz w:val="18"/>
            <w:szCs w:val="18"/>
          </w:rPr>
          <w:tab/>
        </w:r>
        <w:r>
          <w:rPr>
            <w:sz w:val="18"/>
            <w:szCs w:val="18"/>
          </w:rPr>
          <w:tab/>
          <w:t>{ItemID_0, ItemLen_0, ItemData_0}, … ,{ItemID_N-1, ItemLenN-1, ItemData_N-1}</w:t>
        </w:r>
      </w:ins>
    </w:p>
    <w:p w:rsidR="00D54E65" w:rsidRDefault="00D54E65" w:rsidP="00D54E65">
      <w:pPr>
        <w:rPr>
          <w:ins w:id="2522" w:author="rocky" w:date="2016-05-19T16:18:00Z"/>
          <w:sz w:val="18"/>
          <w:szCs w:val="18"/>
        </w:rPr>
      </w:pPr>
    </w:p>
    <w:p w:rsidR="00D54E65" w:rsidRPr="00D0712D" w:rsidRDefault="00D54E65" w:rsidP="00D54E65">
      <w:pPr>
        <w:pStyle w:val="a3"/>
        <w:pBdr>
          <w:bottom w:val="single" w:sz="6" w:space="1" w:color="auto"/>
        </w:pBdr>
        <w:ind w:leftChars="0" w:left="1440"/>
        <w:rPr>
          <w:ins w:id="2523" w:author="rocky" w:date="2016-05-19T16:18:00Z"/>
          <w:sz w:val="18"/>
          <w:szCs w:val="18"/>
        </w:rPr>
      </w:pPr>
      <w:ins w:id="2524" w:author="rocky" w:date="2016-05-19T16:18: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525" w:author="rocky" w:date="2016-05-19T16:18:00Z"/>
          <w:sz w:val="18"/>
          <w:szCs w:val="18"/>
        </w:rPr>
      </w:pPr>
      <w:ins w:id="2526" w:author="rocky" w:date="2016-05-19T16:18:00Z">
        <w:r>
          <w:rPr>
            <w:rFonts w:hint="eastAsia"/>
            <w:sz w:val="18"/>
            <w:szCs w:val="18"/>
          </w:rPr>
          <w:t>01h if fails</w:t>
        </w:r>
        <w:r>
          <w:rPr>
            <w:rFonts w:hint="eastAsia"/>
            <w:sz w:val="18"/>
            <w:szCs w:val="18"/>
          </w:rPr>
          <w:tab/>
        </w:r>
        <w:r>
          <w:rPr>
            <w:rFonts w:hint="eastAsia"/>
            <w:sz w:val="18"/>
            <w:szCs w:val="18"/>
          </w:rPr>
          <w:tab/>
          <w:t>04h</w:t>
        </w:r>
        <w:r>
          <w:rPr>
            <w:rFonts w:hint="eastAsia"/>
            <w:sz w:val="18"/>
            <w:szCs w:val="18"/>
          </w:rPr>
          <w:tab/>
          <w:t>0</w:t>
        </w:r>
        <w:r w:rsidR="00CF5325">
          <w:rPr>
            <w:sz w:val="18"/>
            <w:szCs w:val="18"/>
          </w:rPr>
          <w:t>9</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D54E65" w:rsidRDefault="00D54E65">
      <w:pPr>
        <w:rPr>
          <w:ins w:id="2527" w:author="rocky" w:date="2016-05-19T16:18:00Z"/>
          <w:sz w:val="18"/>
          <w:szCs w:val="18"/>
        </w:rPr>
        <w:pPrChange w:id="2528" w:author="rocky" w:date="2013-03-10T03:49:00Z">
          <w:pPr>
            <w:pStyle w:val="a3"/>
            <w:ind w:leftChars="0" w:left="1440"/>
          </w:pPr>
        </w:pPrChange>
      </w:pPr>
    </w:p>
    <w:p w:rsidR="00D54E65" w:rsidRDefault="00D54E65">
      <w:pPr>
        <w:rPr>
          <w:ins w:id="2529" w:author="rocky" w:date="2016-05-19T16:19:00Z"/>
          <w:sz w:val="18"/>
          <w:szCs w:val="18"/>
        </w:rPr>
        <w:pPrChange w:id="2530" w:author="rocky" w:date="2013-03-10T03:49:00Z">
          <w:pPr>
            <w:pStyle w:val="a3"/>
            <w:ind w:leftChars="0" w:left="1440"/>
          </w:pPr>
        </w:pPrChange>
      </w:pPr>
    </w:p>
    <w:p w:rsidR="00D54E65" w:rsidRPr="00D54E65" w:rsidRDefault="00D54E65">
      <w:pPr>
        <w:rPr>
          <w:ins w:id="2531" w:author="rocky" w:date="2016-05-19T16:17:00Z"/>
          <w:sz w:val="18"/>
          <w:szCs w:val="18"/>
        </w:rPr>
        <w:pPrChange w:id="2532" w:author="rocky" w:date="2013-03-10T03:49:00Z">
          <w:pPr>
            <w:pStyle w:val="a3"/>
            <w:ind w:leftChars="0" w:left="1440"/>
          </w:pPr>
        </w:pPrChange>
      </w:pPr>
    </w:p>
    <w:p w:rsidR="00D54E65" w:rsidRDefault="00D54E65" w:rsidP="00D54E65">
      <w:pPr>
        <w:pStyle w:val="a3"/>
        <w:numPr>
          <w:ilvl w:val="2"/>
          <w:numId w:val="19"/>
        </w:numPr>
        <w:ind w:leftChars="0"/>
        <w:rPr>
          <w:ins w:id="2533" w:author="rocky" w:date="2016-05-19T16:17:00Z"/>
          <w:szCs w:val="24"/>
        </w:rPr>
      </w:pPr>
      <w:ins w:id="2534" w:author="rocky" w:date="2016-05-19T16:17:00Z">
        <w:r>
          <w:rPr>
            <w:rFonts w:hint="eastAsia"/>
            <w:szCs w:val="24"/>
          </w:rPr>
          <w:t>UpdateAccessRight</w:t>
        </w:r>
        <w:r>
          <w:rPr>
            <w:szCs w:val="24"/>
          </w:rPr>
          <w:t>WithActCode</w:t>
        </w:r>
        <w:r>
          <w:rPr>
            <w:rFonts w:hint="eastAsia"/>
            <w:szCs w:val="24"/>
          </w:rPr>
          <w:t>:</w:t>
        </w:r>
      </w:ins>
    </w:p>
    <w:p w:rsidR="00D54E65" w:rsidRDefault="00D54E65" w:rsidP="00D54E65">
      <w:pPr>
        <w:pStyle w:val="a3"/>
        <w:ind w:leftChars="0" w:left="1440"/>
        <w:rPr>
          <w:ins w:id="2535" w:author="rocky" w:date="2016-05-19T16:22:00Z"/>
          <w:szCs w:val="24"/>
        </w:rPr>
      </w:pPr>
      <w:ins w:id="2536" w:author="rocky" w:date="2016-05-19T16:17:00Z">
        <w:r>
          <w:rPr>
            <w:rFonts w:hint="eastAsia"/>
            <w:szCs w:val="24"/>
          </w:rPr>
          <w:t>T</w:t>
        </w:r>
        <w:r w:rsidR="00CF5325">
          <w:rPr>
            <w:rFonts w:hint="eastAsia"/>
            <w:szCs w:val="24"/>
          </w:rPr>
          <w:t>he command code byte value is 0A</w:t>
        </w:r>
        <w:r>
          <w:rPr>
            <w:rFonts w:hint="eastAsia"/>
            <w:szCs w:val="24"/>
          </w:rPr>
          <w:t>h.</w:t>
        </w:r>
      </w:ins>
    </w:p>
    <w:p w:rsidR="00CF5325" w:rsidRPr="00CF5325" w:rsidRDefault="00CF5325">
      <w:pPr>
        <w:pStyle w:val="a3"/>
        <w:ind w:leftChars="0" w:left="1440"/>
        <w:rPr>
          <w:ins w:id="2537" w:author="rocky" w:date="2016-05-19T16:17:00Z"/>
          <w:szCs w:val="24"/>
        </w:rPr>
      </w:pPr>
      <w:ins w:id="2538" w:author="rocky" w:date="2016-05-19T16:22:00Z">
        <w:r>
          <w:rPr>
            <w:szCs w:val="24"/>
          </w:rPr>
          <w:t>The command is available in protocol version 8009</w:t>
        </w:r>
      </w:ins>
      <w:ins w:id="2539" w:author="rocky" w:date="2016-05-19T16:23:00Z">
        <w:r>
          <w:rPr>
            <w:szCs w:val="24"/>
          </w:rPr>
          <w:t xml:space="preserve"> and newer version</w:t>
        </w:r>
      </w:ins>
      <w:ins w:id="2540" w:author="rocky" w:date="2016-05-19T16:22:00Z">
        <w:r>
          <w:rPr>
            <w:szCs w:val="24"/>
          </w:rPr>
          <w:t>.</w:t>
        </w:r>
      </w:ins>
    </w:p>
    <w:p w:rsidR="00D54E65" w:rsidRDefault="00D54E65" w:rsidP="00D54E65">
      <w:pPr>
        <w:pStyle w:val="a3"/>
        <w:ind w:leftChars="0" w:left="1440"/>
        <w:rPr>
          <w:ins w:id="2541" w:author="rocky" w:date="2016-05-19T16:17:00Z"/>
          <w:szCs w:val="24"/>
        </w:rPr>
      </w:pPr>
      <w:ins w:id="2542" w:author="rocky" w:date="2016-05-19T16:17:00Z">
        <w:r>
          <w:rPr>
            <w:szCs w:val="24"/>
          </w:rPr>
          <w:t>The command is similar to UpdateAccessRight.</w:t>
        </w:r>
      </w:ins>
    </w:p>
    <w:p w:rsidR="00D54E65" w:rsidRDefault="00D54E65" w:rsidP="00D54E65">
      <w:pPr>
        <w:pStyle w:val="a3"/>
        <w:ind w:leftChars="0" w:left="1440"/>
        <w:rPr>
          <w:ins w:id="2543" w:author="rocky" w:date="2016-05-19T16:17:00Z"/>
          <w:szCs w:val="24"/>
        </w:rPr>
      </w:pPr>
      <w:ins w:id="2544" w:author="rocky" w:date="2016-05-19T16:17: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10h-byte Response1 and the 30h-byte encrypted data, which is composed of 4-byte sequence_number + multiple-byte access right + 16-byte recipient’s FID + 2-byte CRC (input are sequence_number + access-right + recipient’s FID) + multiple-byte zero-padding.</w:t>
        </w:r>
      </w:ins>
    </w:p>
    <w:p w:rsidR="00D54E65" w:rsidRDefault="00D54E65" w:rsidP="00D54E65">
      <w:pPr>
        <w:pStyle w:val="a3"/>
        <w:ind w:leftChars="0" w:left="1440"/>
        <w:rPr>
          <w:ins w:id="2545" w:author="rocky" w:date="2016-05-19T16:17:00Z"/>
          <w:szCs w:val="24"/>
        </w:rPr>
      </w:pPr>
      <w:ins w:id="2546" w:author="rocky" w:date="2016-05-19T16:17:00Z">
        <w:r>
          <w:rPr>
            <w:szCs w:val="24"/>
          </w:rPr>
          <w:t>Format of Access_Right field in encrypted data:</w:t>
        </w:r>
      </w:ins>
    </w:p>
    <w:p w:rsidR="00D54E65" w:rsidRDefault="00D54E65" w:rsidP="00D54E65">
      <w:pPr>
        <w:pStyle w:val="a3"/>
        <w:ind w:leftChars="0" w:left="1440"/>
        <w:rPr>
          <w:ins w:id="2547" w:author="rocky" w:date="2016-05-19T16:17:00Z"/>
          <w:szCs w:val="24"/>
        </w:rPr>
      </w:pPr>
      <w:ins w:id="2548" w:author="rocky" w:date="2016-05-19T16:17:00Z">
        <w:r>
          <w:rPr>
            <w:szCs w:val="24"/>
          </w:rPr>
          <w:t>In 8006, the Access_Right field is 16-byte v1 access right</w:t>
        </w:r>
      </w:ins>
    </w:p>
    <w:p w:rsidR="00D54E65" w:rsidRDefault="00D54E65" w:rsidP="00D54E65">
      <w:pPr>
        <w:pStyle w:val="a3"/>
        <w:ind w:leftChars="0" w:left="1440"/>
        <w:rPr>
          <w:ins w:id="2549" w:author="rocky" w:date="2016-05-19T16:17:00Z"/>
          <w:szCs w:val="24"/>
        </w:rPr>
      </w:pPr>
      <w:ins w:id="2550" w:author="rocky" w:date="2016-05-19T16:17:00Z">
        <w:r>
          <w:rPr>
            <w:szCs w:val="24"/>
          </w:rPr>
          <w:t xml:space="preserve">In 8007, the Access_Right field is </w:t>
        </w:r>
      </w:ins>
    </w:p>
    <w:p w:rsidR="00D54E65" w:rsidRDefault="00D54E65" w:rsidP="00D54E65">
      <w:pPr>
        <w:pStyle w:val="a3"/>
        <w:ind w:leftChars="0" w:left="1440"/>
        <w:rPr>
          <w:ins w:id="2551" w:author="rocky" w:date="2016-05-19T16:17:00Z"/>
          <w:szCs w:val="24"/>
        </w:rPr>
      </w:pPr>
      <w:ins w:id="2552" w:author="rocky" w:date="2016-05-19T16:17:00Z">
        <w:r>
          <w:rPr>
            <w:szCs w:val="24"/>
          </w:rPr>
          <w:t>{1st_ctrl_mask, 1st_ctrl_byte, 2nd_ctrl_mask, 2nd_ctrl_byte, AR_portion}</w:t>
        </w:r>
      </w:ins>
    </w:p>
    <w:p w:rsidR="00D54E65" w:rsidRPr="007D5707" w:rsidRDefault="00D54E65" w:rsidP="00D54E65">
      <w:pPr>
        <w:pStyle w:val="a3"/>
        <w:ind w:leftChars="0" w:left="1440"/>
        <w:rPr>
          <w:ins w:id="2553" w:author="rocky" w:date="2016-05-19T16:17:00Z"/>
          <w:szCs w:val="24"/>
        </w:rPr>
      </w:pPr>
      <w:ins w:id="2554" w:author="rocky" w:date="2016-05-19T16:17:00Z">
        <w:r>
          <w:rPr>
            <w:szCs w:val="24"/>
          </w:rPr>
          <w:t>Note that only some bits of the ctrl byte can be set such as OT of 1st_ctrl_byte and TECH_USER of 2nd_ctrl_byte.</w:t>
        </w:r>
      </w:ins>
    </w:p>
    <w:p w:rsidR="00D54E65" w:rsidRPr="007D5707" w:rsidRDefault="00D54E65" w:rsidP="00D54E65">
      <w:pPr>
        <w:pStyle w:val="a3"/>
        <w:ind w:leftChars="0" w:left="1440"/>
        <w:rPr>
          <w:ins w:id="2555" w:author="rocky" w:date="2016-05-19T16:17:00Z"/>
          <w:szCs w:val="24"/>
        </w:rPr>
      </w:pPr>
      <w:ins w:id="2556" w:author="rocky" w:date="2016-05-19T16:17:00Z">
        <w:r w:rsidRPr="007D5707">
          <w:rPr>
            <w:szCs w:val="24"/>
          </w:rPr>
          <w:t>AR portion:</w:t>
        </w:r>
      </w:ins>
    </w:p>
    <w:p w:rsidR="00D54E65" w:rsidRPr="004F2466" w:rsidRDefault="00D54E65" w:rsidP="00D54E65">
      <w:pPr>
        <w:pStyle w:val="a3"/>
        <w:ind w:leftChars="0" w:left="1440"/>
        <w:rPr>
          <w:ins w:id="2557" w:author="rocky" w:date="2016-05-19T16:17:00Z"/>
          <w:sz w:val="18"/>
          <w:szCs w:val="18"/>
        </w:rPr>
      </w:pPr>
      <w:ins w:id="2558" w:author="rocky" w:date="2016-05-19T16:17:00Z">
        <w:r>
          <w:rPr>
            <w:sz w:val="18"/>
            <w:szCs w:val="18"/>
          </w:rPr>
          <w:t>{AR_version</w:t>
        </w:r>
        <w:r w:rsidRPr="009A0C2C">
          <w:rPr>
            <w:sz w:val="18"/>
            <w:szCs w:val="18"/>
          </w:rPr>
          <w:t>, AR</w:t>
        </w:r>
        <w:r>
          <w:rPr>
            <w:sz w:val="18"/>
            <w:szCs w:val="18"/>
          </w:rPr>
          <w:t>_len, AR_data, AR_TS}</w:t>
        </w:r>
      </w:ins>
    </w:p>
    <w:p w:rsidR="00D54E65" w:rsidRPr="00AE06D8" w:rsidRDefault="00D54E65" w:rsidP="00D54E65">
      <w:pPr>
        <w:pStyle w:val="a3"/>
        <w:ind w:leftChars="0" w:left="1440"/>
        <w:rPr>
          <w:ins w:id="2559" w:author="rocky" w:date="2016-05-19T16:17:00Z"/>
          <w:sz w:val="18"/>
          <w:szCs w:val="18"/>
        </w:rPr>
      </w:pPr>
      <w:ins w:id="2560" w:author="rocky" w:date="2016-05-19T16:17:00Z">
        <w:r>
          <w:rPr>
            <w:sz w:val="18"/>
            <w:szCs w:val="18"/>
          </w:rPr>
          <w:t xml:space="preserve">AR_version is 1 </w:t>
        </w:r>
        <w:r w:rsidRPr="00AE06D8">
          <w:rPr>
            <w:sz w:val="18"/>
            <w:szCs w:val="18"/>
          </w:rPr>
          <w:t xml:space="preserve">byte. </w:t>
        </w:r>
      </w:ins>
    </w:p>
    <w:p w:rsidR="00D54E65" w:rsidRPr="00AE06D8" w:rsidRDefault="00D54E65" w:rsidP="00D54E65">
      <w:pPr>
        <w:pStyle w:val="a3"/>
        <w:ind w:leftChars="0" w:left="1440"/>
        <w:rPr>
          <w:ins w:id="2561" w:author="rocky" w:date="2016-05-19T16:17:00Z"/>
          <w:sz w:val="18"/>
          <w:szCs w:val="18"/>
        </w:rPr>
      </w:pPr>
      <w:ins w:id="2562" w:author="rocky" w:date="2016-05-19T16:17:00Z">
        <w:r>
          <w:rPr>
            <w:sz w:val="18"/>
            <w:szCs w:val="18"/>
          </w:rPr>
          <w:t xml:space="preserve">AR_len is 1 </w:t>
        </w:r>
        <w:r w:rsidRPr="00AE06D8">
          <w:rPr>
            <w:sz w:val="18"/>
            <w:szCs w:val="18"/>
          </w:rPr>
          <w:t xml:space="preserve">byte. </w:t>
        </w:r>
      </w:ins>
    </w:p>
    <w:p w:rsidR="00D54E65" w:rsidRDefault="00D54E65" w:rsidP="00D54E65">
      <w:pPr>
        <w:pStyle w:val="a3"/>
        <w:ind w:leftChars="0" w:left="1440"/>
        <w:rPr>
          <w:ins w:id="2563" w:author="rocky" w:date="2016-05-19T16:17:00Z"/>
          <w:sz w:val="18"/>
          <w:szCs w:val="18"/>
        </w:rPr>
      </w:pPr>
      <w:ins w:id="2564" w:author="rocky" w:date="2016-05-19T16:17:00Z">
        <w:r w:rsidRPr="00AE06D8">
          <w:rPr>
            <w:sz w:val="18"/>
            <w:szCs w:val="18"/>
          </w:rPr>
          <w:t>AR_data is multiple bytes.</w:t>
        </w:r>
      </w:ins>
    </w:p>
    <w:p w:rsidR="00D54E65" w:rsidRDefault="00D54E65" w:rsidP="00D54E65">
      <w:pPr>
        <w:pStyle w:val="a3"/>
        <w:ind w:leftChars="0" w:left="1440"/>
        <w:rPr>
          <w:ins w:id="2565" w:author="rocky" w:date="2016-05-19T16:17:00Z"/>
          <w:sz w:val="18"/>
          <w:szCs w:val="18"/>
        </w:rPr>
      </w:pPr>
      <w:ins w:id="2566" w:author="rocky" w:date="2016-05-19T16:17:00Z">
        <w:r>
          <w:rPr>
            <w:sz w:val="18"/>
            <w:szCs w:val="18"/>
          </w:rPr>
          <w:t>AR_TS is 4 bytes.</w:t>
        </w:r>
      </w:ins>
    </w:p>
    <w:p w:rsidR="00D54E65" w:rsidRDefault="00D54E65" w:rsidP="00D54E65">
      <w:pPr>
        <w:pStyle w:val="a3"/>
        <w:ind w:leftChars="0" w:left="1440"/>
        <w:rPr>
          <w:ins w:id="2567" w:author="rocky" w:date="2016-05-19T16:17:00Z"/>
          <w:sz w:val="18"/>
          <w:szCs w:val="18"/>
        </w:rPr>
      </w:pPr>
    </w:p>
    <w:p w:rsidR="00D54E65" w:rsidRPr="00EA6A15" w:rsidRDefault="00D54E65" w:rsidP="00D54E65">
      <w:pPr>
        <w:rPr>
          <w:ins w:id="2568" w:author="rocky" w:date="2016-05-19T16:17:00Z"/>
          <w:sz w:val="18"/>
          <w:szCs w:val="18"/>
        </w:rPr>
      </w:pPr>
    </w:p>
    <w:p w:rsidR="00D54E65" w:rsidRPr="005B0FAE" w:rsidRDefault="00D54E65" w:rsidP="00D54E65">
      <w:pPr>
        <w:pStyle w:val="a3"/>
        <w:ind w:leftChars="0" w:left="1440"/>
        <w:rPr>
          <w:ins w:id="2569" w:author="rocky" w:date="2016-05-19T16:17:00Z"/>
          <w:szCs w:val="24"/>
        </w:rPr>
      </w:pPr>
    </w:p>
    <w:p w:rsidR="00D54E65" w:rsidRPr="00D0712D" w:rsidRDefault="00D54E65" w:rsidP="00D54E65">
      <w:pPr>
        <w:pStyle w:val="a3"/>
        <w:pBdr>
          <w:bottom w:val="single" w:sz="6" w:space="1" w:color="auto"/>
        </w:pBdr>
        <w:ind w:leftChars="0" w:left="1440"/>
        <w:rPr>
          <w:ins w:id="2570" w:author="rocky" w:date="2016-05-19T16:17:00Z"/>
          <w:sz w:val="18"/>
          <w:szCs w:val="18"/>
        </w:rPr>
      </w:pPr>
      <w:ins w:id="2571" w:author="rocky" w:date="2016-05-19T16:1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572" w:author="rocky" w:date="2016-05-19T16:17:00Z"/>
          <w:sz w:val="18"/>
          <w:szCs w:val="18"/>
        </w:rPr>
      </w:pPr>
      <w:ins w:id="2573" w:author="rocky" w:date="2016-05-19T16:17:00Z">
        <w:r>
          <w:rPr>
            <w:rFonts w:hint="eastAsia"/>
            <w:sz w:val="18"/>
            <w:szCs w:val="18"/>
          </w:rPr>
          <w:t>04h</w:t>
        </w:r>
        <w:r>
          <w:rPr>
            <w:rFonts w:hint="eastAsia"/>
            <w:sz w:val="18"/>
            <w:szCs w:val="18"/>
          </w:rPr>
          <w:tab/>
          <w:t>0</w:t>
        </w:r>
        <w:r w:rsidR="00CF5325">
          <w:rPr>
            <w:sz w:val="18"/>
            <w:szCs w:val="18"/>
          </w:rPr>
          <w:t>A</w:t>
        </w:r>
        <w:r>
          <w:rPr>
            <w:rFonts w:hint="eastAsia"/>
            <w:sz w:val="18"/>
            <w:szCs w:val="18"/>
          </w:rPr>
          <w:t>h</w:t>
        </w:r>
        <w:r>
          <w:rPr>
            <w:rFonts w:hint="eastAsia"/>
            <w:sz w:val="18"/>
            <w:szCs w:val="18"/>
          </w:rPr>
          <w:tab/>
        </w:r>
        <w:r>
          <w:rPr>
            <w:sz w:val="18"/>
            <w:szCs w:val="18"/>
          </w:rPr>
          <w:t>41</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D54E65" w:rsidRPr="00D0712D" w:rsidRDefault="00D54E65" w:rsidP="00D54E65">
      <w:pPr>
        <w:pStyle w:val="a3"/>
        <w:pBdr>
          <w:bottom w:val="single" w:sz="6" w:space="1" w:color="auto"/>
        </w:pBdr>
        <w:ind w:leftChars="0" w:left="1440"/>
        <w:rPr>
          <w:ins w:id="2574" w:author="rocky" w:date="2016-05-19T16:17:00Z"/>
          <w:sz w:val="18"/>
          <w:szCs w:val="18"/>
        </w:rPr>
      </w:pPr>
      <w:ins w:id="2575" w:author="rocky" w:date="2016-05-19T16:17:00Z">
        <w:r>
          <w:rPr>
            <w:rFonts w:hint="eastAsia"/>
            <w:sz w:val="18"/>
            <w:szCs w:val="18"/>
          </w:rPr>
          <w:t>Data_bytes</w:t>
        </w:r>
        <w:r>
          <w:rPr>
            <w:sz w:val="18"/>
            <w:szCs w:val="18"/>
          </w:rPr>
          <w:t xml:space="preserve"> (cont.)</w:t>
        </w:r>
      </w:ins>
    </w:p>
    <w:p w:rsidR="00D54E65" w:rsidRPr="00EA6A15" w:rsidRDefault="00D54E65" w:rsidP="00D54E65">
      <w:pPr>
        <w:pStyle w:val="a3"/>
        <w:ind w:leftChars="0" w:left="1440"/>
        <w:rPr>
          <w:ins w:id="2576" w:author="rocky" w:date="2016-05-19T16:17:00Z"/>
          <w:sz w:val="18"/>
          <w:szCs w:val="18"/>
        </w:rPr>
      </w:pPr>
      <w:ins w:id="2577" w:author="rocky" w:date="2016-05-19T16:17:00Z">
        <w:r>
          <w:rPr>
            <w:sz w:val="18"/>
            <w:szCs w:val="18"/>
          </w:rPr>
          <w:t>{S</w:t>
        </w:r>
        <w:r w:rsidRPr="00EA6A15">
          <w:rPr>
            <w:sz w:val="18"/>
            <w:szCs w:val="18"/>
          </w:rPr>
          <w:t>equence_number</w:t>
        </w:r>
        <w:r>
          <w:rPr>
            <w:sz w:val="18"/>
            <w:szCs w:val="18"/>
          </w:rPr>
          <w:t xml:space="preserve">, 1st_mask, 1st_byte, 2nd_mask, 2nd_byte, AR_Portion, recipient’s FID, CRC, padding}, </w:t>
        </w:r>
        <w:r w:rsidRPr="00EA6A15">
          <w:rPr>
            <w:sz w:val="18"/>
            <w:szCs w:val="18"/>
          </w:rPr>
          <w:t xml:space="preserve">key = Admin_DID-FID-Key) </w:t>
        </w:r>
      </w:ins>
      <w:ins w:id="2578" w:author="rocky" w:date="2016-05-19T16:32:00Z">
        <w:r w:rsidR="002C10B9">
          <w:rPr>
            <w:sz w:val="18"/>
            <w:szCs w:val="18"/>
          </w:rPr>
          <w:t>, ActCode</w:t>
        </w:r>
      </w:ins>
    </w:p>
    <w:p w:rsidR="00D54E65" w:rsidRDefault="00D54E65" w:rsidP="00D54E65">
      <w:pPr>
        <w:pStyle w:val="a3"/>
        <w:ind w:leftChars="0" w:left="1440"/>
        <w:rPr>
          <w:ins w:id="2579" w:author="rocky" w:date="2016-05-19T16:17:00Z"/>
          <w:szCs w:val="24"/>
        </w:rPr>
      </w:pPr>
      <w:ins w:id="2580" w:author="rocky" w:date="2016-05-19T16:17: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D54E65" w:rsidRPr="00D0712D" w:rsidRDefault="00D54E65" w:rsidP="00D54E65">
      <w:pPr>
        <w:pStyle w:val="a3"/>
        <w:pBdr>
          <w:bottom w:val="single" w:sz="6" w:space="1" w:color="auto"/>
        </w:pBdr>
        <w:ind w:leftChars="0" w:left="1440"/>
        <w:rPr>
          <w:ins w:id="2581" w:author="rocky" w:date="2016-05-19T16:17:00Z"/>
          <w:sz w:val="18"/>
          <w:szCs w:val="18"/>
        </w:rPr>
      </w:pPr>
      <w:ins w:id="2582"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583" w:author="rocky" w:date="2016-05-19T16:17:00Z"/>
          <w:sz w:val="18"/>
          <w:szCs w:val="18"/>
        </w:rPr>
      </w:pPr>
      <w:ins w:id="2584" w:author="rocky" w:date="2016-05-19T16: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sidR="00CF5325">
          <w:rPr>
            <w:sz w:val="18"/>
            <w:szCs w:val="18"/>
          </w:rPr>
          <w:t>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585" w:author="rocky" w:date="2016-05-19T16:17:00Z"/>
          <w:sz w:val="18"/>
          <w:szCs w:val="18"/>
        </w:rPr>
      </w:pPr>
      <w:ins w:id="2586" w:author="rocky" w:date="2016-05-19T16:17:00Z">
        <w:r>
          <w:rPr>
            <w:rFonts w:hint="eastAsia"/>
            <w:sz w:val="18"/>
            <w:szCs w:val="18"/>
          </w:rPr>
          <w:t>Data_bytes</w:t>
        </w:r>
      </w:ins>
    </w:p>
    <w:p w:rsidR="00D54E65" w:rsidRDefault="00D54E65" w:rsidP="00D54E65">
      <w:pPr>
        <w:rPr>
          <w:ins w:id="2587" w:author="rocky" w:date="2016-05-19T16:17:00Z"/>
          <w:sz w:val="18"/>
          <w:szCs w:val="18"/>
        </w:rPr>
      </w:pPr>
      <w:ins w:id="2588" w:author="rocky" w:date="2016-05-19T16:17:00Z">
        <w:r>
          <w:rPr>
            <w:sz w:val="18"/>
            <w:szCs w:val="18"/>
          </w:rPr>
          <w:lastRenderedPageBreak/>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589" w:author="rocky" w:date="2016-05-19T16:17:00Z"/>
          <w:sz w:val="18"/>
          <w:szCs w:val="18"/>
        </w:rPr>
      </w:pPr>
      <w:ins w:id="2590"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591" w:author="rocky" w:date="2016-05-19T16:17:00Z"/>
          <w:sz w:val="18"/>
          <w:szCs w:val="18"/>
        </w:rPr>
      </w:pPr>
      <w:ins w:id="2592" w:author="rocky" w:date="2016-05-19T16:17: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593" w:author="rocky" w:date="2016-05-19T16:17:00Z"/>
          <w:sz w:val="18"/>
          <w:szCs w:val="18"/>
        </w:rPr>
      </w:pPr>
      <w:ins w:id="2594" w:author="rocky" w:date="2016-05-19T16:17:00Z">
        <w:r>
          <w:rPr>
            <w:rFonts w:hint="eastAsia"/>
            <w:sz w:val="18"/>
            <w:szCs w:val="18"/>
          </w:rPr>
          <w:t>Data_bytes</w:t>
        </w:r>
        <w:r>
          <w:rPr>
            <w:sz w:val="18"/>
            <w:szCs w:val="18"/>
          </w:rPr>
          <w:t xml:space="preserve"> (cont.)</w:t>
        </w:r>
      </w:ins>
    </w:p>
    <w:p w:rsidR="00D54E65" w:rsidRDefault="00D54E65" w:rsidP="00D54E65">
      <w:pPr>
        <w:rPr>
          <w:ins w:id="2595" w:author="rocky" w:date="2016-05-19T16:17:00Z"/>
          <w:sz w:val="18"/>
          <w:szCs w:val="18"/>
        </w:rPr>
      </w:pPr>
      <w:ins w:id="2596"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597" w:author="rocky" w:date="2016-05-19T16:17:00Z"/>
          <w:sz w:val="18"/>
          <w:szCs w:val="18"/>
        </w:rPr>
      </w:pPr>
      <w:ins w:id="2598"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599" w:author="rocky" w:date="2016-05-19T16:17:00Z"/>
          <w:sz w:val="18"/>
          <w:szCs w:val="18"/>
        </w:rPr>
      </w:pPr>
      <w:ins w:id="2600" w:author="rocky" w:date="2016-05-19T16: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0A</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601" w:author="rocky" w:date="2016-05-19T16:17:00Z"/>
          <w:sz w:val="18"/>
          <w:szCs w:val="18"/>
        </w:rPr>
      </w:pPr>
      <w:ins w:id="2602" w:author="rocky" w:date="2016-05-19T16:17:00Z">
        <w:r>
          <w:rPr>
            <w:rFonts w:hint="eastAsia"/>
            <w:sz w:val="18"/>
            <w:szCs w:val="18"/>
          </w:rPr>
          <w:t>Data_bytes</w:t>
        </w:r>
        <w:r>
          <w:rPr>
            <w:sz w:val="18"/>
            <w:szCs w:val="18"/>
          </w:rPr>
          <w:t xml:space="preserve"> (cont.)</w:t>
        </w:r>
      </w:ins>
    </w:p>
    <w:p w:rsidR="00D54E65" w:rsidRDefault="00D54E65" w:rsidP="00D54E65">
      <w:pPr>
        <w:rPr>
          <w:ins w:id="2603" w:author="rocky" w:date="2016-05-19T16:17:00Z"/>
          <w:sz w:val="18"/>
          <w:szCs w:val="18"/>
        </w:rPr>
      </w:pPr>
      <w:ins w:id="2604" w:author="rocky" w:date="2016-05-19T16:17:00Z">
        <w:r>
          <w:rPr>
            <w:sz w:val="18"/>
            <w:szCs w:val="18"/>
          </w:rPr>
          <w:tab/>
        </w:r>
        <w:r>
          <w:rPr>
            <w:sz w:val="18"/>
            <w:szCs w:val="18"/>
          </w:rPr>
          <w:tab/>
        </w:r>
        <w:r>
          <w:rPr>
            <w:sz w:val="18"/>
            <w:szCs w:val="18"/>
          </w:rPr>
          <w:tab/>
          <w:t>{ItemID_0, ItemLen_0, ItemData_0}, … ,{ItemID_N-1, ItemLenN-1, ItemData_N-1}</w:t>
        </w:r>
      </w:ins>
    </w:p>
    <w:p w:rsidR="00D54E65" w:rsidRPr="00364DF9" w:rsidRDefault="00D54E65" w:rsidP="00D54E65">
      <w:pPr>
        <w:pStyle w:val="a3"/>
        <w:ind w:leftChars="0" w:left="1440"/>
        <w:rPr>
          <w:ins w:id="2605" w:author="rocky" w:date="2016-05-19T16:17:00Z"/>
          <w:szCs w:val="24"/>
        </w:rPr>
      </w:pPr>
    </w:p>
    <w:p w:rsidR="00D54E65" w:rsidRPr="00D0712D" w:rsidRDefault="00D54E65" w:rsidP="00D54E65">
      <w:pPr>
        <w:pStyle w:val="a3"/>
        <w:pBdr>
          <w:bottom w:val="single" w:sz="6" w:space="1" w:color="auto"/>
        </w:pBdr>
        <w:ind w:leftChars="0" w:left="1440"/>
        <w:rPr>
          <w:ins w:id="2606" w:author="rocky" w:date="2016-05-19T16:17:00Z"/>
          <w:sz w:val="18"/>
          <w:szCs w:val="18"/>
        </w:rPr>
      </w:pPr>
      <w:ins w:id="2607" w:author="rocky" w:date="2016-05-19T16:1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54E65" w:rsidRDefault="00D54E65" w:rsidP="00D54E65">
      <w:pPr>
        <w:pStyle w:val="a3"/>
        <w:ind w:leftChars="0" w:left="1440"/>
        <w:rPr>
          <w:ins w:id="2608" w:author="rocky" w:date="2016-05-19T16:17:00Z"/>
          <w:sz w:val="18"/>
          <w:szCs w:val="18"/>
        </w:rPr>
      </w:pPr>
      <w:ins w:id="2609" w:author="rocky" w:date="2016-05-19T16:17:00Z">
        <w:r>
          <w:rPr>
            <w:rFonts w:hint="eastAsia"/>
            <w:sz w:val="18"/>
            <w:szCs w:val="18"/>
          </w:rPr>
          <w:t>01h if fails</w:t>
        </w:r>
        <w:r>
          <w:rPr>
            <w:rFonts w:hint="eastAsia"/>
            <w:sz w:val="18"/>
            <w:szCs w:val="18"/>
          </w:rPr>
          <w:tab/>
          <w:t>04h</w:t>
        </w:r>
        <w:r>
          <w:rPr>
            <w:rFonts w:hint="eastAsia"/>
            <w:sz w:val="18"/>
            <w:szCs w:val="18"/>
          </w:rPr>
          <w:tab/>
          <w:t>0</w:t>
        </w:r>
        <w:r w:rsidR="00CF5325">
          <w:rPr>
            <w:sz w:val="18"/>
            <w:szCs w:val="18"/>
          </w:rPr>
          <w:t>A</w:t>
        </w:r>
        <w:r>
          <w:rPr>
            <w:rFonts w:hint="eastAsia"/>
            <w:sz w:val="18"/>
            <w:szCs w:val="18"/>
          </w:rPr>
          <w:t>h</w:t>
        </w:r>
        <w:r>
          <w:rPr>
            <w:rFonts w:hint="eastAsia"/>
            <w:sz w:val="18"/>
            <w:szCs w:val="18"/>
          </w:rPr>
          <w:tab/>
          <w:t>N/A</w:t>
        </w:r>
        <w:r>
          <w:rPr>
            <w:rFonts w:hint="eastAsia"/>
            <w:sz w:val="18"/>
            <w:szCs w:val="18"/>
          </w:rPr>
          <w:tab/>
          <w:t xml:space="preserve">    N/A</w:t>
        </w:r>
      </w:ins>
    </w:p>
    <w:p w:rsidR="00D54E65" w:rsidRPr="00CF5325" w:rsidRDefault="00D54E65">
      <w:pPr>
        <w:rPr>
          <w:ins w:id="2610" w:author="rocky" w:date="2016-05-19T16:20:00Z"/>
          <w:sz w:val="18"/>
          <w:szCs w:val="18"/>
        </w:rPr>
        <w:pPrChange w:id="2611" w:author="rocky" w:date="2013-03-10T03:49:00Z">
          <w:pPr>
            <w:pStyle w:val="a3"/>
            <w:ind w:leftChars="0" w:left="1440"/>
          </w:pPr>
        </w:pPrChange>
      </w:pPr>
    </w:p>
    <w:p w:rsidR="00CF5325" w:rsidRDefault="00CF5325">
      <w:pPr>
        <w:rPr>
          <w:ins w:id="2612" w:author="rocky" w:date="2016-05-19T16:17:00Z"/>
          <w:sz w:val="18"/>
          <w:szCs w:val="18"/>
        </w:rPr>
        <w:pPrChange w:id="2613" w:author="rocky" w:date="2013-03-10T03:49:00Z">
          <w:pPr>
            <w:pStyle w:val="a3"/>
            <w:ind w:leftChars="0" w:left="1440"/>
          </w:pPr>
        </w:pPrChange>
      </w:pPr>
    </w:p>
    <w:p w:rsidR="00D54E65" w:rsidRDefault="00D54E65" w:rsidP="00D54E65">
      <w:pPr>
        <w:pStyle w:val="a3"/>
        <w:numPr>
          <w:ilvl w:val="2"/>
          <w:numId w:val="19"/>
        </w:numPr>
        <w:ind w:leftChars="0"/>
        <w:rPr>
          <w:ins w:id="2614" w:author="rocky" w:date="2016-05-19T16:17:00Z"/>
          <w:szCs w:val="24"/>
        </w:rPr>
      </w:pPr>
      <w:ins w:id="2615" w:author="rocky" w:date="2016-05-19T16:17:00Z">
        <w:r>
          <w:rPr>
            <w:rFonts w:hint="eastAsia"/>
            <w:szCs w:val="24"/>
          </w:rPr>
          <w:t>UpdateSuspendStatus</w:t>
        </w:r>
        <w:r>
          <w:rPr>
            <w:szCs w:val="24"/>
          </w:rPr>
          <w:t>WithActCode</w:t>
        </w:r>
        <w:r>
          <w:rPr>
            <w:rFonts w:hint="eastAsia"/>
            <w:szCs w:val="24"/>
          </w:rPr>
          <w:t>:</w:t>
        </w:r>
      </w:ins>
    </w:p>
    <w:p w:rsidR="00D54E65" w:rsidRDefault="00D54E65" w:rsidP="00D54E65">
      <w:pPr>
        <w:pStyle w:val="a3"/>
        <w:ind w:leftChars="0" w:left="1440"/>
        <w:rPr>
          <w:ins w:id="2616" w:author="rocky" w:date="2016-05-19T16:22:00Z"/>
          <w:szCs w:val="24"/>
        </w:rPr>
      </w:pPr>
      <w:ins w:id="2617" w:author="rocky" w:date="2016-05-19T16:17:00Z">
        <w:r>
          <w:rPr>
            <w:rFonts w:hint="eastAsia"/>
            <w:szCs w:val="24"/>
          </w:rPr>
          <w:t>T</w:t>
        </w:r>
        <w:r w:rsidR="00CF5325">
          <w:rPr>
            <w:rFonts w:hint="eastAsia"/>
            <w:szCs w:val="24"/>
          </w:rPr>
          <w:t>he command code byte value is 0</w:t>
        </w:r>
      </w:ins>
      <w:ins w:id="2618" w:author="rocky" w:date="2016-05-19T16:20:00Z">
        <w:r w:rsidR="00CF5325">
          <w:rPr>
            <w:szCs w:val="24"/>
          </w:rPr>
          <w:t>B</w:t>
        </w:r>
      </w:ins>
      <w:ins w:id="2619" w:author="rocky" w:date="2016-05-19T16:17:00Z">
        <w:r>
          <w:rPr>
            <w:rFonts w:hint="eastAsia"/>
            <w:szCs w:val="24"/>
          </w:rPr>
          <w:t>h.</w:t>
        </w:r>
      </w:ins>
    </w:p>
    <w:p w:rsidR="00CF5325" w:rsidRPr="00EA6A15" w:rsidRDefault="00CF5325" w:rsidP="00CF5325">
      <w:pPr>
        <w:pStyle w:val="a3"/>
        <w:ind w:leftChars="0" w:left="1440"/>
        <w:rPr>
          <w:ins w:id="2620" w:author="rocky" w:date="2016-05-19T16:23:00Z"/>
          <w:szCs w:val="24"/>
        </w:rPr>
      </w:pPr>
      <w:ins w:id="2621" w:author="rocky" w:date="2016-05-19T16:23:00Z">
        <w:r>
          <w:rPr>
            <w:szCs w:val="24"/>
          </w:rPr>
          <w:t>The command is available in protocol version 8009 and newer version.</w:t>
        </w:r>
      </w:ins>
    </w:p>
    <w:p w:rsidR="00D54E65" w:rsidRDefault="00D54E65" w:rsidP="00D54E65">
      <w:pPr>
        <w:pStyle w:val="a3"/>
        <w:ind w:leftChars="0" w:left="1440"/>
        <w:rPr>
          <w:ins w:id="2622" w:author="rocky" w:date="2016-05-19T16:17:00Z"/>
          <w:szCs w:val="24"/>
        </w:rPr>
      </w:pPr>
      <w:ins w:id="2623" w:author="rocky" w:date="2016-05-19T16:17:00Z">
        <w:r>
          <w:rPr>
            <w:szCs w:val="24"/>
          </w:rPr>
          <w:t xml:space="preserve">The command is </w:t>
        </w:r>
      </w:ins>
      <w:ins w:id="2624" w:author="rocky" w:date="2016-05-19T16:18:00Z">
        <w:r>
          <w:rPr>
            <w:szCs w:val="24"/>
          </w:rPr>
          <w:t>similar</w:t>
        </w:r>
      </w:ins>
      <w:ins w:id="2625" w:author="rocky" w:date="2016-05-19T16:17:00Z">
        <w:r>
          <w:rPr>
            <w:szCs w:val="24"/>
          </w:rPr>
          <w:t xml:space="preserve"> </w:t>
        </w:r>
      </w:ins>
      <w:ins w:id="2626" w:author="rocky" w:date="2016-05-19T16:18:00Z">
        <w:r>
          <w:rPr>
            <w:szCs w:val="24"/>
          </w:rPr>
          <w:t>to UpdateSuspendStatus.</w:t>
        </w:r>
      </w:ins>
    </w:p>
    <w:p w:rsidR="00D54E65" w:rsidRPr="00EA6A15" w:rsidRDefault="00D54E65" w:rsidP="00D54E65">
      <w:pPr>
        <w:pStyle w:val="a3"/>
        <w:ind w:leftChars="0" w:left="1440"/>
        <w:rPr>
          <w:ins w:id="2627" w:author="rocky" w:date="2016-05-19T16:17:00Z"/>
          <w:szCs w:val="24"/>
        </w:rPr>
      </w:pPr>
      <w:ins w:id="2628" w:author="rocky" w:date="2016-05-19T16:17:00Z">
        <w:r>
          <w:rPr>
            <w:rFonts w:hint="eastAsia"/>
            <w:szCs w:val="24"/>
          </w:rPr>
          <w:t>The command is only valid from a PHONE which has performed P2P provision with administrator and should be issued after a</w:t>
        </w:r>
        <w:r>
          <w:rPr>
            <w:szCs w:val="24"/>
          </w:rPr>
          <w:t>n</w:t>
        </w:r>
        <w:r>
          <w:rPr>
            <w:rFonts w:hint="eastAsia"/>
            <w:szCs w:val="24"/>
          </w:rPr>
          <w:t xml:space="preserve"> </w:t>
        </w:r>
        <w:r>
          <w:rPr>
            <w:szCs w:val="24"/>
          </w:rPr>
          <w:t>AUTH</w:t>
        </w:r>
        <w:r>
          <w:rPr>
            <w:rFonts w:hint="eastAsia"/>
            <w:szCs w:val="24"/>
          </w:rPr>
          <w:t xml:space="preserve"> mode SendRequest command. The PHONE </w:t>
        </w:r>
        <w:r w:rsidRPr="005B0FAE">
          <w:rPr>
            <w:rFonts w:hint="eastAsia"/>
            <w:szCs w:val="24"/>
          </w:rPr>
          <w:t>issue</w:t>
        </w:r>
        <w:r>
          <w:rPr>
            <w:rFonts w:hint="eastAsia"/>
            <w:szCs w:val="24"/>
          </w:rPr>
          <w:t>s</w:t>
        </w:r>
        <w:r w:rsidRPr="005B0FAE">
          <w:rPr>
            <w:rFonts w:hint="eastAsia"/>
            <w:szCs w:val="24"/>
          </w:rPr>
          <w:t xml:space="preserve"> t</w:t>
        </w:r>
        <w:r>
          <w:rPr>
            <w:rFonts w:hint="eastAsia"/>
            <w:szCs w:val="24"/>
          </w:rPr>
          <w:t xml:space="preserve">he command to transmit </w:t>
        </w:r>
        <w:r>
          <w:rPr>
            <w:szCs w:val="24"/>
          </w:rPr>
          <w:t>10h-byte Response1 and the 30h-byte encrypted data, which is composed of 4-byte sequence_number + 1-byte SUS status + 4-byte SUS TS + 16-byte recipient’s FID + 2-byte CRC (input are sequence_number + SUS status + SUS TS + recipient’s FID) + 5-byte zero-padding.</w:t>
        </w:r>
      </w:ins>
    </w:p>
    <w:p w:rsidR="00D54E65" w:rsidRPr="00054EAC" w:rsidRDefault="00D54E65" w:rsidP="00D54E65">
      <w:pPr>
        <w:pStyle w:val="a3"/>
        <w:ind w:leftChars="0" w:left="1440"/>
        <w:rPr>
          <w:ins w:id="2629" w:author="rocky" w:date="2016-05-19T16:17:00Z"/>
          <w:szCs w:val="24"/>
        </w:rPr>
      </w:pPr>
    </w:p>
    <w:p w:rsidR="00D54E65" w:rsidRPr="00D0712D" w:rsidRDefault="00D54E65" w:rsidP="00D54E65">
      <w:pPr>
        <w:pStyle w:val="a3"/>
        <w:pBdr>
          <w:bottom w:val="single" w:sz="6" w:space="1" w:color="auto"/>
        </w:pBdr>
        <w:ind w:leftChars="0" w:left="1440"/>
        <w:rPr>
          <w:ins w:id="2630" w:author="rocky" w:date="2016-05-19T16:17:00Z"/>
          <w:sz w:val="18"/>
          <w:szCs w:val="18"/>
        </w:rPr>
      </w:pPr>
      <w:ins w:id="2631" w:author="rocky" w:date="2016-05-19T16:1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54E65" w:rsidRDefault="00D54E65" w:rsidP="00D54E65">
      <w:pPr>
        <w:pStyle w:val="a3"/>
        <w:ind w:leftChars="0" w:left="1440"/>
        <w:rPr>
          <w:ins w:id="2632" w:author="rocky" w:date="2016-05-19T16:17:00Z"/>
          <w:sz w:val="18"/>
          <w:szCs w:val="18"/>
        </w:rPr>
      </w:pPr>
      <w:ins w:id="2633" w:author="rocky" w:date="2016-05-19T16:17:00Z">
        <w:r>
          <w:rPr>
            <w:rFonts w:hint="eastAsia"/>
            <w:sz w:val="18"/>
            <w:szCs w:val="18"/>
          </w:rPr>
          <w:t>04h</w:t>
        </w:r>
        <w:r>
          <w:rPr>
            <w:rFonts w:hint="eastAsia"/>
            <w:sz w:val="18"/>
            <w:szCs w:val="18"/>
          </w:rPr>
          <w:tab/>
          <w:t>0</w:t>
        </w:r>
        <w:r w:rsidR="00CF5325">
          <w:rPr>
            <w:sz w:val="18"/>
            <w:szCs w:val="18"/>
          </w:rPr>
          <w:t>B</w:t>
        </w:r>
        <w:r>
          <w:rPr>
            <w:rFonts w:hint="eastAsia"/>
            <w:sz w:val="18"/>
            <w:szCs w:val="18"/>
          </w:rPr>
          <w:t>h</w:t>
        </w:r>
        <w:r>
          <w:rPr>
            <w:rFonts w:hint="eastAsia"/>
            <w:sz w:val="18"/>
            <w:szCs w:val="18"/>
          </w:rPr>
          <w:tab/>
        </w:r>
        <w:r w:rsidR="00CF5325">
          <w:rPr>
            <w:sz w:val="18"/>
            <w:szCs w:val="18"/>
          </w:rPr>
          <w:t>31</w:t>
        </w:r>
        <w:r>
          <w:rPr>
            <w:rFonts w:hint="eastAsia"/>
            <w:sz w:val="18"/>
            <w:szCs w:val="18"/>
          </w:rPr>
          <w:t>h</w:t>
        </w:r>
        <w:r>
          <w:rPr>
            <w:rFonts w:hint="eastAsia"/>
            <w:sz w:val="18"/>
            <w:szCs w:val="18"/>
          </w:rPr>
          <w:tab/>
        </w:r>
        <w:r>
          <w:rPr>
            <w:sz w:val="18"/>
            <w:szCs w:val="18"/>
          </w:rPr>
          <w:tab/>
        </w:r>
        <w:r>
          <w:rPr>
            <w:rFonts w:hint="eastAsia"/>
            <w:sz w:val="18"/>
            <w:szCs w:val="18"/>
          </w:rPr>
          <w:t xml:space="preserve">Response 1, </w:t>
        </w:r>
        <w:r>
          <w:rPr>
            <w:sz w:val="18"/>
            <w:szCs w:val="18"/>
          </w:rPr>
          <w:t>AES_ECB_Enc (input =</w:t>
        </w:r>
      </w:ins>
    </w:p>
    <w:p w:rsidR="00D54E65" w:rsidRPr="00D0712D" w:rsidRDefault="00D54E65" w:rsidP="00D54E65">
      <w:pPr>
        <w:pStyle w:val="a3"/>
        <w:pBdr>
          <w:bottom w:val="single" w:sz="6" w:space="1" w:color="auto"/>
        </w:pBdr>
        <w:ind w:leftChars="0" w:left="1440"/>
        <w:rPr>
          <w:ins w:id="2634" w:author="rocky" w:date="2016-05-19T16:17:00Z"/>
          <w:sz w:val="18"/>
          <w:szCs w:val="18"/>
        </w:rPr>
      </w:pPr>
      <w:ins w:id="2635" w:author="rocky" w:date="2016-05-19T16:17:00Z">
        <w:r>
          <w:rPr>
            <w:rFonts w:hint="eastAsia"/>
            <w:sz w:val="18"/>
            <w:szCs w:val="18"/>
          </w:rPr>
          <w:t>Data_bytes</w:t>
        </w:r>
        <w:r>
          <w:rPr>
            <w:sz w:val="18"/>
            <w:szCs w:val="18"/>
          </w:rPr>
          <w:t xml:space="preserve"> (cont.)</w:t>
        </w:r>
      </w:ins>
    </w:p>
    <w:p w:rsidR="00D54E65" w:rsidRPr="007D5707" w:rsidRDefault="00D54E65" w:rsidP="00D54E65">
      <w:pPr>
        <w:pStyle w:val="a3"/>
        <w:ind w:leftChars="0" w:left="1440"/>
        <w:rPr>
          <w:ins w:id="2636" w:author="rocky" w:date="2016-05-19T16:17:00Z"/>
          <w:sz w:val="18"/>
          <w:szCs w:val="18"/>
        </w:rPr>
      </w:pPr>
      <w:ins w:id="2637" w:author="rocky" w:date="2016-05-19T16:17:00Z">
        <w:r>
          <w:rPr>
            <w:sz w:val="18"/>
            <w:szCs w:val="18"/>
          </w:rPr>
          <w:t>{S</w:t>
        </w:r>
        <w:r w:rsidRPr="007D5707">
          <w:rPr>
            <w:sz w:val="18"/>
            <w:szCs w:val="18"/>
          </w:rPr>
          <w:t>equence_number</w:t>
        </w:r>
        <w:r>
          <w:rPr>
            <w:sz w:val="18"/>
            <w:szCs w:val="18"/>
          </w:rPr>
          <w:t xml:space="preserve">, SUS_Status, SUS_TS, FID, CRC, padding}, </w:t>
        </w:r>
        <w:r w:rsidR="002C10B9">
          <w:rPr>
            <w:sz w:val="18"/>
            <w:szCs w:val="18"/>
          </w:rPr>
          <w:t>key = Admin_DID-FID-Key)</w:t>
        </w:r>
      </w:ins>
      <w:ins w:id="2638" w:author="rocky" w:date="2016-05-19T16:32:00Z">
        <w:r w:rsidR="002C10B9">
          <w:rPr>
            <w:sz w:val="18"/>
            <w:szCs w:val="18"/>
          </w:rPr>
          <w:t>, ActCode</w:t>
        </w:r>
      </w:ins>
    </w:p>
    <w:p w:rsidR="00D54E65" w:rsidRPr="00054EAC" w:rsidRDefault="00D54E65" w:rsidP="00D54E65">
      <w:pPr>
        <w:pStyle w:val="a3"/>
        <w:ind w:leftChars="0" w:left="1440"/>
        <w:rPr>
          <w:ins w:id="2639" w:author="rocky" w:date="2016-05-19T16:17:00Z"/>
          <w:sz w:val="18"/>
          <w:szCs w:val="18"/>
        </w:rPr>
      </w:pPr>
    </w:p>
    <w:p w:rsidR="00D54E65" w:rsidRDefault="00D54E65" w:rsidP="00D54E65">
      <w:pPr>
        <w:pStyle w:val="a3"/>
        <w:ind w:leftChars="0" w:left="1440"/>
        <w:rPr>
          <w:ins w:id="2640" w:author="rocky" w:date="2016-05-19T16:17:00Z"/>
          <w:szCs w:val="24"/>
        </w:rPr>
      </w:pPr>
      <w:ins w:id="2641" w:author="rocky" w:date="2016-05-19T16:17:00Z">
        <w:r w:rsidRPr="00177C81">
          <w:rPr>
            <w:rFonts w:hint="eastAsia"/>
            <w:szCs w:val="24"/>
          </w:rPr>
          <w:t>The response</w:t>
        </w:r>
        <w:r>
          <w:rPr>
            <w:rFonts w:hint="eastAsia"/>
            <w:szCs w:val="24"/>
          </w:rPr>
          <w:t xml:space="preserve"> </w:t>
        </w:r>
        <w:r>
          <w:rPr>
            <w:szCs w:val="24"/>
          </w:rPr>
          <w:t>may contain items to sync back to admin</w:t>
        </w:r>
        <w:r>
          <w:rPr>
            <w:rFonts w:hint="eastAsia"/>
            <w:szCs w:val="24"/>
          </w:rPr>
          <w:t>.</w:t>
        </w:r>
      </w:ins>
    </w:p>
    <w:p w:rsidR="00D54E65" w:rsidRPr="00D0712D" w:rsidRDefault="00D54E65" w:rsidP="00D54E65">
      <w:pPr>
        <w:pStyle w:val="a3"/>
        <w:pBdr>
          <w:bottom w:val="single" w:sz="6" w:space="1" w:color="auto"/>
        </w:pBdr>
        <w:ind w:leftChars="0" w:left="1440"/>
        <w:rPr>
          <w:ins w:id="2642" w:author="rocky" w:date="2016-05-19T16:17:00Z"/>
          <w:sz w:val="18"/>
          <w:szCs w:val="18"/>
        </w:rPr>
      </w:pPr>
      <w:ins w:id="2643"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Default="00D54E65" w:rsidP="00D54E65">
      <w:pPr>
        <w:pStyle w:val="a3"/>
        <w:ind w:leftChars="0" w:left="1440"/>
        <w:rPr>
          <w:ins w:id="2644" w:author="rocky" w:date="2016-05-19T16:17:00Z"/>
          <w:sz w:val="18"/>
          <w:szCs w:val="18"/>
        </w:rPr>
      </w:pPr>
      <w:ins w:id="2645" w:author="rocky" w:date="2016-05-19T16:17:00Z">
        <w:r>
          <w:rPr>
            <w:rFonts w:hint="eastAsia"/>
            <w:sz w:val="18"/>
            <w:szCs w:val="18"/>
          </w:rPr>
          <w:t>00h if OK</w:t>
        </w:r>
        <w:r>
          <w:rPr>
            <w:rFonts w:hint="eastAsia"/>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04h</w:t>
        </w:r>
        <w:r>
          <w:rPr>
            <w:rFonts w:hint="eastAsia"/>
            <w:sz w:val="18"/>
            <w:szCs w:val="18"/>
          </w:rPr>
          <w:tab/>
          <w:t>0</w:t>
        </w:r>
        <w:r w:rsidR="00CF5325">
          <w:rPr>
            <w:sz w:val="18"/>
            <w:szCs w:val="18"/>
          </w:rPr>
          <w:t>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Num_of_item,</w:t>
        </w:r>
        <w:r>
          <w:rPr>
            <w:sz w:val="18"/>
            <w:szCs w:val="18"/>
          </w:rPr>
          <w:tab/>
          <w:t xml:space="preserve"> </w:t>
        </w:r>
      </w:ins>
    </w:p>
    <w:p w:rsidR="00D54E65" w:rsidRPr="00D0712D" w:rsidRDefault="00D54E65" w:rsidP="00D54E65">
      <w:pPr>
        <w:pStyle w:val="a3"/>
        <w:pBdr>
          <w:bottom w:val="single" w:sz="6" w:space="1" w:color="auto"/>
        </w:pBdr>
        <w:ind w:leftChars="0" w:left="1440"/>
        <w:rPr>
          <w:ins w:id="2646" w:author="rocky" w:date="2016-05-19T16:17:00Z"/>
          <w:sz w:val="18"/>
          <w:szCs w:val="18"/>
        </w:rPr>
      </w:pPr>
      <w:ins w:id="2647" w:author="rocky" w:date="2016-05-19T16:17:00Z">
        <w:r>
          <w:rPr>
            <w:rFonts w:hint="eastAsia"/>
            <w:sz w:val="18"/>
            <w:szCs w:val="18"/>
          </w:rPr>
          <w:t>Data_bytes</w:t>
        </w:r>
      </w:ins>
    </w:p>
    <w:p w:rsidR="00D54E65" w:rsidRDefault="00D54E65" w:rsidP="00D54E65">
      <w:pPr>
        <w:rPr>
          <w:ins w:id="2648" w:author="rocky" w:date="2016-05-19T16:17:00Z"/>
          <w:sz w:val="18"/>
          <w:szCs w:val="18"/>
        </w:rPr>
      </w:pPr>
      <w:ins w:id="2649"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650" w:author="rocky" w:date="2016-05-19T16:17:00Z"/>
          <w:sz w:val="18"/>
          <w:szCs w:val="18"/>
        </w:rPr>
      </w:pPr>
      <w:ins w:id="2651" w:author="rocky" w:date="2016-05-19T16:17: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652" w:author="rocky" w:date="2016-05-19T16:17:00Z"/>
          <w:sz w:val="18"/>
          <w:szCs w:val="18"/>
        </w:rPr>
      </w:pPr>
      <w:ins w:id="2653" w:author="rocky" w:date="2016-05-19T16:17:00Z">
        <w:r>
          <w:rPr>
            <w:rFonts w:hint="eastAsia"/>
            <w:sz w:val="18"/>
            <w:szCs w:val="18"/>
          </w:rPr>
          <w:t>05h if OK</w:t>
        </w:r>
        <w:r>
          <w:rPr>
            <w:sz w:val="18"/>
            <w:szCs w:val="18"/>
          </w:rPr>
          <w:t xml:space="preserve"> but bypass motor action</w:t>
        </w:r>
        <w:r>
          <w:rPr>
            <w:sz w:val="18"/>
            <w:szCs w:val="18"/>
          </w:rPr>
          <w:tab/>
          <w:t>04</w:t>
        </w:r>
        <w:r w:rsidR="00CF5325">
          <w:rPr>
            <w:rFonts w:hint="eastAsia"/>
            <w:sz w:val="18"/>
            <w:szCs w:val="18"/>
          </w:rPr>
          <w:t>h</w:t>
        </w:r>
        <w:r w:rsidR="00CF5325">
          <w:rPr>
            <w:rFonts w:hint="eastAsia"/>
            <w:sz w:val="18"/>
            <w:szCs w:val="18"/>
          </w:rPr>
          <w:tab/>
          <w:t>0B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654" w:author="rocky" w:date="2016-05-19T16:17:00Z"/>
          <w:sz w:val="18"/>
          <w:szCs w:val="18"/>
        </w:rPr>
      </w:pPr>
      <w:ins w:id="2655" w:author="rocky" w:date="2016-05-19T16:17:00Z">
        <w:r>
          <w:rPr>
            <w:rFonts w:hint="eastAsia"/>
            <w:sz w:val="18"/>
            <w:szCs w:val="18"/>
          </w:rPr>
          <w:t>Data_bytes</w:t>
        </w:r>
        <w:r>
          <w:rPr>
            <w:sz w:val="18"/>
            <w:szCs w:val="18"/>
          </w:rPr>
          <w:t xml:space="preserve"> (cont.)</w:t>
        </w:r>
      </w:ins>
    </w:p>
    <w:p w:rsidR="00D54E65" w:rsidRDefault="00D54E65" w:rsidP="00D54E65">
      <w:pPr>
        <w:rPr>
          <w:ins w:id="2656" w:author="rocky" w:date="2016-05-19T16:17:00Z"/>
          <w:sz w:val="18"/>
          <w:szCs w:val="18"/>
        </w:rPr>
      </w:pPr>
      <w:ins w:id="2657" w:author="rocky" w:date="2016-05-19T16:17:00Z">
        <w:r>
          <w:rPr>
            <w:sz w:val="18"/>
            <w:szCs w:val="18"/>
          </w:rPr>
          <w:tab/>
        </w:r>
        <w:r>
          <w:rPr>
            <w:sz w:val="18"/>
            <w:szCs w:val="18"/>
          </w:rPr>
          <w:tab/>
        </w:r>
        <w:r>
          <w:rPr>
            <w:sz w:val="18"/>
            <w:szCs w:val="18"/>
          </w:rPr>
          <w:tab/>
          <w:t>{ItemID_0, ItemLen_0, ItemData_0}, … ,{ItemID_N-1, ItemLenN-1, ItemData_N-1}</w:t>
        </w:r>
      </w:ins>
    </w:p>
    <w:p w:rsidR="00D54E65" w:rsidRPr="00D0712D" w:rsidRDefault="00D54E65" w:rsidP="00D54E65">
      <w:pPr>
        <w:pStyle w:val="a3"/>
        <w:pBdr>
          <w:bottom w:val="single" w:sz="6" w:space="1" w:color="auto"/>
        </w:pBdr>
        <w:ind w:leftChars="0" w:left="1440"/>
        <w:rPr>
          <w:ins w:id="2658" w:author="rocky" w:date="2016-05-19T16:17:00Z"/>
          <w:sz w:val="18"/>
          <w:szCs w:val="18"/>
        </w:rPr>
      </w:pPr>
      <w:ins w:id="2659" w:author="rocky" w:date="2016-05-19T16:1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rFonts w:hint="eastAsia"/>
            <w:sz w:val="18"/>
            <w:szCs w:val="18"/>
          </w:rPr>
          <w:t>Data_bytes</w:t>
        </w:r>
      </w:ins>
    </w:p>
    <w:p w:rsidR="00D54E65" w:rsidRPr="004820F6" w:rsidRDefault="00D54E65" w:rsidP="00D54E65">
      <w:pPr>
        <w:pStyle w:val="a3"/>
        <w:ind w:leftChars="0" w:left="1440"/>
        <w:rPr>
          <w:ins w:id="2660" w:author="rocky" w:date="2016-05-19T16:17:00Z"/>
          <w:sz w:val="18"/>
          <w:szCs w:val="18"/>
        </w:rPr>
      </w:pPr>
      <w:ins w:id="2661" w:author="rocky" w:date="2016-05-19T16:17:00Z">
        <w:r>
          <w:rPr>
            <w:rFonts w:hint="eastAsia"/>
            <w:sz w:val="18"/>
            <w:szCs w:val="18"/>
          </w:rPr>
          <w:t>0</w:t>
        </w:r>
        <w:r>
          <w:rPr>
            <w:sz w:val="18"/>
            <w:szCs w:val="18"/>
          </w:rPr>
          <w:t>8</w:t>
        </w:r>
        <w:r>
          <w:rPr>
            <w:rFonts w:hint="eastAsia"/>
            <w:sz w:val="18"/>
            <w:szCs w:val="18"/>
          </w:rPr>
          <w:t>h if OK</w:t>
        </w:r>
        <w:r>
          <w:rPr>
            <w:sz w:val="18"/>
            <w:szCs w:val="18"/>
          </w:rPr>
          <w:t xml:space="preserve"> and door is already unlocked</w:t>
        </w:r>
        <w:r>
          <w:rPr>
            <w:sz w:val="18"/>
            <w:szCs w:val="18"/>
          </w:rPr>
          <w:tab/>
          <w:t>04</w:t>
        </w:r>
        <w:r w:rsidR="00CF5325">
          <w:rPr>
            <w:rFonts w:hint="eastAsia"/>
            <w:sz w:val="18"/>
            <w:szCs w:val="18"/>
          </w:rPr>
          <w:t>h</w:t>
        </w:r>
        <w:r w:rsidR="00CF5325">
          <w:rPr>
            <w:rFonts w:hint="eastAsia"/>
            <w:sz w:val="18"/>
            <w:szCs w:val="18"/>
          </w:rPr>
          <w:tab/>
          <w:t>0B</w:t>
        </w:r>
        <w:r>
          <w:rPr>
            <w:rFonts w:hint="eastAsia"/>
            <w:sz w:val="18"/>
            <w:szCs w:val="18"/>
          </w:rPr>
          <w:t>h</w:t>
        </w:r>
        <w:r>
          <w:rPr>
            <w:rFonts w:hint="eastAsia"/>
            <w:sz w:val="18"/>
            <w:szCs w:val="18"/>
          </w:rPr>
          <w:tab/>
        </w:r>
        <w:r>
          <w:rPr>
            <w:sz w:val="18"/>
            <w:szCs w:val="18"/>
          </w:rPr>
          <w:t>1h + M</w:t>
        </w:r>
        <w:r>
          <w:rPr>
            <w:sz w:val="18"/>
            <w:szCs w:val="18"/>
          </w:rPr>
          <w:tab/>
        </w:r>
        <w:r>
          <w:rPr>
            <w:sz w:val="18"/>
            <w:szCs w:val="18"/>
          </w:rPr>
          <w:tab/>
          <w:t xml:space="preserve">Num_of_item, </w:t>
        </w:r>
      </w:ins>
    </w:p>
    <w:p w:rsidR="00D54E65" w:rsidRPr="00D0712D" w:rsidRDefault="00D54E65" w:rsidP="00D54E65">
      <w:pPr>
        <w:pStyle w:val="a3"/>
        <w:pBdr>
          <w:bottom w:val="single" w:sz="6" w:space="1" w:color="auto"/>
        </w:pBdr>
        <w:ind w:leftChars="0" w:left="1440"/>
        <w:rPr>
          <w:ins w:id="2662" w:author="rocky" w:date="2016-05-19T16:17:00Z"/>
          <w:sz w:val="18"/>
          <w:szCs w:val="18"/>
        </w:rPr>
      </w:pPr>
      <w:ins w:id="2663" w:author="rocky" w:date="2016-05-19T16:17:00Z">
        <w:r>
          <w:rPr>
            <w:rFonts w:hint="eastAsia"/>
            <w:sz w:val="18"/>
            <w:szCs w:val="18"/>
          </w:rPr>
          <w:t>Data_bytes</w:t>
        </w:r>
        <w:r>
          <w:rPr>
            <w:sz w:val="18"/>
            <w:szCs w:val="18"/>
          </w:rPr>
          <w:t xml:space="preserve"> (cont.)</w:t>
        </w:r>
      </w:ins>
    </w:p>
    <w:p w:rsidR="00D54E65" w:rsidRDefault="00D54E65" w:rsidP="00D54E65">
      <w:pPr>
        <w:rPr>
          <w:ins w:id="2664" w:author="rocky" w:date="2016-05-19T16:17:00Z"/>
          <w:sz w:val="18"/>
          <w:szCs w:val="18"/>
        </w:rPr>
      </w:pPr>
      <w:ins w:id="2665" w:author="rocky" w:date="2016-05-19T16:17:00Z">
        <w:r>
          <w:rPr>
            <w:sz w:val="18"/>
            <w:szCs w:val="18"/>
          </w:rPr>
          <w:tab/>
        </w:r>
        <w:r>
          <w:rPr>
            <w:sz w:val="18"/>
            <w:szCs w:val="18"/>
          </w:rPr>
          <w:tab/>
        </w:r>
        <w:r>
          <w:rPr>
            <w:sz w:val="18"/>
            <w:szCs w:val="18"/>
          </w:rPr>
          <w:tab/>
          <w:t>{ItemID_0, ItemLen_0, ItemData_0}, … ,{ItemID_N-1, ItemLenN-1, ItemData_N-1}</w:t>
        </w:r>
      </w:ins>
    </w:p>
    <w:p w:rsidR="00D54E65" w:rsidRPr="00364DF9" w:rsidRDefault="00D54E65" w:rsidP="00D54E65">
      <w:pPr>
        <w:pStyle w:val="a3"/>
        <w:ind w:leftChars="0" w:left="1440"/>
        <w:rPr>
          <w:ins w:id="2666" w:author="rocky" w:date="2016-05-19T16:17:00Z"/>
          <w:szCs w:val="24"/>
        </w:rPr>
      </w:pPr>
    </w:p>
    <w:p w:rsidR="00D54E65" w:rsidRPr="00D0712D" w:rsidRDefault="00D54E65" w:rsidP="00D54E65">
      <w:pPr>
        <w:pStyle w:val="a3"/>
        <w:pBdr>
          <w:bottom w:val="single" w:sz="6" w:space="1" w:color="auto"/>
        </w:pBdr>
        <w:ind w:leftChars="0" w:left="1440"/>
        <w:rPr>
          <w:ins w:id="2667" w:author="rocky" w:date="2016-05-19T16:17:00Z"/>
          <w:sz w:val="18"/>
          <w:szCs w:val="18"/>
        </w:rPr>
      </w:pPr>
      <w:ins w:id="2668" w:author="rocky" w:date="2016-05-19T16:1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  Data_bytes</w:t>
        </w:r>
      </w:ins>
    </w:p>
    <w:p w:rsidR="00D54E65" w:rsidRDefault="00D54E65" w:rsidP="00D54E65">
      <w:pPr>
        <w:pStyle w:val="a3"/>
        <w:ind w:leftChars="0" w:left="1440"/>
        <w:rPr>
          <w:ins w:id="2669" w:author="rocky" w:date="2016-05-19T16:17:00Z"/>
          <w:sz w:val="18"/>
          <w:szCs w:val="18"/>
        </w:rPr>
      </w:pPr>
      <w:ins w:id="2670" w:author="rocky" w:date="2016-05-19T16:17:00Z">
        <w:r>
          <w:rPr>
            <w:rFonts w:hint="eastAsia"/>
            <w:sz w:val="18"/>
            <w:szCs w:val="18"/>
          </w:rPr>
          <w:t>01h if fails</w:t>
        </w:r>
        <w:r>
          <w:rPr>
            <w:rFonts w:hint="eastAsia"/>
            <w:sz w:val="18"/>
            <w:szCs w:val="18"/>
          </w:rPr>
          <w:tab/>
          <w:t>04h</w:t>
        </w:r>
        <w:r>
          <w:rPr>
            <w:rFonts w:hint="eastAsia"/>
            <w:sz w:val="18"/>
            <w:szCs w:val="18"/>
          </w:rPr>
          <w:tab/>
          <w:t>0</w:t>
        </w:r>
        <w:r w:rsidR="00CF5325">
          <w:rPr>
            <w:sz w:val="18"/>
            <w:szCs w:val="18"/>
          </w:rPr>
          <w:t>B</w:t>
        </w:r>
        <w:r>
          <w:rPr>
            <w:rFonts w:hint="eastAsia"/>
            <w:sz w:val="18"/>
            <w:szCs w:val="18"/>
          </w:rPr>
          <w:t>h</w:t>
        </w:r>
        <w:r>
          <w:rPr>
            <w:rFonts w:hint="eastAsia"/>
            <w:sz w:val="18"/>
            <w:szCs w:val="18"/>
          </w:rPr>
          <w:tab/>
          <w:t>N/A</w:t>
        </w:r>
        <w:r>
          <w:rPr>
            <w:rFonts w:hint="eastAsia"/>
            <w:sz w:val="18"/>
            <w:szCs w:val="18"/>
          </w:rPr>
          <w:tab/>
          <w:t xml:space="preserve">    N/A</w:t>
        </w:r>
      </w:ins>
    </w:p>
    <w:p w:rsidR="00D54E65" w:rsidRDefault="00D54E65">
      <w:pPr>
        <w:rPr>
          <w:ins w:id="2671" w:author="rocky" w:date="2016-05-19T16:17:00Z"/>
          <w:sz w:val="18"/>
          <w:szCs w:val="18"/>
        </w:rPr>
        <w:pPrChange w:id="2672" w:author="rocky" w:date="2013-03-10T03:49:00Z">
          <w:pPr>
            <w:pStyle w:val="a3"/>
            <w:ind w:leftChars="0" w:left="1440"/>
          </w:pPr>
        </w:pPrChange>
      </w:pPr>
    </w:p>
    <w:p w:rsidR="00D54E65" w:rsidRPr="00D54E65" w:rsidRDefault="00D54E65">
      <w:pPr>
        <w:rPr>
          <w:ins w:id="2673" w:author="rocky" w:date="2013-03-10T02:10:00Z"/>
          <w:sz w:val="18"/>
          <w:szCs w:val="18"/>
          <w:rPrChange w:id="2674" w:author="rocky" w:date="2016-05-19T16:17:00Z">
            <w:rPr>
              <w:ins w:id="2675" w:author="rocky" w:date="2013-03-10T02:10:00Z"/>
              <w:szCs w:val="24"/>
            </w:rPr>
          </w:rPrChange>
        </w:rPr>
        <w:pPrChange w:id="2676" w:author="rocky" w:date="2013-03-10T03:49:00Z">
          <w:pPr>
            <w:pStyle w:val="a3"/>
            <w:ind w:leftChars="0" w:left="1440"/>
          </w:pPr>
        </w:pPrChange>
      </w:pPr>
    </w:p>
    <w:p w:rsidR="00E02763" w:rsidRDefault="001859C7">
      <w:pPr>
        <w:pStyle w:val="a3"/>
        <w:numPr>
          <w:ilvl w:val="1"/>
          <w:numId w:val="19"/>
        </w:numPr>
        <w:ind w:leftChars="0"/>
        <w:rPr>
          <w:ins w:id="2677" w:author="rocky" w:date="2013-03-10T22:00:00Z"/>
          <w:szCs w:val="24"/>
        </w:rPr>
        <w:pPrChange w:id="2678" w:author="rocky" w:date="2013-03-09T23:08:00Z">
          <w:pPr>
            <w:pStyle w:val="a3"/>
            <w:ind w:leftChars="0" w:left="1440"/>
          </w:pPr>
        </w:pPrChange>
      </w:pPr>
      <w:ins w:id="2679" w:author="rocky" w:date="2013-03-10T02:10:00Z">
        <w:r>
          <w:rPr>
            <w:rFonts w:hint="eastAsia"/>
            <w:szCs w:val="24"/>
          </w:rPr>
          <w:t xml:space="preserve">Command mode </w:t>
        </w:r>
      </w:ins>
      <w:ins w:id="2680" w:author="rocky" w:date="2013-03-10T11:33:00Z">
        <w:r>
          <w:rPr>
            <w:rFonts w:hint="eastAsia"/>
            <w:szCs w:val="24"/>
          </w:rPr>
          <w:t>MANAGEMENT</w:t>
        </w:r>
      </w:ins>
    </w:p>
    <w:p w:rsidR="00E02763" w:rsidRDefault="006325AD">
      <w:pPr>
        <w:pStyle w:val="a3"/>
        <w:ind w:leftChars="0" w:left="1080"/>
        <w:rPr>
          <w:ins w:id="2681" w:author="rocky" w:date="2013-03-10T11:33:00Z"/>
          <w:szCs w:val="24"/>
        </w:rPr>
        <w:pPrChange w:id="2682" w:author="rocky" w:date="2013-03-10T22:00:00Z">
          <w:pPr>
            <w:pStyle w:val="a3"/>
            <w:ind w:leftChars="0" w:left="1440"/>
          </w:pPr>
        </w:pPrChange>
      </w:pPr>
      <w:ins w:id="2683" w:author="rocky" w:date="2013-03-10T22:01:00Z">
        <w:r>
          <w:rPr>
            <w:rFonts w:hint="eastAsia"/>
            <w:szCs w:val="24"/>
          </w:rPr>
          <w:t>The command mode byte value is 05h.</w:t>
        </w:r>
      </w:ins>
    </w:p>
    <w:p w:rsidR="00603EA1" w:rsidRDefault="00603EA1">
      <w:pPr>
        <w:pStyle w:val="a3"/>
        <w:ind w:leftChars="0" w:left="1440"/>
        <w:rPr>
          <w:ins w:id="2684" w:author="rocky" w:date="2013-05-16T11:27:00Z"/>
          <w:szCs w:val="24"/>
        </w:rPr>
        <w:pPrChange w:id="2685" w:author="rocky" w:date="2013-05-16T11:27:00Z">
          <w:pPr>
            <w:pStyle w:val="a3"/>
            <w:numPr>
              <w:ilvl w:val="2"/>
              <w:numId w:val="19"/>
            </w:numPr>
            <w:ind w:leftChars="0" w:left="1440" w:hanging="720"/>
          </w:pPr>
        </w:pPrChange>
      </w:pPr>
    </w:p>
    <w:p w:rsidR="00E02763" w:rsidRDefault="00E02763">
      <w:pPr>
        <w:pStyle w:val="a3"/>
        <w:ind w:leftChars="400" w:left="960" w:firstLine="480"/>
        <w:rPr>
          <w:del w:id="2686" w:author="rocky" w:date="2013-03-11T12:03:00Z"/>
          <w:sz w:val="18"/>
          <w:szCs w:val="18"/>
        </w:rPr>
        <w:pPrChange w:id="2687" w:author="rocky" w:date="2013-03-11T12:03:00Z">
          <w:pPr>
            <w:widowControl/>
          </w:pPr>
        </w:pPrChange>
      </w:pPr>
    </w:p>
    <w:p w:rsidR="004078FC" w:rsidRDefault="004078FC" w:rsidP="00D24DAD">
      <w:pPr>
        <w:pStyle w:val="a3"/>
        <w:numPr>
          <w:ilvl w:val="2"/>
          <w:numId w:val="19"/>
        </w:numPr>
        <w:ind w:leftChars="0"/>
        <w:rPr>
          <w:ins w:id="2688" w:author="rocky" w:date="2013-03-16T12:56:00Z"/>
          <w:szCs w:val="24"/>
        </w:rPr>
      </w:pPr>
      <w:ins w:id="2689" w:author="rocky" w:date="2013-03-17T22:48:00Z">
        <w:r>
          <w:rPr>
            <w:rFonts w:hint="eastAsia"/>
            <w:szCs w:val="24"/>
          </w:rPr>
          <w:t>Sync:</w:t>
        </w:r>
      </w:ins>
    </w:p>
    <w:p w:rsidR="00195CC2" w:rsidRDefault="00195CC2" w:rsidP="00195CC2">
      <w:pPr>
        <w:pStyle w:val="a3"/>
        <w:ind w:leftChars="0" w:left="1440"/>
        <w:rPr>
          <w:ins w:id="2690" w:author="rocky" w:date="2013-03-16T12:57:00Z"/>
          <w:szCs w:val="24"/>
        </w:rPr>
      </w:pPr>
      <w:ins w:id="2691" w:author="rocky" w:date="2013-03-16T12:57:00Z">
        <w:r>
          <w:rPr>
            <w:rFonts w:hint="eastAsia"/>
            <w:szCs w:val="24"/>
          </w:rPr>
          <w:t>The command code byte value is 0</w:t>
        </w:r>
      </w:ins>
      <w:ins w:id="2692" w:author="rocky" w:date="2013-03-17T22:49:00Z">
        <w:r w:rsidR="000149C3">
          <w:rPr>
            <w:rFonts w:hint="eastAsia"/>
            <w:szCs w:val="24"/>
          </w:rPr>
          <w:t>3</w:t>
        </w:r>
      </w:ins>
      <w:ins w:id="2693" w:author="rocky" w:date="2013-03-16T12:57:00Z">
        <w:r>
          <w:rPr>
            <w:rFonts w:hint="eastAsia"/>
            <w:szCs w:val="24"/>
          </w:rPr>
          <w:t>h.</w:t>
        </w:r>
      </w:ins>
    </w:p>
    <w:p w:rsidR="00BF48A9" w:rsidRPr="00870474" w:rsidRDefault="00195CC2">
      <w:pPr>
        <w:pStyle w:val="a3"/>
        <w:ind w:leftChars="0" w:left="1440"/>
        <w:rPr>
          <w:ins w:id="2694" w:author="rocky" w:date="2013-05-27T17:37:00Z"/>
          <w:szCs w:val="24"/>
        </w:rPr>
        <w:pPrChange w:id="2695" w:author="rocky" w:date="2013-07-29T12:27:00Z">
          <w:pPr>
            <w:pStyle w:val="a3"/>
            <w:numPr>
              <w:ilvl w:val="2"/>
              <w:numId w:val="19"/>
            </w:numPr>
            <w:ind w:leftChars="0" w:left="1440" w:hanging="720"/>
          </w:pPr>
        </w:pPrChange>
      </w:pPr>
      <w:ins w:id="2696" w:author="rocky" w:date="2013-03-16T12:57:00Z">
        <w:r>
          <w:rPr>
            <w:rFonts w:hint="eastAsia"/>
            <w:szCs w:val="24"/>
          </w:rPr>
          <w:t>After issuing AUTH mode SendRequest command, the administrator PHONE can issue this command to synchronize client list with DEVICE</w:t>
        </w:r>
      </w:ins>
      <w:ins w:id="2697" w:author="rocky" w:date="2013-03-17T21:48:00Z">
        <w:r w:rsidR="00BD5188">
          <w:rPr>
            <w:rFonts w:hint="eastAsia"/>
            <w:szCs w:val="24"/>
          </w:rPr>
          <w:t xml:space="preserve"> in the following 2 cases</w:t>
        </w:r>
      </w:ins>
      <w:ins w:id="2698" w:author="rocky" w:date="2013-03-17T21:50:00Z">
        <w:r w:rsidR="00BD5188">
          <w:rPr>
            <w:rFonts w:hint="eastAsia"/>
            <w:szCs w:val="24"/>
          </w:rPr>
          <w:t>.</w:t>
        </w:r>
      </w:ins>
      <w:ins w:id="2699" w:author="rocky" w:date="2013-03-17T21:48:00Z">
        <w:r w:rsidR="00BD5188">
          <w:rPr>
            <w:rFonts w:hint="eastAsia"/>
            <w:szCs w:val="24"/>
          </w:rPr>
          <w:t xml:space="preserve"> </w:t>
        </w:r>
      </w:ins>
      <w:ins w:id="2700" w:author="rocky" w:date="2013-03-17T21:50:00Z">
        <w:r w:rsidR="00BD5188">
          <w:rPr>
            <w:rFonts w:hint="eastAsia"/>
            <w:szCs w:val="24"/>
          </w:rPr>
          <w:t>The first case happens when t</w:t>
        </w:r>
      </w:ins>
      <w:ins w:id="2701" w:author="rocky" w:date="2013-03-17T21:48:00Z">
        <w:r w:rsidR="00BD5188">
          <w:rPr>
            <w:rFonts w:hint="eastAsia"/>
            <w:szCs w:val="24"/>
          </w:rPr>
          <w:t>he administrator PHONE has change</w:t>
        </w:r>
      </w:ins>
      <w:ins w:id="2702" w:author="rocky" w:date="2013-03-17T21:49:00Z">
        <w:r w:rsidR="00BD5188">
          <w:rPr>
            <w:rFonts w:hint="eastAsia"/>
            <w:szCs w:val="24"/>
          </w:rPr>
          <w:t>d</w:t>
        </w:r>
      </w:ins>
      <w:ins w:id="2703" w:author="rocky" w:date="2013-03-17T21:48:00Z">
        <w:r w:rsidR="00BD5188">
          <w:rPr>
            <w:rFonts w:hint="eastAsia"/>
            <w:szCs w:val="24"/>
          </w:rPr>
          <w:t>/del</w:t>
        </w:r>
      </w:ins>
      <w:ins w:id="2704" w:author="rocky" w:date="2013-03-17T21:49:00Z">
        <w:r w:rsidR="00BD5188">
          <w:rPr>
            <w:rFonts w:hint="eastAsia"/>
            <w:szCs w:val="24"/>
          </w:rPr>
          <w:t>e</w:t>
        </w:r>
      </w:ins>
      <w:ins w:id="2705" w:author="rocky" w:date="2013-03-17T21:48:00Z">
        <w:r w:rsidR="00BD5188">
          <w:rPr>
            <w:rFonts w:hint="eastAsia"/>
            <w:szCs w:val="24"/>
          </w:rPr>
          <w:t>te</w:t>
        </w:r>
      </w:ins>
      <w:ins w:id="2706" w:author="rocky" w:date="2013-03-17T21:49:00Z">
        <w:r w:rsidR="00BD5188">
          <w:rPr>
            <w:rFonts w:hint="eastAsia"/>
            <w:szCs w:val="24"/>
          </w:rPr>
          <w:t xml:space="preserve">d clients since last </w:t>
        </w:r>
      </w:ins>
      <w:ins w:id="2707" w:author="rocky" w:date="2013-03-17T21:50:00Z">
        <w:r w:rsidR="00BD5188">
          <w:rPr>
            <w:szCs w:val="24"/>
          </w:rPr>
          <w:t>synchronization</w:t>
        </w:r>
      </w:ins>
      <w:ins w:id="2708" w:author="rocky" w:date="2013-03-17T21:49:00Z">
        <w:r w:rsidR="00BD5188">
          <w:rPr>
            <w:rFonts w:hint="eastAsia"/>
            <w:szCs w:val="24"/>
          </w:rPr>
          <w:t xml:space="preserve"> </w:t>
        </w:r>
      </w:ins>
      <w:ins w:id="2709" w:author="rocky" w:date="2013-03-17T21:50:00Z">
        <w:r w:rsidR="00BD5188">
          <w:rPr>
            <w:rFonts w:hint="eastAsia"/>
            <w:szCs w:val="24"/>
          </w:rPr>
          <w:t>with the DEVICE.</w:t>
        </w:r>
      </w:ins>
      <w:ins w:id="2710" w:author="rocky" w:date="2013-03-16T12:58:00Z">
        <w:r>
          <w:rPr>
            <w:rFonts w:hint="eastAsia"/>
            <w:szCs w:val="24"/>
          </w:rPr>
          <w:t xml:space="preserve"> </w:t>
        </w:r>
      </w:ins>
      <w:ins w:id="2711" w:author="rocky" w:date="2013-03-17T21:50:00Z">
        <w:r w:rsidR="00BD5188">
          <w:rPr>
            <w:rFonts w:hint="eastAsia"/>
            <w:szCs w:val="24"/>
          </w:rPr>
          <w:t>The second case can be invoked</w:t>
        </w:r>
      </w:ins>
      <w:ins w:id="2712" w:author="rocky" w:date="2013-03-17T21:51:00Z">
        <w:r w:rsidR="00BD5188">
          <w:rPr>
            <w:rFonts w:hint="eastAsia"/>
            <w:szCs w:val="24"/>
          </w:rPr>
          <w:t xml:space="preserve"> when the administrator received status code 1</w:t>
        </w:r>
      </w:ins>
      <w:ins w:id="2713" w:author="rocky" w:date="2013-03-17T21:53:00Z">
        <w:r w:rsidR="00BD5188">
          <w:rPr>
            <w:rFonts w:hint="eastAsia"/>
            <w:szCs w:val="24"/>
          </w:rPr>
          <w:t>0</w:t>
        </w:r>
      </w:ins>
      <w:ins w:id="2714" w:author="rocky" w:date="2013-03-17T21:51:00Z">
        <w:r w:rsidR="00BD5188">
          <w:rPr>
            <w:rFonts w:hint="eastAsia"/>
            <w:szCs w:val="24"/>
          </w:rPr>
          <w:t>h</w:t>
        </w:r>
      </w:ins>
      <w:ins w:id="2715" w:author="rocky" w:date="2013-03-17T21:53:00Z">
        <w:r w:rsidR="00BD5188">
          <w:rPr>
            <w:rFonts w:hint="eastAsia"/>
            <w:szCs w:val="24"/>
          </w:rPr>
          <w:t xml:space="preserve"> </w:t>
        </w:r>
        <w:r w:rsidR="00BD5188">
          <w:rPr>
            <w:szCs w:val="24"/>
          </w:rPr>
          <w:t>which</w:t>
        </w:r>
        <w:r w:rsidR="00BD5188">
          <w:rPr>
            <w:rFonts w:hint="eastAsia"/>
            <w:szCs w:val="24"/>
          </w:rPr>
          <w:t xml:space="preserve"> indicates DEVICE has some changes on client lists to be reflected to </w:t>
        </w:r>
      </w:ins>
      <w:ins w:id="2716" w:author="rocky" w:date="2013-03-17T21:54:00Z">
        <w:r w:rsidR="00BD5188">
          <w:rPr>
            <w:rFonts w:hint="eastAsia"/>
            <w:szCs w:val="24"/>
          </w:rPr>
          <w:t xml:space="preserve">the </w:t>
        </w:r>
        <w:r w:rsidR="00BD5188">
          <w:rPr>
            <w:szCs w:val="24"/>
          </w:rPr>
          <w:t>administrator</w:t>
        </w:r>
      </w:ins>
      <w:ins w:id="2717" w:author="rocky" w:date="2013-03-17T21:53:00Z">
        <w:r w:rsidR="00BD5188">
          <w:rPr>
            <w:rFonts w:hint="eastAsia"/>
            <w:szCs w:val="24"/>
          </w:rPr>
          <w:t>.</w:t>
        </w:r>
      </w:ins>
      <w:ins w:id="2718" w:author="rocky" w:date="2013-04-12T11:56:00Z">
        <w:r w:rsidR="00D05049">
          <w:rPr>
            <w:szCs w:val="24"/>
          </w:rPr>
          <w:t xml:space="preserve"> The command data byte format is as follows. </w:t>
        </w:r>
      </w:ins>
      <w:ins w:id="2719" w:author="rocky" w:date="2013-04-12T11:58:00Z">
        <w:r w:rsidR="00D05049">
          <w:rPr>
            <w:szCs w:val="24"/>
          </w:rPr>
          <w:t>The first 1</w:t>
        </w:r>
      </w:ins>
      <w:ins w:id="2720" w:author="rocky" w:date="2013-04-12T12:23:00Z">
        <w:r w:rsidR="00944F00">
          <w:rPr>
            <w:szCs w:val="24"/>
          </w:rPr>
          <w:t>1</w:t>
        </w:r>
      </w:ins>
      <w:ins w:id="2721" w:author="rocky" w:date="2013-04-12T11:58:00Z">
        <w:r w:rsidR="00D05049">
          <w:rPr>
            <w:szCs w:val="24"/>
          </w:rPr>
          <w:t xml:space="preserve">h byte are </w:t>
        </w:r>
      </w:ins>
      <w:ins w:id="2722" w:author="rocky" w:date="2013-04-12T11:57:00Z">
        <w:r w:rsidR="00944F00">
          <w:rPr>
            <w:szCs w:val="24"/>
          </w:rPr>
          <w:t xml:space="preserve">10h-byte Response1 and </w:t>
        </w:r>
      </w:ins>
      <w:ins w:id="2723" w:author="rocky" w:date="2013-04-12T11:58:00Z">
        <w:r w:rsidR="00D05049">
          <w:rPr>
            <w:szCs w:val="24"/>
          </w:rPr>
          <w:t>1-byte ActCode</w:t>
        </w:r>
      </w:ins>
      <w:ins w:id="2724" w:author="rocky" w:date="2013-04-12T12:23:00Z">
        <w:r w:rsidR="00944F00">
          <w:rPr>
            <w:szCs w:val="24"/>
          </w:rPr>
          <w:t xml:space="preserve">. </w:t>
        </w:r>
      </w:ins>
      <w:ins w:id="2725" w:author="rocky" w:date="2013-05-28T19:45:00Z">
        <w:r w:rsidR="00DB137E">
          <w:rPr>
            <w:szCs w:val="24"/>
          </w:rPr>
          <w:t xml:space="preserve">Then ADMIN need to specify the first record to read, by putting a 4-byte integer, START_LOG_SN, after ActCode, and then 1-byte integer, MAX_READ_NBR, which defines the maximum number of log the DEVICE should response. Then, there is a 4-byte integer, LAST_LOG_SN, which describes the last received log event record. Note that if it is the first Sync command sent after AUTH mode SendRequest command, the ADMIN should set LAST_SYNC_LOG_SN to the same value as START_LOG_SN. If it is not, is should set LAST_SYNC_LOG_SN as the last received log event record’s serial number, as an acknowledgment to let DEVICE know last successfully log event synchronization. By default the DEVICE deletes log event </w:t>
        </w:r>
        <w:r w:rsidR="00DB137E">
          <w:rPr>
            <w:szCs w:val="24"/>
          </w:rPr>
          <w:lastRenderedPageBreak/>
          <w:t>records till LAST_SYNC_LOG_SN+1, but the ADMIN can use ActCode value 06h so that the DEVICE will not delete log event from its storage.</w:t>
        </w:r>
      </w:ins>
      <w:ins w:id="2726" w:author="rocky" w:date="2013-07-29T11:39:00Z">
        <w:r w:rsidR="00C03430">
          <w:rPr>
            <w:szCs w:val="24"/>
          </w:rPr>
          <w:t xml:space="preserve"> </w:t>
        </w:r>
      </w:ins>
      <w:ins w:id="2727" w:author="rocky" w:date="2013-04-12T11:59:00Z">
        <w:r w:rsidR="00D05049">
          <w:rPr>
            <w:szCs w:val="24"/>
          </w:rPr>
          <w:t xml:space="preserve">Suppose there are N clients whose client list entry information needs to update to DEVICE side, then N </w:t>
        </w:r>
      </w:ins>
      <w:ins w:id="2728" w:author="rocky" w:date="2013-04-12T18:23:00Z">
        <w:r w:rsidR="00A55878">
          <w:rPr>
            <w:szCs w:val="24"/>
          </w:rPr>
          <w:t>sets</w:t>
        </w:r>
      </w:ins>
      <w:ins w:id="2729" w:author="rocky" w:date="2013-04-12T11:59:00Z">
        <w:r w:rsidR="00BF48A9">
          <w:rPr>
            <w:szCs w:val="24"/>
          </w:rPr>
          <w:t xml:space="preserve"> of (DID-FID-SN</w:t>
        </w:r>
        <w:r w:rsidR="00D05049">
          <w:rPr>
            <w:szCs w:val="24"/>
          </w:rPr>
          <w:t xml:space="preserve">, </w:t>
        </w:r>
      </w:ins>
      <w:ins w:id="2730" w:author="rocky" w:date="2013-04-12T18:23:00Z">
        <w:r w:rsidR="00A55878">
          <w:rPr>
            <w:szCs w:val="24"/>
          </w:rPr>
          <w:t xml:space="preserve">Mask, </w:t>
        </w:r>
      </w:ins>
      <w:ins w:id="2731" w:author="rocky" w:date="2013-04-12T11:59:00Z">
        <w:r w:rsidR="00D05049">
          <w:rPr>
            <w:szCs w:val="24"/>
          </w:rPr>
          <w:t>Entry_ctrl_byte</w:t>
        </w:r>
      </w:ins>
      <w:ins w:id="2732" w:author="rocky" w:date="2013-07-29T11:39:00Z">
        <w:r w:rsidR="00C03430">
          <w:rPr>
            <w:szCs w:val="24"/>
          </w:rPr>
          <w:t>, Access</w:t>
        </w:r>
      </w:ins>
      <w:ins w:id="2733" w:author="rocky" w:date="2013-07-29T12:29:00Z">
        <w:r w:rsidR="00BF48A9">
          <w:rPr>
            <w:szCs w:val="24"/>
          </w:rPr>
          <w:t>_</w:t>
        </w:r>
      </w:ins>
      <w:ins w:id="2734" w:author="rocky" w:date="2013-07-29T11:39:00Z">
        <w:r w:rsidR="00C03430">
          <w:rPr>
            <w:szCs w:val="24"/>
          </w:rPr>
          <w:t>Right</w:t>
        </w:r>
      </w:ins>
      <w:ins w:id="2735" w:author="rocky" w:date="2013-04-12T11:59:00Z">
        <w:r w:rsidR="00D05049">
          <w:rPr>
            <w:szCs w:val="24"/>
          </w:rPr>
          <w:t xml:space="preserve">) will be appended in the </w:t>
        </w:r>
      </w:ins>
      <w:ins w:id="2736" w:author="rocky" w:date="2013-04-12T12:00:00Z">
        <w:r w:rsidR="00D05049">
          <w:rPr>
            <w:szCs w:val="24"/>
          </w:rPr>
          <w:t>command</w:t>
        </w:r>
      </w:ins>
      <w:ins w:id="2737" w:author="rocky" w:date="2013-04-12T11:59:00Z">
        <w:r w:rsidR="00BF48A9">
          <w:rPr>
            <w:szCs w:val="24"/>
          </w:rPr>
          <w:t xml:space="preserve"> data byte, </w:t>
        </w:r>
      </w:ins>
      <w:ins w:id="2738" w:author="rocky" w:date="2013-07-29T12:29:00Z">
        <w:r w:rsidR="00BF48A9">
          <w:rPr>
            <w:szCs w:val="24"/>
          </w:rPr>
          <w:t xml:space="preserve">where </w:t>
        </w:r>
      </w:ins>
      <w:ins w:id="2739" w:author="rocky" w:date="2013-07-29T12:27:00Z">
        <w:r w:rsidR="00BF48A9">
          <w:rPr>
            <w:szCs w:val="24"/>
          </w:rPr>
          <w:t>D</w:t>
        </w:r>
      </w:ins>
      <w:ins w:id="2740" w:author="rocky" w:date="2013-07-29T12:28:00Z">
        <w:r w:rsidR="0025185C">
          <w:rPr>
            <w:szCs w:val="24"/>
          </w:rPr>
          <w:t>ID-FID-SN is 2</w:t>
        </w:r>
        <w:r w:rsidR="00BF48A9">
          <w:rPr>
            <w:szCs w:val="24"/>
          </w:rPr>
          <w:t xml:space="preserve">-byte, </w:t>
        </w:r>
      </w:ins>
      <w:ins w:id="2741" w:author="rocky" w:date="2013-07-29T12:29:00Z">
        <w:r w:rsidR="00BF48A9">
          <w:rPr>
            <w:szCs w:val="24"/>
          </w:rPr>
          <w:t>Mask is 1-byte, Entry_ctrl_byte i</w:t>
        </w:r>
        <w:r w:rsidR="00983A4E">
          <w:rPr>
            <w:szCs w:val="24"/>
          </w:rPr>
          <w:t>s 1-byte, and Access_Right is 1</w:t>
        </w:r>
      </w:ins>
      <w:ins w:id="2742" w:author="rocky" w:date="2014-01-15T18:34:00Z">
        <w:r w:rsidR="00983A4E">
          <w:rPr>
            <w:szCs w:val="24"/>
          </w:rPr>
          <w:t>6</w:t>
        </w:r>
      </w:ins>
      <w:ins w:id="2743" w:author="rocky" w:date="2013-07-29T12:29:00Z">
        <w:r w:rsidR="00BF48A9">
          <w:rPr>
            <w:szCs w:val="24"/>
          </w:rPr>
          <w:t>-byte.</w:t>
        </w:r>
      </w:ins>
      <w:ins w:id="2744" w:author="rocky" w:date="2013-12-17T19:33:00Z">
        <w:r w:rsidR="00871A21">
          <w:rPr>
            <w:szCs w:val="24"/>
          </w:rPr>
          <w:t xml:space="preserve"> If DID-FID-SN here is set to max value 0xFF, </w:t>
        </w:r>
      </w:ins>
      <w:ins w:id="2745" w:author="rocky" w:date="2013-12-17T19:34:00Z">
        <w:r w:rsidR="00871A21">
          <w:rPr>
            <w:szCs w:val="24"/>
          </w:rPr>
          <w:t xml:space="preserve">then it does not modify any client’s access right, and instead it will </w:t>
        </w:r>
      </w:ins>
      <w:ins w:id="2746" w:author="rocky" w:date="2013-12-17T19:35:00Z">
        <w:r w:rsidR="00871A21">
          <w:rPr>
            <w:szCs w:val="24"/>
          </w:rPr>
          <w:t>b</w:t>
        </w:r>
      </w:ins>
      <w:ins w:id="2747" w:author="rocky" w:date="2013-12-17T19:34:00Z">
        <w:r w:rsidR="00871A21">
          <w:rPr>
            <w:szCs w:val="24"/>
          </w:rPr>
          <w:t xml:space="preserve">e used </w:t>
        </w:r>
      </w:ins>
      <w:ins w:id="2748" w:author="rocky" w:date="2013-12-17T19:35:00Z">
        <w:r w:rsidR="00871A21">
          <w:rPr>
            <w:szCs w:val="24"/>
          </w:rPr>
          <w:t xml:space="preserve">at </w:t>
        </w:r>
      </w:ins>
      <w:ins w:id="2749" w:author="rocky" w:date="2013-12-17T19:34:00Z">
        <w:r w:rsidR="00871A21">
          <w:rPr>
            <w:szCs w:val="24"/>
          </w:rPr>
          <w:t>later IPA</w:t>
        </w:r>
      </w:ins>
      <w:ins w:id="2750" w:author="rocky" w:date="2013-12-17T19:35:00Z">
        <w:r w:rsidR="00871A21">
          <w:rPr>
            <w:szCs w:val="24"/>
          </w:rPr>
          <w:t xml:space="preserve"> client</w:t>
        </w:r>
      </w:ins>
      <w:ins w:id="2751" w:author="rocky" w:date="2013-12-17T19:34:00Z">
        <w:r w:rsidR="00871A21">
          <w:rPr>
            <w:szCs w:val="24"/>
          </w:rPr>
          <w:t>.</w:t>
        </w:r>
      </w:ins>
    </w:p>
    <w:p w:rsidR="00E02763" w:rsidRDefault="00C0787F">
      <w:pPr>
        <w:pStyle w:val="a3"/>
        <w:ind w:leftChars="0" w:left="1440"/>
        <w:rPr>
          <w:ins w:id="2752" w:author="rocky" w:date="2014-10-02T17:13:00Z"/>
          <w:szCs w:val="24"/>
        </w:rPr>
        <w:pPrChange w:id="2753" w:author="rocky" w:date="2013-03-16T12:56:00Z">
          <w:pPr>
            <w:pStyle w:val="a3"/>
            <w:numPr>
              <w:ilvl w:val="2"/>
              <w:numId w:val="19"/>
            </w:numPr>
            <w:ind w:leftChars="0" w:left="1440" w:hanging="720"/>
          </w:pPr>
        </w:pPrChange>
      </w:pPr>
      <w:ins w:id="2754" w:author="rocky" w:date="2013-05-27T17:37:00Z">
        <w:r>
          <w:rPr>
            <w:szCs w:val="24"/>
          </w:rPr>
          <w:t xml:space="preserve">Then there are data related to log event record synchronization. </w:t>
        </w:r>
      </w:ins>
    </w:p>
    <w:p w:rsidR="000C6B38" w:rsidRDefault="000C6B38">
      <w:pPr>
        <w:pStyle w:val="a3"/>
        <w:ind w:leftChars="0" w:left="1440"/>
        <w:rPr>
          <w:ins w:id="2755" w:author="rocky" w:date="2014-10-06T13:16:00Z"/>
          <w:szCs w:val="24"/>
        </w:rPr>
        <w:pPrChange w:id="2756" w:author="rocky" w:date="2013-03-16T12:56:00Z">
          <w:pPr>
            <w:pStyle w:val="a3"/>
            <w:numPr>
              <w:ilvl w:val="2"/>
              <w:numId w:val="19"/>
            </w:numPr>
            <w:ind w:leftChars="0" w:left="1440" w:hanging="720"/>
          </w:pPr>
        </w:pPrChange>
      </w:pPr>
    </w:p>
    <w:p w:rsidR="00E60059" w:rsidRDefault="00E60059">
      <w:pPr>
        <w:pStyle w:val="a3"/>
        <w:ind w:leftChars="0" w:left="1440"/>
        <w:rPr>
          <w:ins w:id="2757" w:author="rocky" w:date="2013-03-16T12:58:00Z"/>
          <w:szCs w:val="24"/>
        </w:rPr>
        <w:pPrChange w:id="2758" w:author="rocky" w:date="2013-03-16T12:56:00Z">
          <w:pPr>
            <w:pStyle w:val="a3"/>
            <w:numPr>
              <w:ilvl w:val="2"/>
              <w:numId w:val="19"/>
            </w:numPr>
            <w:ind w:leftChars="0" w:left="1440" w:hanging="720"/>
          </w:pPr>
        </w:pPrChange>
      </w:pPr>
    </w:p>
    <w:p w:rsidR="00195CC2" w:rsidRPr="00D0712D" w:rsidRDefault="00195CC2" w:rsidP="00195CC2">
      <w:pPr>
        <w:pStyle w:val="a3"/>
        <w:pBdr>
          <w:bottom w:val="single" w:sz="6" w:space="1" w:color="auto"/>
        </w:pBdr>
        <w:ind w:leftChars="0" w:left="1440"/>
        <w:rPr>
          <w:ins w:id="2759" w:author="rocky" w:date="2013-03-16T12:58:00Z"/>
          <w:sz w:val="18"/>
          <w:szCs w:val="18"/>
        </w:rPr>
      </w:pPr>
      <w:ins w:id="2760" w:author="rocky" w:date="2013-03-16T12:58:00Z">
        <w:r w:rsidRPr="00D0712D">
          <w:rPr>
            <w:rFonts w:hint="eastAsia"/>
            <w:sz w:val="18"/>
            <w:szCs w:val="18"/>
          </w:rPr>
          <w:t>Mode</w:t>
        </w:r>
        <w:r w:rsidRPr="00D0712D">
          <w:rPr>
            <w:rFonts w:hint="eastAsia"/>
            <w:sz w:val="18"/>
            <w:szCs w:val="18"/>
          </w:rPr>
          <w:tab/>
          <w:t>Code</w:t>
        </w:r>
        <w:r w:rsidR="00D05049">
          <w:rPr>
            <w:rFonts w:hint="eastAsia"/>
            <w:sz w:val="18"/>
            <w:szCs w:val="18"/>
          </w:rPr>
          <w:tab/>
          <w:t>Data_len</w:t>
        </w:r>
        <w:r w:rsidR="00D05049">
          <w:rPr>
            <w:rFonts w:hint="eastAsia"/>
            <w:sz w:val="18"/>
            <w:szCs w:val="18"/>
          </w:rPr>
          <w:tab/>
        </w:r>
      </w:ins>
      <w:ins w:id="2761" w:author="rocky" w:date="2013-05-27T11:13:00Z">
        <w:r w:rsidR="00B231EF">
          <w:rPr>
            <w:sz w:val="18"/>
            <w:szCs w:val="18"/>
          </w:rPr>
          <w:tab/>
        </w:r>
      </w:ins>
      <w:ins w:id="2762" w:author="rocky" w:date="2013-09-26T14:34:00Z">
        <w:r w:rsidR="00B21F33">
          <w:rPr>
            <w:sz w:val="18"/>
            <w:szCs w:val="18"/>
          </w:rPr>
          <w:tab/>
        </w:r>
      </w:ins>
      <w:ins w:id="2763" w:author="rocky" w:date="2013-03-16T12:58:00Z">
        <w:r>
          <w:rPr>
            <w:rFonts w:hint="eastAsia"/>
            <w:sz w:val="18"/>
            <w:szCs w:val="18"/>
          </w:rPr>
          <w:t>Data_bytes</w:t>
        </w:r>
      </w:ins>
    </w:p>
    <w:p w:rsidR="00195CC2" w:rsidRDefault="00195CC2" w:rsidP="00195CC2">
      <w:pPr>
        <w:pStyle w:val="a3"/>
        <w:ind w:leftChars="0" w:left="1440"/>
        <w:rPr>
          <w:ins w:id="2764" w:author="rocky" w:date="2013-05-27T11:22:00Z"/>
          <w:sz w:val="18"/>
          <w:szCs w:val="18"/>
        </w:rPr>
      </w:pPr>
      <w:ins w:id="2765" w:author="rocky" w:date="2013-03-16T12:58:00Z">
        <w:r>
          <w:rPr>
            <w:rFonts w:hint="eastAsia"/>
            <w:sz w:val="18"/>
            <w:szCs w:val="18"/>
          </w:rPr>
          <w:t>0</w:t>
        </w:r>
      </w:ins>
      <w:ins w:id="2766" w:author="rocky" w:date="2013-03-17T22:48:00Z">
        <w:r w:rsidR="004078FC">
          <w:rPr>
            <w:rFonts w:hint="eastAsia"/>
            <w:sz w:val="18"/>
            <w:szCs w:val="18"/>
          </w:rPr>
          <w:t>5</w:t>
        </w:r>
      </w:ins>
      <w:ins w:id="2767" w:author="rocky" w:date="2013-03-16T12:58:00Z">
        <w:r>
          <w:rPr>
            <w:rFonts w:hint="eastAsia"/>
            <w:sz w:val="18"/>
            <w:szCs w:val="18"/>
          </w:rPr>
          <w:t>h</w:t>
        </w:r>
        <w:r>
          <w:rPr>
            <w:rFonts w:hint="eastAsia"/>
            <w:sz w:val="18"/>
            <w:szCs w:val="18"/>
          </w:rPr>
          <w:tab/>
          <w:t>0</w:t>
        </w:r>
      </w:ins>
      <w:ins w:id="2768" w:author="rocky" w:date="2013-03-17T22:48:00Z">
        <w:r w:rsidR="004078FC">
          <w:rPr>
            <w:rFonts w:hint="eastAsia"/>
            <w:sz w:val="18"/>
            <w:szCs w:val="18"/>
          </w:rPr>
          <w:t>3</w:t>
        </w:r>
      </w:ins>
      <w:ins w:id="2769" w:author="rocky" w:date="2013-03-16T12:58:00Z">
        <w:r w:rsidR="00734694">
          <w:rPr>
            <w:rFonts w:hint="eastAsia"/>
            <w:sz w:val="18"/>
            <w:szCs w:val="18"/>
          </w:rPr>
          <w:t>h</w:t>
        </w:r>
        <w:r w:rsidR="00734694">
          <w:rPr>
            <w:rFonts w:hint="eastAsia"/>
            <w:sz w:val="18"/>
            <w:szCs w:val="18"/>
          </w:rPr>
          <w:tab/>
        </w:r>
      </w:ins>
      <w:ins w:id="2770" w:author="rocky" w:date="2013-05-27T17:33:00Z">
        <w:r w:rsidR="00020F97">
          <w:rPr>
            <w:sz w:val="18"/>
            <w:szCs w:val="18"/>
          </w:rPr>
          <w:t>1E</w:t>
        </w:r>
      </w:ins>
      <w:ins w:id="2771" w:author="rocky" w:date="2013-03-16T12:58:00Z">
        <w:r>
          <w:rPr>
            <w:rFonts w:hint="eastAsia"/>
            <w:sz w:val="18"/>
            <w:szCs w:val="18"/>
          </w:rPr>
          <w:t>h</w:t>
        </w:r>
      </w:ins>
      <w:ins w:id="2772" w:author="rocky" w:date="2013-03-16T13:00:00Z">
        <w:r>
          <w:rPr>
            <w:rFonts w:hint="eastAsia"/>
            <w:sz w:val="18"/>
            <w:szCs w:val="18"/>
          </w:rPr>
          <w:t xml:space="preserve"> + (</w:t>
        </w:r>
      </w:ins>
      <w:ins w:id="2773" w:author="rocky" w:date="2013-07-29T11:39:00Z">
        <w:r w:rsidR="0025185C">
          <w:rPr>
            <w:sz w:val="18"/>
            <w:szCs w:val="18"/>
          </w:rPr>
          <w:t>14</w:t>
        </w:r>
      </w:ins>
      <w:ins w:id="2774" w:author="rocky" w:date="2013-04-12T18:22:00Z">
        <w:r w:rsidR="00C03430">
          <w:rPr>
            <w:sz w:val="18"/>
            <w:szCs w:val="18"/>
          </w:rPr>
          <w:t>h</w:t>
        </w:r>
      </w:ins>
      <w:ins w:id="2775" w:author="rocky" w:date="2013-03-16T13:02:00Z">
        <w:r w:rsidR="00E80621">
          <w:rPr>
            <w:rFonts w:hint="eastAsia"/>
            <w:sz w:val="18"/>
            <w:szCs w:val="18"/>
          </w:rPr>
          <w:t xml:space="preserve"> </w:t>
        </w:r>
      </w:ins>
      <w:ins w:id="2776" w:author="rocky" w:date="2013-03-17T21:56:00Z">
        <w:r w:rsidR="00E80621">
          <w:rPr>
            <w:rFonts w:hint="eastAsia"/>
            <w:sz w:val="18"/>
            <w:szCs w:val="18"/>
          </w:rPr>
          <w:t>x</w:t>
        </w:r>
      </w:ins>
      <w:ins w:id="2777" w:author="rocky" w:date="2013-03-16T13:02:00Z">
        <w:r w:rsidR="00D05049">
          <w:rPr>
            <w:rFonts w:hint="eastAsia"/>
            <w:sz w:val="18"/>
            <w:szCs w:val="18"/>
          </w:rPr>
          <w:t xml:space="preserve"> N</w:t>
        </w:r>
        <w:r>
          <w:rPr>
            <w:rFonts w:hint="eastAsia"/>
            <w:sz w:val="18"/>
            <w:szCs w:val="18"/>
          </w:rPr>
          <w:t>)</w:t>
        </w:r>
      </w:ins>
      <w:ins w:id="2778" w:author="rocky" w:date="2013-05-27T11:13:00Z">
        <w:r w:rsidR="00B50EF7">
          <w:rPr>
            <w:sz w:val="18"/>
            <w:szCs w:val="18"/>
          </w:rPr>
          <w:tab/>
        </w:r>
      </w:ins>
      <w:ins w:id="2779" w:author="rocky" w:date="2013-09-26T14:34:00Z">
        <w:r w:rsidR="00B21F33">
          <w:rPr>
            <w:sz w:val="18"/>
            <w:szCs w:val="18"/>
          </w:rPr>
          <w:tab/>
        </w:r>
      </w:ins>
      <w:ins w:id="2780" w:author="rocky" w:date="2013-03-16T12:58:00Z">
        <w:r w:rsidR="0057343A">
          <w:rPr>
            <w:rFonts w:hint="eastAsia"/>
            <w:sz w:val="18"/>
            <w:szCs w:val="18"/>
          </w:rPr>
          <w:t xml:space="preserve">Response1, </w:t>
        </w:r>
      </w:ins>
      <w:ins w:id="2781" w:author="rocky" w:date="2013-03-17T21:35:00Z">
        <w:r w:rsidR="00944F00">
          <w:rPr>
            <w:rFonts w:hint="eastAsia"/>
            <w:sz w:val="18"/>
            <w:szCs w:val="18"/>
          </w:rPr>
          <w:t>ActCode</w:t>
        </w:r>
      </w:ins>
      <w:ins w:id="2782" w:author="rocky" w:date="2013-05-27T10:50:00Z">
        <w:r w:rsidR="00374148">
          <w:rPr>
            <w:sz w:val="18"/>
            <w:szCs w:val="18"/>
          </w:rPr>
          <w:t xml:space="preserve">, </w:t>
        </w:r>
      </w:ins>
    </w:p>
    <w:p w:rsidR="00CC62A9" w:rsidRPr="00D0712D" w:rsidRDefault="00CC62A9" w:rsidP="00CC62A9">
      <w:pPr>
        <w:pStyle w:val="a3"/>
        <w:pBdr>
          <w:bottom w:val="single" w:sz="6" w:space="1" w:color="auto"/>
        </w:pBdr>
        <w:ind w:leftChars="0" w:left="1440"/>
        <w:rPr>
          <w:ins w:id="2783" w:author="rocky" w:date="2013-05-27T17:36:00Z"/>
          <w:sz w:val="18"/>
          <w:szCs w:val="18"/>
        </w:rPr>
      </w:pPr>
      <w:ins w:id="2784" w:author="rocky" w:date="2013-05-27T17:36:00Z">
        <w:r>
          <w:rPr>
            <w:rFonts w:hint="eastAsia"/>
            <w:sz w:val="18"/>
            <w:szCs w:val="18"/>
          </w:rPr>
          <w:t xml:space="preserve">Data_bytes (cont.) </w:t>
        </w:r>
      </w:ins>
    </w:p>
    <w:p w:rsidR="00CC62A9" w:rsidRDefault="00CC62A9">
      <w:pPr>
        <w:pStyle w:val="a3"/>
        <w:ind w:leftChars="0" w:left="1440"/>
        <w:rPr>
          <w:ins w:id="2785" w:author="rocky" w:date="2013-05-28T19:44:00Z"/>
          <w:sz w:val="18"/>
          <w:szCs w:val="18"/>
        </w:rPr>
      </w:pPr>
      <w:ins w:id="2786" w:author="rocky" w:date="2013-05-27T17:36:00Z">
        <w:r>
          <w:rPr>
            <w:sz w:val="18"/>
            <w:szCs w:val="18"/>
          </w:rPr>
          <w:t>START_LOG_SN, MAX_READ_NBR, LAST_SYNC_LOG_SN,</w:t>
        </w:r>
      </w:ins>
      <w:ins w:id="2787" w:author="rocky" w:date="2013-09-26T14:27:00Z">
        <w:r w:rsidR="00B21F33">
          <w:rPr>
            <w:sz w:val="18"/>
            <w:szCs w:val="18"/>
          </w:rPr>
          <w:t xml:space="preserve"> </w:t>
        </w:r>
      </w:ins>
    </w:p>
    <w:p w:rsidR="00DB137E" w:rsidRPr="00D0712D" w:rsidRDefault="00DB137E" w:rsidP="00DB137E">
      <w:pPr>
        <w:pStyle w:val="a3"/>
        <w:pBdr>
          <w:bottom w:val="single" w:sz="6" w:space="1" w:color="auto"/>
        </w:pBdr>
        <w:ind w:leftChars="0" w:left="1440"/>
        <w:rPr>
          <w:ins w:id="2788" w:author="rocky" w:date="2013-05-28T19:44:00Z"/>
          <w:sz w:val="18"/>
          <w:szCs w:val="18"/>
        </w:rPr>
      </w:pPr>
      <w:ins w:id="2789" w:author="rocky" w:date="2013-05-28T19:44:00Z">
        <w:r>
          <w:rPr>
            <w:rFonts w:hint="eastAsia"/>
            <w:sz w:val="18"/>
            <w:szCs w:val="18"/>
          </w:rPr>
          <w:t xml:space="preserve">Data_bytes (cont.) </w:t>
        </w:r>
      </w:ins>
    </w:p>
    <w:p w:rsidR="00DB137E" w:rsidRDefault="00DB137E">
      <w:pPr>
        <w:pStyle w:val="a3"/>
        <w:ind w:leftChars="0" w:left="1440"/>
        <w:rPr>
          <w:ins w:id="2790" w:author="rocky" w:date="2013-07-29T11:34:00Z"/>
          <w:sz w:val="18"/>
          <w:szCs w:val="18"/>
        </w:rPr>
      </w:pPr>
      <w:ins w:id="2791" w:author="rocky" w:date="2013-05-28T19:44:00Z">
        <w:r>
          <w:rPr>
            <w:sz w:val="18"/>
            <w:szCs w:val="18"/>
          </w:rPr>
          <w:t>{</w:t>
        </w:r>
        <w:r>
          <w:rPr>
            <w:rFonts w:hint="eastAsia"/>
            <w:sz w:val="18"/>
            <w:szCs w:val="18"/>
          </w:rPr>
          <w:t>DID-FID-SN_0,</w:t>
        </w:r>
        <w:r>
          <w:rPr>
            <w:sz w:val="18"/>
            <w:szCs w:val="18"/>
          </w:rPr>
          <w:t xml:space="preserve">Mask_0, </w:t>
        </w:r>
        <w:r>
          <w:rPr>
            <w:rFonts w:hint="eastAsia"/>
            <w:sz w:val="18"/>
            <w:szCs w:val="18"/>
          </w:rPr>
          <w:t xml:space="preserve">Enrty_ctrl_byte_0, </w:t>
        </w:r>
      </w:ins>
      <w:ins w:id="2792" w:author="rocky" w:date="2013-07-29T11:34:00Z">
        <w:r w:rsidR="00C03430">
          <w:rPr>
            <w:sz w:val="18"/>
            <w:szCs w:val="18"/>
          </w:rPr>
          <w:t>Access_right_0,</w:t>
        </w:r>
      </w:ins>
    </w:p>
    <w:p w:rsidR="00C03430" w:rsidRPr="00D0712D" w:rsidRDefault="00C03430" w:rsidP="00C03430">
      <w:pPr>
        <w:pStyle w:val="a3"/>
        <w:pBdr>
          <w:bottom w:val="single" w:sz="6" w:space="1" w:color="auto"/>
        </w:pBdr>
        <w:ind w:leftChars="0" w:left="1440"/>
        <w:rPr>
          <w:ins w:id="2793" w:author="rocky" w:date="2013-07-29T11:34:00Z"/>
          <w:sz w:val="18"/>
          <w:szCs w:val="18"/>
        </w:rPr>
      </w:pPr>
      <w:ins w:id="2794" w:author="rocky" w:date="2013-07-29T11:34:00Z">
        <w:r>
          <w:rPr>
            <w:rFonts w:hint="eastAsia"/>
            <w:sz w:val="18"/>
            <w:szCs w:val="18"/>
          </w:rPr>
          <w:t xml:space="preserve">Data_bytes (cont.) </w:t>
        </w:r>
      </w:ins>
    </w:p>
    <w:p w:rsidR="00C03430" w:rsidRPr="0048013D" w:rsidRDefault="00C03430" w:rsidP="00C03430">
      <w:pPr>
        <w:pStyle w:val="a3"/>
        <w:ind w:leftChars="0" w:left="1440"/>
        <w:rPr>
          <w:ins w:id="2795" w:author="rocky" w:date="2013-09-26T14:30:00Z"/>
          <w:sz w:val="18"/>
          <w:szCs w:val="18"/>
        </w:rPr>
      </w:pPr>
      <w:ins w:id="2796" w:author="rocky" w:date="2013-07-29T11:34:00Z">
        <w:r w:rsidRPr="00CC0175">
          <w:rPr>
            <w:sz w:val="18"/>
            <w:szCs w:val="18"/>
          </w:rPr>
          <w:t xml:space="preserve">DID-FID-SN_1, </w:t>
        </w:r>
        <w:r>
          <w:rPr>
            <w:sz w:val="18"/>
            <w:szCs w:val="18"/>
          </w:rPr>
          <w:t>Mask_1, Entry_ctrl_byte_1, Access_right_1</w:t>
        </w:r>
      </w:ins>
      <w:ins w:id="2797" w:author="rocky" w:date="2013-07-29T11:37:00Z">
        <w:r w:rsidR="00B210EE">
          <w:rPr>
            <w:sz w:val="18"/>
            <w:szCs w:val="18"/>
          </w:rPr>
          <w:t xml:space="preserve">, </w:t>
        </w:r>
      </w:ins>
      <w:ins w:id="2798" w:author="rocky" w:date="2013-07-29T13:09:00Z">
        <w:r w:rsidR="00B210EE">
          <w:rPr>
            <w:sz w:val="18"/>
            <w:szCs w:val="18"/>
          </w:rPr>
          <w:t>…</w:t>
        </w:r>
      </w:ins>
      <w:ins w:id="2799" w:author="rocky" w:date="2013-09-26T14:33:00Z">
        <w:r w:rsidR="00B21F33">
          <w:rPr>
            <w:sz w:val="18"/>
            <w:szCs w:val="18"/>
          </w:rPr>
          <w:t xml:space="preserve"> , Access_right_</w:t>
        </w:r>
      </w:ins>
      <w:ins w:id="2800" w:author="rocky" w:date="2013-09-26T14:47:00Z">
        <w:r w:rsidR="001A4ED8">
          <w:rPr>
            <w:sz w:val="18"/>
            <w:szCs w:val="18"/>
          </w:rPr>
          <w:t>N-</w:t>
        </w:r>
      </w:ins>
      <w:ins w:id="2801" w:author="rocky" w:date="2013-09-26T14:33:00Z">
        <w:r w:rsidR="00B21F33">
          <w:rPr>
            <w:sz w:val="18"/>
            <w:szCs w:val="18"/>
          </w:rPr>
          <w:t>1</w:t>
        </w:r>
      </w:ins>
      <w:ins w:id="2802" w:author="rocky" w:date="2013-07-29T13:09:00Z">
        <w:r w:rsidR="00B210EE">
          <w:rPr>
            <w:sz w:val="18"/>
            <w:szCs w:val="18"/>
          </w:rPr>
          <w:t>}</w:t>
        </w:r>
      </w:ins>
      <w:ins w:id="2803" w:author="rocky" w:date="2013-09-26T14:30:00Z">
        <w:r w:rsidR="00B21F33">
          <w:rPr>
            <w:sz w:val="18"/>
            <w:szCs w:val="18"/>
          </w:rPr>
          <w:t xml:space="preserve">, </w:t>
        </w:r>
      </w:ins>
    </w:p>
    <w:p w:rsidR="0048013D" w:rsidRPr="00D0712D" w:rsidRDefault="0048013D" w:rsidP="0048013D">
      <w:pPr>
        <w:pStyle w:val="a3"/>
        <w:pBdr>
          <w:bottom w:val="single" w:sz="6" w:space="1" w:color="auto"/>
        </w:pBdr>
        <w:ind w:leftChars="0" w:left="1440"/>
        <w:rPr>
          <w:ins w:id="2804" w:author="rocky" w:date="2014-06-03T13:47:00Z"/>
          <w:sz w:val="18"/>
          <w:szCs w:val="18"/>
        </w:rPr>
      </w:pPr>
      <w:ins w:id="2805" w:author="rocky" w:date="2014-06-03T13:47:00Z">
        <w:r>
          <w:rPr>
            <w:rFonts w:hint="eastAsia"/>
            <w:sz w:val="18"/>
            <w:szCs w:val="18"/>
          </w:rPr>
          <w:t xml:space="preserve">Data_bytes (cont.) </w:t>
        </w:r>
      </w:ins>
    </w:p>
    <w:p w:rsidR="00B21F33" w:rsidRPr="0048013D" w:rsidRDefault="0048013D" w:rsidP="0048013D">
      <w:pPr>
        <w:pStyle w:val="a3"/>
        <w:ind w:leftChars="0" w:left="1440"/>
        <w:rPr>
          <w:ins w:id="2806" w:author="rocky" w:date="2013-03-16T13:01:00Z"/>
          <w:sz w:val="18"/>
          <w:szCs w:val="18"/>
          <w:rPrChange w:id="2807" w:author="rocky" w:date="2014-06-03T13:47:00Z">
            <w:rPr>
              <w:ins w:id="2808" w:author="rocky" w:date="2013-03-16T13:01:00Z"/>
            </w:rPr>
          </w:rPrChange>
        </w:rPr>
      </w:pPr>
      <w:ins w:id="2809" w:author="rocky" w:date="2014-06-03T13:47:00Z">
        <w:r>
          <w:rPr>
            <w:sz w:val="18"/>
            <w:szCs w:val="18"/>
          </w:rPr>
          <w:t>Sequence_number</w:t>
        </w:r>
      </w:ins>
    </w:p>
    <w:p w:rsidR="0048013D" w:rsidRDefault="0048013D">
      <w:pPr>
        <w:pStyle w:val="a3"/>
        <w:ind w:leftChars="0" w:left="1440"/>
        <w:rPr>
          <w:ins w:id="2810" w:author="rocky" w:date="2014-06-03T13:47:00Z"/>
          <w:szCs w:val="24"/>
        </w:rPr>
        <w:pPrChange w:id="2811" w:author="rocky" w:date="2013-05-14T11:22:00Z">
          <w:pPr>
            <w:pStyle w:val="a3"/>
            <w:numPr>
              <w:ilvl w:val="2"/>
              <w:numId w:val="19"/>
            </w:numPr>
            <w:ind w:leftChars="0" w:left="1440" w:hanging="720"/>
          </w:pPr>
        </w:pPrChange>
      </w:pPr>
    </w:p>
    <w:p w:rsidR="009F34F8" w:rsidRDefault="00195CC2">
      <w:pPr>
        <w:pStyle w:val="a3"/>
        <w:ind w:leftChars="0" w:left="1440"/>
        <w:rPr>
          <w:ins w:id="2812" w:author="rocky" w:date="2013-05-14T11:20:00Z"/>
          <w:szCs w:val="24"/>
        </w:rPr>
        <w:pPrChange w:id="2813" w:author="rocky" w:date="2013-05-14T11:22:00Z">
          <w:pPr>
            <w:pStyle w:val="a3"/>
            <w:numPr>
              <w:ilvl w:val="2"/>
              <w:numId w:val="19"/>
            </w:numPr>
            <w:ind w:leftChars="0" w:left="1440" w:hanging="720"/>
          </w:pPr>
        </w:pPrChange>
      </w:pPr>
      <w:ins w:id="2814" w:author="rocky" w:date="2013-03-16T13:02:00Z">
        <w:r>
          <w:rPr>
            <w:rFonts w:hint="eastAsia"/>
            <w:szCs w:val="24"/>
          </w:rPr>
          <w:t xml:space="preserve">If the </w:t>
        </w:r>
      </w:ins>
      <w:ins w:id="2815" w:author="rocky" w:date="2013-03-16T13:03:00Z">
        <w:r>
          <w:rPr>
            <w:rFonts w:hint="eastAsia"/>
            <w:szCs w:val="24"/>
          </w:rPr>
          <w:t>DEVICE</w:t>
        </w:r>
      </w:ins>
      <w:ins w:id="2816" w:author="rocky" w:date="2013-03-16T13:02:00Z">
        <w:r>
          <w:rPr>
            <w:rFonts w:hint="eastAsia"/>
            <w:szCs w:val="24"/>
          </w:rPr>
          <w:t xml:space="preserve"> </w:t>
        </w:r>
      </w:ins>
      <w:ins w:id="2817" w:author="rocky" w:date="2013-03-16T13:03:00Z">
        <w:r>
          <w:rPr>
            <w:rFonts w:hint="eastAsia"/>
            <w:szCs w:val="24"/>
          </w:rPr>
          <w:t xml:space="preserve">side also has </w:t>
        </w:r>
        <w:r>
          <w:rPr>
            <w:szCs w:val="24"/>
          </w:rPr>
          <w:t>some</w:t>
        </w:r>
        <w:r>
          <w:rPr>
            <w:rFonts w:hint="eastAsia"/>
            <w:szCs w:val="24"/>
          </w:rPr>
          <w:t xml:space="preserve"> changes </w:t>
        </w:r>
      </w:ins>
      <w:ins w:id="2818" w:author="rocky" w:date="2013-04-12T11:36:00Z">
        <w:r w:rsidR="006C672B">
          <w:rPr>
            <w:szCs w:val="24"/>
          </w:rPr>
          <w:t xml:space="preserve">on client entries </w:t>
        </w:r>
      </w:ins>
      <w:ins w:id="2819" w:author="rocky" w:date="2013-03-16T13:03:00Z">
        <w:r>
          <w:rPr>
            <w:rFonts w:hint="eastAsia"/>
            <w:szCs w:val="24"/>
          </w:rPr>
          <w:t>since latest synchronization event with adm</w:t>
        </w:r>
        <w:r w:rsidR="006C672B">
          <w:rPr>
            <w:rFonts w:hint="eastAsia"/>
            <w:szCs w:val="24"/>
          </w:rPr>
          <w:t>inistrator PHONE, it will put</w:t>
        </w:r>
        <w:r>
          <w:rPr>
            <w:rFonts w:hint="eastAsia"/>
            <w:szCs w:val="24"/>
          </w:rPr>
          <w:t xml:space="preserve"> it in response</w:t>
        </w:r>
      </w:ins>
      <w:ins w:id="2820" w:author="rocky" w:date="2013-03-16T13:08:00Z">
        <w:r w:rsidR="00507D29">
          <w:rPr>
            <w:rFonts w:hint="eastAsia"/>
            <w:szCs w:val="24"/>
          </w:rPr>
          <w:t>.</w:t>
        </w:r>
      </w:ins>
      <w:ins w:id="2821" w:author="rocky" w:date="2013-04-12T11:33:00Z">
        <w:r w:rsidR="006C672B">
          <w:rPr>
            <w:szCs w:val="24"/>
          </w:rPr>
          <w:t xml:space="preserve"> </w:t>
        </w:r>
      </w:ins>
      <w:ins w:id="2822" w:author="rocky" w:date="2013-04-12T11:47:00Z">
        <w:r w:rsidR="00436C51">
          <w:rPr>
            <w:szCs w:val="24"/>
          </w:rPr>
          <w:t xml:space="preserve">Also, the device is possible to append log events since last synchronization. The response data byte format is as follows. </w:t>
        </w:r>
      </w:ins>
      <w:ins w:id="2823" w:author="rocky" w:date="2013-04-12T11:48:00Z">
        <w:r w:rsidR="00436C51">
          <w:rPr>
            <w:szCs w:val="24"/>
          </w:rPr>
          <w:t>The first byte N</w:t>
        </w:r>
      </w:ins>
      <w:ins w:id="2824" w:author="rocky" w:date="2013-04-12T11:50:00Z">
        <w:r w:rsidR="00436C51">
          <w:rPr>
            <w:szCs w:val="24"/>
          </w:rPr>
          <w:t xml:space="preserve"> </w:t>
        </w:r>
      </w:ins>
      <w:ins w:id="2825" w:author="rocky" w:date="2013-04-12T11:48:00Z">
        <w:r w:rsidR="00436C51">
          <w:rPr>
            <w:szCs w:val="24"/>
          </w:rPr>
          <w:t>describe</w:t>
        </w:r>
      </w:ins>
      <w:ins w:id="2826" w:author="rocky" w:date="2013-04-12T11:49:00Z">
        <w:r w:rsidR="00436C51">
          <w:rPr>
            <w:szCs w:val="24"/>
          </w:rPr>
          <w:t>s</w:t>
        </w:r>
      </w:ins>
      <w:ins w:id="2827" w:author="rocky" w:date="2013-04-12T11:48:00Z">
        <w:r w:rsidR="00436C51">
          <w:rPr>
            <w:szCs w:val="24"/>
          </w:rPr>
          <w:t xml:space="preserve"> </w:t>
        </w:r>
      </w:ins>
      <w:ins w:id="2828" w:author="rocky" w:date="2013-04-12T11:50:00Z">
        <w:r w:rsidR="00436C51">
          <w:rPr>
            <w:szCs w:val="24"/>
          </w:rPr>
          <w:t xml:space="preserve">the </w:t>
        </w:r>
      </w:ins>
      <w:ins w:id="2829" w:author="rocky" w:date="2013-04-12T11:49:00Z">
        <w:r w:rsidR="00436C51">
          <w:rPr>
            <w:szCs w:val="24"/>
          </w:rPr>
          <w:t xml:space="preserve">number of client to be synchronized to admin. </w:t>
        </w:r>
      </w:ins>
      <w:ins w:id="2830" w:author="rocky" w:date="2013-04-12T11:50:00Z">
        <w:r w:rsidR="00436C51">
          <w:rPr>
            <w:szCs w:val="24"/>
          </w:rPr>
          <w:t xml:space="preserve">M </w:t>
        </w:r>
      </w:ins>
      <w:ins w:id="2831" w:author="rocky" w:date="2013-04-12T12:03:00Z">
        <w:r w:rsidR="00381A1E">
          <w:rPr>
            <w:szCs w:val="24"/>
          </w:rPr>
          <w:t>is a 1</w:t>
        </w:r>
        <w:r w:rsidR="00890D33">
          <w:rPr>
            <w:szCs w:val="24"/>
          </w:rPr>
          <w:t xml:space="preserve">-byte integer which </w:t>
        </w:r>
      </w:ins>
      <w:ins w:id="2832" w:author="rocky" w:date="2013-04-12T11:49:00Z">
        <w:r w:rsidR="00436C51">
          <w:rPr>
            <w:szCs w:val="24"/>
          </w:rPr>
          <w:t>describe</w:t>
        </w:r>
      </w:ins>
      <w:ins w:id="2833" w:author="rocky" w:date="2013-04-12T19:35:00Z">
        <w:r w:rsidR="00966FCA">
          <w:rPr>
            <w:szCs w:val="24"/>
          </w:rPr>
          <w:t>s</w:t>
        </w:r>
      </w:ins>
      <w:ins w:id="2834" w:author="rocky" w:date="2013-04-12T11:49:00Z">
        <w:r w:rsidR="00436C51">
          <w:rPr>
            <w:szCs w:val="24"/>
          </w:rPr>
          <w:t xml:space="preserve"> </w:t>
        </w:r>
      </w:ins>
      <w:ins w:id="2835" w:author="rocky" w:date="2013-04-12T11:50:00Z">
        <w:r w:rsidR="00436C51">
          <w:rPr>
            <w:szCs w:val="24"/>
          </w:rPr>
          <w:t>the number of logs</w:t>
        </w:r>
      </w:ins>
      <w:ins w:id="2836" w:author="rocky" w:date="2013-04-12T11:49:00Z">
        <w:r w:rsidR="00436C51">
          <w:rPr>
            <w:szCs w:val="24"/>
          </w:rPr>
          <w:t xml:space="preserve"> </w:t>
        </w:r>
      </w:ins>
      <w:ins w:id="2837" w:author="rocky" w:date="2013-04-12T11:50:00Z">
        <w:r w:rsidR="00436C51">
          <w:rPr>
            <w:szCs w:val="24"/>
          </w:rPr>
          <w:t>to be sync</w:t>
        </w:r>
      </w:ins>
      <w:ins w:id="2838" w:author="rocky" w:date="2013-04-12T11:51:00Z">
        <w:r w:rsidR="00436C51">
          <w:rPr>
            <w:szCs w:val="24"/>
          </w:rPr>
          <w:t>hronized to admin.</w:t>
        </w:r>
      </w:ins>
      <w:ins w:id="2839" w:author="rocky" w:date="2013-04-12T11:49:00Z">
        <w:r w:rsidR="00436C51">
          <w:rPr>
            <w:szCs w:val="24"/>
          </w:rPr>
          <w:t xml:space="preserve"> </w:t>
        </w:r>
      </w:ins>
      <w:ins w:id="2840" w:author="rocky" w:date="2013-11-21T12:34:00Z">
        <w:r w:rsidR="00381A1E">
          <w:rPr>
            <w:szCs w:val="24"/>
          </w:rPr>
          <w:t xml:space="preserve">L is 1-byte integer denoting offset to get the first byte of </w:t>
        </w:r>
      </w:ins>
      <w:ins w:id="2841" w:author="rocky" w:date="2013-11-21T12:35:00Z">
        <w:r w:rsidR="00381A1E">
          <w:rPr>
            <w:szCs w:val="24"/>
          </w:rPr>
          <w:t xml:space="preserve">the four-byte </w:t>
        </w:r>
      </w:ins>
      <w:ins w:id="2842" w:author="rocky" w:date="2013-11-21T12:34:00Z">
        <w:r w:rsidR="00381A1E">
          <w:rPr>
            <w:szCs w:val="24"/>
          </w:rPr>
          <w:t>LOG</w:t>
        </w:r>
      </w:ins>
      <w:ins w:id="2843" w:author="rocky" w:date="2013-11-21T12:38:00Z">
        <w:r w:rsidR="00381A1E">
          <w:rPr>
            <w:szCs w:val="24"/>
          </w:rPr>
          <w:t>_START_SN</w:t>
        </w:r>
      </w:ins>
      <w:ins w:id="2844" w:author="rocky" w:date="2013-11-21T12:34:00Z">
        <w:r w:rsidR="00381A1E">
          <w:rPr>
            <w:szCs w:val="24"/>
          </w:rPr>
          <w:t xml:space="preserve">, and </w:t>
        </w:r>
      </w:ins>
      <w:ins w:id="2845" w:author="rocky" w:date="2013-11-21T12:40:00Z">
        <w:r w:rsidR="00381A1E">
          <w:rPr>
            <w:szCs w:val="24"/>
          </w:rPr>
          <w:t>this offset is relative to start of Data_bytes.</w:t>
        </w:r>
      </w:ins>
      <w:ins w:id="2846" w:author="rocky" w:date="2013-11-21T12:34:00Z">
        <w:r w:rsidR="00381A1E">
          <w:rPr>
            <w:szCs w:val="24"/>
          </w:rPr>
          <w:t xml:space="preserve"> </w:t>
        </w:r>
      </w:ins>
      <w:ins w:id="2847" w:author="rocky" w:date="2013-04-12T11:36:00Z">
        <w:r w:rsidR="006C672B">
          <w:rPr>
            <w:szCs w:val="24"/>
          </w:rPr>
          <w:t xml:space="preserve">Suppose there are N clients whose </w:t>
        </w:r>
      </w:ins>
      <w:ins w:id="2848" w:author="rocky" w:date="2013-04-12T11:37:00Z">
        <w:r w:rsidR="006C672B">
          <w:rPr>
            <w:szCs w:val="24"/>
          </w:rPr>
          <w:t xml:space="preserve">client list entry information needs to </w:t>
        </w:r>
      </w:ins>
      <w:ins w:id="2849" w:author="rocky" w:date="2013-04-12T12:03:00Z">
        <w:r w:rsidR="00890D33">
          <w:rPr>
            <w:szCs w:val="24"/>
          </w:rPr>
          <w:t>be synchronized</w:t>
        </w:r>
      </w:ins>
      <w:ins w:id="2850" w:author="rocky" w:date="2013-04-12T11:37:00Z">
        <w:r w:rsidR="00890D33">
          <w:rPr>
            <w:szCs w:val="24"/>
          </w:rPr>
          <w:t xml:space="preserve"> to ADMIN</w:t>
        </w:r>
        <w:r w:rsidR="006C672B">
          <w:rPr>
            <w:szCs w:val="24"/>
          </w:rPr>
          <w:t xml:space="preserve"> side, </w:t>
        </w:r>
      </w:ins>
      <w:ins w:id="2851" w:author="rocky" w:date="2013-04-12T11:38:00Z">
        <w:r w:rsidR="006C672B">
          <w:rPr>
            <w:szCs w:val="24"/>
          </w:rPr>
          <w:t>then</w:t>
        </w:r>
      </w:ins>
      <w:ins w:id="2852" w:author="rocky" w:date="2013-04-12T11:37:00Z">
        <w:r w:rsidR="006C672B">
          <w:rPr>
            <w:szCs w:val="24"/>
          </w:rPr>
          <w:t xml:space="preserve"> </w:t>
        </w:r>
      </w:ins>
      <w:ins w:id="2853" w:author="rocky" w:date="2013-04-12T11:38:00Z">
        <w:r w:rsidR="006C672B">
          <w:rPr>
            <w:szCs w:val="24"/>
          </w:rPr>
          <w:t xml:space="preserve">N </w:t>
        </w:r>
      </w:ins>
      <w:ins w:id="2854" w:author="rocky" w:date="2013-04-12T18:23:00Z">
        <w:r w:rsidR="00A55878">
          <w:rPr>
            <w:szCs w:val="24"/>
          </w:rPr>
          <w:t>sets</w:t>
        </w:r>
      </w:ins>
      <w:ins w:id="2855" w:author="rocky" w:date="2013-04-12T11:38:00Z">
        <w:r w:rsidR="00805C27">
          <w:rPr>
            <w:szCs w:val="24"/>
          </w:rPr>
          <w:t xml:space="preserve"> of (DID-FID-SN</w:t>
        </w:r>
        <w:r w:rsidR="006C672B">
          <w:rPr>
            <w:szCs w:val="24"/>
          </w:rPr>
          <w:t xml:space="preserve">, </w:t>
        </w:r>
      </w:ins>
      <w:ins w:id="2856" w:author="rocky" w:date="2014-09-18T16:03:00Z">
        <w:r w:rsidR="00F31EE9">
          <w:rPr>
            <w:szCs w:val="24"/>
          </w:rPr>
          <w:t>1</w:t>
        </w:r>
        <w:r w:rsidR="00F31EE9" w:rsidRPr="00F31EE9">
          <w:rPr>
            <w:szCs w:val="24"/>
            <w:vertAlign w:val="superscript"/>
            <w:rPrChange w:id="2857" w:author="rocky" w:date="2014-09-18T16:03:00Z">
              <w:rPr>
                <w:szCs w:val="24"/>
              </w:rPr>
            </w:rPrChange>
          </w:rPr>
          <w:t>st</w:t>
        </w:r>
        <w:r w:rsidR="00F31EE9">
          <w:rPr>
            <w:szCs w:val="24"/>
          </w:rPr>
          <w:t>_</w:t>
        </w:r>
      </w:ins>
      <w:ins w:id="2858" w:author="rocky" w:date="2013-04-12T18:23:00Z">
        <w:r w:rsidR="00A55878">
          <w:rPr>
            <w:szCs w:val="24"/>
          </w:rPr>
          <w:t xml:space="preserve">Mask, </w:t>
        </w:r>
      </w:ins>
      <w:ins w:id="2859" w:author="rocky" w:date="2014-09-18T16:03:00Z">
        <w:r w:rsidR="00F31EE9">
          <w:rPr>
            <w:szCs w:val="24"/>
          </w:rPr>
          <w:t>1</w:t>
        </w:r>
        <w:r w:rsidR="00F31EE9" w:rsidRPr="00F31EE9">
          <w:rPr>
            <w:szCs w:val="24"/>
            <w:vertAlign w:val="superscript"/>
            <w:rPrChange w:id="2860" w:author="rocky" w:date="2014-09-18T16:03:00Z">
              <w:rPr>
                <w:szCs w:val="24"/>
              </w:rPr>
            </w:rPrChange>
          </w:rPr>
          <w:t>st</w:t>
        </w:r>
        <w:r w:rsidR="00F31EE9">
          <w:rPr>
            <w:szCs w:val="24"/>
          </w:rPr>
          <w:t>_</w:t>
        </w:r>
      </w:ins>
      <w:ins w:id="2861" w:author="rocky" w:date="2013-04-12T11:38:00Z">
        <w:r w:rsidR="006C672B">
          <w:rPr>
            <w:szCs w:val="24"/>
          </w:rPr>
          <w:t>ctrl_byte</w:t>
        </w:r>
      </w:ins>
      <w:ins w:id="2862" w:author="rocky" w:date="2014-09-18T16:03:00Z">
        <w:r w:rsidR="00F31EE9">
          <w:rPr>
            <w:szCs w:val="24"/>
          </w:rPr>
          <w:t>, 2</w:t>
        </w:r>
        <w:r w:rsidR="00F31EE9" w:rsidRPr="00F31EE9">
          <w:rPr>
            <w:szCs w:val="24"/>
            <w:vertAlign w:val="superscript"/>
            <w:rPrChange w:id="2863" w:author="rocky" w:date="2014-09-18T16:03:00Z">
              <w:rPr>
                <w:szCs w:val="24"/>
              </w:rPr>
            </w:rPrChange>
          </w:rPr>
          <w:t>nd</w:t>
        </w:r>
        <w:r w:rsidR="00F31EE9">
          <w:rPr>
            <w:szCs w:val="24"/>
          </w:rPr>
          <w:t>_Mask, 2</w:t>
        </w:r>
        <w:r w:rsidR="00F31EE9" w:rsidRPr="00F31EE9">
          <w:rPr>
            <w:szCs w:val="24"/>
            <w:vertAlign w:val="superscript"/>
            <w:rPrChange w:id="2864" w:author="rocky" w:date="2014-09-18T16:03:00Z">
              <w:rPr>
                <w:szCs w:val="24"/>
              </w:rPr>
            </w:rPrChange>
          </w:rPr>
          <w:t>nd</w:t>
        </w:r>
        <w:r w:rsidR="00F31EE9">
          <w:rPr>
            <w:szCs w:val="24"/>
          </w:rPr>
          <w:t>_ctrl_byte</w:t>
        </w:r>
      </w:ins>
      <w:ins w:id="2865" w:author="rocky" w:date="2013-05-14T11:14:00Z">
        <w:r w:rsidR="00D32398">
          <w:rPr>
            <w:szCs w:val="24"/>
          </w:rPr>
          <w:t>,</w:t>
        </w:r>
      </w:ins>
      <w:ins w:id="2866" w:author="rocky" w:date="2013-05-14T16:40:00Z">
        <w:r w:rsidR="00257B1B">
          <w:rPr>
            <w:szCs w:val="24"/>
          </w:rPr>
          <w:t xml:space="preserve"> </w:t>
        </w:r>
      </w:ins>
      <w:ins w:id="2867" w:author="rocky" w:date="2013-05-15T16:12:00Z">
        <w:r w:rsidR="0058071A">
          <w:rPr>
            <w:szCs w:val="24"/>
          </w:rPr>
          <w:t xml:space="preserve">FID, </w:t>
        </w:r>
      </w:ins>
      <w:ins w:id="2868" w:author="rocky" w:date="2013-05-14T11:14:00Z">
        <w:r w:rsidR="00F31EE9">
          <w:rPr>
            <w:szCs w:val="24"/>
          </w:rPr>
          <w:t>Username_len, U</w:t>
        </w:r>
      </w:ins>
      <w:ins w:id="2869" w:author="rocky" w:date="2013-05-14T11:15:00Z">
        <w:r w:rsidR="00D32398">
          <w:rPr>
            <w:szCs w:val="24"/>
          </w:rPr>
          <w:t>sername</w:t>
        </w:r>
      </w:ins>
      <w:ins w:id="2870" w:author="rocky" w:date="2014-01-15T18:47:00Z">
        <w:r w:rsidR="00C51519">
          <w:rPr>
            <w:szCs w:val="24"/>
          </w:rPr>
          <w:t>, Access_right</w:t>
        </w:r>
      </w:ins>
      <w:ins w:id="2871" w:author="rocky" w:date="2014-10-02T16:28:00Z">
        <w:r w:rsidR="00805C27">
          <w:rPr>
            <w:szCs w:val="24"/>
          </w:rPr>
          <w:t>, Seq_num</w:t>
        </w:r>
      </w:ins>
      <w:ins w:id="2872" w:author="rocky" w:date="2013-05-14T11:15:00Z">
        <w:r w:rsidR="00D32398">
          <w:rPr>
            <w:szCs w:val="24"/>
          </w:rPr>
          <w:t xml:space="preserve">) </w:t>
        </w:r>
      </w:ins>
      <w:ins w:id="2873" w:author="rocky" w:date="2013-04-12T11:44:00Z">
        <w:r w:rsidR="00B56D36">
          <w:rPr>
            <w:szCs w:val="24"/>
          </w:rPr>
          <w:t>events</w:t>
        </w:r>
      </w:ins>
      <w:ins w:id="2874" w:author="rocky" w:date="2013-05-14T11:16:00Z">
        <w:r w:rsidR="00D32398">
          <w:rPr>
            <w:szCs w:val="24"/>
          </w:rPr>
          <w:t xml:space="preserve"> will be appended in the response data byte.</w:t>
        </w:r>
      </w:ins>
      <w:ins w:id="2875" w:author="rocky" w:date="2013-04-12T11:44:00Z">
        <w:r w:rsidR="00B56D36">
          <w:rPr>
            <w:szCs w:val="24"/>
          </w:rPr>
          <w:t xml:space="preserve"> </w:t>
        </w:r>
      </w:ins>
      <w:ins w:id="2876" w:author="rocky" w:date="2013-05-14T11:16:00Z">
        <w:r w:rsidR="00D32398">
          <w:rPr>
            <w:szCs w:val="24"/>
          </w:rPr>
          <w:t xml:space="preserve">If there </w:t>
        </w:r>
      </w:ins>
      <w:ins w:id="2877" w:author="rocky" w:date="2013-05-14T11:17:00Z">
        <w:r w:rsidR="00D32398">
          <w:rPr>
            <w:szCs w:val="24"/>
          </w:rPr>
          <w:t>i</w:t>
        </w:r>
      </w:ins>
      <w:ins w:id="2878" w:author="rocky" w:date="2013-05-14T11:16:00Z">
        <w:r w:rsidR="00D32398">
          <w:rPr>
            <w:szCs w:val="24"/>
          </w:rPr>
          <w:t xml:space="preserve">s changed on </w:t>
        </w:r>
      </w:ins>
      <w:ins w:id="2879" w:author="rocky" w:date="2013-05-14T11:17:00Z">
        <w:r w:rsidR="00D32398">
          <w:rPr>
            <w:szCs w:val="24"/>
          </w:rPr>
          <w:t xml:space="preserve">the client’s username, the corresponding bit must be </w:t>
        </w:r>
        <w:r w:rsidR="0058071A">
          <w:rPr>
            <w:szCs w:val="24"/>
          </w:rPr>
          <w:t>set in M</w:t>
        </w:r>
        <w:r w:rsidR="00F31EE9">
          <w:rPr>
            <w:szCs w:val="24"/>
          </w:rPr>
          <w:t>ask and C</w:t>
        </w:r>
        <w:r w:rsidR="0058071A">
          <w:rPr>
            <w:szCs w:val="24"/>
          </w:rPr>
          <w:t>trl_byte.</w:t>
        </w:r>
      </w:ins>
      <w:ins w:id="2880" w:author="rocky" w:date="2013-05-15T16:13:00Z">
        <w:r w:rsidR="0058071A">
          <w:rPr>
            <w:szCs w:val="24"/>
          </w:rPr>
          <w:t xml:space="preserve"> FID is the client</w:t>
        </w:r>
      </w:ins>
      <w:ins w:id="2881" w:author="rocky" w:date="2013-05-15T16:14:00Z">
        <w:r w:rsidR="00F31EE9">
          <w:rPr>
            <w:szCs w:val="24"/>
          </w:rPr>
          <w:t xml:space="preserve">’s FID, </w:t>
        </w:r>
      </w:ins>
      <w:ins w:id="2882" w:author="rocky" w:date="2013-05-14T11:16:00Z">
        <w:r w:rsidR="00F31EE9">
          <w:rPr>
            <w:szCs w:val="24"/>
          </w:rPr>
          <w:t>U</w:t>
        </w:r>
        <w:r w:rsidR="00D32398">
          <w:rPr>
            <w:szCs w:val="24"/>
          </w:rPr>
          <w:t xml:space="preserve">sername_len </w:t>
        </w:r>
      </w:ins>
      <w:ins w:id="2883" w:author="rocky" w:date="2013-05-14T11:18:00Z">
        <w:r w:rsidR="00D32398">
          <w:rPr>
            <w:szCs w:val="24"/>
          </w:rPr>
          <w:t>is the length is the leng</w:t>
        </w:r>
        <w:r w:rsidR="00C51519">
          <w:rPr>
            <w:szCs w:val="24"/>
          </w:rPr>
          <w:t xml:space="preserve">th of new </w:t>
        </w:r>
        <w:r w:rsidR="00C51519">
          <w:rPr>
            <w:szCs w:val="24"/>
          </w:rPr>
          <w:lastRenderedPageBreak/>
          <w:t>user</w:t>
        </w:r>
      </w:ins>
      <w:ins w:id="2884" w:author="rocky" w:date="2014-09-18T16:04:00Z">
        <w:r w:rsidR="00F31EE9">
          <w:rPr>
            <w:szCs w:val="24"/>
          </w:rPr>
          <w:t xml:space="preserve"> </w:t>
        </w:r>
      </w:ins>
      <w:ins w:id="2885" w:author="rocky" w:date="2013-05-14T11:18:00Z">
        <w:r w:rsidR="00C51519">
          <w:rPr>
            <w:szCs w:val="24"/>
          </w:rPr>
          <w:t xml:space="preserve">name in byte, </w:t>
        </w:r>
        <w:r w:rsidR="00F31EE9">
          <w:rPr>
            <w:szCs w:val="24"/>
          </w:rPr>
          <w:t>U</w:t>
        </w:r>
        <w:r w:rsidR="00D32398">
          <w:rPr>
            <w:szCs w:val="24"/>
          </w:rPr>
          <w:t xml:space="preserve">sername is the </w:t>
        </w:r>
      </w:ins>
      <w:ins w:id="2886" w:author="rocky" w:date="2013-05-14T11:19:00Z">
        <w:r w:rsidR="00D32398">
          <w:rPr>
            <w:szCs w:val="24"/>
          </w:rPr>
          <w:t xml:space="preserve">data </w:t>
        </w:r>
      </w:ins>
      <w:ins w:id="2887" w:author="rocky" w:date="2013-05-14T11:18:00Z">
        <w:r w:rsidR="00D32398">
          <w:rPr>
            <w:szCs w:val="24"/>
          </w:rPr>
          <w:t xml:space="preserve">bytes of </w:t>
        </w:r>
      </w:ins>
      <w:ins w:id="2888" w:author="rocky" w:date="2013-05-14T11:19:00Z">
        <w:r w:rsidR="00D32398">
          <w:rPr>
            <w:szCs w:val="24"/>
          </w:rPr>
          <w:t xml:space="preserve">the </w:t>
        </w:r>
      </w:ins>
      <w:ins w:id="2889" w:author="rocky" w:date="2013-05-14T11:18:00Z">
        <w:r w:rsidR="00D32398">
          <w:rPr>
            <w:szCs w:val="24"/>
          </w:rPr>
          <w:t>user</w:t>
        </w:r>
      </w:ins>
      <w:ins w:id="2890" w:author="rocky" w:date="2014-09-18T16:04:00Z">
        <w:r w:rsidR="00F31EE9">
          <w:rPr>
            <w:szCs w:val="24"/>
          </w:rPr>
          <w:t xml:space="preserve"> </w:t>
        </w:r>
      </w:ins>
      <w:ins w:id="2891" w:author="rocky" w:date="2013-05-14T11:18:00Z">
        <w:r w:rsidR="00D32398">
          <w:rPr>
            <w:szCs w:val="24"/>
          </w:rPr>
          <w:t>name</w:t>
        </w:r>
      </w:ins>
      <w:ins w:id="2892" w:author="rocky" w:date="2014-01-15T18:48:00Z">
        <w:r w:rsidR="00805C27">
          <w:rPr>
            <w:szCs w:val="24"/>
          </w:rPr>
          <w:t xml:space="preserve">, </w:t>
        </w:r>
        <w:r w:rsidR="00C51519">
          <w:rPr>
            <w:szCs w:val="24"/>
          </w:rPr>
          <w:t>access_right is 16-byte</w:t>
        </w:r>
      </w:ins>
      <w:ins w:id="2893" w:author="rocky" w:date="2014-10-02T16:28:00Z">
        <w:r w:rsidR="00805C27">
          <w:rPr>
            <w:szCs w:val="24"/>
          </w:rPr>
          <w:t>, and Seq_num is 4-byte</w:t>
        </w:r>
      </w:ins>
      <w:ins w:id="2894" w:author="rocky" w:date="2013-05-14T11:18:00Z">
        <w:r w:rsidR="00805C27">
          <w:rPr>
            <w:szCs w:val="24"/>
          </w:rPr>
          <w:t>.</w:t>
        </w:r>
      </w:ins>
    </w:p>
    <w:p w:rsidR="00223092" w:rsidRDefault="00697E06">
      <w:pPr>
        <w:pStyle w:val="a3"/>
        <w:ind w:leftChars="0" w:left="1440"/>
        <w:rPr>
          <w:ins w:id="2895" w:author="rocky" w:date="2013-05-17T11:14:00Z"/>
          <w:szCs w:val="24"/>
        </w:rPr>
        <w:pPrChange w:id="2896" w:author="rocky" w:date="2013-05-17T10:46:00Z">
          <w:pPr>
            <w:pStyle w:val="a3"/>
            <w:numPr>
              <w:ilvl w:val="2"/>
              <w:numId w:val="19"/>
            </w:numPr>
            <w:ind w:leftChars="0" w:left="1440" w:hanging="720"/>
          </w:pPr>
        </w:pPrChange>
      </w:pPr>
      <w:ins w:id="2897" w:author="rocky" w:date="2013-05-27T10:29:00Z">
        <w:r>
          <w:rPr>
            <w:szCs w:val="24"/>
          </w:rPr>
          <w:t xml:space="preserve">If there is pending log to </w:t>
        </w:r>
      </w:ins>
      <w:ins w:id="2898" w:author="rocky" w:date="2013-05-27T10:30:00Z">
        <w:r>
          <w:rPr>
            <w:szCs w:val="24"/>
          </w:rPr>
          <w:t xml:space="preserve">be </w:t>
        </w:r>
      </w:ins>
      <w:ins w:id="2899" w:author="rocky" w:date="2013-05-27T10:29:00Z">
        <w:r>
          <w:rPr>
            <w:szCs w:val="24"/>
          </w:rPr>
          <w:t xml:space="preserve">synchronized to ADMIN, </w:t>
        </w:r>
      </w:ins>
      <w:ins w:id="2900" w:author="rocky" w:date="2013-05-27T10:30:00Z">
        <w:r>
          <w:rPr>
            <w:szCs w:val="24"/>
          </w:rPr>
          <w:t>the</w:t>
        </w:r>
      </w:ins>
      <w:ins w:id="2901" w:author="rocky" w:date="2013-05-27T10:31:00Z">
        <w:r>
          <w:rPr>
            <w:szCs w:val="24"/>
          </w:rPr>
          <w:t>n</w:t>
        </w:r>
      </w:ins>
      <w:ins w:id="2902" w:author="rocky" w:date="2013-05-27T10:30:00Z">
        <w:r>
          <w:rPr>
            <w:szCs w:val="24"/>
          </w:rPr>
          <w:t xml:space="preserve"> a 4-byte </w:t>
        </w:r>
      </w:ins>
      <w:ins w:id="2903" w:author="rocky" w:date="2013-05-27T10:31:00Z">
        <w:r>
          <w:rPr>
            <w:szCs w:val="24"/>
          </w:rPr>
          <w:t xml:space="preserve">integer, </w:t>
        </w:r>
      </w:ins>
      <w:ins w:id="2904" w:author="rocky" w:date="2013-05-27T10:30:00Z">
        <w:r>
          <w:rPr>
            <w:szCs w:val="24"/>
          </w:rPr>
          <w:t>START_LOG</w:t>
        </w:r>
      </w:ins>
      <w:ins w:id="2905" w:author="rocky" w:date="2013-05-27T10:36:00Z">
        <w:r w:rsidR="007F5DFA">
          <w:rPr>
            <w:szCs w:val="24"/>
          </w:rPr>
          <w:t>_SN</w:t>
        </w:r>
      </w:ins>
      <w:ins w:id="2906" w:author="rocky" w:date="2013-05-27T10:31:00Z">
        <w:r>
          <w:rPr>
            <w:szCs w:val="24"/>
          </w:rPr>
          <w:t>, will be appended in the response data</w:t>
        </w:r>
      </w:ins>
      <w:ins w:id="2907" w:author="rocky" w:date="2013-05-27T10:49:00Z">
        <w:r w:rsidR="000A6DC7">
          <w:rPr>
            <w:szCs w:val="24"/>
          </w:rPr>
          <w:t>, after clients’ changes</w:t>
        </w:r>
      </w:ins>
      <w:ins w:id="2908" w:author="rocky" w:date="2013-05-27T10:31:00Z">
        <w:r>
          <w:rPr>
            <w:szCs w:val="24"/>
          </w:rPr>
          <w:t>. START_LOG</w:t>
        </w:r>
      </w:ins>
      <w:ins w:id="2909" w:author="rocky" w:date="2013-05-27T10:36:00Z">
        <w:r w:rsidR="007F5DFA">
          <w:rPr>
            <w:szCs w:val="24"/>
          </w:rPr>
          <w:t>_SN</w:t>
        </w:r>
      </w:ins>
      <w:ins w:id="2910" w:author="rocky" w:date="2013-05-27T10:31:00Z">
        <w:r>
          <w:rPr>
            <w:szCs w:val="24"/>
          </w:rPr>
          <w:t xml:space="preserve"> indicates the serial number of the</w:t>
        </w:r>
        <w:r w:rsidR="007F5DFA">
          <w:rPr>
            <w:szCs w:val="24"/>
          </w:rPr>
          <w:t xml:space="preserve"> first log</w:t>
        </w:r>
      </w:ins>
      <w:ins w:id="2911" w:author="rocky" w:date="2013-05-27T10:32:00Z">
        <w:r w:rsidR="007F5DFA">
          <w:rPr>
            <w:szCs w:val="24"/>
          </w:rPr>
          <w:t>, and it will increment one per log event</w:t>
        </w:r>
      </w:ins>
      <w:ins w:id="2912" w:author="rocky" w:date="2013-05-27T10:35:00Z">
        <w:r w:rsidR="007F5DFA">
          <w:rPr>
            <w:szCs w:val="24"/>
          </w:rPr>
          <w:t>, and it will wrap around at 4-byte boundary</w:t>
        </w:r>
      </w:ins>
      <w:ins w:id="2913" w:author="rocky" w:date="2013-05-27T10:32:00Z">
        <w:r w:rsidR="007F5DFA">
          <w:rPr>
            <w:szCs w:val="24"/>
          </w:rPr>
          <w:t>.</w:t>
        </w:r>
      </w:ins>
      <w:ins w:id="2914" w:author="rocky" w:date="2013-05-27T10:30:00Z">
        <w:r>
          <w:rPr>
            <w:szCs w:val="24"/>
          </w:rPr>
          <w:t xml:space="preserve"> </w:t>
        </w:r>
      </w:ins>
      <w:ins w:id="2915" w:author="rocky" w:date="2013-05-27T10:34:00Z">
        <w:r w:rsidR="007F5DFA">
          <w:rPr>
            <w:szCs w:val="24"/>
          </w:rPr>
          <w:t xml:space="preserve">Then </w:t>
        </w:r>
      </w:ins>
      <w:ins w:id="2916" w:author="rocky" w:date="2013-05-17T11:13:00Z">
        <w:r w:rsidR="00223092">
          <w:rPr>
            <w:szCs w:val="24"/>
          </w:rPr>
          <w:t>M</w:t>
        </w:r>
        <w:r w:rsidR="00223092" w:rsidRPr="006D39CC">
          <w:rPr>
            <w:szCs w:val="24"/>
          </w:rPr>
          <w:t xml:space="preserve"> pairs of (DID-FID-SN_Log, LogEvent, Time</w:t>
        </w:r>
        <w:r w:rsidR="00223092">
          <w:rPr>
            <w:szCs w:val="24"/>
          </w:rPr>
          <w:t xml:space="preserve"> {, M_FID}</w:t>
        </w:r>
        <w:r w:rsidR="00223092" w:rsidRPr="006D39CC">
          <w:rPr>
            <w:szCs w:val="24"/>
          </w:rPr>
          <w:t xml:space="preserve">) </w:t>
        </w:r>
        <w:r w:rsidR="00223092">
          <w:rPr>
            <w:szCs w:val="24"/>
          </w:rPr>
          <w:t xml:space="preserve">will be appended in the response data. </w:t>
        </w:r>
        <w:r w:rsidR="00223092" w:rsidRPr="006D39CC">
          <w:rPr>
            <w:szCs w:val="24"/>
          </w:rPr>
          <w:t xml:space="preserve">The definition of LogEvent is described in section 3.8. </w:t>
        </w:r>
        <w:r w:rsidR="00223092">
          <w:rPr>
            <w:szCs w:val="24"/>
          </w:rPr>
          <w:t>M_FID only exists in the case when LogEvent are AUTH_FAIL_GIN_INCORRECT (18h), AUTH_FAIL_GIN_NOT_EXIST (19h), and AUTH_FAIL_UNKNOWN_CARD (20h)</w:t>
        </w:r>
        <w:r w:rsidR="00223092" w:rsidRPr="00066F34">
          <w:rPr>
            <w:szCs w:val="24"/>
          </w:rPr>
          <w:t>.</w:t>
        </w:r>
        <w:r w:rsidR="00223092">
          <w:rPr>
            <w:szCs w:val="24"/>
          </w:rPr>
          <w:t xml:space="preserve"> If LogEvent is AUTH_FAIL_GIN_INCORRECT (18h) or AUTH_FAIL_GIN_NOT_EXIST (19h), meaning this a phone client, M_FID is 16-byte long and represent the client’s FID. If LogEvent is AUTH_FAIL_UNKNOWN_CARD (20h), meaning this a card client, then M_FID is 16-byte long, and the first byte of M_FID is card UID length, then there are UID bytes.</w:t>
        </w:r>
      </w:ins>
    </w:p>
    <w:tbl>
      <w:tblPr>
        <w:tblStyle w:val="aa"/>
        <w:tblW w:w="0" w:type="auto"/>
        <w:tblInd w:w="1440" w:type="dxa"/>
        <w:tblLook w:val="04A0" w:firstRow="1" w:lastRow="0" w:firstColumn="1" w:lastColumn="0" w:noHBand="0" w:noVBand="1"/>
        <w:tblPrChange w:id="2917" w:author="rocky" w:date="2013-05-17T11:23:00Z">
          <w:tblPr>
            <w:tblStyle w:val="aa"/>
            <w:tblW w:w="0" w:type="auto"/>
            <w:tblInd w:w="1440" w:type="dxa"/>
            <w:tblLook w:val="04A0" w:firstRow="1" w:lastRow="0" w:firstColumn="1" w:lastColumn="0" w:noHBand="0" w:noVBand="1"/>
          </w:tblPr>
        </w:tblPrChange>
      </w:tblPr>
      <w:tblGrid>
        <w:gridCol w:w="1107"/>
        <w:gridCol w:w="2410"/>
        <w:gridCol w:w="3339"/>
        <w:tblGridChange w:id="2918">
          <w:tblGrid>
            <w:gridCol w:w="1107"/>
            <w:gridCol w:w="3497"/>
            <w:gridCol w:w="2252"/>
          </w:tblGrid>
        </w:tblGridChange>
      </w:tblGrid>
      <w:tr w:rsidR="00223092" w:rsidTr="003A3AD8">
        <w:trPr>
          <w:trHeight w:val="401"/>
          <w:ins w:id="2919" w:author="rocky" w:date="2013-05-17T11:14:00Z"/>
          <w:trPrChange w:id="2920" w:author="rocky" w:date="2013-05-17T11:23:00Z">
            <w:trPr>
              <w:trHeight w:val="401"/>
            </w:trPr>
          </w:trPrChange>
        </w:trPr>
        <w:tc>
          <w:tcPr>
            <w:tcW w:w="1107" w:type="dxa"/>
            <w:tcPrChange w:id="2921" w:author="rocky" w:date="2013-05-17T11:23:00Z">
              <w:tcPr>
                <w:tcW w:w="1107" w:type="dxa"/>
              </w:tcPr>
            </w:tcPrChange>
          </w:tcPr>
          <w:p w:rsidR="00223092" w:rsidRDefault="00223092" w:rsidP="00E94B8A">
            <w:pPr>
              <w:pStyle w:val="a3"/>
              <w:ind w:leftChars="0" w:left="0"/>
              <w:rPr>
                <w:ins w:id="2922" w:author="rocky" w:date="2013-05-17T11:14:00Z"/>
                <w:szCs w:val="24"/>
              </w:rPr>
            </w:pPr>
            <w:ins w:id="2923" w:author="rocky" w:date="2013-05-17T11:14:00Z">
              <w:r>
                <w:rPr>
                  <w:rFonts w:hint="eastAsia"/>
                  <w:szCs w:val="24"/>
                </w:rPr>
                <w:t xml:space="preserve">UID len </w:t>
              </w:r>
            </w:ins>
          </w:p>
        </w:tc>
        <w:tc>
          <w:tcPr>
            <w:tcW w:w="2410" w:type="dxa"/>
            <w:tcPrChange w:id="2924" w:author="rocky" w:date="2013-05-17T11:23:00Z">
              <w:tcPr>
                <w:tcW w:w="3497" w:type="dxa"/>
              </w:tcPr>
            </w:tcPrChange>
          </w:tcPr>
          <w:p w:rsidR="00223092" w:rsidRDefault="00223092" w:rsidP="00E94B8A">
            <w:pPr>
              <w:pStyle w:val="a3"/>
              <w:ind w:leftChars="0" w:left="0"/>
              <w:rPr>
                <w:ins w:id="2925" w:author="rocky" w:date="2013-05-17T11:14:00Z"/>
                <w:szCs w:val="24"/>
              </w:rPr>
            </w:pPr>
            <w:ins w:id="2926" w:author="rocky" w:date="2013-05-17T11:14:00Z">
              <w:r>
                <w:rPr>
                  <w:rFonts w:hint="eastAsia"/>
                  <w:szCs w:val="24"/>
                </w:rPr>
                <w:t>UID bytes</w:t>
              </w:r>
            </w:ins>
          </w:p>
        </w:tc>
        <w:tc>
          <w:tcPr>
            <w:tcW w:w="3339" w:type="dxa"/>
            <w:tcPrChange w:id="2927" w:author="rocky" w:date="2013-05-17T11:23:00Z">
              <w:tcPr>
                <w:tcW w:w="2252" w:type="dxa"/>
              </w:tcPr>
            </w:tcPrChange>
          </w:tcPr>
          <w:p w:rsidR="00223092" w:rsidRDefault="00223092" w:rsidP="00E94B8A">
            <w:pPr>
              <w:pStyle w:val="a3"/>
              <w:ind w:leftChars="0" w:left="0"/>
              <w:rPr>
                <w:ins w:id="2928" w:author="rocky" w:date="2013-05-17T11:14:00Z"/>
                <w:szCs w:val="24"/>
              </w:rPr>
            </w:pPr>
            <w:ins w:id="2929" w:author="rocky" w:date="2013-05-17T11:14:00Z">
              <w:r>
                <w:rPr>
                  <w:rFonts w:hint="eastAsia"/>
                  <w:szCs w:val="24"/>
                </w:rPr>
                <w:t>Padding bytes</w:t>
              </w:r>
            </w:ins>
            <w:ins w:id="2930" w:author="rocky" w:date="2013-05-17T11:24:00Z">
              <w:r w:rsidR="003A3AD8">
                <w:rPr>
                  <w:szCs w:val="24"/>
                </w:rPr>
                <w:t xml:space="preserve"> (must be all zero)</w:t>
              </w:r>
            </w:ins>
          </w:p>
        </w:tc>
      </w:tr>
      <w:tr w:rsidR="00223092" w:rsidTr="003A3AD8">
        <w:trPr>
          <w:ins w:id="2931" w:author="rocky" w:date="2013-05-17T11:14:00Z"/>
        </w:trPr>
        <w:tc>
          <w:tcPr>
            <w:tcW w:w="1107" w:type="dxa"/>
            <w:tcPrChange w:id="2932" w:author="rocky" w:date="2013-05-17T11:23:00Z">
              <w:tcPr>
                <w:tcW w:w="1107" w:type="dxa"/>
              </w:tcPr>
            </w:tcPrChange>
          </w:tcPr>
          <w:p w:rsidR="00223092" w:rsidRDefault="00223092" w:rsidP="00E94B8A">
            <w:pPr>
              <w:pStyle w:val="a3"/>
              <w:ind w:leftChars="0" w:left="0"/>
              <w:rPr>
                <w:ins w:id="2933" w:author="rocky" w:date="2013-05-17T11:14:00Z"/>
                <w:szCs w:val="24"/>
              </w:rPr>
            </w:pPr>
            <w:ins w:id="2934" w:author="rocky" w:date="2013-05-17T11:14:00Z">
              <w:r>
                <w:rPr>
                  <w:rFonts w:hint="eastAsia"/>
                  <w:szCs w:val="24"/>
                </w:rPr>
                <w:t>(</w:t>
              </w:r>
              <w:r>
                <w:rPr>
                  <w:szCs w:val="24"/>
                </w:rPr>
                <w:t>1-byte</w:t>
              </w:r>
              <w:r>
                <w:rPr>
                  <w:rFonts w:hint="eastAsia"/>
                  <w:szCs w:val="24"/>
                </w:rPr>
                <w:t>)</w:t>
              </w:r>
            </w:ins>
          </w:p>
        </w:tc>
        <w:tc>
          <w:tcPr>
            <w:tcW w:w="2410" w:type="dxa"/>
            <w:tcPrChange w:id="2935" w:author="rocky" w:date="2013-05-17T11:23:00Z">
              <w:tcPr>
                <w:tcW w:w="3497" w:type="dxa"/>
              </w:tcPr>
            </w:tcPrChange>
          </w:tcPr>
          <w:p w:rsidR="00223092" w:rsidRDefault="00223092" w:rsidP="00E94B8A">
            <w:pPr>
              <w:pStyle w:val="a3"/>
              <w:ind w:leftChars="0" w:left="0"/>
              <w:rPr>
                <w:ins w:id="2936" w:author="rocky" w:date="2013-05-17T11:14:00Z"/>
                <w:szCs w:val="24"/>
              </w:rPr>
            </w:pPr>
            <w:ins w:id="2937" w:author="rocky" w:date="2013-05-17T11:14:00Z">
              <w:r>
                <w:rPr>
                  <w:szCs w:val="24"/>
                </w:rPr>
                <w:t>(4, 7, or 10 bytes)</w:t>
              </w:r>
            </w:ins>
          </w:p>
        </w:tc>
        <w:tc>
          <w:tcPr>
            <w:tcW w:w="3339" w:type="dxa"/>
            <w:tcPrChange w:id="2938" w:author="rocky" w:date="2013-05-17T11:23:00Z">
              <w:tcPr>
                <w:tcW w:w="2252" w:type="dxa"/>
              </w:tcPr>
            </w:tcPrChange>
          </w:tcPr>
          <w:p w:rsidR="00223092" w:rsidRDefault="00223092" w:rsidP="00E94B8A">
            <w:pPr>
              <w:pStyle w:val="a3"/>
              <w:ind w:leftChars="0" w:left="0"/>
              <w:rPr>
                <w:ins w:id="2939" w:author="rocky" w:date="2013-05-17T11:14:00Z"/>
                <w:szCs w:val="24"/>
              </w:rPr>
            </w:pPr>
            <w:ins w:id="2940" w:author="rocky" w:date="2013-05-17T11:14:00Z">
              <w:r>
                <w:rPr>
                  <w:rFonts w:hint="eastAsia"/>
                  <w:szCs w:val="24"/>
                </w:rPr>
                <w:t>16</w:t>
              </w:r>
              <w:r>
                <w:rPr>
                  <w:szCs w:val="24"/>
                </w:rPr>
                <w:t xml:space="preserve"> </w:t>
              </w:r>
              <w:r>
                <w:rPr>
                  <w:rFonts w:hint="eastAsia"/>
                  <w:szCs w:val="24"/>
                </w:rPr>
                <w:t>-</w:t>
              </w:r>
              <w:r>
                <w:rPr>
                  <w:szCs w:val="24"/>
                </w:rPr>
                <w:t xml:space="preserve"> </w:t>
              </w:r>
              <w:r>
                <w:rPr>
                  <w:rFonts w:hint="eastAsia"/>
                  <w:szCs w:val="24"/>
                </w:rPr>
                <w:t>UID_len</w:t>
              </w:r>
              <w:r>
                <w:rPr>
                  <w:szCs w:val="24"/>
                </w:rPr>
                <w:t xml:space="preserve"> </w:t>
              </w:r>
              <w:r>
                <w:rPr>
                  <w:rFonts w:hint="eastAsia"/>
                  <w:szCs w:val="24"/>
                </w:rPr>
                <w:t>-</w:t>
              </w:r>
              <w:r>
                <w:rPr>
                  <w:szCs w:val="24"/>
                </w:rPr>
                <w:t xml:space="preserve"> </w:t>
              </w:r>
              <w:r>
                <w:rPr>
                  <w:rFonts w:hint="eastAsia"/>
                  <w:szCs w:val="24"/>
                </w:rPr>
                <w:t>1</w:t>
              </w:r>
            </w:ins>
          </w:p>
        </w:tc>
      </w:tr>
    </w:tbl>
    <w:p w:rsidR="000A4C96" w:rsidRPr="00072772" w:rsidRDefault="00603EA1">
      <w:pPr>
        <w:pStyle w:val="a3"/>
        <w:ind w:leftChars="0" w:left="1440"/>
        <w:rPr>
          <w:ins w:id="2941" w:author="rocky" w:date="2013-05-14T11:24:00Z"/>
          <w:szCs w:val="24"/>
        </w:rPr>
        <w:pPrChange w:id="2942" w:author="rocky" w:date="2013-05-17T10:46:00Z">
          <w:pPr>
            <w:pStyle w:val="a3"/>
            <w:numPr>
              <w:ilvl w:val="2"/>
              <w:numId w:val="19"/>
            </w:numPr>
            <w:ind w:leftChars="0" w:left="1440" w:hanging="720"/>
          </w:pPr>
        </w:pPrChange>
      </w:pPr>
      <w:ins w:id="2943" w:author="rocky" w:date="2013-05-16T11:30:00Z">
        <w:r w:rsidRPr="00870474">
          <w:rPr>
            <w:szCs w:val="24"/>
          </w:rPr>
          <w:t xml:space="preserve">In the command table depicted below, value M stands for the total number of log to be synchronized to ADMIN. </w:t>
        </w:r>
      </w:ins>
      <w:ins w:id="2944" w:author="rocky" w:date="2013-05-16T11:31:00Z">
        <w:r w:rsidRPr="00081B82">
          <w:rPr>
            <w:szCs w:val="24"/>
          </w:rPr>
          <w:t xml:space="preserve">The value Ma stands for the number of log of valid clients, and the value Mb stands for </w:t>
        </w:r>
      </w:ins>
      <w:ins w:id="2945" w:author="rocky" w:date="2013-05-16T11:32:00Z">
        <w:r w:rsidRPr="00CF6DFE">
          <w:rPr>
            <w:szCs w:val="24"/>
          </w:rPr>
          <w:t>the number of log of invalid clients (phone or card not yet</w:t>
        </w:r>
        <w:r w:rsidRPr="00041FFC">
          <w:rPr>
            <w:szCs w:val="24"/>
          </w:rPr>
          <w:t xml:space="preserve"> added or been deleted), whose FID</w:t>
        </w:r>
      </w:ins>
      <w:ins w:id="2946" w:author="rocky" w:date="2013-05-16T11:33:00Z">
        <w:r w:rsidRPr="00AF5179">
          <w:rPr>
            <w:szCs w:val="24"/>
          </w:rPr>
          <w:t>s</w:t>
        </w:r>
      </w:ins>
      <w:ins w:id="2947" w:author="rocky" w:date="2013-05-16T11:32:00Z">
        <w:r w:rsidRPr="00E13180">
          <w:rPr>
            <w:szCs w:val="24"/>
          </w:rPr>
          <w:t xml:space="preserve"> also need </w:t>
        </w:r>
      </w:ins>
      <w:ins w:id="2948" w:author="rocky" w:date="2013-05-16T11:34:00Z">
        <w:r w:rsidRPr="003E5ED5">
          <w:rPr>
            <w:szCs w:val="24"/>
          </w:rPr>
          <w:t xml:space="preserve">to be reported to ADMIN. </w:t>
        </w:r>
      </w:ins>
      <w:ins w:id="2949" w:author="rocky" w:date="2013-05-16T11:32:00Z">
        <w:r w:rsidRPr="00694A09">
          <w:rPr>
            <w:szCs w:val="24"/>
          </w:rPr>
          <w:t>N</w:t>
        </w:r>
      </w:ins>
      <w:ins w:id="2950" w:author="rocky" w:date="2013-05-16T11:34:00Z">
        <w:r w:rsidRPr="00694A09">
          <w:rPr>
            <w:szCs w:val="24"/>
          </w:rPr>
          <w:t xml:space="preserve">ote that </w:t>
        </w:r>
      </w:ins>
      <w:ins w:id="2951" w:author="rocky" w:date="2013-05-16T11:32:00Z">
        <w:r w:rsidRPr="00927858">
          <w:rPr>
            <w:szCs w:val="24"/>
          </w:rPr>
          <w:t>M</w:t>
        </w:r>
      </w:ins>
      <w:ins w:id="2952" w:author="rocky" w:date="2013-05-16T11:33:00Z">
        <w:r w:rsidRPr="005538D0">
          <w:rPr>
            <w:szCs w:val="24"/>
          </w:rPr>
          <w:t xml:space="preserve"> </w:t>
        </w:r>
      </w:ins>
      <w:ins w:id="2953" w:author="rocky" w:date="2013-05-16T11:32:00Z">
        <w:r w:rsidRPr="00EB3B8E">
          <w:rPr>
            <w:szCs w:val="24"/>
          </w:rPr>
          <w:t>= Ma</w:t>
        </w:r>
      </w:ins>
      <w:ins w:id="2954" w:author="rocky" w:date="2013-05-16T11:33:00Z">
        <w:r w:rsidRPr="009C7544">
          <w:rPr>
            <w:szCs w:val="24"/>
          </w:rPr>
          <w:t xml:space="preserve"> </w:t>
        </w:r>
      </w:ins>
      <w:ins w:id="2955" w:author="rocky" w:date="2013-05-16T11:32:00Z">
        <w:r w:rsidRPr="00A359CF">
          <w:rPr>
            <w:szCs w:val="24"/>
          </w:rPr>
          <w:t>+</w:t>
        </w:r>
      </w:ins>
      <w:ins w:id="2956" w:author="rocky" w:date="2013-05-16T11:33:00Z">
        <w:r w:rsidRPr="006F4109">
          <w:rPr>
            <w:szCs w:val="24"/>
          </w:rPr>
          <w:t xml:space="preserve"> </w:t>
        </w:r>
      </w:ins>
      <w:ins w:id="2957" w:author="rocky" w:date="2013-05-16T11:32:00Z">
        <w:r w:rsidRPr="00F739B6">
          <w:rPr>
            <w:szCs w:val="24"/>
          </w:rPr>
          <w:t>Mb.</w:t>
        </w:r>
      </w:ins>
    </w:p>
    <w:p w:rsidR="00CB23A8" w:rsidRPr="00CB23A8" w:rsidRDefault="00987071">
      <w:pPr>
        <w:pStyle w:val="a3"/>
        <w:ind w:leftChars="0" w:left="1440"/>
        <w:rPr>
          <w:ins w:id="2958" w:author="rocky" w:date="2013-05-16T11:27:00Z"/>
          <w:szCs w:val="24"/>
        </w:rPr>
        <w:pPrChange w:id="2959" w:author="rocky" w:date="2013-07-29T14:38:00Z">
          <w:pPr>
            <w:pStyle w:val="a3"/>
            <w:numPr>
              <w:ilvl w:val="2"/>
              <w:numId w:val="19"/>
            </w:numPr>
            <w:ind w:leftChars="0" w:left="1440" w:hanging="720"/>
          </w:pPr>
        </w:pPrChange>
      </w:pPr>
      <w:ins w:id="2960" w:author="rocky" w:date="2013-05-16T11:25:00Z">
        <w:r>
          <w:rPr>
            <w:szCs w:val="24"/>
          </w:rPr>
          <w:t xml:space="preserve">In the command table depicted below, the </w:t>
        </w:r>
      </w:ins>
      <w:ins w:id="2961" w:author="rocky" w:date="2013-05-16T11:24:00Z">
        <w:r>
          <w:rPr>
            <w:szCs w:val="24"/>
          </w:rPr>
          <w:t xml:space="preserve">value </w:t>
        </w:r>
      </w:ins>
      <w:ins w:id="2962" w:author="rocky" w:date="2013-05-16T11:26:00Z">
        <w:r>
          <w:rPr>
            <w:szCs w:val="24"/>
          </w:rPr>
          <w:t xml:space="preserve">P is </w:t>
        </w:r>
      </w:ins>
      <w:ins w:id="2963" w:author="rocky" w:date="2013-05-16T11:24:00Z">
        <w:r>
          <w:rPr>
            <w:szCs w:val="24"/>
          </w:rPr>
          <w:t xml:space="preserve">introduced by </w:t>
        </w:r>
      </w:ins>
      <w:ins w:id="2964" w:author="rocky" w:date="2014-09-18T16:01:00Z">
        <w:r w:rsidR="005470F4">
          <w:rPr>
            <w:szCs w:val="24"/>
          </w:rPr>
          <w:t xml:space="preserve">the </w:t>
        </w:r>
      </w:ins>
      <w:ins w:id="2965" w:author="rocky" w:date="2013-05-16T11:24:00Z">
        <w:r w:rsidR="005470F4">
          <w:rPr>
            <w:szCs w:val="24"/>
          </w:rPr>
          <w:t>username</w:t>
        </w:r>
      </w:ins>
      <w:ins w:id="2966" w:author="rocky" w:date="2014-09-18T16:01:00Z">
        <w:r w:rsidR="005470F4">
          <w:rPr>
            <w:szCs w:val="24"/>
          </w:rPr>
          <w:t>s of all clients sync</w:t>
        </w:r>
      </w:ins>
      <w:ins w:id="2967" w:author="rocky" w:date="2013-05-16T11:24:00Z">
        <w:r w:rsidR="005470F4">
          <w:rPr>
            <w:szCs w:val="24"/>
          </w:rPr>
          <w:t>.</w:t>
        </w:r>
      </w:ins>
      <w:ins w:id="2968" w:author="rocky" w:date="2013-07-29T14:36:00Z">
        <w:r w:rsidR="00CB23A8">
          <w:rPr>
            <w:szCs w:val="24"/>
          </w:rPr>
          <w:t xml:space="preserve"> </w:t>
        </w:r>
      </w:ins>
    </w:p>
    <w:p w:rsidR="00195CC2" w:rsidRPr="00D0712D" w:rsidRDefault="00B56D36">
      <w:pPr>
        <w:pStyle w:val="a3"/>
        <w:pBdr>
          <w:bottom w:val="single" w:sz="6" w:space="1" w:color="auto"/>
        </w:pBdr>
        <w:ind w:leftChars="0" w:left="1440"/>
        <w:rPr>
          <w:ins w:id="2969" w:author="rocky" w:date="2013-03-16T13:04:00Z"/>
          <w:sz w:val="18"/>
          <w:szCs w:val="18"/>
        </w:rPr>
      </w:pPr>
      <w:ins w:id="2970" w:author="rocky" w:date="2013-03-16T13:04:00Z">
        <w:r>
          <w:rPr>
            <w:rFonts w:hint="eastAsia"/>
            <w:sz w:val="18"/>
            <w:szCs w:val="18"/>
          </w:rPr>
          <w:t>Status</w:t>
        </w:r>
        <w:r>
          <w:rPr>
            <w:rFonts w:hint="eastAsia"/>
            <w:sz w:val="18"/>
            <w:szCs w:val="18"/>
          </w:rPr>
          <w:tab/>
        </w:r>
      </w:ins>
      <w:ins w:id="2971" w:author="rocky" w:date="2013-04-12T11:46:00Z">
        <w:r>
          <w:rPr>
            <w:sz w:val="18"/>
            <w:szCs w:val="18"/>
          </w:rPr>
          <w:tab/>
        </w:r>
      </w:ins>
      <w:ins w:id="2972" w:author="rocky" w:date="2013-03-16T13:04:00Z">
        <w:r w:rsidR="00195CC2" w:rsidRPr="00D0712D">
          <w:rPr>
            <w:rFonts w:hint="eastAsia"/>
            <w:sz w:val="18"/>
            <w:szCs w:val="18"/>
          </w:rPr>
          <w:t>Mode</w:t>
        </w:r>
        <w:r w:rsidR="00195CC2" w:rsidRPr="00D0712D">
          <w:rPr>
            <w:rFonts w:hint="eastAsia"/>
            <w:sz w:val="18"/>
            <w:szCs w:val="18"/>
          </w:rPr>
          <w:tab/>
          <w:t>Code</w:t>
        </w:r>
        <w:r>
          <w:rPr>
            <w:rFonts w:hint="eastAsia"/>
            <w:sz w:val="18"/>
            <w:szCs w:val="18"/>
          </w:rPr>
          <w:tab/>
          <w:t>Data_len</w:t>
        </w:r>
        <w:r>
          <w:rPr>
            <w:rFonts w:hint="eastAsia"/>
            <w:sz w:val="18"/>
            <w:szCs w:val="18"/>
          </w:rPr>
          <w:tab/>
        </w:r>
      </w:ins>
      <w:ins w:id="2973" w:author="rocky" w:date="2013-04-12T12:06:00Z">
        <w:r w:rsidR="00B8100D">
          <w:rPr>
            <w:sz w:val="18"/>
            <w:szCs w:val="18"/>
          </w:rPr>
          <w:t xml:space="preserve">  </w:t>
        </w:r>
      </w:ins>
      <w:ins w:id="2974" w:author="rocky" w:date="2013-04-12T18:25:00Z">
        <w:r w:rsidR="00AF5B38">
          <w:rPr>
            <w:sz w:val="18"/>
            <w:szCs w:val="18"/>
          </w:rPr>
          <w:tab/>
        </w:r>
      </w:ins>
      <w:ins w:id="2975" w:author="rocky" w:date="2013-05-16T11:21:00Z">
        <w:r w:rsidR="00987071">
          <w:rPr>
            <w:sz w:val="18"/>
            <w:szCs w:val="18"/>
          </w:rPr>
          <w:tab/>
        </w:r>
      </w:ins>
      <w:ins w:id="2976" w:author="rocky" w:date="2013-05-16T11:29:00Z">
        <w:r w:rsidR="00603EA1">
          <w:rPr>
            <w:sz w:val="18"/>
            <w:szCs w:val="18"/>
          </w:rPr>
          <w:tab/>
        </w:r>
        <w:r w:rsidR="00603EA1">
          <w:rPr>
            <w:sz w:val="18"/>
            <w:szCs w:val="18"/>
          </w:rPr>
          <w:tab/>
        </w:r>
      </w:ins>
      <w:ins w:id="2977" w:author="rocky" w:date="2013-04-12T18:25:00Z">
        <w:r w:rsidR="00AF5B38">
          <w:rPr>
            <w:sz w:val="18"/>
            <w:szCs w:val="18"/>
          </w:rPr>
          <w:t>Data bytes</w:t>
        </w:r>
        <w:r w:rsidR="00603EA1">
          <w:rPr>
            <w:sz w:val="18"/>
            <w:szCs w:val="18"/>
          </w:rPr>
          <w:t xml:space="preserve"> (if N &gt;0 </w:t>
        </w:r>
      </w:ins>
      <w:ins w:id="2978" w:author="rocky" w:date="2013-05-16T11:29:00Z">
        <w:r w:rsidR="00603EA1">
          <w:rPr>
            <w:sz w:val="18"/>
            <w:szCs w:val="18"/>
          </w:rPr>
          <w:t xml:space="preserve">or </w:t>
        </w:r>
      </w:ins>
      <w:ins w:id="2979" w:author="rocky" w:date="2013-04-12T18:25:00Z">
        <w:r w:rsidR="00651F9A">
          <w:rPr>
            <w:sz w:val="18"/>
            <w:szCs w:val="18"/>
          </w:rPr>
          <w:t>M&gt;0)</w:t>
        </w:r>
      </w:ins>
    </w:p>
    <w:p w:rsidR="0057343A" w:rsidRPr="00603EA1" w:rsidRDefault="0057343A">
      <w:pPr>
        <w:pStyle w:val="a3"/>
        <w:ind w:leftChars="0" w:left="1440"/>
        <w:rPr>
          <w:ins w:id="2980" w:author="rocky" w:date="2013-03-16T13:07:00Z"/>
          <w:sz w:val="18"/>
          <w:szCs w:val="18"/>
          <w:rPrChange w:id="2981" w:author="rocky" w:date="2013-05-16T11:27:00Z">
            <w:rPr>
              <w:ins w:id="2982" w:author="rocky" w:date="2013-03-16T13:07:00Z"/>
            </w:rPr>
          </w:rPrChange>
        </w:rPr>
      </w:pPr>
      <w:ins w:id="2983" w:author="rocky" w:date="2013-03-16T13:04:00Z">
        <w:r>
          <w:rPr>
            <w:rFonts w:hint="eastAsia"/>
            <w:sz w:val="18"/>
            <w:szCs w:val="18"/>
          </w:rPr>
          <w:t>00h if OK</w:t>
        </w:r>
        <w:r>
          <w:rPr>
            <w:rFonts w:hint="eastAsia"/>
            <w:sz w:val="18"/>
            <w:szCs w:val="18"/>
          </w:rPr>
          <w:tab/>
        </w:r>
        <w:r w:rsidR="004078FC">
          <w:rPr>
            <w:rFonts w:hint="eastAsia"/>
            <w:sz w:val="18"/>
            <w:szCs w:val="18"/>
          </w:rPr>
          <w:t>0</w:t>
        </w:r>
      </w:ins>
      <w:ins w:id="2984" w:author="rocky" w:date="2013-03-17T22:48:00Z">
        <w:r w:rsidR="004078FC">
          <w:rPr>
            <w:rFonts w:hint="eastAsia"/>
            <w:sz w:val="18"/>
            <w:szCs w:val="18"/>
          </w:rPr>
          <w:t>5</w:t>
        </w:r>
      </w:ins>
      <w:ins w:id="2985" w:author="rocky" w:date="2013-03-16T13:04:00Z">
        <w:r w:rsidR="00195CC2">
          <w:rPr>
            <w:rFonts w:hint="eastAsia"/>
            <w:sz w:val="18"/>
            <w:szCs w:val="18"/>
          </w:rPr>
          <w:t>h</w:t>
        </w:r>
        <w:r w:rsidR="00195CC2">
          <w:rPr>
            <w:rFonts w:hint="eastAsia"/>
            <w:sz w:val="18"/>
            <w:szCs w:val="18"/>
          </w:rPr>
          <w:tab/>
          <w:t>0</w:t>
        </w:r>
      </w:ins>
      <w:ins w:id="2986" w:author="rocky" w:date="2013-03-17T22:48:00Z">
        <w:r w:rsidR="004078FC">
          <w:rPr>
            <w:rFonts w:hint="eastAsia"/>
            <w:sz w:val="18"/>
            <w:szCs w:val="18"/>
          </w:rPr>
          <w:t>3</w:t>
        </w:r>
      </w:ins>
      <w:ins w:id="2987" w:author="rocky" w:date="2013-03-16T13:04:00Z">
        <w:r w:rsidR="00195CC2">
          <w:rPr>
            <w:rFonts w:hint="eastAsia"/>
            <w:sz w:val="18"/>
            <w:szCs w:val="18"/>
          </w:rPr>
          <w:t>h</w:t>
        </w:r>
        <w:r w:rsidR="00195CC2">
          <w:rPr>
            <w:rFonts w:hint="eastAsia"/>
            <w:sz w:val="18"/>
            <w:szCs w:val="18"/>
          </w:rPr>
          <w:tab/>
        </w:r>
      </w:ins>
      <w:ins w:id="2988" w:author="rocky" w:date="2013-04-12T12:05:00Z">
        <w:r w:rsidR="00957B99">
          <w:rPr>
            <w:sz w:val="18"/>
            <w:szCs w:val="18"/>
          </w:rPr>
          <w:t>07</w:t>
        </w:r>
        <w:r w:rsidR="00B8100D">
          <w:rPr>
            <w:sz w:val="18"/>
            <w:szCs w:val="18"/>
          </w:rPr>
          <w:t>h</w:t>
        </w:r>
      </w:ins>
      <w:ins w:id="2989" w:author="rocky" w:date="2013-05-16T11:28:00Z">
        <w:r w:rsidR="00603EA1">
          <w:rPr>
            <w:sz w:val="18"/>
            <w:szCs w:val="18"/>
          </w:rPr>
          <w:t xml:space="preserve"> </w:t>
        </w:r>
      </w:ins>
      <w:ins w:id="2990" w:author="rocky" w:date="2013-04-12T12:05:00Z">
        <w:r w:rsidR="00B8100D">
          <w:rPr>
            <w:sz w:val="18"/>
            <w:szCs w:val="18"/>
          </w:rPr>
          <w:t>+</w:t>
        </w:r>
      </w:ins>
      <w:ins w:id="2991" w:author="rocky" w:date="2013-05-16T11:28:00Z">
        <w:r w:rsidR="00603EA1">
          <w:rPr>
            <w:sz w:val="18"/>
            <w:szCs w:val="18"/>
          </w:rPr>
          <w:t xml:space="preserve"> </w:t>
        </w:r>
      </w:ins>
      <w:ins w:id="2992" w:author="rocky" w:date="2014-10-02T16:24:00Z">
        <w:r w:rsidR="00805C27">
          <w:rPr>
            <w:sz w:val="18"/>
            <w:szCs w:val="18"/>
          </w:rPr>
          <w:t>4</w:t>
        </w:r>
      </w:ins>
      <w:ins w:id="2993" w:author="rocky" w:date="2015-06-22T15:35:00Z">
        <w:r w:rsidR="007B5A5C">
          <w:rPr>
            <w:sz w:val="18"/>
            <w:szCs w:val="18"/>
          </w:rPr>
          <w:t>3</w:t>
        </w:r>
      </w:ins>
      <w:ins w:id="2994" w:author="rocky" w:date="2013-05-16T11:28:00Z">
        <w:r w:rsidR="00603EA1">
          <w:rPr>
            <w:sz w:val="18"/>
            <w:szCs w:val="18"/>
          </w:rPr>
          <w:t xml:space="preserve"> </w:t>
        </w:r>
      </w:ins>
      <w:ins w:id="2995" w:author="rocky" w:date="2013-04-12T11:46:00Z">
        <w:r w:rsidR="00B56D36">
          <w:rPr>
            <w:sz w:val="18"/>
            <w:szCs w:val="18"/>
          </w:rPr>
          <w:t>x</w:t>
        </w:r>
      </w:ins>
      <w:ins w:id="2996" w:author="rocky" w:date="2013-05-16T11:28:00Z">
        <w:r w:rsidR="00603EA1">
          <w:rPr>
            <w:sz w:val="18"/>
            <w:szCs w:val="18"/>
          </w:rPr>
          <w:t xml:space="preserve"> </w:t>
        </w:r>
      </w:ins>
      <w:ins w:id="2997" w:author="rocky" w:date="2013-04-12T11:46:00Z">
        <w:r w:rsidR="00B56D36">
          <w:rPr>
            <w:sz w:val="18"/>
            <w:szCs w:val="18"/>
          </w:rPr>
          <w:t>N</w:t>
        </w:r>
      </w:ins>
      <w:ins w:id="2998" w:author="rocky" w:date="2013-03-16T13:05:00Z">
        <w:r w:rsidR="00B8100D">
          <w:rPr>
            <w:rFonts w:hint="eastAsia"/>
            <w:sz w:val="18"/>
            <w:szCs w:val="18"/>
          </w:rPr>
          <w:t>+</w:t>
        </w:r>
      </w:ins>
      <w:ins w:id="2999" w:author="rocky" w:date="2013-05-16T11:28:00Z">
        <w:r w:rsidR="00603EA1">
          <w:rPr>
            <w:sz w:val="18"/>
            <w:szCs w:val="18"/>
          </w:rPr>
          <w:t xml:space="preserve"> </w:t>
        </w:r>
      </w:ins>
      <w:ins w:id="3000" w:author="rocky" w:date="2013-03-16T13:05:00Z">
        <w:r w:rsidR="00B56D36">
          <w:rPr>
            <w:rFonts w:hint="eastAsia"/>
            <w:sz w:val="18"/>
            <w:szCs w:val="18"/>
          </w:rPr>
          <w:t>6</w:t>
        </w:r>
      </w:ins>
      <w:ins w:id="3001" w:author="rocky" w:date="2013-05-16T11:28:00Z">
        <w:r w:rsidR="00603EA1">
          <w:rPr>
            <w:sz w:val="18"/>
            <w:szCs w:val="18"/>
          </w:rPr>
          <w:t xml:space="preserve"> </w:t>
        </w:r>
      </w:ins>
      <w:ins w:id="3002" w:author="rocky" w:date="2013-03-16T13:05:00Z">
        <w:r w:rsidR="00B56D36">
          <w:rPr>
            <w:rFonts w:hint="eastAsia"/>
            <w:sz w:val="18"/>
            <w:szCs w:val="18"/>
          </w:rPr>
          <w:t>x</w:t>
        </w:r>
      </w:ins>
      <w:ins w:id="3003" w:author="rocky" w:date="2013-05-16T11:28:00Z">
        <w:r w:rsidR="00603EA1">
          <w:rPr>
            <w:sz w:val="18"/>
            <w:szCs w:val="18"/>
          </w:rPr>
          <w:t xml:space="preserve"> </w:t>
        </w:r>
      </w:ins>
      <w:ins w:id="3004" w:author="rocky" w:date="2013-03-16T13:05:00Z">
        <w:r w:rsidR="00614E86">
          <w:rPr>
            <w:rFonts w:hint="eastAsia"/>
            <w:sz w:val="18"/>
            <w:szCs w:val="18"/>
          </w:rPr>
          <w:t>M</w:t>
        </w:r>
      </w:ins>
      <w:ins w:id="3005" w:author="rocky" w:date="2013-05-16T11:28:00Z">
        <w:r w:rsidR="00603EA1">
          <w:rPr>
            <w:sz w:val="18"/>
            <w:szCs w:val="18"/>
          </w:rPr>
          <w:t xml:space="preserve">a </w:t>
        </w:r>
      </w:ins>
      <w:ins w:id="3006" w:author="rocky" w:date="2013-05-14T11:06:00Z">
        <w:r w:rsidR="000A4C96">
          <w:rPr>
            <w:sz w:val="18"/>
            <w:szCs w:val="18"/>
          </w:rPr>
          <w:t>+</w:t>
        </w:r>
      </w:ins>
      <w:ins w:id="3007" w:author="rocky" w:date="2013-05-16T11:28:00Z">
        <w:r w:rsidR="00603EA1">
          <w:rPr>
            <w:sz w:val="18"/>
            <w:szCs w:val="18"/>
          </w:rPr>
          <w:t xml:space="preserve"> </w:t>
        </w:r>
      </w:ins>
      <w:ins w:id="3008" w:author="rocky" w:date="2013-05-16T11:29:00Z">
        <w:r w:rsidR="00603EA1">
          <w:rPr>
            <w:sz w:val="18"/>
            <w:szCs w:val="18"/>
          </w:rPr>
          <w:t xml:space="preserve">22 x Mb + </w:t>
        </w:r>
      </w:ins>
      <w:ins w:id="3009" w:author="rocky" w:date="2013-05-14T11:06:00Z">
        <w:r w:rsidR="000A4C96">
          <w:rPr>
            <w:sz w:val="18"/>
            <w:szCs w:val="18"/>
          </w:rPr>
          <w:t>P</w:t>
        </w:r>
      </w:ins>
      <w:ins w:id="3010" w:author="rocky" w:date="2013-03-17T21:56:00Z">
        <w:r w:rsidR="00B8100D">
          <w:rPr>
            <w:rFonts w:hint="eastAsia"/>
            <w:sz w:val="18"/>
            <w:szCs w:val="18"/>
          </w:rPr>
          <w:t xml:space="preserve"> </w:t>
        </w:r>
      </w:ins>
      <w:ins w:id="3011" w:author="rocky" w:date="2013-04-12T18:25:00Z">
        <w:r w:rsidR="00AF5B38">
          <w:rPr>
            <w:sz w:val="18"/>
            <w:szCs w:val="18"/>
          </w:rPr>
          <w:tab/>
        </w:r>
      </w:ins>
      <w:ins w:id="3012" w:author="rocky" w:date="2013-04-12T11:46:00Z">
        <w:r w:rsidR="00B8100D">
          <w:rPr>
            <w:sz w:val="18"/>
            <w:szCs w:val="18"/>
          </w:rPr>
          <w:t>N,</w:t>
        </w:r>
      </w:ins>
      <w:ins w:id="3013" w:author="rocky" w:date="2013-04-12T18:26:00Z">
        <w:r w:rsidR="00470281">
          <w:rPr>
            <w:sz w:val="18"/>
            <w:szCs w:val="18"/>
          </w:rPr>
          <w:t xml:space="preserve"> </w:t>
        </w:r>
      </w:ins>
      <w:ins w:id="3014" w:author="rocky" w:date="2013-05-16T11:30:00Z">
        <w:r w:rsidR="00603EA1">
          <w:rPr>
            <w:sz w:val="18"/>
            <w:szCs w:val="18"/>
          </w:rPr>
          <w:t>M</w:t>
        </w:r>
      </w:ins>
      <w:ins w:id="3015" w:author="rocky" w:date="2013-05-14T11:21:00Z">
        <w:r w:rsidR="009F34F8">
          <w:rPr>
            <w:sz w:val="18"/>
            <w:szCs w:val="18"/>
          </w:rPr>
          <w:t xml:space="preserve">, </w:t>
        </w:r>
      </w:ins>
      <w:ins w:id="3016" w:author="rocky" w:date="2013-11-21T12:34:00Z">
        <w:r w:rsidR="00381A1E">
          <w:rPr>
            <w:sz w:val="18"/>
            <w:szCs w:val="18"/>
          </w:rPr>
          <w:t>L</w:t>
        </w:r>
      </w:ins>
    </w:p>
    <w:p w:rsidR="005470F4" w:rsidRPr="00D0712D" w:rsidRDefault="005470F4" w:rsidP="005470F4">
      <w:pPr>
        <w:pStyle w:val="a3"/>
        <w:pBdr>
          <w:bottom w:val="single" w:sz="6" w:space="1" w:color="auto"/>
        </w:pBdr>
        <w:ind w:leftChars="0" w:left="1440"/>
        <w:rPr>
          <w:ins w:id="3017" w:author="rocky" w:date="2014-09-18T16:02:00Z"/>
          <w:sz w:val="18"/>
          <w:szCs w:val="18"/>
        </w:rPr>
      </w:pPr>
      <w:ins w:id="3018" w:author="rocky" w:date="2014-09-18T16:02:00Z">
        <w:r>
          <w:rPr>
            <w:rFonts w:hint="eastAsia"/>
            <w:sz w:val="18"/>
            <w:szCs w:val="18"/>
          </w:rPr>
          <w:t xml:space="preserve">Data_bytes (cont.) </w:t>
        </w:r>
      </w:ins>
    </w:p>
    <w:p w:rsidR="005470F4" w:rsidRDefault="005470F4" w:rsidP="005470F4">
      <w:pPr>
        <w:pStyle w:val="a3"/>
        <w:ind w:leftChars="0" w:left="1440"/>
        <w:rPr>
          <w:ins w:id="3019" w:author="rocky" w:date="2014-10-02T16:16:00Z"/>
          <w:sz w:val="18"/>
          <w:szCs w:val="18"/>
        </w:rPr>
      </w:pPr>
      <w:ins w:id="3020" w:author="rocky" w:date="2014-09-18T16:02:00Z">
        <w:r>
          <w:rPr>
            <w:sz w:val="18"/>
            <w:szCs w:val="18"/>
          </w:rPr>
          <w:t>{</w:t>
        </w:r>
        <w:r>
          <w:rPr>
            <w:rFonts w:hint="eastAsia"/>
            <w:sz w:val="18"/>
            <w:szCs w:val="18"/>
          </w:rPr>
          <w:t>SN</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w:t>
        </w:r>
      </w:ins>
      <w:ins w:id="3021" w:author="rocky" w:date="2014-10-02T16:25:00Z">
        <w:r w:rsidR="00805C27">
          <w:rPr>
            <w:sz w:val="18"/>
            <w:szCs w:val="18"/>
          </w:rPr>
          <w:t>b</w:t>
        </w:r>
      </w:ins>
      <w:ins w:id="3022" w:author="rocky" w:date="2014-09-18T16:02:00Z">
        <w:r>
          <w:rPr>
            <w:sz w:val="18"/>
            <w:szCs w:val="18"/>
          </w:rPr>
          <w:t>yte_0, FID_0, Username_len_0,</w:t>
        </w:r>
      </w:ins>
    </w:p>
    <w:p w:rsidR="00915D32" w:rsidRPr="00D0712D" w:rsidRDefault="00915D32" w:rsidP="00915D32">
      <w:pPr>
        <w:pStyle w:val="a3"/>
        <w:pBdr>
          <w:bottom w:val="single" w:sz="6" w:space="1" w:color="auto"/>
        </w:pBdr>
        <w:ind w:leftChars="0" w:left="1440"/>
        <w:rPr>
          <w:ins w:id="3023" w:author="rocky" w:date="2014-10-02T16:16:00Z"/>
          <w:sz w:val="18"/>
          <w:szCs w:val="18"/>
        </w:rPr>
      </w:pPr>
      <w:ins w:id="3024" w:author="rocky" w:date="2014-10-02T16:16:00Z">
        <w:r>
          <w:rPr>
            <w:rFonts w:hint="eastAsia"/>
            <w:sz w:val="18"/>
            <w:szCs w:val="18"/>
          </w:rPr>
          <w:t xml:space="preserve">Data_bytes (cont.) </w:t>
        </w:r>
      </w:ins>
    </w:p>
    <w:p w:rsidR="00915D32" w:rsidRPr="00915D32" w:rsidRDefault="00915D32">
      <w:pPr>
        <w:pStyle w:val="a3"/>
        <w:ind w:leftChars="0" w:left="1440"/>
        <w:rPr>
          <w:ins w:id="3025" w:author="rocky" w:date="2014-09-18T16:02:00Z"/>
          <w:sz w:val="18"/>
          <w:szCs w:val="18"/>
        </w:rPr>
      </w:pPr>
      <w:ins w:id="3026" w:author="rocky" w:date="2014-10-02T16:18:00Z">
        <w:r>
          <w:rPr>
            <w:sz w:val="18"/>
            <w:szCs w:val="18"/>
          </w:rPr>
          <w:t xml:space="preserve">Username_0, </w:t>
        </w:r>
      </w:ins>
      <w:ins w:id="3027" w:author="rocky" w:date="2014-10-02T16:16:00Z">
        <w:r>
          <w:rPr>
            <w:sz w:val="18"/>
            <w:szCs w:val="18"/>
          </w:rPr>
          <w:t>Access_Right_0</w:t>
        </w:r>
      </w:ins>
      <w:ins w:id="3028" w:author="rocky" w:date="2014-10-02T16:17:00Z">
        <w:r>
          <w:rPr>
            <w:sz w:val="18"/>
            <w:szCs w:val="18"/>
          </w:rPr>
          <w:t xml:space="preserve">, Seq_0, </w:t>
        </w:r>
        <w:r>
          <w:rPr>
            <w:rFonts w:hint="eastAsia"/>
            <w:sz w:val="18"/>
            <w:szCs w:val="18"/>
          </w:rPr>
          <w:t>SN</w:t>
        </w:r>
        <w:r>
          <w:rPr>
            <w:sz w:val="18"/>
            <w:szCs w:val="18"/>
          </w:rPr>
          <w:t>_</w:t>
        </w:r>
        <w:r>
          <w:rPr>
            <w:rFonts w:hint="eastAsia"/>
            <w:sz w:val="18"/>
            <w:szCs w:val="18"/>
          </w:rPr>
          <w:t xml:space="preserve">1, </w:t>
        </w:r>
        <w:r>
          <w:rPr>
            <w:sz w:val="18"/>
            <w:szCs w:val="18"/>
          </w:rPr>
          <w:t>1</w:t>
        </w:r>
        <w:r w:rsidRPr="0034287A">
          <w:rPr>
            <w:sz w:val="18"/>
            <w:szCs w:val="18"/>
            <w:vertAlign w:val="superscript"/>
          </w:rPr>
          <w:t>st</w:t>
        </w:r>
        <w:r>
          <w:rPr>
            <w:sz w:val="18"/>
            <w:szCs w:val="18"/>
          </w:rPr>
          <w:t>_Mask_1, 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yte_1</w:t>
        </w:r>
      </w:ins>
      <w:ins w:id="3029" w:author="rocky" w:date="2014-10-02T16:18:00Z">
        <w:r>
          <w:rPr>
            <w:sz w:val="18"/>
            <w:szCs w:val="18"/>
          </w:rPr>
          <w:t>, 2</w:t>
        </w:r>
        <w:r w:rsidRPr="0034287A">
          <w:rPr>
            <w:sz w:val="18"/>
            <w:szCs w:val="18"/>
            <w:vertAlign w:val="superscript"/>
          </w:rPr>
          <w:t>nd</w:t>
        </w:r>
        <w:r>
          <w:rPr>
            <w:sz w:val="18"/>
            <w:szCs w:val="18"/>
          </w:rPr>
          <w:t>_Mask_1,</w:t>
        </w:r>
      </w:ins>
    </w:p>
    <w:p w:rsidR="005470F4" w:rsidRPr="00D0712D" w:rsidRDefault="005470F4" w:rsidP="005470F4">
      <w:pPr>
        <w:pStyle w:val="a3"/>
        <w:pBdr>
          <w:bottom w:val="single" w:sz="6" w:space="1" w:color="auto"/>
        </w:pBdr>
        <w:ind w:leftChars="0" w:left="1440"/>
        <w:rPr>
          <w:ins w:id="3030" w:author="rocky" w:date="2014-09-18T16:02:00Z"/>
          <w:sz w:val="18"/>
          <w:szCs w:val="18"/>
        </w:rPr>
      </w:pPr>
      <w:ins w:id="3031" w:author="rocky" w:date="2014-09-18T16:02:00Z">
        <w:r>
          <w:rPr>
            <w:rFonts w:hint="eastAsia"/>
            <w:sz w:val="18"/>
            <w:szCs w:val="18"/>
          </w:rPr>
          <w:t xml:space="preserve">Data_bytes (cont.) </w:t>
        </w:r>
      </w:ins>
    </w:p>
    <w:p w:rsidR="005470F4" w:rsidRPr="0034287A" w:rsidRDefault="005470F4" w:rsidP="005470F4">
      <w:pPr>
        <w:pStyle w:val="a3"/>
        <w:ind w:leftChars="0" w:left="1440"/>
        <w:rPr>
          <w:ins w:id="3032" w:author="rocky" w:date="2014-09-18T16:02:00Z"/>
          <w:sz w:val="18"/>
          <w:szCs w:val="18"/>
        </w:rPr>
      </w:pPr>
      <w:ins w:id="3033" w:author="rocky" w:date="2014-09-18T16:02:00Z">
        <w:r>
          <w:rPr>
            <w:sz w:val="18"/>
            <w:szCs w:val="18"/>
          </w:rPr>
          <w:t>2</w:t>
        </w:r>
        <w:r w:rsidRPr="0034287A">
          <w:rPr>
            <w:sz w:val="18"/>
            <w:szCs w:val="18"/>
            <w:vertAlign w:val="superscript"/>
          </w:rPr>
          <w:t>nd</w:t>
        </w:r>
        <w:r>
          <w:rPr>
            <w:sz w:val="18"/>
            <w:szCs w:val="18"/>
          </w:rPr>
          <w:t>_Ctrl_byte_1, FID_1,</w:t>
        </w:r>
      </w:ins>
      <w:ins w:id="3034" w:author="rocky" w:date="2014-10-02T16:18:00Z">
        <w:r w:rsidR="00915D32">
          <w:rPr>
            <w:sz w:val="18"/>
            <w:szCs w:val="18"/>
          </w:rPr>
          <w:t xml:space="preserve"> Username_len_1, Username_1, Access_Right_1, Seq_1</w:t>
        </w:r>
      </w:ins>
      <w:ins w:id="3035" w:author="rocky" w:date="2014-10-02T16:20:00Z">
        <w:r w:rsidR="00915D32">
          <w:rPr>
            <w:sz w:val="18"/>
            <w:szCs w:val="18"/>
          </w:rPr>
          <w:t xml:space="preserve">, …, </w:t>
        </w:r>
        <w:r w:rsidR="00915D32">
          <w:rPr>
            <w:rFonts w:hint="eastAsia"/>
            <w:sz w:val="18"/>
            <w:szCs w:val="18"/>
          </w:rPr>
          <w:t>SN</w:t>
        </w:r>
        <w:r w:rsidR="00915D32">
          <w:rPr>
            <w:sz w:val="18"/>
            <w:szCs w:val="18"/>
          </w:rPr>
          <w:t>_</w:t>
        </w:r>
        <w:r w:rsidR="00915D32">
          <w:rPr>
            <w:rFonts w:hint="eastAsia"/>
            <w:sz w:val="18"/>
            <w:szCs w:val="18"/>
          </w:rPr>
          <w:t>n-1</w:t>
        </w:r>
      </w:ins>
      <w:ins w:id="3036" w:author="rocky" w:date="2014-10-02T16:18:00Z">
        <w:r w:rsidR="00915D32">
          <w:rPr>
            <w:rFonts w:hint="eastAsia"/>
            <w:sz w:val="18"/>
            <w:szCs w:val="18"/>
          </w:rPr>
          <w:t>,</w:t>
        </w:r>
      </w:ins>
      <w:ins w:id="3037" w:author="rocky" w:date="2014-10-02T16:19:00Z">
        <w:r w:rsidR="00915D32">
          <w:rPr>
            <w:sz w:val="18"/>
            <w:szCs w:val="18"/>
          </w:rPr>
          <w:t xml:space="preserve"> </w:t>
        </w:r>
      </w:ins>
    </w:p>
    <w:p w:rsidR="005470F4" w:rsidRPr="00D0712D" w:rsidRDefault="005470F4" w:rsidP="005470F4">
      <w:pPr>
        <w:pStyle w:val="a3"/>
        <w:pBdr>
          <w:bottom w:val="single" w:sz="6" w:space="1" w:color="auto"/>
        </w:pBdr>
        <w:ind w:leftChars="0" w:left="1440"/>
        <w:rPr>
          <w:ins w:id="3038" w:author="rocky" w:date="2014-09-18T16:02:00Z"/>
          <w:sz w:val="18"/>
          <w:szCs w:val="18"/>
        </w:rPr>
      </w:pPr>
      <w:ins w:id="3039" w:author="rocky" w:date="2014-09-18T16:02:00Z">
        <w:r>
          <w:rPr>
            <w:rFonts w:hint="eastAsia"/>
            <w:sz w:val="18"/>
            <w:szCs w:val="18"/>
          </w:rPr>
          <w:t xml:space="preserve">Data_bytes (cont.) </w:t>
        </w:r>
      </w:ins>
    </w:p>
    <w:p w:rsidR="00915D32" w:rsidRDefault="00915D32">
      <w:pPr>
        <w:pStyle w:val="a3"/>
        <w:ind w:leftChars="0" w:left="1440"/>
        <w:rPr>
          <w:ins w:id="3040" w:author="rocky" w:date="2014-10-02T16:21:00Z"/>
          <w:sz w:val="18"/>
          <w:szCs w:val="18"/>
        </w:rPr>
      </w:pPr>
      <w:ins w:id="3041" w:author="rocky" w:date="2014-10-02T16:20:00Z">
        <w:r>
          <w:rPr>
            <w:sz w:val="18"/>
            <w:szCs w:val="18"/>
          </w:rPr>
          <w:t>1</w:t>
        </w:r>
        <w:r w:rsidRPr="0034287A">
          <w:rPr>
            <w:sz w:val="18"/>
            <w:szCs w:val="18"/>
            <w:vertAlign w:val="superscript"/>
          </w:rPr>
          <w:t>st</w:t>
        </w:r>
        <w:r>
          <w:rPr>
            <w:sz w:val="18"/>
            <w:szCs w:val="18"/>
          </w:rPr>
          <w:t>_Mask_n-1, 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w:t>
        </w:r>
      </w:ins>
      <w:ins w:id="3042" w:author="rocky" w:date="2014-10-02T16:21:00Z">
        <w:r>
          <w:rPr>
            <w:sz w:val="18"/>
            <w:szCs w:val="18"/>
          </w:rPr>
          <w:t>n-</w:t>
        </w:r>
      </w:ins>
      <w:ins w:id="3043" w:author="rocky" w:date="2014-10-02T16:20:00Z">
        <w:r>
          <w:rPr>
            <w:rFonts w:hint="eastAsia"/>
            <w:sz w:val="18"/>
            <w:szCs w:val="18"/>
          </w:rPr>
          <w:t>1</w:t>
        </w:r>
        <w:r>
          <w:rPr>
            <w:sz w:val="18"/>
            <w:szCs w:val="18"/>
          </w:rPr>
          <w:t>, 2</w:t>
        </w:r>
        <w:r w:rsidRPr="0034287A">
          <w:rPr>
            <w:sz w:val="18"/>
            <w:szCs w:val="18"/>
            <w:vertAlign w:val="superscript"/>
          </w:rPr>
          <w:t>nd</w:t>
        </w:r>
        <w:r>
          <w:rPr>
            <w:sz w:val="18"/>
            <w:szCs w:val="18"/>
          </w:rPr>
          <w:t>_Mask_</w:t>
        </w:r>
      </w:ins>
      <w:ins w:id="3044" w:author="rocky" w:date="2014-10-02T16:21:00Z">
        <w:r>
          <w:rPr>
            <w:sz w:val="18"/>
            <w:szCs w:val="18"/>
          </w:rPr>
          <w:t>n-</w:t>
        </w:r>
      </w:ins>
      <w:ins w:id="3045" w:author="rocky" w:date="2014-10-02T16:20:00Z">
        <w:r>
          <w:rPr>
            <w:sz w:val="18"/>
            <w:szCs w:val="18"/>
          </w:rPr>
          <w:t xml:space="preserve">1, </w:t>
        </w:r>
      </w:ins>
      <w:ins w:id="3046" w:author="rocky" w:date="2014-10-02T16:21:00Z">
        <w:r>
          <w:rPr>
            <w:sz w:val="18"/>
            <w:szCs w:val="18"/>
          </w:rPr>
          <w:t>2</w:t>
        </w:r>
        <w:r w:rsidRPr="0034287A">
          <w:rPr>
            <w:sz w:val="18"/>
            <w:szCs w:val="18"/>
            <w:vertAlign w:val="superscript"/>
          </w:rPr>
          <w:t>nd</w:t>
        </w:r>
        <w:r>
          <w:rPr>
            <w:sz w:val="18"/>
            <w:szCs w:val="18"/>
          </w:rPr>
          <w:t xml:space="preserve">_Ctrl_byte_n-1, FID_n-1, </w:t>
        </w:r>
      </w:ins>
    </w:p>
    <w:p w:rsidR="00915D32" w:rsidRPr="00D0712D" w:rsidRDefault="00915D32" w:rsidP="00915D32">
      <w:pPr>
        <w:pStyle w:val="a3"/>
        <w:pBdr>
          <w:bottom w:val="single" w:sz="6" w:space="1" w:color="auto"/>
        </w:pBdr>
        <w:ind w:leftChars="0" w:left="1440"/>
        <w:rPr>
          <w:ins w:id="3047" w:author="rocky" w:date="2014-10-02T16:21:00Z"/>
          <w:sz w:val="18"/>
          <w:szCs w:val="18"/>
        </w:rPr>
      </w:pPr>
      <w:ins w:id="3048" w:author="rocky" w:date="2014-10-02T16:21:00Z">
        <w:r>
          <w:rPr>
            <w:rFonts w:hint="eastAsia"/>
            <w:sz w:val="18"/>
            <w:szCs w:val="18"/>
          </w:rPr>
          <w:t xml:space="preserve">Data_bytes (cont.) </w:t>
        </w:r>
      </w:ins>
    </w:p>
    <w:p w:rsidR="005470F4" w:rsidRPr="00915D32" w:rsidRDefault="00915D32">
      <w:pPr>
        <w:pStyle w:val="a3"/>
        <w:ind w:leftChars="0" w:left="1440"/>
        <w:rPr>
          <w:ins w:id="3049" w:author="rocky" w:date="2014-09-18T16:02:00Z"/>
          <w:sz w:val="18"/>
          <w:szCs w:val="18"/>
          <w:rPrChange w:id="3050" w:author="rocky" w:date="2014-10-02T16:20:00Z">
            <w:rPr>
              <w:ins w:id="3051" w:author="rocky" w:date="2014-09-18T16:02:00Z"/>
            </w:rPr>
          </w:rPrChange>
        </w:rPr>
      </w:pPr>
      <w:ins w:id="3052" w:author="rocky" w:date="2014-10-02T16:21:00Z">
        <w:r>
          <w:rPr>
            <w:sz w:val="18"/>
            <w:szCs w:val="18"/>
          </w:rPr>
          <w:lastRenderedPageBreak/>
          <w:t>Username_len_n-1, Username_n-1, Access_Right_n-1, Seq_n-1}</w:t>
        </w:r>
      </w:ins>
      <w:ins w:id="3053" w:author="rocky" w:date="2014-10-02T16:22:00Z">
        <w:r>
          <w:rPr>
            <w:sz w:val="18"/>
            <w:szCs w:val="18"/>
          </w:rPr>
          <w:t>,</w:t>
        </w:r>
        <w:r w:rsidRPr="00915D32">
          <w:rPr>
            <w:sz w:val="18"/>
            <w:szCs w:val="18"/>
          </w:rPr>
          <w:t xml:space="preserve"> </w:t>
        </w:r>
        <w:r w:rsidRPr="00DD36C1">
          <w:rPr>
            <w:sz w:val="18"/>
            <w:szCs w:val="18"/>
          </w:rPr>
          <w:t>START_LOG_SN,</w:t>
        </w:r>
      </w:ins>
    </w:p>
    <w:p w:rsidR="005470F4" w:rsidRPr="00D0712D" w:rsidRDefault="005470F4" w:rsidP="005470F4">
      <w:pPr>
        <w:pStyle w:val="a3"/>
        <w:pBdr>
          <w:bottom w:val="single" w:sz="6" w:space="1" w:color="auto"/>
        </w:pBdr>
        <w:ind w:leftChars="0" w:left="1440"/>
        <w:rPr>
          <w:ins w:id="3054" w:author="rocky" w:date="2014-09-18T16:02:00Z"/>
          <w:sz w:val="18"/>
          <w:szCs w:val="18"/>
        </w:rPr>
      </w:pPr>
      <w:ins w:id="3055" w:author="rocky" w:date="2014-09-18T16:02:00Z">
        <w:r>
          <w:rPr>
            <w:rFonts w:hint="eastAsia"/>
            <w:sz w:val="18"/>
            <w:szCs w:val="18"/>
          </w:rPr>
          <w:t xml:space="preserve">Data_bytes (cont.) </w:t>
        </w:r>
      </w:ins>
    </w:p>
    <w:p w:rsidR="005470F4" w:rsidRDefault="005470F4" w:rsidP="005470F4">
      <w:pPr>
        <w:pStyle w:val="a3"/>
        <w:ind w:leftChars="0" w:left="1440"/>
        <w:rPr>
          <w:ins w:id="3056" w:author="rocky" w:date="2014-09-18T16:02:00Z"/>
          <w:sz w:val="18"/>
          <w:szCs w:val="18"/>
        </w:rPr>
      </w:pPr>
      <w:ins w:id="3057" w:author="rocky" w:date="2014-09-18T16:02:00Z">
        <w:r>
          <w:rPr>
            <w:sz w:val="18"/>
            <w:szCs w:val="18"/>
          </w:rPr>
          <w:t>DID-FID-SN_Log_0, LogEvent_0, Time_0, {M_FID}, DID-FID-SN_Log_1, LogEvent_1, Time_1,</w:t>
        </w:r>
      </w:ins>
    </w:p>
    <w:p w:rsidR="005470F4" w:rsidRPr="00D0712D" w:rsidRDefault="005470F4" w:rsidP="005470F4">
      <w:pPr>
        <w:pStyle w:val="a3"/>
        <w:pBdr>
          <w:bottom w:val="single" w:sz="6" w:space="1" w:color="auto"/>
        </w:pBdr>
        <w:ind w:leftChars="0" w:left="1440"/>
        <w:rPr>
          <w:ins w:id="3058" w:author="rocky" w:date="2014-09-18T16:02:00Z"/>
          <w:sz w:val="18"/>
          <w:szCs w:val="18"/>
        </w:rPr>
      </w:pPr>
      <w:ins w:id="3059" w:author="rocky" w:date="2014-09-18T16:02:00Z">
        <w:r>
          <w:rPr>
            <w:rFonts w:hint="eastAsia"/>
            <w:sz w:val="18"/>
            <w:szCs w:val="18"/>
          </w:rPr>
          <w:t xml:space="preserve">Data_bytes (cont.) </w:t>
        </w:r>
      </w:ins>
    </w:p>
    <w:p w:rsidR="005470F4" w:rsidRPr="00987071" w:rsidRDefault="005470F4" w:rsidP="005470F4">
      <w:pPr>
        <w:pStyle w:val="a3"/>
        <w:ind w:leftChars="0" w:left="1440"/>
        <w:rPr>
          <w:ins w:id="3060" w:author="rocky" w:date="2014-09-18T16:02:00Z"/>
          <w:sz w:val="18"/>
          <w:szCs w:val="18"/>
        </w:rPr>
      </w:pPr>
      <w:ins w:id="3061" w:author="rocky" w:date="2014-09-18T16:02:00Z">
        <w:r>
          <w:rPr>
            <w:sz w:val="18"/>
            <w:szCs w:val="18"/>
          </w:rPr>
          <w:t>DID-FID-SN_Log_M-1, LogEvent_M-1, Time_M-1}</w:t>
        </w:r>
      </w:ins>
    </w:p>
    <w:p w:rsidR="00AC596D" w:rsidRDefault="00AC596D">
      <w:pPr>
        <w:pStyle w:val="a3"/>
        <w:ind w:leftChars="0" w:left="1440"/>
        <w:rPr>
          <w:ins w:id="3062" w:author="rocky" w:date="2013-05-27T12:54:00Z"/>
          <w:szCs w:val="24"/>
        </w:rPr>
      </w:pPr>
      <w:ins w:id="3063" w:author="rocky" w:date="2013-05-27T12:54:00Z">
        <w:r>
          <w:rPr>
            <w:rFonts w:hint="eastAsia"/>
            <w:szCs w:val="24"/>
          </w:rPr>
          <w:t xml:space="preserve">Beside status value 00h for OK, if the device </w:t>
        </w:r>
      </w:ins>
      <w:ins w:id="3064" w:author="rocky" w:date="2013-05-27T12:55:00Z">
        <w:r>
          <w:rPr>
            <w:szCs w:val="24"/>
          </w:rPr>
          <w:t xml:space="preserve">still </w:t>
        </w:r>
      </w:ins>
      <w:ins w:id="3065" w:author="rocky" w:date="2013-05-27T12:54:00Z">
        <w:r>
          <w:rPr>
            <w:rFonts w:hint="eastAsia"/>
            <w:szCs w:val="24"/>
          </w:rPr>
          <w:t>has more log not yet read by ADMIN, the status code is 10h.</w:t>
        </w:r>
      </w:ins>
      <w:ins w:id="3066" w:author="rocky" w:date="2013-05-27T12:56:00Z">
        <w:r>
          <w:rPr>
            <w:szCs w:val="24"/>
          </w:rPr>
          <w:t xml:space="preserve"> If the ADMIN get this response status,</w:t>
        </w:r>
      </w:ins>
      <w:ins w:id="3067" w:author="rocky" w:date="2013-05-27T12:57:00Z">
        <w:r>
          <w:rPr>
            <w:szCs w:val="24"/>
          </w:rPr>
          <w:t xml:space="preserve"> it can send Sync command again until there is no more data to sync, and end the transaction with </w:t>
        </w:r>
      </w:ins>
      <w:ins w:id="3068" w:author="rocky" w:date="2013-05-27T12:58:00Z">
        <w:r>
          <w:rPr>
            <w:szCs w:val="24"/>
          </w:rPr>
          <w:t xml:space="preserve">an </w:t>
        </w:r>
      </w:ins>
      <w:ins w:id="3069" w:author="rocky" w:date="2013-05-27T12:57:00Z">
        <w:r>
          <w:rPr>
            <w:szCs w:val="24"/>
          </w:rPr>
          <w:t>AckSync command.</w:t>
        </w:r>
      </w:ins>
    </w:p>
    <w:p w:rsidR="000C6B38" w:rsidRPr="00D0712D" w:rsidRDefault="000C6B38" w:rsidP="000C6B38">
      <w:pPr>
        <w:pStyle w:val="a3"/>
        <w:pBdr>
          <w:bottom w:val="single" w:sz="6" w:space="1" w:color="auto"/>
        </w:pBdr>
        <w:ind w:leftChars="0" w:left="1440"/>
        <w:rPr>
          <w:ins w:id="3070" w:author="rocky" w:date="2014-10-02T17:11:00Z"/>
          <w:sz w:val="18"/>
          <w:szCs w:val="18"/>
        </w:rPr>
      </w:pPr>
      <w:ins w:id="3071" w:author="rocky" w:date="2014-10-02T17:11:00Z">
        <w:r>
          <w:rPr>
            <w:rFonts w:hint="eastAsia"/>
            <w:sz w:val="18"/>
            <w:szCs w:val="18"/>
          </w:rPr>
          <w:t>Status</w:t>
        </w:r>
        <w:r>
          <w:rPr>
            <w:rFonts w:hint="eastAsia"/>
            <w:sz w:val="18"/>
            <w:szCs w:val="18"/>
          </w:rPr>
          <w:tab/>
        </w:r>
        <w:r>
          <w:rPr>
            <w:sz w:val="18"/>
            <w:szCs w:val="18"/>
          </w:rPr>
          <w:tab/>
        </w:r>
      </w:ins>
      <w:ins w:id="3072" w:author="rocky" w:date="2014-10-02T17:12:00Z">
        <w:r>
          <w:rPr>
            <w:sz w:val="18"/>
            <w:szCs w:val="18"/>
          </w:rPr>
          <w:tab/>
        </w:r>
      </w:ins>
      <w:ins w:id="3073" w:author="rocky" w:date="2014-10-02T17:11: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 xml:space="preserve">  </w:t>
        </w:r>
        <w:r>
          <w:rPr>
            <w:sz w:val="18"/>
            <w:szCs w:val="18"/>
          </w:rPr>
          <w:tab/>
        </w:r>
        <w:r>
          <w:rPr>
            <w:sz w:val="18"/>
            <w:szCs w:val="18"/>
          </w:rPr>
          <w:tab/>
        </w:r>
        <w:r>
          <w:rPr>
            <w:sz w:val="18"/>
            <w:szCs w:val="18"/>
          </w:rPr>
          <w:tab/>
        </w:r>
        <w:r>
          <w:rPr>
            <w:sz w:val="18"/>
            <w:szCs w:val="18"/>
          </w:rPr>
          <w:tab/>
          <w:t>Data bytes (if N &gt;0 or M&gt;0)</w:t>
        </w:r>
      </w:ins>
    </w:p>
    <w:p w:rsidR="000C6B38" w:rsidRPr="00DD36C1" w:rsidRDefault="000C6B38" w:rsidP="000C6B38">
      <w:pPr>
        <w:pStyle w:val="a3"/>
        <w:ind w:leftChars="0" w:left="1440"/>
        <w:rPr>
          <w:ins w:id="3074" w:author="rocky" w:date="2014-10-02T17:11:00Z"/>
          <w:sz w:val="18"/>
          <w:szCs w:val="18"/>
        </w:rPr>
      </w:pPr>
      <w:ins w:id="3075" w:author="rocky" w:date="2014-10-02T17:11:00Z">
        <w:r>
          <w:rPr>
            <w:rFonts w:hint="eastAsia"/>
            <w:sz w:val="18"/>
            <w:szCs w:val="18"/>
          </w:rPr>
          <w:t>10h if more to sync</w:t>
        </w:r>
        <w:r>
          <w:rPr>
            <w:rFonts w:hint="eastAsia"/>
            <w:sz w:val="18"/>
            <w:szCs w:val="18"/>
          </w:rPr>
          <w:tab/>
          <w:t>05h</w:t>
        </w:r>
        <w:r>
          <w:rPr>
            <w:rFonts w:hint="eastAsia"/>
            <w:sz w:val="18"/>
            <w:szCs w:val="18"/>
          </w:rPr>
          <w:tab/>
          <w:t>03h</w:t>
        </w:r>
        <w:r>
          <w:rPr>
            <w:rFonts w:hint="eastAsia"/>
            <w:sz w:val="18"/>
            <w:szCs w:val="18"/>
          </w:rPr>
          <w:tab/>
        </w:r>
        <w:r>
          <w:rPr>
            <w:sz w:val="18"/>
            <w:szCs w:val="18"/>
          </w:rPr>
          <w:t>07h + 42 x N</w:t>
        </w:r>
        <w:r>
          <w:rPr>
            <w:rFonts w:hint="eastAsia"/>
            <w:sz w:val="18"/>
            <w:szCs w:val="18"/>
          </w:rPr>
          <w:t>+</w:t>
        </w:r>
        <w:r>
          <w:rPr>
            <w:sz w:val="18"/>
            <w:szCs w:val="18"/>
          </w:rPr>
          <w:t xml:space="preserve"> </w:t>
        </w:r>
        <w:r>
          <w:rPr>
            <w:rFonts w:hint="eastAsia"/>
            <w:sz w:val="18"/>
            <w:szCs w:val="18"/>
          </w:rPr>
          <w:t>6</w:t>
        </w:r>
        <w:r>
          <w:rPr>
            <w:sz w:val="18"/>
            <w:szCs w:val="18"/>
          </w:rPr>
          <w:t xml:space="preserve"> </w:t>
        </w:r>
        <w:r>
          <w:rPr>
            <w:rFonts w:hint="eastAsia"/>
            <w:sz w:val="18"/>
            <w:szCs w:val="18"/>
          </w:rPr>
          <w:t>x</w:t>
        </w:r>
        <w:r>
          <w:rPr>
            <w:sz w:val="18"/>
            <w:szCs w:val="18"/>
          </w:rPr>
          <w:t xml:space="preserve"> </w:t>
        </w:r>
        <w:r>
          <w:rPr>
            <w:rFonts w:hint="eastAsia"/>
            <w:sz w:val="18"/>
            <w:szCs w:val="18"/>
          </w:rPr>
          <w:t>M</w:t>
        </w:r>
        <w:r>
          <w:rPr>
            <w:sz w:val="18"/>
            <w:szCs w:val="18"/>
          </w:rPr>
          <w:t>a + 22 x Mb + P</w:t>
        </w:r>
        <w:r>
          <w:rPr>
            <w:rFonts w:hint="eastAsia"/>
            <w:sz w:val="18"/>
            <w:szCs w:val="18"/>
          </w:rPr>
          <w:t xml:space="preserve"> </w:t>
        </w:r>
        <w:r>
          <w:rPr>
            <w:sz w:val="18"/>
            <w:szCs w:val="18"/>
          </w:rPr>
          <w:tab/>
          <w:t>N, M, L</w:t>
        </w:r>
      </w:ins>
    </w:p>
    <w:p w:rsidR="000C6B38" w:rsidRPr="00D0712D" w:rsidRDefault="000C6B38" w:rsidP="000C6B38">
      <w:pPr>
        <w:pStyle w:val="a3"/>
        <w:pBdr>
          <w:bottom w:val="single" w:sz="6" w:space="1" w:color="auto"/>
        </w:pBdr>
        <w:ind w:leftChars="0" w:left="1440"/>
        <w:rPr>
          <w:ins w:id="3076" w:author="rocky" w:date="2014-10-02T17:11:00Z"/>
          <w:sz w:val="18"/>
          <w:szCs w:val="18"/>
        </w:rPr>
      </w:pPr>
      <w:ins w:id="3077" w:author="rocky" w:date="2014-10-02T17:11:00Z">
        <w:r>
          <w:rPr>
            <w:rFonts w:hint="eastAsia"/>
            <w:sz w:val="18"/>
            <w:szCs w:val="18"/>
          </w:rPr>
          <w:t xml:space="preserve">Data_bytes (cont.) </w:t>
        </w:r>
      </w:ins>
    </w:p>
    <w:p w:rsidR="000C6B38" w:rsidRDefault="000C6B38" w:rsidP="000C6B38">
      <w:pPr>
        <w:pStyle w:val="a3"/>
        <w:ind w:leftChars="0" w:left="1440"/>
        <w:rPr>
          <w:ins w:id="3078" w:author="rocky" w:date="2014-10-02T17:11:00Z"/>
          <w:sz w:val="18"/>
          <w:szCs w:val="18"/>
        </w:rPr>
      </w:pPr>
      <w:ins w:id="3079" w:author="rocky" w:date="2014-10-02T17:11:00Z">
        <w:r>
          <w:rPr>
            <w:sz w:val="18"/>
            <w:szCs w:val="18"/>
          </w:rPr>
          <w:t>{</w:t>
        </w:r>
        <w:r>
          <w:rPr>
            <w:rFonts w:hint="eastAsia"/>
            <w:sz w:val="18"/>
            <w:szCs w:val="18"/>
          </w:rPr>
          <w:t>SN</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_Ctrl_byte_0, FID_0, Username_len_0,</w:t>
        </w:r>
      </w:ins>
    </w:p>
    <w:p w:rsidR="000C6B38" w:rsidRPr="00D0712D" w:rsidRDefault="000C6B38" w:rsidP="000C6B38">
      <w:pPr>
        <w:pStyle w:val="a3"/>
        <w:pBdr>
          <w:bottom w:val="single" w:sz="6" w:space="1" w:color="auto"/>
        </w:pBdr>
        <w:ind w:leftChars="0" w:left="1440"/>
        <w:rPr>
          <w:ins w:id="3080" w:author="rocky" w:date="2014-10-02T17:11:00Z"/>
          <w:sz w:val="18"/>
          <w:szCs w:val="18"/>
        </w:rPr>
      </w:pPr>
      <w:ins w:id="3081" w:author="rocky" w:date="2014-10-02T17:11:00Z">
        <w:r>
          <w:rPr>
            <w:rFonts w:hint="eastAsia"/>
            <w:sz w:val="18"/>
            <w:szCs w:val="18"/>
          </w:rPr>
          <w:t xml:space="preserve">Data_bytes (cont.) </w:t>
        </w:r>
      </w:ins>
    </w:p>
    <w:p w:rsidR="000C6B38" w:rsidRPr="00DD36C1" w:rsidRDefault="000C6B38" w:rsidP="000C6B38">
      <w:pPr>
        <w:pStyle w:val="a3"/>
        <w:ind w:leftChars="0" w:left="1440"/>
        <w:rPr>
          <w:ins w:id="3082" w:author="rocky" w:date="2014-10-02T17:11:00Z"/>
          <w:sz w:val="18"/>
          <w:szCs w:val="18"/>
        </w:rPr>
      </w:pPr>
      <w:ins w:id="3083" w:author="rocky" w:date="2014-10-02T17:11:00Z">
        <w:r>
          <w:rPr>
            <w:sz w:val="18"/>
            <w:szCs w:val="18"/>
          </w:rPr>
          <w:t xml:space="preserve">Username_0, Access_Right_0, Seq_0, </w:t>
        </w:r>
        <w:r>
          <w:rPr>
            <w:rFonts w:hint="eastAsia"/>
            <w:sz w:val="18"/>
            <w:szCs w:val="18"/>
          </w:rPr>
          <w:t>SN</w:t>
        </w:r>
        <w:r>
          <w:rPr>
            <w:sz w:val="18"/>
            <w:szCs w:val="18"/>
          </w:rPr>
          <w:t>_</w:t>
        </w:r>
        <w:r>
          <w:rPr>
            <w:rFonts w:hint="eastAsia"/>
            <w:sz w:val="18"/>
            <w:szCs w:val="18"/>
          </w:rPr>
          <w:t xml:space="preserve">1, </w:t>
        </w:r>
        <w:r>
          <w:rPr>
            <w:sz w:val="18"/>
            <w:szCs w:val="18"/>
          </w:rPr>
          <w:t>1</w:t>
        </w:r>
        <w:r w:rsidRPr="0034287A">
          <w:rPr>
            <w:sz w:val="18"/>
            <w:szCs w:val="18"/>
            <w:vertAlign w:val="superscript"/>
          </w:rPr>
          <w:t>st</w:t>
        </w:r>
        <w:r>
          <w:rPr>
            <w:sz w:val="18"/>
            <w:szCs w:val="18"/>
          </w:rPr>
          <w:t xml:space="preserve">_Mask_1, </w:t>
        </w:r>
      </w:ins>
    </w:p>
    <w:p w:rsidR="000C6B38" w:rsidRPr="00D0712D" w:rsidRDefault="000C6B38" w:rsidP="000C6B38">
      <w:pPr>
        <w:pStyle w:val="a3"/>
        <w:pBdr>
          <w:bottom w:val="single" w:sz="6" w:space="1" w:color="auto"/>
        </w:pBdr>
        <w:ind w:leftChars="0" w:left="1440"/>
        <w:rPr>
          <w:ins w:id="3084" w:author="rocky" w:date="2014-10-02T17:11:00Z"/>
          <w:sz w:val="18"/>
          <w:szCs w:val="18"/>
        </w:rPr>
      </w:pPr>
      <w:ins w:id="3085" w:author="rocky" w:date="2014-10-02T17:11:00Z">
        <w:r>
          <w:rPr>
            <w:rFonts w:hint="eastAsia"/>
            <w:sz w:val="18"/>
            <w:szCs w:val="18"/>
          </w:rPr>
          <w:t xml:space="preserve">Data_bytes (cont.) </w:t>
        </w:r>
      </w:ins>
    </w:p>
    <w:p w:rsidR="000C6B38" w:rsidRPr="0034287A" w:rsidRDefault="00E13180" w:rsidP="000C6B38">
      <w:pPr>
        <w:pStyle w:val="a3"/>
        <w:ind w:leftChars="0" w:left="1440"/>
        <w:rPr>
          <w:ins w:id="3086" w:author="rocky" w:date="2014-10-02T17:11:00Z"/>
          <w:sz w:val="18"/>
          <w:szCs w:val="18"/>
        </w:rPr>
      </w:pPr>
      <w:ins w:id="3087" w:author="rocky" w:date="2015-03-24T10:46:00Z">
        <w:r>
          <w:rPr>
            <w:sz w:val="18"/>
            <w:szCs w:val="18"/>
          </w:rPr>
          <w:t>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yte_1</w:t>
        </w:r>
        <w:r>
          <w:rPr>
            <w:sz w:val="18"/>
            <w:szCs w:val="18"/>
          </w:rPr>
          <w:t>, 2</w:t>
        </w:r>
        <w:r w:rsidRPr="0034287A">
          <w:rPr>
            <w:sz w:val="18"/>
            <w:szCs w:val="18"/>
            <w:vertAlign w:val="superscript"/>
          </w:rPr>
          <w:t>nd</w:t>
        </w:r>
        <w:r>
          <w:rPr>
            <w:sz w:val="18"/>
            <w:szCs w:val="18"/>
          </w:rPr>
          <w:t xml:space="preserve">_Mask_1, </w:t>
        </w:r>
      </w:ins>
      <w:ins w:id="3088" w:author="rocky" w:date="2014-10-02T17:11:00Z">
        <w:r w:rsidR="000C6B38">
          <w:rPr>
            <w:sz w:val="18"/>
            <w:szCs w:val="18"/>
          </w:rPr>
          <w:t>2</w:t>
        </w:r>
        <w:r w:rsidR="000C6B38" w:rsidRPr="0034287A">
          <w:rPr>
            <w:sz w:val="18"/>
            <w:szCs w:val="18"/>
            <w:vertAlign w:val="superscript"/>
          </w:rPr>
          <w:t>nd</w:t>
        </w:r>
        <w:r w:rsidR="000C6B38">
          <w:rPr>
            <w:sz w:val="18"/>
            <w:szCs w:val="18"/>
          </w:rPr>
          <w:t xml:space="preserve">_Ctrl_byte_1, FID_1, Username_len_1, Username_1, </w:t>
        </w:r>
      </w:ins>
    </w:p>
    <w:p w:rsidR="000C6B38" w:rsidRPr="00D0712D" w:rsidRDefault="000C6B38" w:rsidP="000C6B38">
      <w:pPr>
        <w:pStyle w:val="a3"/>
        <w:pBdr>
          <w:bottom w:val="single" w:sz="6" w:space="1" w:color="auto"/>
        </w:pBdr>
        <w:ind w:leftChars="0" w:left="1440"/>
        <w:rPr>
          <w:ins w:id="3089" w:author="rocky" w:date="2014-10-02T17:11:00Z"/>
          <w:sz w:val="18"/>
          <w:szCs w:val="18"/>
        </w:rPr>
      </w:pPr>
      <w:ins w:id="3090" w:author="rocky" w:date="2014-10-02T17:11:00Z">
        <w:r>
          <w:rPr>
            <w:rFonts w:hint="eastAsia"/>
            <w:sz w:val="18"/>
            <w:szCs w:val="18"/>
          </w:rPr>
          <w:t xml:space="preserve">Data_bytes (cont.) </w:t>
        </w:r>
      </w:ins>
    </w:p>
    <w:p w:rsidR="000C6B38" w:rsidRDefault="00E13180" w:rsidP="000C6B38">
      <w:pPr>
        <w:pStyle w:val="a3"/>
        <w:ind w:leftChars="0" w:left="1440"/>
        <w:rPr>
          <w:ins w:id="3091" w:author="rocky" w:date="2014-10-02T17:11:00Z"/>
          <w:sz w:val="18"/>
          <w:szCs w:val="18"/>
        </w:rPr>
      </w:pPr>
      <w:ins w:id="3092" w:author="rocky" w:date="2015-03-24T10:46:00Z">
        <w:r>
          <w:rPr>
            <w:sz w:val="18"/>
            <w:szCs w:val="18"/>
          </w:rPr>
          <w:t>Access_Right_1</w:t>
        </w:r>
        <w:r w:rsidR="0025185C">
          <w:rPr>
            <w:sz w:val="18"/>
            <w:szCs w:val="18"/>
          </w:rPr>
          <w:t xml:space="preserve">, </w:t>
        </w:r>
        <w:r>
          <w:rPr>
            <w:sz w:val="18"/>
            <w:szCs w:val="18"/>
          </w:rPr>
          <w:t xml:space="preserve">Seq_1, …, </w:t>
        </w:r>
        <w:r>
          <w:rPr>
            <w:rFonts w:hint="eastAsia"/>
            <w:sz w:val="18"/>
            <w:szCs w:val="18"/>
          </w:rPr>
          <w:t>SN</w:t>
        </w:r>
        <w:r>
          <w:rPr>
            <w:sz w:val="18"/>
            <w:szCs w:val="18"/>
          </w:rPr>
          <w:t>_</w:t>
        </w:r>
        <w:r>
          <w:rPr>
            <w:rFonts w:hint="eastAsia"/>
            <w:sz w:val="18"/>
            <w:szCs w:val="18"/>
          </w:rPr>
          <w:t>n-1,</w:t>
        </w:r>
        <w:r>
          <w:rPr>
            <w:sz w:val="18"/>
            <w:szCs w:val="18"/>
          </w:rPr>
          <w:t xml:space="preserve"> </w:t>
        </w:r>
      </w:ins>
      <w:ins w:id="3093" w:author="rocky" w:date="2014-10-02T17:11:00Z">
        <w:r w:rsidR="000C6B38">
          <w:rPr>
            <w:sz w:val="18"/>
            <w:szCs w:val="18"/>
          </w:rPr>
          <w:t>1</w:t>
        </w:r>
        <w:r w:rsidR="000C6B38" w:rsidRPr="0034287A">
          <w:rPr>
            <w:sz w:val="18"/>
            <w:szCs w:val="18"/>
            <w:vertAlign w:val="superscript"/>
          </w:rPr>
          <w:t>st</w:t>
        </w:r>
        <w:r w:rsidR="000C6B38">
          <w:rPr>
            <w:sz w:val="18"/>
            <w:szCs w:val="18"/>
          </w:rPr>
          <w:t xml:space="preserve">_Mask_n-1, </w:t>
        </w:r>
      </w:ins>
    </w:p>
    <w:p w:rsidR="000C6B38" w:rsidRPr="00D0712D" w:rsidRDefault="000C6B38" w:rsidP="000C6B38">
      <w:pPr>
        <w:pStyle w:val="a3"/>
        <w:pBdr>
          <w:bottom w:val="single" w:sz="6" w:space="1" w:color="auto"/>
        </w:pBdr>
        <w:ind w:leftChars="0" w:left="1440"/>
        <w:rPr>
          <w:ins w:id="3094" w:author="rocky" w:date="2014-10-02T17:11:00Z"/>
          <w:sz w:val="18"/>
          <w:szCs w:val="18"/>
        </w:rPr>
      </w:pPr>
      <w:ins w:id="3095" w:author="rocky" w:date="2014-10-02T17:11:00Z">
        <w:r>
          <w:rPr>
            <w:rFonts w:hint="eastAsia"/>
            <w:sz w:val="18"/>
            <w:szCs w:val="18"/>
          </w:rPr>
          <w:t xml:space="preserve">Data_bytes (cont.) </w:t>
        </w:r>
      </w:ins>
    </w:p>
    <w:p w:rsidR="000C6B38" w:rsidRPr="00DD36C1" w:rsidRDefault="00E13180" w:rsidP="000C6B38">
      <w:pPr>
        <w:pStyle w:val="a3"/>
        <w:ind w:leftChars="0" w:left="1440"/>
        <w:rPr>
          <w:ins w:id="3096" w:author="rocky" w:date="2014-10-02T17:11:00Z"/>
          <w:sz w:val="18"/>
          <w:szCs w:val="18"/>
        </w:rPr>
      </w:pPr>
      <w:ins w:id="3097" w:author="rocky" w:date="2015-03-24T10:46:00Z">
        <w:r>
          <w:rPr>
            <w:sz w:val="18"/>
            <w:szCs w:val="18"/>
          </w:rPr>
          <w:t>1</w:t>
        </w:r>
        <w:r w:rsidRPr="0034287A">
          <w:rPr>
            <w:sz w:val="18"/>
            <w:szCs w:val="18"/>
            <w:vertAlign w:val="superscript"/>
          </w:rPr>
          <w:t>st</w:t>
        </w:r>
        <w:r>
          <w:rPr>
            <w:sz w:val="18"/>
            <w:szCs w:val="18"/>
          </w:rPr>
          <w:t>_</w:t>
        </w:r>
        <w:r>
          <w:rPr>
            <w:rFonts w:hint="eastAsia"/>
            <w:sz w:val="18"/>
            <w:szCs w:val="18"/>
          </w:rPr>
          <w:t>Ctrl_</w:t>
        </w:r>
        <w:r>
          <w:rPr>
            <w:sz w:val="18"/>
            <w:szCs w:val="18"/>
          </w:rPr>
          <w:t>b</w:t>
        </w:r>
        <w:r>
          <w:rPr>
            <w:rFonts w:hint="eastAsia"/>
            <w:sz w:val="18"/>
            <w:szCs w:val="18"/>
          </w:rPr>
          <w:t>yte_</w:t>
        </w:r>
        <w:r>
          <w:rPr>
            <w:sz w:val="18"/>
            <w:szCs w:val="18"/>
          </w:rPr>
          <w:t>n-</w:t>
        </w:r>
        <w:r>
          <w:rPr>
            <w:rFonts w:hint="eastAsia"/>
            <w:sz w:val="18"/>
            <w:szCs w:val="18"/>
          </w:rPr>
          <w:t>1</w:t>
        </w:r>
        <w:r>
          <w:rPr>
            <w:sz w:val="18"/>
            <w:szCs w:val="18"/>
          </w:rPr>
          <w:t>, 2</w:t>
        </w:r>
        <w:r w:rsidRPr="0034287A">
          <w:rPr>
            <w:sz w:val="18"/>
            <w:szCs w:val="18"/>
            <w:vertAlign w:val="superscript"/>
          </w:rPr>
          <w:t>nd</w:t>
        </w:r>
        <w:r>
          <w:rPr>
            <w:sz w:val="18"/>
            <w:szCs w:val="18"/>
          </w:rPr>
          <w:t>_Mask_n-1, 2</w:t>
        </w:r>
        <w:r w:rsidRPr="0034287A">
          <w:rPr>
            <w:sz w:val="18"/>
            <w:szCs w:val="18"/>
            <w:vertAlign w:val="superscript"/>
          </w:rPr>
          <w:t>nd</w:t>
        </w:r>
        <w:r>
          <w:rPr>
            <w:sz w:val="18"/>
            <w:szCs w:val="18"/>
          </w:rPr>
          <w:t xml:space="preserve">_Ctrl_byte_n-1, FID_n-1, </w:t>
        </w:r>
      </w:ins>
      <w:ins w:id="3098" w:author="rocky" w:date="2014-10-02T17:11:00Z">
        <w:r w:rsidR="000C6B38">
          <w:rPr>
            <w:sz w:val="18"/>
            <w:szCs w:val="18"/>
          </w:rPr>
          <w:t xml:space="preserve">Username_len_n-1, </w:t>
        </w:r>
      </w:ins>
    </w:p>
    <w:p w:rsidR="000C6B38" w:rsidRPr="00D0712D" w:rsidRDefault="000C6B38" w:rsidP="000C6B38">
      <w:pPr>
        <w:pStyle w:val="a3"/>
        <w:pBdr>
          <w:bottom w:val="single" w:sz="6" w:space="1" w:color="auto"/>
        </w:pBdr>
        <w:ind w:leftChars="0" w:left="1440"/>
        <w:rPr>
          <w:ins w:id="3099" w:author="rocky" w:date="2014-10-02T17:11:00Z"/>
          <w:sz w:val="18"/>
          <w:szCs w:val="18"/>
        </w:rPr>
      </w:pPr>
      <w:ins w:id="3100" w:author="rocky" w:date="2014-10-02T17:11:00Z">
        <w:r>
          <w:rPr>
            <w:rFonts w:hint="eastAsia"/>
            <w:sz w:val="18"/>
            <w:szCs w:val="18"/>
          </w:rPr>
          <w:t xml:space="preserve">Data_bytes (cont.) </w:t>
        </w:r>
      </w:ins>
    </w:p>
    <w:p w:rsidR="000C6B38" w:rsidRDefault="00E13180" w:rsidP="000C6B38">
      <w:pPr>
        <w:pStyle w:val="a3"/>
        <w:ind w:leftChars="0" w:left="1440"/>
        <w:rPr>
          <w:ins w:id="3101" w:author="rocky" w:date="2014-10-02T17:11:00Z"/>
          <w:sz w:val="18"/>
          <w:szCs w:val="18"/>
        </w:rPr>
      </w:pPr>
      <w:ins w:id="3102" w:author="rocky" w:date="2015-03-24T10:46:00Z">
        <w:r>
          <w:rPr>
            <w:sz w:val="18"/>
            <w:szCs w:val="18"/>
          </w:rPr>
          <w:t>Username_n-1, Access_Right_n-1, Seq_n-1</w:t>
        </w:r>
      </w:ins>
      <w:ins w:id="3103" w:author="rocky" w:date="2015-03-24T10:47:00Z">
        <w:r w:rsidR="008263B2">
          <w:rPr>
            <w:sz w:val="18"/>
            <w:szCs w:val="18"/>
          </w:rPr>
          <w:t xml:space="preserve"> </w:t>
        </w:r>
      </w:ins>
      <w:ins w:id="3104" w:author="rocky" w:date="2015-03-24T10:46:00Z">
        <w:r>
          <w:rPr>
            <w:sz w:val="18"/>
            <w:szCs w:val="18"/>
          </w:rPr>
          <w:t>},</w:t>
        </w:r>
        <w:r w:rsidRPr="00915D32">
          <w:rPr>
            <w:sz w:val="18"/>
            <w:szCs w:val="18"/>
          </w:rPr>
          <w:t xml:space="preserve"> </w:t>
        </w:r>
      </w:ins>
    </w:p>
    <w:p w:rsidR="000C6B38" w:rsidRPr="00D0712D" w:rsidRDefault="000C6B38" w:rsidP="000C6B38">
      <w:pPr>
        <w:pStyle w:val="a3"/>
        <w:pBdr>
          <w:bottom w:val="single" w:sz="6" w:space="1" w:color="auto"/>
        </w:pBdr>
        <w:ind w:leftChars="0" w:left="1440"/>
        <w:rPr>
          <w:ins w:id="3105" w:author="rocky" w:date="2014-10-02T17:11:00Z"/>
          <w:sz w:val="18"/>
          <w:szCs w:val="18"/>
        </w:rPr>
      </w:pPr>
      <w:ins w:id="3106" w:author="rocky" w:date="2014-10-02T17:11:00Z">
        <w:r>
          <w:rPr>
            <w:rFonts w:hint="eastAsia"/>
            <w:sz w:val="18"/>
            <w:szCs w:val="18"/>
          </w:rPr>
          <w:t xml:space="preserve">Data_bytes (cont.) </w:t>
        </w:r>
      </w:ins>
    </w:p>
    <w:p w:rsidR="00E13180" w:rsidRDefault="008263B2" w:rsidP="000C6B38">
      <w:pPr>
        <w:pStyle w:val="a3"/>
        <w:ind w:leftChars="0" w:left="1440"/>
        <w:rPr>
          <w:ins w:id="3107" w:author="rocky" w:date="2015-03-24T10:46:00Z"/>
          <w:sz w:val="18"/>
          <w:szCs w:val="18"/>
        </w:rPr>
      </w:pPr>
      <w:ins w:id="3108" w:author="rocky" w:date="2015-03-24T10:47:00Z">
        <w:r w:rsidRPr="00DD36C1">
          <w:rPr>
            <w:sz w:val="18"/>
            <w:szCs w:val="18"/>
          </w:rPr>
          <w:t>START_LOG_SN,</w:t>
        </w:r>
        <w:r>
          <w:rPr>
            <w:sz w:val="18"/>
            <w:szCs w:val="18"/>
          </w:rPr>
          <w:t xml:space="preserve"> DID-FID-SN_Log_0, LogEvent_0, </w:t>
        </w:r>
      </w:ins>
      <w:ins w:id="3109" w:author="rocky" w:date="2015-03-24T10:46:00Z">
        <w:r w:rsidR="00E13180">
          <w:rPr>
            <w:sz w:val="18"/>
            <w:szCs w:val="18"/>
          </w:rPr>
          <w:t xml:space="preserve">Time_0, {M_FID}, DID-FID-SN_Log_1, </w:t>
        </w:r>
      </w:ins>
    </w:p>
    <w:p w:rsidR="00E13180" w:rsidRPr="00D0712D" w:rsidRDefault="00E13180" w:rsidP="00E13180">
      <w:pPr>
        <w:pStyle w:val="a3"/>
        <w:pBdr>
          <w:bottom w:val="single" w:sz="6" w:space="1" w:color="auto"/>
        </w:pBdr>
        <w:ind w:leftChars="0" w:left="1440"/>
        <w:rPr>
          <w:ins w:id="3110" w:author="rocky" w:date="2015-03-24T10:46:00Z"/>
          <w:sz w:val="18"/>
          <w:szCs w:val="18"/>
        </w:rPr>
      </w:pPr>
      <w:ins w:id="3111" w:author="rocky" w:date="2015-03-24T10:46:00Z">
        <w:r>
          <w:rPr>
            <w:rFonts w:hint="eastAsia"/>
            <w:sz w:val="18"/>
            <w:szCs w:val="18"/>
          </w:rPr>
          <w:t xml:space="preserve">Data_bytes (cont.) </w:t>
        </w:r>
      </w:ins>
    </w:p>
    <w:p w:rsidR="000C6B38" w:rsidRPr="00987071" w:rsidRDefault="008263B2" w:rsidP="000C6B38">
      <w:pPr>
        <w:pStyle w:val="a3"/>
        <w:ind w:leftChars="0" w:left="1440"/>
        <w:rPr>
          <w:ins w:id="3112" w:author="rocky" w:date="2014-10-02T17:11:00Z"/>
          <w:sz w:val="18"/>
          <w:szCs w:val="18"/>
        </w:rPr>
      </w:pPr>
      <w:ins w:id="3113" w:author="rocky" w:date="2015-03-24T10:47:00Z">
        <w:r>
          <w:rPr>
            <w:sz w:val="18"/>
            <w:szCs w:val="18"/>
          </w:rPr>
          <w:t xml:space="preserve">LogEvent_1, Time_1, DID-FID-SN_Log_M-1, </w:t>
        </w:r>
      </w:ins>
      <w:ins w:id="3114" w:author="rocky" w:date="2014-10-02T17:11:00Z">
        <w:r w:rsidR="000C6B38">
          <w:rPr>
            <w:sz w:val="18"/>
            <w:szCs w:val="18"/>
          </w:rPr>
          <w:t>LogEvent_M-1, Time_M-1}</w:t>
        </w:r>
      </w:ins>
    </w:p>
    <w:p w:rsidR="00CB23A8" w:rsidRDefault="00CB23A8">
      <w:pPr>
        <w:pStyle w:val="a3"/>
        <w:ind w:leftChars="0" w:left="1440"/>
        <w:rPr>
          <w:ins w:id="3115" w:author="rocky" w:date="2013-07-29T14:44:00Z"/>
          <w:szCs w:val="24"/>
        </w:rPr>
      </w:pPr>
      <w:ins w:id="3116" w:author="rocky" w:date="2013-07-29T14:38:00Z">
        <w:r>
          <w:rPr>
            <w:szCs w:val="24"/>
          </w:rPr>
          <w:t>The most significant 2 bits of status code byte contains the battery status. The 2-bit battery status has 4 possible values</w:t>
        </w:r>
      </w:ins>
      <w:ins w:id="3117" w:author="rocky" w:date="2013-07-29T14:39:00Z">
        <w:r>
          <w:rPr>
            <w:szCs w:val="24"/>
          </w:rPr>
          <w:t>, 0, 1, 2, and 3</w:t>
        </w:r>
      </w:ins>
      <w:ins w:id="3118" w:author="rocky" w:date="2013-07-29T14:38:00Z">
        <w:r>
          <w:rPr>
            <w:szCs w:val="24"/>
          </w:rPr>
          <w:t>. If the battery is full, the battery status value is 0.</w:t>
        </w:r>
      </w:ins>
      <w:ins w:id="3119" w:author="rocky" w:date="2013-07-29T14:39:00Z">
        <w:r>
          <w:rPr>
            <w:szCs w:val="24"/>
          </w:rPr>
          <w:t xml:space="preserve"> If the battery life </w:t>
        </w:r>
      </w:ins>
      <w:ins w:id="3120" w:author="rocky" w:date="2013-07-29T14:40:00Z">
        <w:r>
          <w:rPr>
            <w:szCs w:val="24"/>
          </w:rPr>
          <w:t xml:space="preserve">left </w:t>
        </w:r>
      </w:ins>
      <w:ins w:id="3121" w:author="rocky" w:date="2013-07-29T14:39:00Z">
        <w:r>
          <w:rPr>
            <w:szCs w:val="24"/>
          </w:rPr>
          <w:t>is 2/3, the value is 1. If the battery life left is 1/3</w:t>
        </w:r>
      </w:ins>
      <w:ins w:id="3122" w:author="rocky" w:date="2013-07-29T14:40:00Z">
        <w:r>
          <w:rPr>
            <w:szCs w:val="24"/>
          </w:rPr>
          <w:t xml:space="preserve">, the value is 2. If the battery </w:t>
        </w:r>
        <w:r w:rsidR="0093256C">
          <w:rPr>
            <w:szCs w:val="24"/>
          </w:rPr>
          <w:t xml:space="preserve">life </w:t>
        </w:r>
        <w:r>
          <w:rPr>
            <w:szCs w:val="24"/>
          </w:rPr>
          <w:t xml:space="preserve">is </w:t>
        </w:r>
        <w:r w:rsidR="0093256C">
          <w:rPr>
            <w:szCs w:val="24"/>
          </w:rPr>
          <w:t>running out, the value is 3.</w:t>
        </w:r>
      </w:ins>
      <w:ins w:id="3123" w:author="rocky" w:date="2013-07-29T14:41:00Z">
        <w:r w:rsidR="0093256C">
          <w:rPr>
            <w:szCs w:val="24"/>
          </w:rPr>
          <w:t xml:space="preserve"> So for example, if the battery life left is 2/3 and there are more data to sync, the status code will be 50h.</w:t>
        </w:r>
      </w:ins>
    </w:p>
    <w:p w:rsidR="0016295F" w:rsidRPr="00D0712D" w:rsidRDefault="00295991" w:rsidP="0016295F">
      <w:pPr>
        <w:pStyle w:val="a3"/>
        <w:pBdr>
          <w:bottom w:val="single" w:sz="6" w:space="1" w:color="auto"/>
        </w:pBdr>
        <w:ind w:leftChars="0" w:left="1440"/>
        <w:rPr>
          <w:ins w:id="3124" w:author="rocky" w:date="2013-07-29T14:44:00Z"/>
          <w:sz w:val="18"/>
          <w:szCs w:val="18"/>
        </w:rPr>
      </w:pPr>
      <w:ins w:id="3125" w:author="rocky" w:date="2013-07-29T15:42:00Z">
        <w:r>
          <w:rPr>
            <w:sz w:val="18"/>
            <w:szCs w:val="18"/>
          </w:rPr>
          <w:t xml:space="preserve">Battery </w:t>
        </w:r>
      </w:ins>
      <w:ins w:id="3126" w:author="rocky" w:date="2013-07-29T14:44:00Z">
        <w:r w:rsidR="0016295F">
          <w:rPr>
            <w:rFonts w:hint="eastAsia"/>
            <w:sz w:val="18"/>
            <w:szCs w:val="18"/>
          </w:rPr>
          <w:t>Status</w:t>
        </w:r>
      </w:ins>
      <w:ins w:id="3127" w:author="rocky" w:date="2013-07-29T14:45:00Z">
        <w:r w:rsidR="0016295F">
          <w:rPr>
            <w:sz w:val="18"/>
            <w:szCs w:val="18"/>
          </w:rPr>
          <w:t xml:space="preserve"> </w:t>
        </w:r>
      </w:ins>
      <w:ins w:id="3128" w:author="rocky" w:date="2013-07-29T15:43:00Z">
        <w:r>
          <w:rPr>
            <w:sz w:val="18"/>
            <w:szCs w:val="18"/>
          </w:rPr>
          <w:t>(</w:t>
        </w:r>
      </w:ins>
      <w:ins w:id="3129" w:author="rocky" w:date="2013-07-29T15:40:00Z">
        <w:r>
          <w:rPr>
            <w:sz w:val="18"/>
            <w:szCs w:val="18"/>
          </w:rPr>
          <w:t>Bit 6 and bit 7</w:t>
        </w:r>
      </w:ins>
      <w:ins w:id="3130" w:author="rocky" w:date="2013-07-29T15:43:00Z">
        <w:r>
          <w:rPr>
            <w:sz w:val="18"/>
            <w:szCs w:val="18"/>
          </w:rPr>
          <w:t xml:space="preserve"> of Status Code Byte)</w:t>
        </w:r>
      </w:ins>
      <w:ins w:id="3131" w:author="rocky" w:date="2013-07-29T15:44:00Z">
        <w:r>
          <w:rPr>
            <w:sz w:val="18"/>
            <w:szCs w:val="18"/>
          </w:rPr>
          <w:tab/>
        </w:r>
        <w:r>
          <w:rPr>
            <w:sz w:val="18"/>
            <w:szCs w:val="18"/>
          </w:rPr>
          <w:tab/>
          <w:t xml:space="preserve">Battery </w:t>
        </w:r>
      </w:ins>
    </w:p>
    <w:p w:rsidR="0016295F" w:rsidRDefault="00295991">
      <w:pPr>
        <w:pStyle w:val="a3"/>
        <w:ind w:leftChars="0" w:left="1440"/>
        <w:rPr>
          <w:ins w:id="3132" w:author="rocky" w:date="2013-07-29T14:44:00Z"/>
          <w:sz w:val="18"/>
          <w:szCs w:val="18"/>
        </w:rPr>
      </w:pPr>
      <w:ins w:id="3133" w:author="rocky" w:date="2013-07-29T14:44:00Z">
        <w:r>
          <w:rPr>
            <w:rFonts w:hint="eastAsia"/>
            <w:sz w:val="18"/>
            <w:szCs w:val="18"/>
          </w:rPr>
          <w:t>00h</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t>Full</w:t>
        </w:r>
      </w:ins>
    </w:p>
    <w:p w:rsidR="00295991" w:rsidRDefault="00295991">
      <w:pPr>
        <w:pStyle w:val="a3"/>
        <w:ind w:leftChars="0" w:left="1440"/>
        <w:rPr>
          <w:ins w:id="3134" w:author="rocky" w:date="2013-07-29T15:43:00Z"/>
          <w:sz w:val="18"/>
          <w:szCs w:val="18"/>
        </w:rPr>
      </w:pPr>
      <w:ins w:id="3135" w:author="rocky" w:date="2013-07-29T15:43:00Z">
        <w:r>
          <w:rPr>
            <w:sz w:val="18"/>
            <w:szCs w:val="18"/>
          </w:rPr>
          <w:t>01h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2/3</w:t>
        </w:r>
      </w:ins>
    </w:p>
    <w:p w:rsidR="00295991" w:rsidRDefault="00295991">
      <w:pPr>
        <w:pStyle w:val="a3"/>
        <w:ind w:leftChars="0" w:left="1440"/>
        <w:rPr>
          <w:ins w:id="3136" w:author="rocky" w:date="2013-07-29T15:44:00Z"/>
          <w:sz w:val="18"/>
          <w:szCs w:val="18"/>
        </w:rPr>
      </w:pPr>
      <w:ins w:id="3137" w:author="rocky" w:date="2013-07-29T15:44:00Z">
        <w:r>
          <w:rPr>
            <w:sz w:val="18"/>
            <w:szCs w:val="18"/>
          </w:rPr>
          <w:lastRenderedPageBreak/>
          <w:t>02h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1/3</w:t>
        </w:r>
      </w:ins>
    </w:p>
    <w:p w:rsidR="00295991" w:rsidRPr="00870474" w:rsidRDefault="00295991">
      <w:pPr>
        <w:pStyle w:val="a3"/>
        <w:ind w:leftChars="0" w:left="1440"/>
        <w:rPr>
          <w:ins w:id="3138" w:author="rocky" w:date="2013-07-29T14:38:00Z"/>
          <w:szCs w:val="24"/>
        </w:rPr>
      </w:pPr>
      <w:ins w:id="3139" w:author="rocky" w:date="2013-07-29T15:44:00Z">
        <w:r>
          <w:rPr>
            <w:sz w:val="18"/>
            <w:szCs w:val="18"/>
          </w:rPr>
          <w:t>03h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Low</w:t>
        </w:r>
      </w:ins>
    </w:p>
    <w:p w:rsidR="00CB23A8" w:rsidRPr="00987071" w:rsidRDefault="00CB23A8" w:rsidP="00CB23A8">
      <w:pPr>
        <w:pStyle w:val="a3"/>
        <w:ind w:leftChars="0" w:left="1440"/>
        <w:rPr>
          <w:ins w:id="3140" w:author="rocky" w:date="2013-07-29T14:37:00Z"/>
          <w:sz w:val="18"/>
          <w:szCs w:val="18"/>
        </w:rPr>
      </w:pPr>
      <w:ins w:id="3141" w:author="rocky" w:date="2013-07-29T14:37:00Z">
        <w:r>
          <w:rPr>
            <w:szCs w:val="24"/>
          </w:rPr>
          <w:t>The following is error case response.</w:t>
        </w:r>
      </w:ins>
    </w:p>
    <w:p w:rsidR="0057343A" w:rsidRPr="00D0712D" w:rsidRDefault="0057343A" w:rsidP="0057343A">
      <w:pPr>
        <w:pStyle w:val="a3"/>
        <w:pBdr>
          <w:bottom w:val="single" w:sz="6" w:space="1" w:color="auto"/>
        </w:pBdr>
        <w:ind w:leftChars="0" w:left="1440"/>
        <w:rPr>
          <w:ins w:id="3142" w:author="rocky" w:date="2013-03-16T13:07:00Z"/>
          <w:sz w:val="18"/>
          <w:szCs w:val="18"/>
        </w:rPr>
      </w:pPr>
      <w:ins w:id="3143" w:author="rocky" w:date="2013-03-16T13:0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ins>
      <w:ins w:id="3144" w:author="rocky" w:date="2013-07-15T11:49:00Z">
        <w:r w:rsidR="00620F65">
          <w:rPr>
            <w:sz w:val="18"/>
            <w:szCs w:val="18"/>
          </w:rPr>
          <w:tab/>
        </w:r>
        <w:r w:rsidR="00620F65">
          <w:rPr>
            <w:sz w:val="18"/>
            <w:szCs w:val="18"/>
          </w:rPr>
          <w:tab/>
        </w:r>
        <w:r w:rsidR="00620F65">
          <w:rPr>
            <w:sz w:val="18"/>
            <w:szCs w:val="18"/>
          </w:rPr>
          <w:tab/>
        </w:r>
      </w:ins>
      <w:ins w:id="3145" w:author="rocky" w:date="2013-03-16T13:07:00Z">
        <w:r w:rsidRPr="00D0712D">
          <w:rPr>
            <w:rFonts w:hint="eastAsia"/>
            <w:sz w:val="18"/>
            <w:szCs w:val="18"/>
          </w:rPr>
          <w:t>Mode</w:t>
        </w:r>
        <w:r w:rsidRPr="00D0712D">
          <w:rPr>
            <w:rFonts w:hint="eastAsia"/>
            <w:sz w:val="18"/>
            <w:szCs w:val="18"/>
          </w:rPr>
          <w:tab/>
          <w:t>Code</w:t>
        </w:r>
        <w:r w:rsidR="00620F65">
          <w:rPr>
            <w:rFonts w:hint="eastAsia"/>
            <w:sz w:val="18"/>
            <w:szCs w:val="18"/>
          </w:rPr>
          <w:tab/>
          <w:t>Data_len</w:t>
        </w:r>
        <w:r w:rsidR="00620F65">
          <w:rPr>
            <w:rFonts w:hint="eastAsia"/>
            <w:sz w:val="18"/>
            <w:szCs w:val="18"/>
          </w:rPr>
          <w:tab/>
        </w:r>
        <w:r w:rsidR="00620F65">
          <w:rPr>
            <w:rFonts w:hint="eastAsia"/>
            <w:sz w:val="18"/>
            <w:szCs w:val="18"/>
          </w:rPr>
          <w:tab/>
        </w:r>
        <w:r>
          <w:rPr>
            <w:rFonts w:hint="eastAsia"/>
            <w:sz w:val="18"/>
            <w:szCs w:val="18"/>
          </w:rPr>
          <w:t>Data_bytes</w:t>
        </w:r>
      </w:ins>
    </w:p>
    <w:p w:rsidR="00500DBC" w:rsidRPr="00500DBC" w:rsidRDefault="00500DBC">
      <w:pPr>
        <w:pStyle w:val="a3"/>
        <w:ind w:leftChars="0" w:left="1440"/>
        <w:rPr>
          <w:ins w:id="3146" w:author="rocky" w:date="2013-05-14T12:11:00Z"/>
          <w:sz w:val="18"/>
          <w:szCs w:val="18"/>
          <w:rPrChange w:id="3147" w:author="rocky" w:date="2013-05-14T12:11:00Z">
            <w:rPr>
              <w:ins w:id="3148" w:author="rocky" w:date="2013-05-14T12:11:00Z"/>
            </w:rPr>
          </w:rPrChange>
        </w:rPr>
      </w:pPr>
      <w:ins w:id="3149" w:author="rocky" w:date="2013-05-14T12:11:00Z">
        <w:r w:rsidRPr="00500DBC">
          <w:rPr>
            <w:sz w:val="18"/>
            <w:szCs w:val="18"/>
            <w:rPrChange w:id="3150" w:author="rocky" w:date="2013-05-14T12:11:00Z">
              <w:rPr/>
            </w:rPrChange>
          </w:rPr>
          <w:t>01h if Response1 incorrect</w:t>
        </w:r>
        <w:r w:rsidRPr="00500DBC">
          <w:rPr>
            <w:sz w:val="18"/>
            <w:szCs w:val="18"/>
            <w:rPrChange w:id="3151" w:author="rocky" w:date="2013-05-14T12:11:00Z">
              <w:rPr/>
            </w:rPrChange>
          </w:rPr>
          <w:tab/>
        </w:r>
        <w:r w:rsidRPr="00500DBC">
          <w:rPr>
            <w:sz w:val="18"/>
            <w:szCs w:val="18"/>
            <w:rPrChange w:id="3152" w:author="rocky" w:date="2013-05-14T12:11:00Z">
              <w:rPr/>
            </w:rPrChange>
          </w:rPr>
          <w:tab/>
          <w:t>0</w:t>
        </w:r>
      </w:ins>
      <w:ins w:id="3153" w:author="rocky" w:date="2013-07-15T11:49:00Z">
        <w:r w:rsidR="00620F65">
          <w:rPr>
            <w:sz w:val="18"/>
            <w:szCs w:val="18"/>
          </w:rPr>
          <w:t>5</w:t>
        </w:r>
      </w:ins>
      <w:ins w:id="3154" w:author="rocky" w:date="2013-05-14T12:11:00Z">
        <w:r w:rsidRPr="00500DBC">
          <w:rPr>
            <w:sz w:val="18"/>
            <w:szCs w:val="18"/>
            <w:rPrChange w:id="3155" w:author="rocky" w:date="2013-05-14T12:11:00Z">
              <w:rPr/>
            </w:rPrChange>
          </w:rPr>
          <w:t>h</w:t>
        </w:r>
        <w:r w:rsidRPr="00500DBC">
          <w:rPr>
            <w:sz w:val="18"/>
            <w:szCs w:val="18"/>
            <w:rPrChange w:id="3156" w:author="rocky" w:date="2013-05-14T12:11:00Z">
              <w:rPr/>
            </w:rPrChange>
          </w:rPr>
          <w:tab/>
          <w:t>0</w:t>
        </w:r>
      </w:ins>
      <w:ins w:id="3157" w:author="rocky" w:date="2013-07-15T11:49:00Z">
        <w:r w:rsidR="00620F65">
          <w:rPr>
            <w:sz w:val="18"/>
            <w:szCs w:val="18"/>
          </w:rPr>
          <w:t>3</w:t>
        </w:r>
      </w:ins>
      <w:ins w:id="3158" w:author="rocky" w:date="2013-05-14T12:11:00Z">
        <w:r w:rsidRPr="00500DBC">
          <w:rPr>
            <w:sz w:val="18"/>
            <w:szCs w:val="18"/>
            <w:rPrChange w:id="3159" w:author="rocky" w:date="2013-05-14T12:11:00Z">
              <w:rPr/>
            </w:rPrChange>
          </w:rPr>
          <w:t>h</w:t>
        </w:r>
        <w:r w:rsidRPr="00500DBC">
          <w:rPr>
            <w:sz w:val="18"/>
            <w:szCs w:val="18"/>
            <w:rPrChange w:id="3160" w:author="rocky" w:date="2013-05-14T12:11:00Z">
              <w:rPr/>
            </w:rPrChange>
          </w:rPr>
          <w:tab/>
          <w:t>N/A</w:t>
        </w:r>
        <w:r w:rsidRPr="00500DBC">
          <w:rPr>
            <w:sz w:val="18"/>
            <w:szCs w:val="18"/>
            <w:rPrChange w:id="3161" w:author="rocky" w:date="2013-05-14T12:11:00Z">
              <w:rPr/>
            </w:rPrChange>
          </w:rPr>
          <w:tab/>
        </w:r>
        <w:r w:rsidRPr="00500DBC">
          <w:rPr>
            <w:sz w:val="18"/>
            <w:szCs w:val="18"/>
            <w:rPrChange w:id="3162" w:author="rocky" w:date="2013-05-14T12:11:00Z">
              <w:rPr/>
            </w:rPrChange>
          </w:rPr>
          <w:tab/>
        </w:r>
      </w:ins>
      <w:ins w:id="3163" w:author="rocky" w:date="2013-09-03T15:28:00Z">
        <w:r w:rsidR="00861B17">
          <w:rPr>
            <w:sz w:val="18"/>
            <w:szCs w:val="18"/>
          </w:rPr>
          <w:tab/>
        </w:r>
      </w:ins>
      <w:ins w:id="3164" w:author="rocky" w:date="2013-05-14T12:11:00Z">
        <w:r w:rsidRPr="00500DBC">
          <w:rPr>
            <w:sz w:val="18"/>
            <w:szCs w:val="18"/>
            <w:rPrChange w:id="3165" w:author="rocky" w:date="2013-05-14T12:11:00Z">
              <w:rPr/>
            </w:rPrChange>
          </w:rPr>
          <w:t>N/A</w:t>
        </w:r>
      </w:ins>
    </w:p>
    <w:p w:rsidR="00AC596D" w:rsidRDefault="00500DBC">
      <w:pPr>
        <w:pStyle w:val="a3"/>
        <w:ind w:leftChars="0" w:left="1440"/>
        <w:rPr>
          <w:ins w:id="3166" w:author="rocky" w:date="2013-07-15T11:48:00Z"/>
          <w:sz w:val="18"/>
          <w:szCs w:val="18"/>
        </w:rPr>
        <w:pPrChange w:id="3167" w:author="rocky" w:date="2013-05-27T12:54:00Z">
          <w:pPr>
            <w:pStyle w:val="a3"/>
            <w:numPr>
              <w:ilvl w:val="2"/>
              <w:numId w:val="19"/>
            </w:numPr>
            <w:ind w:leftChars="0" w:left="1440" w:hanging="720"/>
          </w:pPr>
        </w:pPrChange>
      </w:pPr>
      <w:ins w:id="3168" w:author="rocky" w:date="2013-05-14T12:11:00Z">
        <w:r>
          <w:rPr>
            <w:rFonts w:hint="eastAsia"/>
            <w:sz w:val="18"/>
            <w:szCs w:val="18"/>
          </w:rPr>
          <w:t xml:space="preserve">02h if </w:t>
        </w:r>
        <w:r>
          <w:rPr>
            <w:sz w:val="18"/>
            <w:szCs w:val="18"/>
          </w:rPr>
          <w:t>requiring</w:t>
        </w:r>
        <w:r>
          <w:rPr>
            <w:rFonts w:hint="eastAsia"/>
            <w:sz w:val="18"/>
            <w:szCs w:val="18"/>
          </w:rPr>
          <w:t xml:space="preserve"> PIN validation</w:t>
        </w:r>
        <w:r w:rsidRPr="00C0706A">
          <w:rPr>
            <w:sz w:val="18"/>
            <w:szCs w:val="18"/>
          </w:rPr>
          <w:tab/>
        </w:r>
        <w:r w:rsidRPr="00C0706A">
          <w:rPr>
            <w:sz w:val="18"/>
            <w:szCs w:val="18"/>
          </w:rPr>
          <w:tab/>
          <w:t>0</w:t>
        </w:r>
      </w:ins>
      <w:ins w:id="3169" w:author="rocky" w:date="2013-07-15T11:49:00Z">
        <w:r w:rsidR="00620F65">
          <w:rPr>
            <w:sz w:val="18"/>
            <w:szCs w:val="18"/>
          </w:rPr>
          <w:t>5</w:t>
        </w:r>
      </w:ins>
      <w:ins w:id="3170" w:author="rocky" w:date="2013-05-14T12:11:00Z">
        <w:r w:rsidRPr="00C0706A">
          <w:rPr>
            <w:sz w:val="18"/>
            <w:szCs w:val="18"/>
          </w:rPr>
          <w:t>h</w:t>
        </w:r>
        <w:r w:rsidRPr="00C0706A">
          <w:rPr>
            <w:sz w:val="18"/>
            <w:szCs w:val="18"/>
          </w:rPr>
          <w:tab/>
          <w:t>0</w:t>
        </w:r>
      </w:ins>
      <w:ins w:id="3171" w:author="rocky" w:date="2013-07-15T11:50:00Z">
        <w:r w:rsidR="00620F65">
          <w:rPr>
            <w:sz w:val="18"/>
            <w:szCs w:val="18"/>
          </w:rPr>
          <w:t>3</w:t>
        </w:r>
      </w:ins>
      <w:ins w:id="3172" w:author="rocky" w:date="2013-05-14T12:11:00Z">
        <w:r w:rsidRPr="00C0706A">
          <w:rPr>
            <w:sz w:val="18"/>
            <w:szCs w:val="18"/>
          </w:rPr>
          <w:t>h</w:t>
        </w:r>
        <w:r w:rsidRPr="00C0706A">
          <w:rPr>
            <w:sz w:val="18"/>
            <w:szCs w:val="18"/>
          </w:rPr>
          <w:tab/>
          <w:t>N/A</w:t>
        </w:r>
        <w:r w:rsidRPr="00C0706A">
          <w:rPr>
            <w:sz w:val="18"/>
            <w:szCs w:val="18"/>
          </w:rPr>
          <w:tab/>
        </w:r>
        <w:r w:rsidRPr="00C0706A">
          <w:rPr>
            <w:sz w:val="18"/>
            <w:szCs w:val="18"/>
          </w:rPr>
          <w:tab/>
        </w:r>
      </w:ins>
      <w:ins w:id="3173" w:author="rocky" w:date="2013-09-03T15:28:00Z">
        <w:r w:rsidR="00861B17">
          <w:rPr>
            <w:sz w:val="18"/>
            <w:szCs w:val="18"/>
          </w:rPr>
          <w:tab/>
        </w:r>
      </w:ins>
      <w:ins w:id="3174" w:author="rocky" w:date="2013-05-14T12:11:00Z">
        <w:r w:rsidRPr="00C0706A">
          <w:rPr>
            <w:sz w:val="18"/>
            <w:szCs w:val="18"/>
          </w:rPr>
          <w:t>N/A</w:t>
        </w:r>
      </w:ins>
    </w:p>
    <w:p w:rsidR="00620F65" w:rsidRDefault="00861B17">
      <w:pPr>
        <w:pStyle w:val="a3"/>
        <w:ind w:leftChars="0" w:left="1440"/>
        <w:rPr>
          <w:ins w:id="3175" w:author="rocky" w:date="2013-09-03T15:26:00Z"/>
          <w:sz w:val="18"/>
          <w:szCs w:val="18"/>
        </w:rPr>
        <w:pPrChange w:id="3176" w:author="rocky" w:date="2013-05-27T12:54:00Z">
          <w:pPr>
            <w:pStyle w:val="a3"/>
            <w:numPr>
              <w:ilvl w:val="2"/>
              <w:numId w:val="19"/>
            </w:numPr>
            <w:ind w:leftChars="0" w:left="1440" w:hanging="720"/>
          </w:pPr>
        </w:pPrChange>
      </w:pPr>
      <w:ins w:id="3177" w:author="rocky" w:date="2013-09-03T15:26:00Z">
        <w:r>
          <w:rPr>
            <w:rFonts w:hint="eastAsia"/>
            <w:sz w:val="18"/>
            <w:szCs w:val="18"/>
          </w:rPr>
          <w:t>0</w:t>
        </w:r>
        <w:r>
          <w:rPr>
            <w:sz w:val="18"/>
            <w:szCs w:val="18"/>
          </w:rPr>
          <w:t>5h if OK but bypass unlock door</w:t>
        </w:r>
        <w:r>
          <w:rPr>
            <w:sz w:val="18"/>
            <w:szCs w:val="18"/>
          </w:rPr>
          <w:tab/>
        </w:r>
      </w:ins>
      <w:ins w:id="3178" w:author="rocky" w:date="2013-09-03T15:27:00Z">
        <w:r>
          <w:rPr>
            <w:sz w:val="18"/>
            <w:szCs w:val="18"/>
          </w:rPr>
          <w:t>05h</w:t>
        </w:r>
        <w:r>
          <w:rPr>
            <w:sz w:val="18"/>
            <w:szCs w:val="18"/>
          </w:rPr>
          <w:tab/>
          <w:t>03h</w:t>
        </w:r>
        <w:r>
          <w:rPr>
            <w:sz w:val="18"/>
            <w:szCs w:val="18"/>
          </w:rPr>
          <w:tab/>
        </w:r>
      </w:ins>
      <w:ins w:id="3179" w:author="rocky" w:date="2013-09-03T15:28:00Z">
        <w:r>
          <w:rPr>
            <w:sz w:val="18"/>
            <w:szCs w:val="18"/>
          </w:rPr>
          <w:t xml:space="preserve">Same </w:t>
        </w:r>
      </w:ins>
      <w:ins w:id="3180" w:author="rocky" w:date="2013-09-03T15:27:00Z">
        <w:r>
          <w:rPr>
            <w:sz w:val="18"/>
            <w:szCs w:val="18"/>
          </w:rPr>
          <w:t>as OK case</w:t>
        </w:r>
        <w:r>
          <w:rPr>
            <w:sz w:val="18"/>
            <w:szCs w:val="18"/>
          </w:rPr>
          <w:tab/>
        </w:r>
      </w:ins>
      <w:ins w:id="3181" w:author="rocky" w:date="2013-09-03T15:28:00Z">
        <w:r>
          <w:rPr>
            <w:sz w:val="18"/>
            <w:szCs w:val="18"/>
          </w:rPr>
          <w:t xml:space="preserve">Same as OK case </w:t>
        </w:r>
      </w:ins>
    </w:p>
    <w:p w:rsidR="00861B17" w:rsidRDefault="00861B17">
      <w:pPr>
        <w:pStyle w:val="a3"/>
        <w:ind w:leftChars="0" w:left="1440"/>
        <w:rPr>
          <w:ins w:id="3182" w:author="rocky" w:date="2013-10-28T14:36:00Z"/>
          <w:sz w:val="18"/>
          <w:szCs w:val="18"/>
        </w:rPr>
        <w:pPrChange w:id="3183" w:author="rocky" w:date="2013-05-27T12:54:00Z">
          <w:pPr>
            <w:pStyle w:val="a3"/>
            <w:numPr>
              <w:ilvl w:val="2"/>
              <w:numId w:val="19"/>
            </w:numPr>
            <w:ind w:leftChars="0" w:left="1440" w:hanging="720"/>
          </w:pPr>
        </w:pPrChange>
      </w:pPr>
      <w:ins w:id="3184" w:author="rocky" w:date="2013-09-03T15:27:00Z">
        <w:r>
          <w:rPr>
            <w:sz w:val="18"/>
            <w:szCs w:val="18"/>
          </w:rPr>
          <w:t xml:space="preserve">     (because handle position incorrect)</w:t>
        </w:r>
      </w:ins>
    </w:p>
    <w:p w:rsidR="00380AF0" w:rsidRDefault="00380AF0" w:rsidP="00380AF0">
      <w:pPr>
        <w:pStyle w:val="a3"/>
        <w:ind w:leftChars="0" w:left="1440"/>
        <w:rPr>
          <w:ins w:id="3185" w:author="rocky" w:date="2013-10-28T14:36:00Z"/>
          <w:sz w:val="18"/>
          <w:szCs w:val="18"/>
        </w:rPr>
      </w:pPr>
      <w:ins w:id="3186" w:author="rocky" w:date="2013-10-28T14:36:00Z">
        <w:r>
          <w:rPr>
            <w:rFonts w:hint="eastAsia"/>
            <w:sz w:val="18"/>
            <w:szCs w:val="18"/>
          </w:rPr>
          <w:t>0</w:t>
        </w:r>
        <w:r>
          <w:rPr>
            <w:sz w:val="18"/>
            <w:szCs w:val="18"/>
          </w:rPr>
          <w:t>8h if OK but bypass unlock door</w:t>
        </w:r>
        <w:r>
          <w:rPr>
            <w:sz w:val="18"/>
            <w:szCs w:val="18"/>
          </w:rPr>
          <w:tab/>
          <w:t>05h</w:t>
        </w:r>
        <w:r>
          <w:rPr>
            <w:sz w:val="18"/>
            <w:szCs w:val="18"/>
          </w:rPr>
          <w:tab/>
          <w:t>03h</w:t>
        </w:r>
        <w:r>
          <w:rPr>
            <w:sz w:val="18"/>
            <w:szCs w:val="18"/>
          </w:rPr>
          <w:tab/>
          <w:t>Same as OK case</w:t>
        </w:r>
        <w:r>
          <w:rPr>
            <w:sz w:val="18"/>
            <w:szCs w:val="18"/>
          </w:rPr>
          <w:tab/>
          <w:t xml:space="preserve">Same as OK case </w:t>
        </w:r>
      </w:ins>
    </w:p>
    <w:p w:rsidR="00380AF0" w:rsidRPr="00380AF0" w:rsidRDefault="00380AF0">
      <w:pPr>
        <w:pStyle w:val="a3"/>
        <w:ind w:leftChars="0" w:left="1440"/>
        <w:rPr>
          <w:ins w:id="3187" w:author="rocky" w:date="2013-09-03T15:49:00Z"/>
          <w:sz w:val="18"/>
          <w:szCs w:val="18"/>
          <w:rPrChange w:id="3188" w:author="rocky" w:date="2013-10-28T14:36:00Z">
            <w:rPr>
              <w:ins w:id="3189" w:author="rocky" w:date="2013-09-03T15:49:00Z"/>
            </w:rPr>
          </w:rPrChange>
        </w:rPr>
        <w:pPrChange w:id="3190" w:author="rocky" w:date="2013-10-28T14:36:00Z">
          <w:pPr>
            <w:pStyle w:val="a3"/>
            <w:numPr>
              <w:ilvl w:val="2"/>
              <w:numId w:val="19"/>
            </w:numPr>
            <w:ind w:leftChars="0" w:left="1440" w:hanging="720"/>
          </w:pPr>
        </w:pPrChange>
      </w:pPr>
      <w:ins w:id="3191" w:author="rocky" w:date="2013-10-28T14:36:00Z">
        <w:r>
          <w:rPr>
            <w:sz w:val="18"/>
            <w:szCs w:val="18"/>
          </w:rPr>
          <w:t xml:space="preserve">     (because door is already unlocked)</w:t>
        </w:r>
      </w:ins>
    </w:p>
    <w:p w:rsidR="000C664D" w:rsidRPr="000C664D" w:rsidRDefault="000C664D">
      <w:pPr>
        <w:ind w:left="960" w:firstLine="480"/>
        <w:rPr>
          <w:ins w:id="3192" w:author="rocky" w:date="2013-09-03T15:49:00Z"/>
          <w:sz w:val="18"/>
          <w:szCs w:val="18"/>
        </w:rPr>
        <w:pPrChange w:id="3193" w:author="rocky" w:date="2013-09-03T15:50:00Z">
          <w:pPr>
            <w:pStyle w:val="a3"/>
            <w:ind w:leftChars="0" w:left="1440"/>
          </w:pPr>
        </w:pPrChange>
      </w:pPr>
      <w:ins w:id="3194" w:author="rocky" w:date="2013-09-03T15:49:00Z">
        <w:r w:rsidRPr="000C664D">
          <w:rPr>
            <w:sz w:val="18"/>
            <w:szCs w:val="18"/>
            <w:rPrChange w:id="3195" w:author="rocky" w:date="2013-09-03T15:50:00Z">
              <w:rPr/>
            </w:rPrChange>
          </w:rPr>
          <w:t>15h if has more to sync but bypass</w:t>
        </w:r>
      </w:ins>
      <w:ins w:id="3196" w:author="rocky" w:date="2013-09-03T15:50:00Z">
        <w:r>
          <w:rPr>
            <w:sz w:val="18"/>
            <w:szCs w:val="18"/>
          </w:rPr>
          <w:tab/>
        </w:r>
      </w:ins>
      <w:ins w:id="3197" w:author="rocky" w:date="2013-09-03T15:49:00Z">
        <w:r w:rsidRPr="000C664D">
          <w:rPr>
            <w:sz w:val="18"/>
            <w:szCs w:val="18"/>
            <w:rPrChange w:id="3198" w:author="rocky" w:date="2013-09-03T15:50:00Z">
              <w:rPr/>
            </w:rPrChange>
          </w:rPr>
          <w:t>05h</w:t>
        </w:r>
        <w:r w:rsidRPr="000C664D">
          <w:rPr>
            <w:sz w:val="18"/>
            <w:szCs w:val="18"/>
            <w:rPrChange w:id="3199" w:author="rocky" w:date="2013-09-03T15:50:00Z">
              <w:rPr/>
            </w:rPrChange>
          </w:rPr>
          <w:tab/>
          <w:t>03h</w:t>
        </w:r>
        <w:r w:rsidRPr="000C664D">
          <w:rPr>
            <w:sz w:val="18"/>
            <w:szCs w:val="18"/>
            <w:rPrChange w:id="3200" w:author="rocky" w:date="2013-09-03T15:50:00Z">
              <w:rPr/>
            </w:rPrChange>
          </w:rPr>
          <w:tab/>
          <w:t>Same as OK case</w:t>
        </w:r>
        <w:r w:rsidRPr="000C664D">
          <w:rPr>
            <w:sz w:val="18"/>
            <w:szCs w:val="18"/>
            <w:rPrChange w:id="3201" w:author="rocky" w:date="2013-09-03T15:50:00Z">
              <w:rPr/>
            </w:rPrChange>
          </w:rPr>
          <w:tab/>
          <w:t xml:space="preserve">Same as OK case </w:t>
        </w:r>
      </w:ins>
    </w:p>
    <w:p w:rsidR="00630220" w:rsidRPr="000C664D" w:rsidRDefault="00630220">
      <w:pPr>
        <w:pStyle w:val="a3"/>
        <w:ind w:leftChars="0" w:left="1440" w:firstLineChars="250" w:firstLine="450"/>
        <w:rPr>
          <w:ins w:id="3202" w:author="rocky" w:date="2013-09-03T15:49:00Z"/>
          <w:sz w:val="18"/>
          <w:szCs w:val="18"/>
          <w:rPrChange w:id="3203" w:author="rocky" w:date="2013-09-03T15:53:00Z">
            <w:rPr>
              <w:ins w:id="3204" w:author="rocky" w:date="2013-09-03T15:49:00Z"/>
            </w:rPr>
          </w:rPrChange>
        </w:rPr>
        <w:pPrChange w:id="3205" w:author="rocky" w:date="2013-09-03T15:53:00Z">
          <w:pPr>
            <w:pStyle w:val="a3"/>
            <w:ind w:leftChars="0" w:left="1440"/>
          </w:pPr>
        </w:pPrChange>
      </w:pPr>
      <w:ins w:id="3206" w:author="rocky" w:date="2013-09-03T15:49:00Z">
        <w:r>
          <w:rPr>
            <w:sz w:val="18"/>
            <w:szCs w:val="18"/>
          </w:rPr>
          <w:t>unlock door</w:t>
        </w:r>
        <w:r w:rsidR="000C664D">
          <w:rPr>
            <w:sz w:val="18"/>
            <w:szCs w:val="18"/>
          </w:rPr>
          <w:t xml:space="preserve"> </w:t>
        </w:r>
        <w:r w:rsidRPr="000C664D">
          <w:rPr>
            <w:sz w:val="18"/>
            <w:szCs w:val="18"/>
            <w:rPrChange w:id="3207" w:author="rocky" w:date="2013-09-03T15:53:00Z">
              <w:rPr/>
            </w:rPrChange>
          </w:rPr>
          <w:t>(because handle position incorrect)</w:t>
        </w:r>
      </w:ins>
    </w:p>
    <w:p w:rsidR="00380AF0" w:rsidRPr="000C664D" w:rsidRDefault="00380AF0" w:rsidP="00380AF0">
      <w:pPr>
        <w:ind w:left="960" w:firstLine="480"/>
        <w:rPr>
          <w:ins w:id="3208" w:author="rocky" w:date="2013-10-28T14:37:00Z"/>
          <w:sz w:val="18"/>
          <w:szCs w:val="18"/>
        </w:rPr>
      </w:pPr>
      <w:ins w:id="3209" w:author="rocky" w:date="2013-10-28T14:37:00Z">
        <w:r w:rsidRPr="003D7738">
          <w:rPr>
            <w:sz w:val="18"/>
            <w:szCs w:val="18"/>
          </w:rPr>
          <w:t>1</w:t>
        </w:r>
        <w:r>
          <w:rPr>
            <w:sz w:val="18"/>
            <w:szCs w:val="18"/>
          </w:rPr>
          <w:t>8</w:t>
        </w:r>
        <w:r w:rsidRPr="003D7738">
          <w:rPr>
            <w:sz w:val="18"/>
            <w:szCs w:val="18"/>
          </w:rPr>
          <w:t>h if has more to sync but bypass</w:t>
        </w:r>
        <w:r>
          <w:rPr>
            <w:sz w:val="18"/>
            <w:szCs w:val="18"/>
          </w:rPr>
          <w:tab/>
        </w:r>
        <w:r w:rsidRPr="003D7738">
          <w:rPr>
            <w:sz w:val="18"/>
            <w:szCs w:val="18"/>
          </w:rPr>
          <w:t>05h</w:t>
        </w:r>
        <w:r w:rsidRPr="003D7738">
          <w:rPr>
            <w:sz w:val="18"/>
            <w:szCs w:val="18"/>
          </w:rPr>
          <w:tab/>
          <w:t>03h</w:t>
        </w:r>
        <w:r w:rsidRPr="003D7738">
          <w:rPr>
            <w:sz w:val="18"/>
            <w:szCs w:val="18"/>
          </w:rPr>
          <w:tab/>
          <w:t>Same as OK case</w:t>
        </w:r>
        <w:r w:rsidRPr="003D7738">
          <w:rPr>
            <w:sz w:val="18"/>
            <w:szCs w:val="18"/>
          </w:rPr>
          <w:tab/>
          <w:t xml:space="preserve">Same as OK case </w:t>
        </w:r>
      </w:ins>
    </w:p>
    <w:p w:rsidR="00630220" w:rsidRPr="00380AF0" w:rsidRDefault="00380AF0">
      <w:pPr>
        <w:pStyle w:val="a3"/>
        <w:ind w:leftChars="0" w:left="1440" w:firstLineChars="250" w:firstLine="450"/>
        <w:rPr>
          <w:ins w:id="3210" w:author="rocky" w:date="2013-07-29T14:30:00Z"/>
          <w:sz w:val="18"/>
          <w:szCs w:val="18"/>
          <w:rPrChange w:id="3211" w:author="rocky" w:date="2013-10-28T14:37:00Z">
            <w:rPr>
              <w:ins w:id="3212" w:author="rocky" w:date="2013-07-29T14:30:00Z"/>
            </w:rPr>
          </w:rPrChange>
        </w:rPr>
        <w:pPrChange w:id="3213" w:author="rocky" w:date="2013-10-28T14:37:00Z">
          <w:pPr>
            <w:pStyle w:val="a3"/>
            <w:numPr>
              <w:ilvl w:val="2"/>
              <w:numId w:val="19"/>
            </w:numPr>
            <w:ind w:leftChars="0" w:left="1440" w:hanging="720"/>
          </w:pPr>
        </w:pPrChange>
      </w:pPr>
      <w:ins w:id="3214" w:author="rocky" w:date="2013-10-28T14:37:00Z">
        <w:r>
          <w:rPr>
            <w:sz w:val="18"/>
            <w:szCs w:val="18"/>
          </w:rPr>
          <w:t xml:space="preserve">unlock door </w:t>
        </w:r>
        <w:r w:rsidRPr="003D7738">
          <w:rPr>
            <w:sz w:val="18"/>
            <w:szCs w:val="18"/>
          </w:rPr>
          <w:t>(b</w:t>
        </w:r>
        <w:r>
          <w:rPr>
            <w:sz w:val="18"/>
            <w:szCs w:val="18"/>
          </w:rPr>
          <w:t>ecause door is already unlocked</w:t>
        </w:r>
        <w:r w:rsidRPr="003D7738">
          <w:rPr>
            <w:sz w:val="18"/>
            <w:szCs w:val="18"/>
          </w:rPr>
          <w:t>)</w:t>
        </w:r>
      </w:ins>
    </w:p>
    <w:p w:rsidR="00F00444" w:rsidRPr="0086356C" w:rsidRDefault="00F00444">
      <w:pPr>
        <w:rPr>
          <w:ins w:id="3215" w:author="rocky" w:date="2013-05-14T10:43:00Z"/>
          <w:szCs w:val="24"/>
        </w:rPr>
        <w:pPrChange w:id="3216" w:author="rocky" w:date="2015-06-22T12:39:00Z">
          <w:pPr>
            <w:pStyle w:val="a3"/>
            <w:numPr>
              <w:ilvl w:val="1"/>
              <w:numId w:val="19"/>
            </w:numPr>
            <w:ind w:leftChars="0" w:left="1080" w:hanging="720"/>
          </w:pPr>
        </w:pPrChange>
      </w:pPr>
    </w:p>
    <w:p w:rsidR="00776BFE" w:rsidRDefault="00776BFE">
      <w:pPr>
        <w:pStyle w:val="a3"/>
        <w:numPr>
          <w:ilvl w:val="2"/>
          <w:numId w:val="19"/>
        </w:numPr>
        <w:ind w:leftChars="0"/>
        <w:rPr>
          <w:ins w:id="3217" w:author="rocky" w:date="2013-05-14T10:43:00Z"/>
          <w:szCs w:val="24"/>
        </w:rPr>
      </w:pPr>
      <w:ins w:id="3218" w:author="rocky" w:date="2013-05-14T10:43:00Z">
        <w:r>
          <w:rPr>
            <w:rFonts w:hint="eastAsia"/>
            <w:szCs w:val="24"/>
          </w:rPr>
          <w:t>SetUserName:</w:t>
        </w:r>
      </w:ins>
    </w:p>
    <w:p w:rsidR="00776BFE" w:rsidRDefault="00776BFE">
      <w:pPr>
        <w:pStyle w:val="a3"/>
        <w:ind w:leftChars="0" w:left="1080" w:firstLine="360"/>
        <w:rPr>
          <w:ins w:id="3219" w:author="rocky" w:date="2013-05-14T10:44:00Z"/>
          <w:szCs w:val="24"/>
        </w:rPr>
        <w:pPrChange w:id="3220" w:author="rocky" w:date="2013-05-14T12:11:00Z">
          <w:pPr>
            <w:pStyle w:val="a3"/>
            <w:numPr>
              <w:ilvl w:val="1"/>
              <w:numId w:val="19"/>
            </w:numPr>
            <w:ind w:leftChars="0" w:left="1080" w:hanging="720"/>
          </w:pPr>
        </w:pPrChange>
      </w:pPr>
      <w:ins w:id="3221" w:author="rocky" w:date="2013-05-14T10:44:00Z">
        <w:r>
          <w:rPr>
            <w:rFonts w:hint="eastAsia"/>
            <w:szCs w:val="24"/>
          </w:rPr>
          <w:t xml:space="preserve">The command code </w:t>
        </w:r>
        <w:r>
          <w:rPr>
            <w:szCs w:val="24"/>
          </w:rPr>
          <w:t>byte value is 0</w:t>
        </w:r>
      </w:ins>
      <w:ins w:id="3222" w:author="rocky" w:date="2013-05-14T12:07:00Z">
        <w:r w:rsidR="00602BFC">
          <w:rPr>
            <w:szCs w:val="24"/>
          </w:rPr>
          <w:t>5</w:t>
        </w:r>
      </w:ins>
      <w:ins w:id="3223" w:author="rocky" w:date="2013-05-14T10:44:00Z">
        <w:r>
          <w:rPr>
            <w:szCs w:val="24"/>
          </w:rPr>
          <w:t>h.</w:t>
        </w:r>
      </w:ins>
    </w:p>
    <w:p w:rsidR="00776BFE" w:rsidRDefault="00D3740D">
      <w:pPr>
        <w:pStyle w:val="a3"/>
        <w:ind w:leftChars="0" w:left="1440"/>
        <w:rPr>
          <w:ins w:id="3224" w:author="rocky" w:date="2013-05-14T10:43:00Z"/>
          <w:szCs w:val="24"/>
        </w:rPr>
        <w:pPrChange w:id="3225" w:author="rocky" w:date="2013-05-14T12:11:00Z">
          <w:pPr>
            <w:pStyle w:val="a3"/>
            <w:numPr>
              <w:ilvl w:val="1"/>
              <w:numId w:val="19"/>
            </w:numPr>
            <w:ind w:leftChars="0" w:left="1080" w:hanging="720"/>
          </w:pPr>
        </w:pPrChange>
      </w:pPr>
      <w:ins w:id="3226" w:author="rocky" w:date="2013-05-14T15:23:00Z">
        <w:r>
          <w:rPr>
            <w:rFonts w:hint="eastAsia"/>
            <w:szCs w:val="24"/>
          </w:rPr>
          <w:t xml:space="preserve">Only valid after </w:t>
        </w:r>
      </w:ins>
      <w:ins w:id="3227" w:author="rocky" w:date="2013-05-27T12:44:00Z">
        <w:r w:rsidR="00DF3709">
          <w:rPr>
            <w:szCs w:val="24"/>
          </w:rPr>
          <w:t>ADMIN</w:t>
        </w:r>
        <w:r w:rsidR="001F0030">
          <w:rPr>
            <w:szCs w:val="24"/>
          </w:rPr>
          <w:t xml:space="preserve"> issuing </w:t>
        </w:r>
      </w:ins>
      <w:ins w:id="3228" w:author="rocky" w:date="2013-05-14T15:23:00Z">
        <w:r w:rsidR="001F0030">
          <w:rPr>
            <w:szCs w:val="24"/>
          </w:rPr>
          <w:t>MANAGEME</w:t>
        </w:r>
        <w:r w:rsidR="005222F4">
          <w:rPr>
            <w:szCs w:val="24"/>
          </w:rPr>
          <w:t xml:space="preserve">NT mode SYNC </w:t>
        </w:r>
        <w:r w:rsidR="001F0030">
          <w:rPr>
            <w:szCs w:val="24"/>
          </w:rPr>
          <w:t>command.</w:t>
        </w:r>
      </w:ins>
      <w:ins w:id="3229" w:author="rocky" w:date="2013-05-14T15:24:00Z">
        <w:r>
          <w:rPr>
            <w:szCs w:val="24"/>
          </w:rPr>
          <w:t xml:space="preserve"> </w:t>
        </w:r>
      </w:ins>
      <w:ins w:id="3230" w:author="rocky" w:date="2013-10-09T11:33:00Z">
        <w:r w:rsidR="00DF3709">
          <w:rPr>
            <w:szCs w:val="24"/>
          </w:rPr>
          <w:t xml:space="preserve">Only </w:t>
        </w:r>
      </w:ins>
      <w:ins w:id="3231" w:author="rocky" w:date="2013-05-27T12:48:00Z">
        <w:r w:rsidR="00DF3709">
          <w:rPr>
            <w:szCs w:val="24"/>
          </w:rPr>
          <w:t>ADMIN</w:t>
        </w:r>
        <w:r w:rsidR="001F0030">
          <w:rPr>
            <w:szCs w:val="24"/>
          </w:rPr>
          <w:t xml:space="preserve"> can </w:t>
        </w:r>
      </w:ins>
      <w:ins w:id="3232" w:author="rocky" w:date="2013-05-14T10:44:00Z">
        <w:r w:rsidR="00776BFE">
          <w:rPr>
            <w:rFonts w:hint="eastAsia"/>
            <w:szCs w:val="24"/>
          </w:rPr>
          <w:t xml:space="preserve">issues this command to </w:t>
        </w:r>
        <w:r w:rsidR="00776BFE">
          <w:rPr>
            <w:szCs w:val="24"/>
          </w:rPr>
          <w:t>change its user name</w:t>
        </w:r>
        <w:r w:rsidR="00776BFE">
          <w:rPr>
            <w:rFonts w:hint="eastAsia"/>
            <w:szCs w:val="24"/>
          </w:rPr>
          <w:t xml:space="preserve"> stored at DEVICE.</w:t>
        </w:r>
      </w:ins>
    </w:p>
    <w:p w:rsidR="00776BFE" w:rsidRPr="00D0712D" w:rsidRDefault="00776BFE" w:rsidP="00776BFE">
      <w:pPr>
        <w:pStyle w:val="a3"/>
        <w:pBdr>
          <w:bottom w:val="single" w:sz="6" w:space="1" w:color="auto"/>
        </w:pBdr>
        <w:ind w:leftChars="0" w:left="1440"/>
        <w:rPr>
          <w:ins w:id="3233" w:author="rocky" w:date="2013-05-14T10:45:00Z"/>
          <w:sz w:val="18"/>
          <w:szCs w:val="18"/>
        </w:rPr>
      </w:pPr>
      <w:ins w:id="3234" w:author="rocky" w:date="2013-05-14T10:45:00Z">
        <w:r w:rsidRPr="00D0712D">
          <w:rPr>
            <w:rFonts w:hint="eastAsia"/>
            <w:sz w:val="18"/>
            <w:szCs w:val="18"/>
          </w:rPr>
          <w:t>Mode</w:t>
        </w:r>
        <w:r w:rsidRPr="00D0712D">
          <w:rPr>
            <w:rFonts w:hint="eastAsia"/>
            <w:sz w:val="18"/>
            <w:szCs w:val="18"/>
          </w:rPr>
          <w:tab/>
          <w:t>Code</w:t>
        </w:r>
        <w:r w:rsidR="00750003">
          <w:rPr>
            <w:rFonts w:hint="eastAsia"/>
            <w:sz w:val="18"/>
            <w:szCs w:val="18"/>
          </w:rPr>
          <w:tab/>
          <w:t>Data_len</w:t>
        </w:r>
        <w:r w:rsidR="00750003">
          <w:rPr>
            <w:rFonts w:hint="eastAsia"/>
            <w:sz w:val="18"/>
            <w:szCs w:val="18"/>
          </w:rPr>
          <w:tab/>
        </w:r>
      </w:ins>
      <w:ins w:id="3235" w:author="rocky" w:date="2013-05-16T11:14:00Z">
        <w:r w:rsidR="00750003">
          <w:rPr>
            <w:sz w:val="18"/>
            <w:szCs w:val="18"/>
          </w:rPr>
          <w:tab/>
        </w:r>
      </w:ins>
      <w:ins w:id="3236" w:author="rocky" w:date="2013-05-27T12:16:00Z">
        <w:r w:rsidR="00D81D66">
          <w:rPr>
            <w:sz w:val="18"/>
            <w:szCs w:val="18"/>
          </w:rPr>
          <w:tab/>
        </w:r>
      </w:ins>
      <w:ins w:id="3237" w:author="rocky" w:date="2013-05-27T12:47:00Z">
        <w:r w:rsidR="001F0030">
          <w:rPr>
            <w:sz w:val="18"/>
            <w:szCs w:val="18"/>
          </w:rPr>
          <w:tab/>
        </w:r>
      </w:ins>
      <w:ins w:id="3238" w:author="rocky" w:date="2013-05-14T10:45:00Z">
        <w:r>
          <w:rPr>
            <w:rFonts w:hint="eastAsia"/>
            <w:sz w:val="18"/>
            <w:szCs w:val="18"/>
          </w:rPr>
          <w:t>Data_bytes</w:t>
        </w:r>
      </w:ins>
    </w:p>
    <w:p w:rsidR="00776BFE" w:rsidRDefault="00776BFE" w:rsidP="00776BFE">
      <w:pPr>
        <w:pStyle w:val="a3"/>
        <w:ind w:leftChars="0" w:left="1440"/>
        <w:rPr>
          <w:ins w:id="3239" w:author="rocky" w:date="2013-05-27T17:38:00Z"/>
          <w:sz w:val="18"/>
          <w:szCs w:val="18"/>
        </w:rPr>
      </w:pPr>
      <w:ins w:id="3240" w:author="rocky" w:date="2013-05-14T10:45:00Z">
        <w:r>
          <w:rPr>
            <w:rFonts w:hint="eastAsia"/>
            <w:sz w:val="18"/>
            <w:szCs w:val="18"/>
          </w:rPr>
          <w:t>05h</w:t>
        </w:r>
        <w:r>
          <w:rPr>
            <w:rFonts w:hint="eastAsia"/>
            <w:sz w:val="18"/>
            <w:szCs w:val="18"/>
          </w:rPr>
          <w:tab/>
          <w:t>0</w:t>
        </w:r>
      </w:ins>
      <w:ins w:id="3241" w:author="rocky" w:date="2013-05-14T12:05:00Z">
        <w:r w:rsidR="00602BFC">
          <w:rPr>
            <w:sz w:val="18"/>
            <w:szCs w:val="18"/>
          </w:rPr>
          <w:t>5</w:t>
        </w:r>
      </w:ins>
      <w:ins w:id="3242" w:author="rocky" w:date="2013-05-14T10:45:00Z">
        <w:r>
          <w:rPr>
            <w:rFonts w:hint="eastAsia"/>
            <w:sz w:val="18"/>
            <w:szCs w:val="18"/>
          </w:rPr>
          <w:t>h</w:t>
        </w:r>
        <w:r>
          <w:rPr>
            <w:rFonts w:hint="eastAsia"/>
            <w:sz w:val="18"/>
            <w:szCs w:val="18"/>
          </w:rPr>
          <w:tab/>
        </w:r>
      </w:ins>
      <w:ins w:id="3243" w:author="rocky" w:date="2013-09-26T16:15:00Z">
        <w:r w:rsidR="00751175">
          <w:rPr>
            <w:sz w:val="18"/>
            <w:szCs w:val="18"/>
          </w:rPr>
          <w:t>0</w:t>
        </w:r>
      </w:ins>
      <w:ins w:id="3244" w:author="rocky" w:date="2013-05-27T12:16:00Z">
        <w:r w:rsidR="00EB73F6">
          <w:rPr>
            <w:sz w:val="18"/>
            <w:szCs w:val="18"/>
          </w:rPr>
          <w:t>1</w:t>
        </w:r>
        <w:r w:rsidR="00D81D66">
          <w:rPr>
            <w:sz w:val="18"/>
            <w:szCs w:val="18"/>
          </w:rPr>
          <w:t xml:space="preserve">h + </w:t>
        </w:r>
      </w:ins>
      <w:ins w:id="3245" w:author="rocky" w:date="2013-05-14T10:45:00Z">
        <w:r w:rsidR="003E32F9">
          <w:rPr>
            <w:sz w:val="18"/>
            <w:szCs w:val="18"/>
          </w:rPr>
          <w:t>username_</w:t>
        </w:r>
      </w:ins>
      <w:ins w:id="3246" w:author="rocky" w:date="2013-05-16T11:14:00Z">
        <w:r w:rsidR="00750003">
          <w:rPr>
            <w:sz w:val="18"/>
            <w:szCs w:val="18"/>
          </w:rPr>
          <w:t>len</w:t>
        </w:r>
      </w:ins>
      <w:ins w:id="3247" w:author="rocky" w:date="2013-05-16T11:12:00Z">
        <w:r w:rsidR="003E32F9">
          <w:rPr>
            <w:sz w:val="18"/>
            <w:szCs w:val="18"/>
          </w:rPr>
          <w:tab/>
        </w:r>
      </w:ins>
      <w:ins w:id="3248" w:author="rocky" w:date="2013-05-27T12:47:00Z">
        <w:r w:rsidR="001F0030">
          <w:rPr>
            <w:sz w:val="18"/>
            <w:szCs w:val="18"/>
          </w:rPr>
          <w:tab/>
        </w:r>
      </w:ins>
      <w:ins w:id="3249" w:author="rocky" w:date="2013-05-28T14:55:00Z">
        <w:r w:rsidR="00421A68">
          <w:rPr>
            <w:sz w:val="18"/>
            <w:szCs w:val="18"/>
          </w:rPr>
          <w:t xml:space="preserve">Usename_len, </w:t>
        </w:r>
      </w:ins>
      <w:ins w:id="3250" w:author="rocky" w:date="2013-05-16T11:12:00Z">
        <w:r w:rsidR="002B441D">
          <w:rPr>
            <w:sz w:val="18"/>
            <w:szCs w:val="18"/>
          </w:rPr>
          <w:t>U</w:t>
        </w:r>
        <w:r w:rsidR="00750003">
          <w:rPr>
            <w:sz w:val="18"/>
            <w:szCs w:val="18"/>
          </w:rPr>
          <w:t>sername</w:t>
        </w:r>
      </w:ins>
    </w:p>
    <w:p w:rsidR="00421A68" w:rsidRPr="00421A68" w:rsidRDefault="00421A68">
      <w:pPr>
        <w:pStyle w:val="a3"/>
        <w:ind w:leftChars="0" w:left="1440"/>
        <w:rPr>
          <w:ins w:id="3251" w:author="rocky" w:date="2013-05-14T10:45:00Z"/>
          <w:sz w:val="18"/>
          <w:szCs w:val="18"/>
        </w:rPr>
      </w:pPr>
    </w:p>
    <w:p w:rsidR="003E32F9" w:rsidRDefault="00946D1D">
      <w:pPr>
        <w:pStyle w:val="a3"/>
        <w:ind w:leftChars="0" w:left="1440"/>
        <w:rPr>
          <w:ins w:id="3252" w:author="rocky" w:date="2013-05-16T11:43:00Z"/>
          <w:szCs w:val="24"/>
        </w:rPr>
      </w:pPr>
      <w:ins w:id="3253" w:author="rocky" w:date="2013-05-14T10:47:00Z">
        <w:r w:rsidRPr="00870474">
          <w:rPr>
            <w:szCs w:val="24"/>
          </w:rPr>
          <w:t xml:space="preserve">The response contains status code 00h if the </w:t>
        </w:r>
        <w:r w:rsidRPr="00081B82">
          <w:rPr>
            <w:szCs w:val="24"/>
          </w:rPr>
          <w:t>client’</w:t>
        </w:r>
        <w:r>
          <w:rPr>
            <w:szCs w:val="24"/>
          </w:rPr>
          <w:t>s new UserName</w:t>
        </w:r>
        <w:r w:rsidRPr="00870474">
          <w:rPr>
            <w:szCs w:val="24"/>
          </w:rPr>
          <w:t xml:space="preserve"> has been suc</w:t>
        </w:r>
        <w:r w:rsidR="001F0030">
          <w:rPr>
            <w:szCs w:val="24"/>
          </w:rPr>
          <w:t>cessfully updated to the DEVICE.</w:t>
        </w:r>
      </w:ins>
      <w:ins w:id="3254" w:author="rocky" w:date="2013-05-28T15:00:00Z">
        <w:r w:rsidR="00B67A60">
          <w:rPr>
            <w:szCs w:val="24"/>
          </w:rPr>
          <w:t xml:space="preserve"> </w:t>
        </w:r>
      </w:ins>
    </w:p>
    <w:p w:rsidR="003E32F9" w:rsidRPr="00D0712D" w:rsidRDefault="003E32F9" w:rsidP="003E32F9">
      <w:pPr>
        <w:pStyle w:val="a3"/>
        <w:pBdr>
          <w:bottom w:val="single" w:sz="6" w:space="1" w:color="auto"/>
        </w:pBdr>
        <w:ind w:leftChars="0" w:left="1440"/>
        <w:rPr>
          <w:ins w:id="3255" w:author="rocky" w:date="2013-05-16T11:43:00Z"/>
          <w:sz w:val="18"/>
          <w:szCs w:val="18"/>
        </w:rPr>
      </w:pPr>
      <w:ins w:id="3256" w:author="rocky" w:date="2013-05-16T11:43: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B67A60" w:rsidRPr="008E1C16" w:rsidRDefault="003E32F9" w:rsidP="00B67A60">
      <w:pPr>
        <w:pStyle w:val="a3"/>
        <w:ind w:leftChars="0" w:left="1440"/>
        <w:rPr>
          <w:ins w:id="3257" w:author="rocky" w:date="2013-05-28T14:58:00Z"/>
          <w:sz w:val="18"/>
          <w:szCs w:val="18"/>
        </w:rPr>
      </w:pPr>
      <w:ins w:id="3258" w:author="rocky" w:date="2013-05-16T11:43:00Z">
        <w:r>
          <w:rPr>
            <w:rFonts w:hint="eastAsia"/>
            <w:sz w:val="18"/>
            <w:szCs w:val="18"/>
          </w:rPr>
          <w:t>00h if OK</w:t>
        </w:r>
        <w:r w:rsidR="00EB73F6">
          <w:rPr>
            <w:sz w:val="18"/>
            <w:szCs w:val="18"/>
          </w:rPr>
          <w:tab/>
        </w:r>
        <w:r>
          <w:rPr>
            <w:rFonts w:hint="eastAsia"/>
            <w:sz w:val="18"/>
            <w:szCs w:val="18"/>
          </w:rPr>
          <w:t>05h</w:t>
        </w:r>
        <w:r>
          <w:rPr>
            <w:rFonts w:hint="eastAsia"/>
            <w:sz w:val="18"/>
            <w:szCs w:val="18"/>
          </w:rPr>
          <w:tab/>
          <w:t>0</w:t>
        </w:r>
        <w:r>
          <w:rPr>
            <w:sz w:val="18"/>
            <w:szCs w:val="18"/>
          </w:rPr>
          <w:t>5</w:t>
        </w:r>
        <w:r w:rsidR="00C446E5">
          <w:rPr>
            <w:rFonts w:hint="eastAsia"/>
            <w:sz w:val="18"/>
            <w:szCs w:val="18"/>
          </w:rPr>
          <w:t>h</w:t>
        </w:r>
        <w:r w:rsidR="00C446E5">
          <w:rPr>
            <w:rFonts w:hint="eastAsia"/>
            <w:sz w:val="18"/>
            <w:szCs w:val="18"/>
          </w:rPr>
          <w:tab/>
        </w:r>
      </w:ins>
      <w:ins w:id="3259" w:author="rocky" w:date="2013-09-26T15:10:00Z">
        <w:r w:rsidR="00C446E5">
          <w:rPr>
            <w:sz w:val="18"/>
            <w:szCs w:val="18"/>
          </w:rPr>
          <w:t>N/A</w:t>
        </w:r>
      </w:ins>
      <w:ins w:id="3260" w:author="rocky" w:date="2013-05-16T11:43:00Z">
        <w:r>
          <w:rPr>
            <w:rFonts w:hint="eastAsia"/>
            <w:sz w:val="18"/>
            <w:szCs w:val="18"/>
          </w:rPr>
          <w:t xml:space="preserve"> </w:t>
        </w:r>
        <w:r w:rsidR="00B67A60">
          <w:rPr>
            <w:sz w:val="18"/>
            <w:szCs w:val="18"/>
          </w:rPr>
          <w:tab/>
        </w:r>
        <w:r w:rsidR="00B67A60">
          <w:rPr>
            <w:sz w:val="18"/>
            <w:szCs w:val="18"/>
          </w:rPr>
          <w:tab/>
        </w:r>
      </w:ins>
      <w:ins w:id="3261" w:author="rocky" w:date="2013-05-28T14:58:00Z">
        <w:r w:rsidR="00C446E5">
          <w:rPr>
            <w:sz w:val="18"/>
            <w:szCs w:val="18"/>
          </w:rPr>
          <w:t>N/A</w:t>
        </w:r>
      </w:ins>
    </w:p>
    <w:p w:rsidR="003E32F9" w:rsidRPr="00B67A60" w:rsidRDefault="00C446E5">
      <w:pPr>
        <w:pStyle w:val="a3"/>
        <w:ind w:leftChars="0" w:left="1440"/>
        <w:rPr>
          <w:ins w:id="3262" w:author="rocky" w:date="2013-05-16T11:41:00Z"/>
          <w:sz w:val="18"/>
          <w:szCs w:val="18"/>
          <w:rPrChange w:id="3263" w:author="rocky" w:date="2013-05-28T14:58:00Z">
            <w:rPr>
              <w:ins w:id="3264" w:author="rocky" w:date="2013-05-16T11:41:00Z"/>
              <w:szCs w:val="24"/>
            </w:rPr>
          </w:rPrChange>
        </w:rPr>
      </w:pPr>
      <w:ins w:id="3265" w:author="rocky" w:date="2013-09-26T15:12:00Z">
        <w:r>
          <w:rPr>
            <w:rFonts w:hint="eastAsia"/>
            <w:sz w:val="18"/>
            <w:szCs w:val="18"/>
          </w:rPr>
          <w:t>01h if NG</w:t>
        </w:r>
        <w:r>
          <w:rPr>
            <w:rFonts w:hint="eastAsia"/>
            <w:sz w:val="18"/>
            <w:szCs w:val="18"/>
          </w:rPr>
          <w:tab/>
          <w:t>05h</w:t>
        </w:r>
        <w:r>
          <w:rPr>
            <w:rFonts w:hint="eastAsia"/>
            <w:sz w:val="18"/>
            <w:szCs w:val="18"/>
          </w:rPr>
          <w:tab/>
          <w:t>05h</w:t>
        </w:r>
        <w:r>
          <w:rPr>
            <w:rFonts w:hint="eastAsia"/>
            <w:sz w:val="18"/>
            <w:szCs w:val="18"/>
          </w:rPr>
          <w:tab/>
          <w:t>N/A</w:t>
        </w:r>
        <w:r>
          <w:rPr>
            <w:rFonts w:hint="eastAsia"/>
            <w:sz w:val="18"/>
            <w:szCs w:val="18"/>
          </w:rPr>
          <w:tab/>
        </w:r>
        <w:r>
          <w:rPr>
            <w:rFonts w:hint="eastAsia"/>
            <w:sz w:val="18"/>
            <w:szCs w:val="18"/>
          </w:rPr>
          <w:tab/>
          <w:t>N/A</w:t>
        </w:r>
      </w:ins>
    </w:p>
    <w:tbl>
      <w:tblPr>
        <w:tblW w:w="0" w:type="auto"/>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Change w:id="3266" w:author="rocky" w:date="2013-05-17T11:07:00Z">
          <w:tblPr>
            <w:tblW w:w="0" w:type="auto"/>
            <w:tblInd w:w="1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PrChange>
      </w:tblPr>
      <w:tblGrid>
        <w:gridCol w:w="5505"/>
        <w:tblGridChange w:id="3267">
          <w:tblGrid>
            <w:gridCol w:w="5550"/>
          </w:tblGrid>
        </w:tblGridChange>
      </w:tblGrid>
      <w:tr w:rsidR="00F94F16" w:rsidDel="00F94F16" w:rsidTr="00F94F16">
        <w:trPr>
          <w:trHeight w:val="195"/>
          <w:del w:id="3268" w:author="rocky" w:date="2013-05-17T11:07:00Z"/>
          <w:trPrChange w:id="3269" w:author="rocky" w:date="2013-05-17T11:07:00Z">
            <w:trPr>
              <w:trHeight w:val="390"/>
            </w:trPr>
          </w:trPrChange>
        </w:trPr>
        <w:tc>
          <w:tcPr>
            <w:tcW w:w="5505" w:type="dxa"/>
            <w:tcPrChange w:id="3270" w:author="rocky" w:date="2013-05-17T11:07:00Z">
              <w:tcPr>
                <w:tcW w:w="5550" w:type="dxa"/>
              </w:tcPr>
            </w:tcPrChange>
          </w:tcPr>
          <w:p w:rsidR="00F94F16" w:rsidDel="00F94F16" w:rsidRDefault="00F94F16" w:rsidP="00F94F16">
            <w:pPr>
              <w:pStyle w:val="a3"/>
              <w:rPr>
                <w:del w:id="3271" w:author="rocky" w:date="2013-05-17T11:07:00Z"/>
                <w:szCs w:val="24"/>
              </w:rPr>
            </w:pPr>
          </w:p>
        </w:tc>
      </w:tr>
    </w:tbl>
    <w:p w:rsidR="003E32F9" w:rsidRDefault="003E32F9">
      <w:pPr>
        <w:widowControl/>
        <w:rPr>
          <w:ins w:id="3272" w:author="rocky" w:date="2013-05-16T11:37:00Z"/>
          <w:szCs w:val="24"/>
        </w:rPr>
      </w:pPr>
    </w:p>
    <w:p w:rsidR="002F5CA9" w:rsidRDefault="002F5CA9" w:rsidP="002F5CA9">
      <w:pPr>
        <w:pStyle w:val="a3"/>
        <w:numPr>
          <w:ilvl w:val="2"/>
          <w:numId w:val="19"/>
        </w:numPr>
        <w:ind w:leftChars="0"/>
        <w:rPr>
          <w:ins w:id="3273" w:author="rocky" w:date="2013-05-14T12:20:00Z"/>
          <w:szCs w:val="24"/>
        </w:rPr>
      </w:pPr>
      <w:ins w:id="3274" w:author="rocky" w:date="2013-05-14T12:19:00Z">
        <w:r>
          <w:rPr>
            <w:rFonts w:hint="eastAsia"/>
            <w:szCs w:val="24"/>
          </w:rPr>
          <w:t>FWUPG:</w:t>
        </w:r>
      </w:ins>
    </w:p>
    <w:p w:rsidR="002F5CA9" w:rsidRDefault="002F5CA9">
      <w:pPr>
        <w:pStyle w:val="a3"/>
        <w:ind w:leftChars="0" w:left="1440"/>
        <w:rPr>
          <w:ins w:id="3275" w:author="rocky" w:date="2013-05-14T12:20:00Z"/>
          <w:szCs w:val="24"/>
        </w:rPr>
        <w:pPrChange w:id="3276" w:author="rocky" w:date="2013-05-14T12:20:00Z">
          <w:pPr>
            <w:pStyle w:val="a3"/>
            <w:numPr>
              <w:ilvl w:val="1"/>
              <w:numId w:val="19"/>
            </w:numPr>
            <w:ind w:leftChars="0" w:left="1080" w:hanging="720"/>
          </w:pPr>
        </w:pPrChange>
      </w:pPr>
      <w:ins w:id="3277" w:author="rocky" w:date="2013-05-14T12:20:00Z">
        <w:r>
          <w:rPr>
            <w:szCs w:val="24"/>
          </w:rPr>
          <w:t>The command code byte value is 06h.</w:t>
        </w:r>
      </w:ins>
    </w:p>
    <w:p w:rsidR="002F5CA9" w:rsidRDefault="004676F0">
      <w:pPr>
        <w:pStyle w:val="a3"/>
        <w:ind w:leftChars="0" w:left="1440"/>
        <w:rPr>
          <w:ins w:id="3278" w:author="rocky" w:date="2013-05-14T12:41:00Z"/>
          <w:szCs w:val="24"/>
        </w:rPr>
        <w:pPrChange w:id="3279" w:author="rocky" w:date="2013-05-14T12:20:00Z">
          <w:pPr>
            <w:pStyle w:val="a3"/>
            <w:numPr>
              <w:ilvl w:val="1"/>
              <w:numId w:val="19"/>
            </w:numPr>
            <w:ind w:leftChars="0" w:left="1080" w:hanging="720"/>
          </w:pPr>
        </w:pPrChange>
      </w:pPr>
      <w:ins w:id="3280" w:author="rocky" w:date="2013-05-14T12:20:00Z">
        <w:r>
          <w:rPr>
            <w:szCs w:val="24"/>
          </w:rPr>
          <w:t xml:space="preserve">After AUTH </w:t>
        </w:r>
      </w:ins>
      <w:ins w:id="3281" w:author="rocky" w:date="2013-05-14T14:14:00Z">
        <w:r>
          <w:rPr>
            <w:szCs w:val="24"/>
          </w:rPr>
          <w:t>procedure completed either by AUTH mode Finish command or AUTH mode</w:t>
        </w:r>
      </w:ins>
      <w:ins w:id="3282" w:author="rocky" w:date="2013-05-14T12:20:00Z">
        <w:r w:rsidR="002F5CA9" w:rsidRPr="00870474">
          <w:rPr>
            <w:szCs w:val="24"/>
          </w:rPr>
          <w:t xml:space="preserve"> </w:t>
        </w:r>
      </w:ins>
      <w:ins w:id="3283" w:author="rocky" w:date="2013-05-14T14:15:00Z">
        <w:r>
          <w:rPr>
            <w:szCs w:val="24"/>
          </w:rPr>
          <w:t xml:space="preserve">ValidatePIN </w:t>
        </w:r>
      </w:ins>
      <w:ins w:id="3284" w:author="rocky" w:date="2013-05-14T12:20:00Z">
        <w:r w:rsidR="002F5CA9" w:rsidRPr="00870474">
          <w:rPr>
            <w:szCs w:val="24"/>
          </w:rPr>
          <w:t xml:space="preserve">command, </w:t>
        </w:r>
      </w:ins>
      <w:ins w:id="3285" w:author="rocky" w:date="2013-05-14T15:07:00Z">
        <w:r w:rsidR="00774A67">
          <w:rPr>
            <w:szCs w:val="24"/>
          </w:rPr>
          <w:t xml:space="preserve">with ActCode 05h. </w:t>
        </w:r>
      </w:ins>
      <w:ins w:id="3286" w:author="rocky" w:date="2013-05-14T12:20:00Z">
        <w:r w:rsidR="00D3740D">
          <w:rPr>
            <w:szCs w:val="24"/>
          </w:rPr>
          <w:t>T</w:t>
        </w:r>
        <w:r w:rsidR="002F5CA9" w:rsidRPr="00870474">
          <w:rPr>
            <w:szCs w:val="24"/>
          </w:rPr>
          <w:t>he administrator PHONE can</w:t>
        </w:r>
      </w:ins>
      <w:ins w:id="3287" w:author="rocky" w:date="2013-05-14T12:21:00Z">
        <w:r w:rsidR="002F5CA9">
          <w:rPr>
            <w:szCs w:val="24"/>
          </w:rPr>
          <w:t xml:space="preserve"> issue this command to upgrade new FW image to DEVICE.</w:t>
        </w:r>
      </w:ins>
      <w:ins w:id="3288" w:author="rocky" w:date="2013-05-14T12:32:00Z">
        <w:r w:rsidR="00E836FB">
          <w:rPr>
            <w:szCs w:val="24"/>
          </w:rPr>
          <w:t xml:space="preserve"> </w:t>
        </w:r>
      </w:ins>
      <w:ins w:id="3289" w:author="rocky" w:date="2013-05-14T12:34:00Z">
        <w:r w:rsidR="00E836FB">
          <w:rPr>
            <w:szCs w:val="24"/>
          </w:rPr>
          <w:t xml:space="preserve">The </w:t>
        </w:r>
      </w:ins>
      <w:ins w:id="3290" w:author="rocky" w:date="2013-05-14T12:33:00Z">
        <w:r w:rsidR="00E836FB">
          <w:rPr>
            <w:szCs w:val="24"/>
          </w:rPr>
          <w:t xml:space="preserve">ADMIN must slice the </w:t>
        </w:r>
      </w:ins>
      <w:ins w:id="3291" w:author="rocky" w:date="2013-05-14T12:40:00Z">
        <w:r w:rsidR="00E836FB">
          <w:rPr>
            <w:szCs w:val="24"/>
          </w:rPr>
          <w:t xml:space="preserve">FW upgrade </w:t>
        </w:r>
      </w:ins>
      <w:ins w:id="3292" w:author="rocky" w:date="2013-05-14T12:33:00Z">
        <w:r w:rsidR="00E836FB">
          <w:rPr>
            <w:szCs w:val="24"/>
          </w:rPr>
          <w:t xml:space="preserve">package into 192-byte </w:t>
        </w:r>
      </w:ins>
      <w:ins w:id="3293" w:author="rocky" w:date="2013-05-14T12:34:00Z">
        <w:r w:rsidR="00E836FB">
          <w:rPr>
            <w:szCs w:val="24"/>
          </w:rPr>
          <w:t>packet and correspond each packet with a SN</w:t>
        </w:r>
      </w:ins>
      <w:ins w:id="3294" w:author="rocky" w:date="2013-05-14T16:51:00Z">
        <w:r w:rsidR="00683492">
          <w:rPr>
            <w:szCs w:val="24"/>
          </w:rPr>
          <w:t>, which is 2 byte long</w:t>
        </w:r>
      </w:ins>
      <w:ins w:id="3295" w:author="rocky" w:date="2013-05-14T12:34:00Z">
        <w:r w:rsidR="00E836FB">
          <w:rPr>
            <w:szCs w:val="24"/>
          </w:rPr>
          <w:t xml:space="preserve">. </w:t>
        </w:r>
      </w:ins>
      <w:ins w:id="3296" w:author="rocky" w:date="2013-05-14T12:39:00Z">
        <w:r w:rsidR="00E836FB">
          <w:rPr>
            <w:szCs w:val="24"/>
          </w:rPr>
          <w:t xml:space="preserve">The last packet </w:t>
        </w:r>
      </w:ins>
      <w:ins w:id="3297" w:author="rocky" w:date="2013-05-14T12:40:00Z">
        <w:r w:rsidR="00E836FB">
          <w:rPr>
            <w:szCs w:val="24"/>
          </w:rPr>
          <w:t xml:space="preserve">might not be 192-byte long. </w:t>
        </w:r>
      </w:ins>
      <w:ins w:id="3298" w:author="rocky" w:date="2013-05-14T12:37:00Z">
        <w:r w:rsidR="00E836FB">
          <w:rPr>
            <w:szCs w:val="24"/>
          </w:rPr>
          <w:t xml:space="preserve">The first 192-byte packet has SN 0, the second 192-byte packet has SN 1, </w:t>
        </w:r>
      </w:ins>
      <w:ins w:id="3299" w:author="rocky" w:date="2013-05-14T12:38:00Z">
        <w:r w:rsidR="00E836FB">
          <w:rPr>
            <w:szCs w:val="24"/>
          </w:rPr>
          <w:t xml:space="preserve">and </w:t>
        </w:r>
      </w:ins>
      <w:ins w:id="3300" w:author="rocky" w:date="2013-05-14T12:37:00Z">
        <w:r w:rsidR="00E836FB">
          <w:rPr>
            <w:szCs w:val="24"/>
          </w:rPr>
          <w:t xml:space="preserve">the </w:t>
        </w:r>
        <w:r w:rsidR="00E836FB">
          <w:rPr>
            <w:szCs w:val="24"/>
          </w:rPr>
          <w:lastRenderedPageBreak/>
          <w:t xml:space="preserve">third 192-byte packet has SN 2, and so on. </w:t>
        </w:r>
      </w:ins>
      <w:ins w:id="3301" w:author="rocky" w:date="2013-05-14T12:32:00Z">
        <w:r w:rsidR="00E836FB">
          <w:rPr>
            <w:szCs w:val="24"/>
          </w:rPr>
          <w:t>The ADMIN</w:t>
        </w:r>
      </w:ins>
      <w:ins w:id="3302" w:author="rocky" w:date="2013-05-14T12:34:00Z">
        <w:r w:rsidR="00E836FB">
          <w:rPr>
            <w:szCs w:val="24"/>
          </w:rPr>
          <w:t xml:space="preserve"> </w:t>
        </w:r>
      </w:ins>
      <w:ins w:id="3303" w:author="rocky" w:date="2013-05-14T12:32:00Z">
        <w:r w:rsidR="00E836FB">
          <w:rPr>
            <w:szCs w:val="24"/>
          </w:rPr>
          <w:t>initiate</w:t>
        </w:r>
      </w:ins>
      <w:ins w:id="3304" w:author="rocky" w:date="2013-05-14T12:34:00Z">
        <w:r w:rsidR="00E836FB">
          <w:rPr>
            <w:szCs w:val="24"/>
          </w:rPr>
          <w:t>s</w:t>
        </w:r>
      </w:ins>
      <w:ins w:id="3305" w:author="rocky" w:date="2013-05-14T12:32:00Z">
        <w:r w:rsidR="00E836FB">
          <w:rPr>
            <w:szCs w:val="24"/>
          </w:rPr>
          <w:t xml:space="preserve"> FW upgrade by sending </w:t>
        </w:r>
      </w:ins>
      <w:ins w:id="3306" w:author="rocky" w:date="2013-05-14T12:36:00Z">
        <w:r w:rsidR="00E836FB">
          <w:rPr>
            <w:szCs w:val="24"/>
          </w:rPr>
          <w:t xml:space="preserve">first </w:t>
        </w:r>
      </w:ins>
      <w:ins w:id="3307" w:author="rocky" w:date="2013-05-14T12:32:00Z">
        <w:r w:rsidR="00E836FB">
          <w:rPr>
            <w:szCs w:val="24"/>
          </w:rPr>
          <w:t>FWUPG command with UPG action set to 0</w:t>
        </w:r>
      </w:ins>
      <w:ins w:id="3308" w:author="rocky" w:date="2013-05-14T14:40:00Z">
        <w:r w:rsidR="00074023">
          <w:rPr>
            <w:szCs w:val="24"/>
          </w:rPr>
          <w:t>0h</w:t>
        </w:r>
      </w:ins>
      <w:ins w:id="3309" w:author="rocky" w:date="2013-05-14T12:32:00Z">
        <w:r w:rsidR="00E836FB">
          <w:rPr>
            <w:szCs w:val="24"/>
          </w:rPr>
          <w:t>.</w:t>
        </w:r>
      </w:ins>
      <w:ins w:id="3310" w:author="rocky" w:date="2013-05-14T12:35:00Z">
        <w:r w:rsidR="00E836FB">
          <w:rPr>
            <w:szCs w:val="24"/>
          </w:rPr>
          <w:t xml:space="preserve"> </w:t>
        </w:r>
      </w:ins>
      <w:ins w:id="3311" w:author="rocky" w:date="2013-05-14T12:32:00Z">
        <w:r w:rsidR="00E836FB">
          <w:rPr>
            <w:szCs w:val="24"/>
          </w:rPr>
          <w:t>T</w:t>
        </w:r>
      </w:ins>
      <w:ins w:id="3312" w:author="rocky" w:date="2013-05-14T12:37:00Z">
        <w:r w:rsidR="00E836FB">
          <w:rPr>
            <w:szCs w:val="24"/>
          </w:rPr>
          <w:t xml:space="preserve">hen ADMIN can transmit remaining packet </w:t>
        </w:r>
      </w:ins>
      <w:ins w:id="3313" w:author="rocky" w:date="2013-05-14T12:39:00Z">
        <w:r w:rsidR="00E836FB">
          <w:rPr>
            <w:szCs w:val="24"/>
          </w:rPr>
          <w:t>by send</w:t>
        </w:r>
      </w:ins>
      <w:ins w:id="3314" w:author="rocky" w:date="2013-05-14T14:28:00Z">
        <w:r w:rsidR="006D788B">
          <w:rPr>
            <w:szCs w:val="24"/>
          </w:rPr>
          <w:t>ing</w:t>
        </w:r>
      </w:ins>
      <w:ins w:id="3315" w:author="rocky" w:date="2013-05-14T12:37:00Z">
        <w:r w:rsidR="00E836FB">
          <w:rPr>
            <w:szCs w:val="24"/>
          </w:rPr>
          <w:t xml:space="preserve"> </w:t>
        </w:r>
      </w:ins>
      <w:ins w:id="3316" w:author="rocky" w:date="2013-05-14T12:39:00Z">
        <w:r w:rsidR="00E836FB">
          <w:rPr>
            <w:szCs w:val="24"/>
          </w:rPr>
          <w:t xml:space="preserve">FWUPG command with UPG action set to </w:t>
        </w:r>
      </w:ins>
      <w:ins w:id="3317" w:author="rocky" w:date="2013-05-14T14:40:00Z">
        <w:r w:rsidR="00074023">
          <w:rPr>
            <w:szCs w:val="24"/>
          </w:rPr>
          <w:t>0</w:t>
        </w:r>
      </w:ins>
      <w:ins w:id="3318" w:author="rocky" w:date="2013-05-14T12:39:00Z">
        <w:r w:rsidR="00E836FB">
          <w:rPr>
            <w:szCs w:val="24"/>
          </w:rPr>
          <w:t>1</w:t>
        </w:r>
      </w:ins>
      <w:ins w:id="3319" w:author="rocky" w:date="2013-05-14T14:41:00Z">
        <w:r w:rsidR="00074023">
          <w:rPr>
            <w:szCs w:val="24"/>
          </w:rPr>
          <w:t>h</w:t>
        </w:r>
      </w:ins>
      <w:ins w:id="3320" w:author="rocky" w:date="2013-05-14T12:39:00Z">
        <w:r w:rsidR="00E836FB">
          <w:rPr>
            <w:szCs w:val="24"/>
          </w:rPr>
          <w:t>.</w:t>
        </w:r>
      </w:ins>
      <w:ins w:id="3321" w:author="rocky" w:date="2013-05-14T12:40:00Z">
        <w:r w:rsidR="00C06840">
          <w:rPr>
            <w:szCs w:val="24"/>
          </w:rPr>
          <w:t xml:space="preserve"> W</w:t>
        </w:r>
      </w:ins>
      <w:ins w:id="3322" w:author="rocky" w:date="2013-05-14T12:41:00Z">
        <w:r w:rsidR="00C06840">
          <w:rPr>
            <w:szCs w:val="24"/>
          </w:rPr>
          <w:t xml:space="preserve">hen ADMIN transmit the last packet, it must set UPG </w:t>
        </w:r>
      </w:ins>
      <w:ins w:id="3323" w:author="rocky" w:date="2013-05-14T12:42:00Z">
        <w:r w:rsidR="00C06840">
          <w:rPr>
            <w:szCs w:val="24"/>
          </w:rPr>
          <w:t xml:space="preserve">action </w:t>
        </w:r>
      </w:ins>
      <w:ins w:id="3324" w:author="rocky" w:date="2013-05-14T12:41:00Z">
        <w:r w:rsidR="00C06840">
          <w:rPr>
            <w:szCs w:val="24"/>
          </w:rPr>
          <w:t xml:space="preserve">to </w:t>
        </w:r>
      </w:ins>
      <w:ins w:id="3325" w:author="rocky" w:date="2013-05-14T14:41:00Z">
        <w:r w:rsidR="00074023">
          <w:rPr>
            <w:szCs w:val="24"/>
          </w:rPr>
          <w:t>0</w:t>
        </w:r>
      </w:ins>
      <w:ins w:id="3326" w:author="rocky" w:date="2013-05-14T12:41:00Z">
        <w:r w:rsidR="00C06840">
          <w:rPr>
            <w:szCs w:val="24"/>
          </w:rPr>
          <w:t>2</w:t>
        </w:r>
      </w:ins>
      <w:ins w:id="3327" w:author="rocky" w:date="2013-05-14T14:41:00Z">
        <w:r w:rsidR="00074023">
          <w:rPr>
            <w:szCs w:val="24"/>
          </w:rPr>
          <w:t>h</w:t>
        </w:r>
      </w:ins>
      <w:ins w:id="3328" w:author="rocky" w:date="2013-05-14T12:41:00Z">
        <w:r w:rsidR="00C06840">
          <w:rPr>
            <w:szCs w:val="24"/>
          </w:rPr>
          <w:t xml:space="preserve"> to indicate the end of the </w:t>
        </w:r>
      </w:ins>
      <w:ins w:id="3329" w:author="rocky" w:date="2013-05-14T12:42:00Z">
        <w:r w:rsidR="00C06840">
          <w:rPr>
            <w:szCs w:val="24"/>
          </w:rPr>
          <w:t xml:space="preserve">FW </w:t>
        </w:r>
      </w:ins>
      <w:ins w:id="3330" w:author="rocky" w:date="2013-05-14T12:41:00Z">
        <w:r w:rsidR="00C06840">
          <w:rPr>
            <w:szCs w:val="24"/>
          </w:rPr>
          <w:t>upgrade</w:t>
        </w:r>
      </w:ins>
      <w:ins w:id="3331" w:author="rocky" w:date="2013-05-14T12:43:00Z">
        <w:r w:rsidR="00C06840">
          <w:rPr>
            <w:szCs w:val="24"/>
          </w:rPr>
          <w:t xml:space="preserve"> transmission</w:t>
        </w:r>
      </w:ins>
      <w:ins w:id="3332" w:author="rocky" w:date="2013-05-14T12:41:00Z">
        <w:r w:rsidR="00C06840">
          <w:rPr>
            <w:szCs w:val="24"/>
          </w:rPr>
          <w:t>.</w:t>
        </w:r>
      </w:ins>
    </w:p>
    <w:p w:rsidR="002F5CA9" w:rsidRPr="00D0712D" w:rsidRDefault="002F5CA9" w:rsidP="002F5CA9">
      <w:pPr>
        <w:pStyle w:val="a3"/>
        <w:pBdr>
          <w:bottom w:val="single" w:sz="6" w:space="1" w:color="auto"/>
        </w:pBdr>
        <w:ind w:leftChars="0" w:left="1440"/>
        <w:rPr>
          <w:ins w:id="3333" w:author="rocky" w:date="2013-05-14T12:21:00Z"/>
          <w:sz w:val="18"/>
          <w:szCs w:val="18"/>
        </w:rPr>
      </w:pPr>
      <w:ins w:id="3334" w:author="rocky" w:date="2013-05-14T12:2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ins>
      <w:ins w:id="3335" w:author="rocky" w:date="2013-05-14T12:25:00Z">
        <w:r>
          <w:rPr>
            <w:sz w:val="18"/>
            <w:szCs w:val="18"/>
          </w:rPr>
          <w:tab/>
        </w:r>
        <w:r>
          <w:rPr>
            <w:sz w:val="18"/>
            <w:szCs w:val="18"/>
          </w:rPr>
          <w:tab/>
        </w:r>
      </w:ins>
      <w:ins w:id="3336" w:author="rocky" w:date="2013-05-14T12:30:00Z">
        <w:r w:rsidR="00E836FB">
          <w:rPr>
            <w:sz w:val="18"/>
            <w:szCs w:val="18"/>
          </w:rPr>
          <w:tab/>
        </w:r>
      </w:ins>
      <w:ins w:id="3337" w:author="rocky" w:date="2013-05-14T12:21:00Z">
        <w:r>
          <w:rPr>
            <w:rFonts w:hint="eastAsia"/>
            <w:sz w:val="18"/>
            <w:szCs w:val="18"/>
          </w:rPr>
          <w:t>Data_bytes</w:t>
        </w:r>
      </w:ins>
    </w:p>
    <w:p w:rsidR="002F5CA9" w:rsidRDefault="002F5CA9">
      <w:pPr>
        <w:pStyle w:val="a3"/>
        <w:ind w:leftChars="0" w:left="1440"/>
        <w:rPr>
          <w:ins w:id="3338" w:author="rocky" w:date="2013-05-14T12:26:00Z"/>
          <w:sz w:val="18"/>
          <w:szCs w:val="18"/>
        </w:rPr>
        <w:pPrChange w:id="3339" w:author="rocky" w:date="2013-05-14T12:22:00Z">
          <w:pPr>
            <w:pStyle w:val="a3"/>
            <w:numPr>
              <w:ilvl w:val="1"/>
              <w:numId w:val="19"/>
            </w:numPr>
            <w:ind w:leftChars="0" w:left="1080" w:hanging="720"/>
          </w:pPr>
        </w:pPrChange>
      </w:pPr>
      <w:ins w:id="3340" w:author="rocky" w:date="2013-05-14T12:21:00Z">
        <w:r>
          <w:rPr>
            <w:rFonts w:hint="eastAsia"/>
            <w:sz w:val="18"/>
            <w:szCs w:val="18"/>
          </w:rPr>
          <w:t>05h</w:t>
        </w:r>
        <w:r>
          <w:rPr>
            <w:rFonts w:hint="eastAsia"/>
            <w:sz w:val="18"/>
            <w:szCs w:val="18"/>
          </w:rPr>
          <w:tab/>
          <w:t>0</w:t>
        </w:r>
        <w:r>
          <w:rPr>
            <w:sz w:val="18"/>
            <w:szCs w:val="18"/>
          </w:rPr>
          <w:t>6</w:t>
        </w:r>
        <w:r>
          <w:rPr>
            <w:rFonts w:hint="eastAsia"/>
            <w:sz w:val="18"/>
            <w:szCs w:val="18"/>
          </w:rPr>
          <w:t>h</w:t>
        </w:r>
        <w:r>
          <w:rPr>
            <w:rFonts w:hint="eastAsia"/>
            <w:sz w:val="18"/>
            <w:szCs w:val="18"/>
          </w:rPr>
          <w:tab/>
        </w:r>
      </w:ins>
      <w:ins w:id="3341" w:author="rocky" w:date="2013-05-14T14:14:00Z">
        <w:r w:rsidR="004676F0">
          <w:rPr>
            <w:sz w:val="18"/>
            <w:szCs w:val="18"/>
          </w:rPr>
          <w:t>0</w:t>
        </w:r>
      </w:ins>
      <w:ins w:id="3342" w:author="rocky" w:date="2013-05-14T12:25:00Z">
        <w:r w:rsidR="00C06840">
          <w:rPr>
            <w:sz w:val="18"/>
            <w:szCs w:val="18"/>
          </w:rPr>
          <w:t>4</w:t>
        </w:r>
        <w:r>
          <w:rPr>
            <w:sz w:val="18"/>
            <w:szCs w:val="18"/>
          </w:rPr>
          <w:t>h</w:t>
        </w:r>
      </w:ins>
      <w:ins w:id="3343" w:author="rocky" w:date="2013-05-14T12:26:00Z">
        <w:r>
          <w:rPr>
            <w:sz w:val="18"/>
            <w:szCs w:val="18"/>
          </w:rPr>
          <w:t xml:space="preserve"> </w:t>
        </w:r>
      </w:ins>
      <w:ins w:id="3344" w:author="rocky" w:date="2013-05-14T12:25:00Z">
        <w:r>
          <w:rPr>
            <w:sz w:val="18"/>
            <w:szCs w:val="18"/>
          </w:rPr>
          <w:t>+</w:t>
        </w:r>
      </w:ins>
      <w:ins w:id="3345" w:author="rocky" w:date="2013-05-14T12:26:00Z">
        <w:r>
          <w:rPr>
            <w:sz w:val="18"/>
            <w:szCs w:val="18"/>
          </w:rPr>
          <w:t xml:space="preserve"> length of </w:t>
        </w:r>
      </w:ins>
      <w:ins w:id="3346" w:author="rocky" w:date="2013-05-14T12:30:00Z">
        <w:r w:rsidR="00E836FB">
          <w:rPr>
            <w:sz w:val="18"/>
            <w:szCs w:val="18"/>
          </w:rPr>
          <w:t xml:space="preserve">FW </w:t>
        </w:r>
      </w:ins>
      <w:ins w:id="3347" w:author="rocky" w:date="2013-05-14T12:26:00Z">
        <w:r>
          <w:rPr>
            <w:sz w:val="18"/>
            <w:szCs w:val="18"/>
          </w:rPr>
          <w:t xml:space="preserve">packet </w:t>
        </w:r>
      </w:ins>
      <w:ins w:id="3348" w:author="rocky" w:date="2013-05-14T12:25:00Z">
        <w:r>
          <w:rPr>
            <w:sz w:val="18"/>
            <w:szCs w:val="18"/>
          </w:rPr>
          <w:t>payload</w:t>
        </w:r>
      </w:ins>
      <w:ins w:id="3349" w:author="rocky" w:date="2013-05-14T12:21:00Z">
        <w:r>
          <w:rPr>
            <w:rFonts w:hint="eastAsia"/>
            <w:sz w:val="18"/>
            <w:szCs w:val="18"/>
          </w:rPr>
          <w:tab/>
        </w:r>
      </w:ins>
      <w:ins w:id="3350" w:author="rocky" w:date="2013-05-14T12:29:00Z">
        <w:r>
          <w:rPr>
            <w:sz w:val="18"/>
            <w:szCs w:val="18"/>
          </w:rPr>
          <w:t xml:space="preserve">UPG </w:t>
        </w:r>
        <w:r w:rsidR="00E836FB">
          <w:rPr>
            <w:sz w:val="18"/>
            <w:szCs w:val="18"/>
          </w:rPr>
          <w:t>action</w:t>
        </w:r>
      </w:ins>
      <w:ins w:id="3351" w:author="rocky" w:date="2013-05-14T12:50:00Z">
        <w:r w:rsidR="00EF29AA">
          <w:rPr>
            <w:sz w:val="18"/>
            <w:szCs w:val="18"/>
          </w:rPr>
          <w:t xml:space="preserve"> byte</w:t>
        </w:r>
      </w:ins>
      <w:ins w:id="3352" w:author="rocky" w:date="2013-05-14T12:29:00Z">
        <w:r w:rsidR="00E836FB">
          <w:rPr>
            <w:sz w:val="18"/>
            <w:szCs w:val="18"/>
          </w:rPr>
          <w:t>,</w:t>
        </w:r>
      </w:ins>
      <w:ins w:id="3353" w:author="rocky" w:date="2013-05-14T14:14:00Z">
        <w:r w:rsidR="004676F0">
          <w:rPr>
            <w:sz w:val="18"/>
            <w:szCs w:val="18"/>
          </w:rPr>
          <w:t xml:space="preserve"> FW packet SN,</w:t>
        </w:r>
      </w:ins>
    </w:p>
    <w:p w:rsidR="002F5CA9" w:rsidRPr="00D0712D" w:rsidRDefault="002F5CA9" w:rsidP="002F5CA9">
      <w:pPr>
        <w:pStyle w:val="a3"/>
        <w:pBdr>
          <w:bottom w:val="single" w:sz="6" w:space="1" w:color="auto"/>
        </w:pBdr>
        <w:ind w:leftChars="0" w:left="1440"/>
        <w:rPr>
          <w:ins w:id="3354" w:author="rocky" w:date="2013-05-14T12:29:00Z"/>
          <w:sz w:val="18"/>
          <w:szCs w:val="18"/>
        </w:rPr>
      </w:pPr>
      <w:ins w:id="3355" w:author="rocky" w:date="2013-05-14T12:29:00Z">
        <w:r>
          <w:rPr>
            <w:rFonts w:hint="eastAsia"/>
            <w:sz w:val="18"/>
            <w:szCs w:val="18"/>
          </w:rPr>
          <w:t>Data_bytes</w:t>
        </w:r>
        <w:r>
          <w:rPr>
            <w:sz w:val="18"/>
            <w:szCs w:val="18"/>
          </w:rPr>
          <w:t xml:space="preserve"> (cont.)</w:t>
        </w:r>
      </w:ins>
    </w:p>
    <w:p w:rsidR="002F5CA9" w:rsidRDefault="00E836FB">
      <w:pPr>
        <w:pStyle w:val="a3"/>
        <w:ind w:leftChars="0" w:left="1440"/>
        <w:rPr>
          <w:ins w:id="3356" w:author="rocky" w:date="2013-05-14T12:43:00Z"/>
          <w:sz w:val="18"/>
          <w:szCs w:val="18"/>
        </w:rPr>
        <w:pPrChange w:id="3357" w:author="rocky" w:date="2013-05-14T12:43:00Z">
          <w:pPr>
            <w:pStyle w:val="a3"/>
            <w:numPr>
              <w:ilvl w:val="1"/>
              <w:numId w:val="19"/>
            </w:numPr>
            <w:ind w:leftChars="0" w:left="1080" w:hanging="720"/>
          </w:pPr>
        </w:pPrChange>
      </w:pPr>
      <w:ins w:id="3358" w:author="rocky" w:date="2013-05-14T12:31:00Z">
        <w:r>
          <w:rPr>
            <w:sz w:val="18"/>
            <w:szCs w:val="18"/>
          </w:rPr>
          <w:t xml:space="preserve">FW </w:t>
        </w:r>
      </w:ins>
      <w:ins w:id="3359" w:author="rocky" w:date="2013-05-14T12:30:00Z">
        <w:r>
          <w:rPr>
            <w:sz w:val="18"/>
            <w:szCs w:val="18"/>
          </w:rPr>
          <w:t>packet length byte, FW packet payload</w:t>
        </w:r>
      </w:ins>
    </w:p>
    <w:p w:rsidR="0092092A" w:rsidRDefault="0092092A" w:rsidP="00A11A1F">
      <w:pPr>
        <w:pStyle w:val="a3"/>
        <w:ind w:leftChars="0" w:left="1440"/>
        <w:rPr>
          <w:ins w:id="3360" w:author="rocky" w:date="2013-06-17T16:11:00Z"/>
          <w:szCs w:val="24"/>
        </w:rPr>
      </w:pPr>
      <w:ins w:id="3361" w:author="rocky" w:date="2013-06-17T16:11:00Z">
        <w:r>
          <w:rPr>
            <w:rFonts w:hint="eastAsia"/>
            <w:szCs w:val="24"/>
          </w:rPr>
          <w:t xml:space="preserve">Normally, the response status code is 00h upon device successfully receiving packet. </w:t>
        </w:r>
        <w:r>
          <w:rPr>
            <w:szCs w:val="24"/>
          </w:rPr>
          <w:t xml:space="preserve">However, the device might set status code 40h to indicate the </w:t>
        </w:r>
      </w:ins>
    </w:p>
    <w:p w:rsidR="00A11A1F" w:rsidRPr="00C06840" w:rsidRDefault="0092092A" w:rsidP="00A11A1F">
      <w:pPr>
        <w:pStyle w:val="a3"/>
        <w:ind w:leftChars="0" w:left="1440"/>
        <w:rPr>
          <w:ins w:id="3362" w:author="rocky" w:date="2013-06-17T16:07:00Z"/>
          <w:szCs w:val="24"/>
        </w:rPr>
      </w:pPr>
      <w:ins w:id="3363" w:author="rocky" w:date="2013-06-17T16:15:00Z">
        <w:r>
          <w:rPr>
            <w:szCs w:val="24"/>
          </w:rPr>
          <w:t>T</w:t>
        </w:r>
      </w:ins>
      <w:ins w:id="3364" w:author="rocky" w:date="2013-05-14T12:43:00Z">
        <w:r w:rsidR="00C06840">
          <w:rPr>
            <w:szCs w:val="24"/>
          </w:rPr>
          <w:t>he DEVICE</w:t>
        </w:r>
        <w:r>
          <w:rPr>
            <w:szCs w:val="24"/>
          </w:rPr>
          <w:t xml:space="preserve"> will response the next</w:t>
        </w:r>
        <w:r w:rsidR="00C06840">
          <w:rPr>
            <w:szCs w:val="24"/>
          </w:rPr>
          <w:t xml:space="preserve"> FW packet SN</w:t>
        </w:r>
      </w:ins>
      <w:ins w:id="3365" w:author="rocky" w:date="2013-06-17T16:15:00Z">
        <w:r>
          <w:rPr>
            <w:szCs w:val="24"/>
          </w:rPr>
          <w:t xml:space="preserve"> to receive</w:t>
        </w:r>
      </w:ins>
      <w:ins w:id="3366" w:author="rocky" w:date="2013-05-14T12:43:00Z">
        <w:r w:rsidR="00C06840">
          <w:rPr>
            <w:szCs w:val="24"/>
          </w:rPr>
          <w:t>.</w:t>
        </w:r>
      </w:ins>
      <w:ins w:id="3367" w:author="rocky" w:date="2013-06-17T16:07:00Z">
        <w:r w:rsidR="00A11A1F">
          <w:rPr>
            <w:szCs w:val="24"/>
          </w:rPr>
          <w:t xml:space="preserve"> </w:t>
        </w:r>
        <w:r w:rsidR="00A11A1F">
          <w:rPr>
            <w:rFonts w:hint="eastAsia"/>
            <w:szCs w:val="24"/>
          </w:rPr>
          <w:t xml:space="preserve">Note that the device can request ADMIN to send </w:t>
        </w:r>
        <w:r w:rsidR="00A11A1F">
          <w:rPr>
            <w:szCs w:val="24"/>
          </w:rPr>
          <w:t xml:space="preserve">the </w:t>
        </w:r>
        <w:r w:rsidR="00A11A1F">
          <w:rPr>
            <w:rFonts w:hint="eastAsia"/>
            <w:szCs w:val="24"/>
          </w:rPr>
          <w:t xml:space="preserve">packet of </w:t>
        </w:r>
        <w:r w:rsidR="00A11A1F">
          <w:rPr>
            <w:szCs w:val="24"/>
          </w:rPr>
          <w:t xml:space="preserve">a specified SN, by set </w:t>
        </w:r>
      </w:ins>
      <w:ins w:id="3368" w:author="rocky" w:date="2013-06-17T16:08:00Z">
        <w:r w:rsidR="00A11A1F">
          <w:rPr>
            <w:szCs w:val="24"/>
          </w:rPr>
          <w:t>“</w:t>
        </w:r>
        <w:r>
          <w:rPr>
            <w:szCs w:val="24"/>
          </w:rPr>
          <w:t>Next FW packet SN</w:t>
        </w:r>
        <w:r w:rsidR="00A11A1F">
          <w:rPr>
            <w:szCs w:val="24"/>
          </w:rPr>
          <w:t>”</w:t>
        </w:r>
        <w:r>
          <w:rPr>
            <w:szCs w:val="24"/>
          </w:rPr>
          <w:t xml:space="preserve"> to its desired SN</w:t>
        </w:r>
        <w:r w:rsidR="00A11A1F">
          <w:rPr>
            <w:szCs w:val="24"/>
          </w:rPr>
          <w:t xml:space="preserve">. </w:t>
        </w:r>
      </w:ins>
      <w:ins w:id="3369" w:author="rocky" w:date="2013-06-17T16:09:00Z">
        <w:r w:rsidR="00A11A1F">
          <w:rPr>
            <w:szCs w:val="24"/>
          </w:rPr>
          <w:t xml:space="preserve">For example, after receiving packet SN=1, the device might request ADMIN to send packet SN=100, by setting </w:t>
        </w:r>
      </w:ins>
      <w:ins w:id="3370" w:author="rocky" w:date="2013-06-17T16:10:00Z">
        <w:r w:rsidR="00A11A1F">
          <w:rPr>
            <w:szCs w:val="24"/>
          </w:rPr>
          <w:t>“</w:t>
        </w:r>
        <w:r>
          <w:rPr>
            <w:szCs w:val="24"/>
          </w:rPr>
          <w:t>Next</w:t>
        </w:r>
        <w:r w:rsidR="00A11A1F">
          <w:rPr>
            <w:szCs w:val="24"/>
          </w:rPr>
          <w:t xml:space="preserve"> FW packet SN”</w:t>
        </w:r>
        <w:r>
          <w:rPr>
            <w:szCs w:val="24"/>
          </w:rPr>
          <w:t xml:space="preserve"> to </w:t>
        </w:r>
      </w:ins>
      <w:ins w:id="3371" w:author="rocky" w:date="2013-06-17T16:14:00Z">
        <w:r>
          <w:rPr>
            <w:szCs w:val="24"/>
          </w:rPr>
          <w:t>100</w:t>
        </w:r>
      </w:ins>
      <w:ins w:id="3372" w:author="rocky" w:date="2013-06-17T16:10:00Z">
        <w:r w:rsidR="00A11A1F">
          <w:rPr>
            <w:szCs w:val="24"/>
          </w:rPr>
          <w:t>.</w:t>
        </w:r>
        <w:r>
          <w:rPr>
            <w:szCs w:val="24"/>
          </w:rPr>
          <w:t xml:space="preserve"> </w:t>
        </w:r>
      </w:ins>
    </w:p>
    <w:p w:rsidR="00C06840" w:rsidRPr="0092092A" w:rsidRDefault="00C06840">
      <w:pPr>
        <w:pStyle w:val="a3"/>
        <w:ind w:leftChars="0" w:left="1440"/>
        <w:rPr>
          <w:ins w:id="3373" w:author="rocky" w:date="2013-05-14T12:43:00Z"/>
          <w:sz w:val="18"/>
          <w:szCs w:val="18"/>
        </w:rPr>
        <w:pPrChange w:id="3374" w:author="rocky" w:date="2013-05-14T12:43:00Z">
          <w:pPr>
            <w:pStyle w:val="a3"/>
            <w:numPr>
              <w:ilvl w:val="1"/>
              <w:numId w:val="19"/>
            </w:numPr>
            <w:ind w:leftChars="0" w:left="1080" w:hanging="720"/>
          </w:pPr>
        </w:pPrChange>
      </w:pPr>
    </w:p>
    <w:p w:rsidR="00C06840" w:rsidRPr="00D0712D" w:rsidRDefault="00C06840" w:rsidP="00C06840">
      <w:pPr>
        <w:pStyle w:val="a3"/>
        <w:pBdr>
          <w:bottom w:val="single" w:sz="6" w:space="1" w:color="auto"/>
        </w:pBdr>
        <w:ind w:leftChars="0" w:left="1440"/>
        <w:rPr>
          <w:ins w:id="3375" w:author="rocky" w:date="2013-05-14T12:43:00Z"/>
          <w:sz w:val="18"/>
          <w:szCs w:val="18"/>
        </w:rPr>
      </w:pPr>
      <w:ins w:id="3376" w:author="rocky" w:date="2013-05-14T12:43:00Z">
        <w:r>
          <w:rPr>
            <w:rFonts w:hint="eastAsia"/>
            <w:sz w:val="18"/>
            <w:szCs w:val="18"/>
          </w:rPr>
          <w:t>Status</w:t>
        </w:r>
        <w:r>
          <w:rPr>
            <w:rFonts w:hint="eastAsia"/>
            <w:sz w:val="18"/>
            <w:szCs w:val="18"/>
          </w:rPr>
          <w:tab/>
        </w:r>
        <w:r>
          <w:rPr>
            <w:sz w:val="18"/>
            <w:szCs w:val="18"/>
          </w:rPr>
          <w:tab/>
        </w:r>
      </w:ins>
      <w:ins w:id="3377" w:author="rocky" w:date="2013-06-17T17:22:00Z">
        <w:r w:rsidR="004A57FA">
          <w:rPr>
            <w:sz w:val="18"/>
            <w:szCs w:val="18"/>
          </w:rPr>
          <w:tab/>
        </w:r>
        <w:r w:rsidR="004A57FA">
          <w:rPr>
            <w:sz w:val="18"/>
            <w:szCs w:val="18"/>
          </w:rPr>
          <w:tab/>
        </w:r>
        <w:r w:rsidR="004A57FA">
          <w:rPr>
            <w:sz w:val="18"/>
            <w:szCs w:val="18"/>
          </w:rPr>
          <w:tab/>
        </w:r>
      </w:ins>
      <w:ins w:id="3378" w:author="rocky" w:date="2013-05-14T12:43: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Data bytes</w:t>
        </w:r>
      </w:ins>
    </w:p>
    <w:p w:rsidR="00C06840" w:rsidRDefault="00C06840" w:rsidP="00C06840">
      <w:pPr>
        <w:pStyle w:val="a3"/>
        <w:ind w:leftChars="0" w:left="1440"/>
        <w:rPr>
          <w:ins w:id="3379" w:author="rocky" w:date="2013-06-17T16:04:00Z"/>
          <w:sz w:val="18"/>
          <w:szCs w:val="18"/>
        </w:rPr>
      </w:pPr>
      <w:ins w:id="3380" w:author="rocky" w:date="2013-05-14T12:43:00Z">
        <w:r>
          <w:rPr>
            <w:rFonts w:hint="eastAsia"/>
            <w:sz w:val="18"/>
            <w:szCs w:val="18"/>
          </w:rPr>
          <w:t>00h if OK</w:t>
        </w:r>
        <w:r>
          <w:rPr>
            <w:rFonts w:hint="eastAsia"/>
            <w:sz w:val="18"/>
            <w:szCs w:val="18"/>
          </w:rPr>
          <w:tab/>
        </w:r>
      </w:ins>
      <w:ins w:id="3381" w:author="rocky" w:date="2013-06-17T16:05:00Z">
        <w:r w:rsidR="004F166E">
          <w:rPr>
            <w:sz w:val="18"/>
            <w:szCs w:val="18"/>
          </w:rPr>
          <w:tab/>
        </w:r>
        <w:r w:rsidR="004F166E">
          <w:rPr>
            <w:sz w:val="18"/>
            <w:szCs w:val="18"/>
          </w:rPr>
          <w:tab/>
        </w:r>
        <w:r w:rsidR="004F166E">
          <w:rPr>
            <w:sz w:val="18"/>
            <w:szCs w:val="18"/>
          </w:rPr>
          <w:tab/>
        </w:r>
      </w:ins>
      <w:ins w:id="3382" w:author="rocky" w:date="2013-05-14T12:43:00Z">
        <w:r>
          <w:rPr>
            <w:rFonts w:hint="eastAsia"/>
            <w:sz w:val="18"/>
            <w:szCs w:val="18"/>
          </w:rPr>
          <w:t>05h</w:t>
        </w:r>
        <w:r>
          <w:rPr>
            <w:rFonts w:hint="eastAsia"/>
            <w:sz w:val="18"/>
            <w:szCs w:val="18"/>
          </w:rPr>
          <w:tab/>
          <w:t>06h</w:t>
        </w:r>
        <w:r>
          <w:rPr>
            <w:rFonts w:hint="eastAsia"/>
            <w:sz w:val="18"/>
            <w:szCs w:val="18"/>
          </w:rPr>
          <w:tab/>
        </w:r>
        <w:r>
          <w:rPr>
            <w:sz w:val="18"/>
            <w:szCs w:val="18"/>
          </w:rPr>
          <w:t>0</w:t>
        </w:r>
      </w:ins>
      <w:ins w:id="3383" w:author="rocky" w:date="2013-05-14T14:29:00Z">
        <w:r w:rsidR="0084119C">
          <w:rPr>
            <w:sz w:val="18"/>
            <w:szCs w:val="18"/>
          </w:rPr>
          <w:t>2</w:t>
        </w:r>
      </w:ins>
      <w:ins w:id="3384" w:author="rocky" w:date="2013-05-14T12:43:00Z">
        <w:r>
          <w:rPr>
            <w:sz w:val="18"/>
            <w:szCs w:val="18"/>
          </w:rPr>
          <w:t>h</w:t>
        </w:r>
        <w:r>
          <w:rPr>
            <w:rFonts w:hint="eastAsia"/>
            <w:sz w:val="18"/>
            <w:szCs w:val="18"/>
          </w:rPr>
          <w:t xml:space="preserve"> </w:t>
        </w:r>
        <w:r>
          <w:rPr>
            <w:sz w:val="18"/>
            <w:szCs w:val="18"/>
          </w:rPr>
          <w:tab/>
        </w:r>
      </w:ins>
      <w:ins w:id="3385" w:author="rocky" w:date="2013-05-14T12:44:00Z">
        <w:r>
          <w:rPr>
            <w:sz w:val="18"/>
            <w:szCs w:val="18"/>
          </w:rPr>
          <w:tab/>
        </w:r>
      </w:ins>
      <w:ins w:id="3386" w:author="rocky" w:date="2013-06-17T16:13:00Z">
        <w:r w:rsidR="0092092A">
          <w:rPr>
            <w:sz w:val="18"/>
            <w:szCs w:val="18"/>
          </w:rPr>
          <w:t>Next</w:t>
        </w:r>
      </w:ins>
      <w:ins w:id="3387" w:author="rocky" w:date="2013-05-14T12:43:00Z">
        <w:r>
          <w:rPr>
            <w:sz w:val="18"/>
            <w:szCs w:val="18"/>
          </w:rPr>
          <w:t xml:space="preserve"> FW packet SN</w:t>
        </w:r>
      </w:ins>
    </w:p>
    <w:p w:rsidR="004F166E" w:rsidRPr="004F166E" w:rsidRDefault="00A11A1F">
      <w:pPr>
        <w:pStyle w:val="a3"/>
        <w:ind w:leftChars="0" w:left="1440"/>
        <w:rPr>
          <w:ins w:id="3388" w:author="rocky" w:date="2013-05-14T16:52:00Z"/>
          <w:sz w:val="18"/>
          <w:szCs w:val="18"/>
        </w:rPr>
      </w:pPr>
      <w:ins w:id="3389" w:author="rocky" w:date="2013-06-17T16:04:00Z">
        <w:r>
          <w:rPr>
            <w:sz w:val="18"/>
            <w:szCs w:val="18"/>
          </w:rPr>
          <w:t>40h if NEXT_IS</w:t>
        </w:r>
        <w:r w:rsidR="004F166E">
          <w:rPr>
            <w:sz w:val="18"/>
            <w:szCs w:val="18"/>
          </w:rPr>
          <w:t>_LAST</w:t>
        </w:r>
      </w:ins>
      <w:ins w:id="3390" w:author="rocky" w:date="2013-06-17T16:05:00Z">
        <w:r w:rsidR="004F166E">
          <w:rPr>
            <w:sz w:val="18"/>
            <w:szCs w:val="18"/>
          </w:rPr>
          <w:t>_PACKET</w:t>
        </w:r>
        <w:r w:rsidR="004F166E">
          <w:rPr>
            <w:sz w:val="18"/>
            <w:szCs w:val="18"/>
          </w:rPr>
          <w:tab/>
        </w:r>
      </w:ins>
      <w:ins w:id="3391" w:author="rocky" w:date="2013-06-17T16:04:00Z">
        <w:r w:rsidR="004F166E">
          <w:rPr>
            <w:sz w:val="18"/>
            <w:szCs w:val="18"/>
          </w:rPr>
          <w:t>05h</w:t>
        </w:r>
        <w:r w:rsidR="004F166E">
          <w:rPr>
            <w:sz w:val="18"/>
            <w:szCs w:val="18"/>
          </w:rPr>
          <w:tab/>
          <w:t>06h</w:t>
        </w:r>
        <w:r w:rsidR="004F166E">
          <w:rPr>
            <w:sz w:val="18"/>
            <w:szCs w:val="18"/>
          </w:rPr>
          <w:tab/>
          <w:t>02h</w:t>
        </w:r>
        <w:r w:rsidR="004F166E">
          <w:rPr>
            <w:sz w:val="18"/>
            <w:szCs w:val="18"/>
          </w:rPr>
          <w:tab/>
        </w:r>
        <w:r w:rsidR="004F166E">
          <w:rPr>
            <w:sz w:val="18"/>
            <w:szCs w:val="18"/>
          </w:rPr>
          <w:tab/>
        </w:r>
      </w:ins>
      <w:ins w:id="3392" w:author="rocky" w:date="2013-06-17T16:14:00Z">
        <w:r w:rsidR="0092092A">
          <w:rPr>
            <w:sz w:val="18"/>
            <w:szCs w:val="18"/>
          </w:rPr>
          <w:t>Next</w:t>
        </w:r>
      </w:ins>
      <w:ins w:id="3393" w:author="rocky" w:date="2013-06-17T16:04:00Z">
        <w:r w:rsidR="004F166E">
          <w:rPr>
            <w:sz w:val="18"/>
            <w:szCs w:val="18"/>
          </w:rPr>
          <w:t xml:space="preserve"> FW packet SN</w:t>
        </w:r>
      </w:ins>
    </w:p>
    <w:p w:rsidR="008507E7" w:rsidRDefault="008507E7" w:rsidP="00C06840">
      <w:pPr>
        <w:pStyle w:val="a3"/>
        <w:ind w:leftChars="0" w:left="1440"/>
        <w:rPr>
          <w:ins w:id="3394" w:author="rocky" w:date="2013-05-14T12:43:00Z"/>
          <w:sz w:val="18"/>
          <w:szCs w:val="18"/>
        </w:rPr>
      </w:pPr>
      <w:ins w:id="3395" w:author="rocky" w:date="2013-05-14T16:52:00Z">
        <w:r>
          <w:rPr>
            <w:sz w:val="18"/>
            <w:szCs w:val="18"/>
          </w:rPr>
          <w:t>01h if fail</w:t>
        </w:r>
        <w:r>
          <w:rPr>
            <w:sz w:val="18"/>
            <w:szCs w:val="18"/>
          </w:rPr>
          <w:tab/>
        </w:r>
      </w:ins>
      <w:ins w:id="3396" w:author="rocky" w:date="2013-06-17T16:05:00Z">
        <w:r w:rsidR="004F166E">
          <w:rPr>
            <w:sz w:val="18"/>
            <w:szCs w:val="18"/>
          </w:rPr>
          <w:tab/>
        </w:r>
        <w:r w:rsidR="004F166E">
          <w:rPr>
            <w:sz w:val="18"/>
            <w:szCs w:val="18"/>
          </w:rPr>
          <w:tab/>
        </w:r>
        <w:r w:rsidR="004F166E">
          <w:rPr>
            <w:sz w:val="18"/>
            <w:szCs w:val="18"/>
          </w:rPr>
          <w:tab/>
        </w:r>
      </w:ins>
      <w:ins w:id="3397" w:author="rocky" w:date="2013-05-14T16:52:00Z">
        <w:r>
          <w:rPr>
            <w:sz w:val="18"/>
            <w:szCs w:val="18"/>
          </w:rPr>
          <w:t>05h</w:t>
        </w:r>
        <w:r>
          <w:rPr>
            <w:sz w:val="18"/>
            <w:szCs w:val="18"/>
          </w:rPr>
          <w:tab/>
          <w:t>06h</w:t>
        </w:r>
        <w:r>
          <w:rPr>
            <w:sz w:val="18"/>
            <w:szCs w:val="18"/>
          </w:rPr>
          <w:tab/>
          <w:t>02h</w:t>
        </w:r>
        <w:r>
          <w:rPr>
            <w:sz w:val="18"/>
            <w:szCs w:val="18"/>
          </w:rPr>
          <w:tab/>
        </w:r>
        <w:r>
          <w:rPr>
            <w:sz w:val="18"/>
            <w:szCs w:val="18"/>
          </w:rPr>
          <w:tab/>
        </w:r>
      </w:ins>
      <w:ins w:id="3398" w:author="rocky" w:date="2013-06-17T16:14:00Z">
        <w:r w:rsidR="0092092A">
          <w:rPr>
            <w:sz w:val="18"/>
            <w:szCs w:val="18"/>
          </w:rPr>
          <w:t>Next</w:t>
        </w:r>
      </w:ins>
      <w:ins w:id="3399" w:author="rocky" w:date="2013-05-14T16:53:00Z">
        <w:r>
          <w:rPr>
            <w:sz w:val="18"/>
            <w:szCs w:val="18"/>
          </w:rPr>
          <w:t xml:space="preserve"> FW packet SN</w:t>
        </w:r>
      </w:ins>
    </w:p>
    <w:p w:rsidR="00CE3E43" w:rsidRDefault="00C06840">
      <w:pPr>
        <w:pStyle w:val="a3"/>
        <w:ind w:leftChars="0" w:left="1440"/>
        <w:rPr>
          <w:ins w:id="3400" w:author="rocky" w:date="2013-05-14T14:35:00Z"/>
          <w:szCs w:val="24"/>
        </w:rPr>
        <w:pPrChange w:id="3401" w:author="rocky" w:date="2013-05-14T14:35:00Z">
          <w:pPr>
            <w:widowControl/>
          </w:pPr>
        </w:pPrChange>
      </w:pPr>
      <w:ins w:id="3402" w:author="rocky" w:date="2013-05-14T12:46:00Z">
        <w:r>
          <w:rPr>
            <w:szCs w:val="24"/>
          </w:rPr>
          <w:t xml:space="preserve">There might be the case FW upgrade </w:t>
        </w:r>
      </w:ins>
      <w:ins w:id="3403" w:author="rocky" w:date="2013-05-14T12:47:00Z">
        <w:r>
          <w:rPr>
            <w:szCs w:val="24"/>
          </w:rPr>
          <w:t>package transmission</w:t>
        </w:r>
      </w:ins>
      <w:ins w:id="3404" w:author="rocky" w:date="2013-05-14T12:46:00Z">
        <w:r>
          <w:rPr>
            <w:szCs w:val="24"/>
          </w:rPr>
          <w:t xml:space="preserve"> </w:t>
        </w:r>
      </w:ins>
      <w:ins w:id="3405" w:author="rocky" w:date="2013-05-14T12:47:00Z">
        <w:r>
          <w:rPr>
            <w:szCs w:val="24"/>
          </w:rPr>
          <w:t>being interrupt because ADMIN remove PHONE from RF field accidentally</w:t>
        </w:r>
      </w:ins>
      <w:ins w:id="3406" w:author="rocky" w:date="2013-05-14T12:48:00Z">
        <w:r>
          <w:rPr>
            <w:szCs w:val="24"/>
          </w:rPr>
          <w:t xml:space="preserve">. For ADMIN to recover the transmission, </w:t>
        </w:r>
      </w:ins>
      <w:ins w:id="3407" w:author="rocky" w:date="2013-05-14T14:16:00Z">
        <w:r w:rsidR="004676F0">
          <w:rPr>
            <w:szCs w:val="24"/>
          </w:rPr>
          <w:t>it first need to pass mutual authentication (either by AUTH mode Finish command or AUTH mode</w:t>
        </w:r>
        <w:r w:rsidR="004676F0" w:rsidRPr="00C0706A">
          <w:rPr>
            <w:rFonts w:hint="eastAsia"/>
            <w:szCs w:val="24"/>
          </w:rPr>
          <w:t xml:space="preserve"> </w:t>
        </w:r>
        <w:r w:rsidR="004676F0">
          <w:rPr>
            <w:szCs w:val="24"/>
          </w:rPr>
          <w:t xml:space="preserve">ValidatePIN </w:t>
        </w:r>
        <w:r w:rsidR="004676F0" w:rsidRPr="00C0706A">
          <w:rPr>
            <w:rFonts w:hint="eastAsia"/>
            <w:szCs w:val="24"/>
          </w:rPr>
          <w:t>command</w:t>
        </w:r>
      </w:ins>
      <w:ins w:id="3408" w:author="rocky" w:date="2013-05-14T15:07:00Z">
        <w:r w:rsidR="00774A67">
          <w:rPr>
            <w:szCs w:val="24"/>
          </w:rPr>
          <w:t>, with ActCode 05h</w:t>
        </w:r>
      </w:ins>
      <w:ins w:id="3409" w:author="rocky" w:date="2013-05-14T14:16:00Z">
        <w:r w:rsidR="004676F0">
          <w:rPr>
            <w:szCs w:val="24"/>
          </w:rPr>
          <w:t xml:space="preserve">) </w:t>
        </w:r>
      </w:ins>
      <w:ins w:id="3410" w:author="rocky" w:date="2013-05-14T12:48:00Z">
        <w:r>
          <w:rPr>
            <w:szCs w:val="24"/>
          </w:rPr>
          <w:t xml:space="preserve">and then it can issue FWUPG with UPG action </w:t>
        </w:r>
        <w:r w:rsidR="006D788B">
          <w:rPr>
            <w:szCs w:val="24"/>
          </w:rPr>
          <w:t>3</w:t>
        </w:r>
      </w:ins>
      <w:ins w:id="3411" w:author="rocky" w:date="2013-05-14T14:23:00Z">
        <w:r w:rsidR="006D788B">
          <w:rPr>
            <w:szCs w:val="24"/>
          </w:rPr>
          <w:t xml:space="preserve"> to query the last received packet SN</w:t>
        </w:r>
      </w:ins>
      <w:ins w:id="3412" w:author="rocky" w:date="2013-05-14T12:48:00Z">
        <w:r w:rsidR="006D788B">
          <w:rPr>
            <w:szCs w:val="24"/>
          </w:rPr>
          <w:t>, and</w:t>
        </w:r>
      </w:ins>
      <w:ins w:id="3413" w:author="rocky" w:date="2013-05-14T14:24:00Z">
        <w:r w:rsidR="006D788B">
          <w:rPr>
            <w:szCs w:val="24"/>
          </w:rPr>
          <w:t xml:space="preserve"> </w:t>
        </w:r>
      </w:ins>
      <w:ins w:id="3414" w:author="rocky" w:date="2013-05-14T12:48:00Z">
        <w:r w:rsidR="006D788B">
          <w:rPr>
            <w:szCs w:val="24"/>
          </w:rPr>
          <w:t>FW packet SN and FW packet length byte is ignored</w:t>
        </w:r>
      </w:ins>
      <w:ins w:id="3415" w:author="rocky" w:date="2013-05-14T14:27:00Z">
        <w:r w:rsidR="006D788B">
          <w:rPr>
            <w:szCs w:val="24"/>
          </w:rPr>
          <w:t xml:space="preserve"> by DEVICE</w:t>
        </w:r>
      </w:ins>
      <w:ins w:id="3416" w:author="rocky" w:date="2013-05-14T12:48:00Z">
        <w:r w:rsidR="006D788B">
          <w:rPr>
            <w:szCs w:val="24"/>
          </w:rPr>
          <w:t>.</w:t>
        </w:r>
      </w:ins>
      <w:ins w:id="3417" w:author="rocky" w:date="2013-05-14T14:27:00Z">
        <w:r w:rsidR="006D788B">
          <w:rPr>
            <w:szCs w:val="24"/>
          </w:rPr>
          <w:t xml:space="preserve"> Then ADMIN can continue the transmission </w:t>
        </w:r>
      </w:ins>
      <w:ins w:id="3418" w:author="rocky" w:date="2013-05-14T14:26:00Z">
        <w:r w:rsidR="006D788B">
          <w:rPr>
            <w:szCs w:val="24"/>
          </w:rPr>
          <w:t>by se</w:t>
        </w:r>
      </w:ins>
      <w:ins w:id="3419" w:author="rocky" w:date="2013-05-14T14:28:00Z">
        <w:r w:rsidR="006D788B">
          <w:rPr>
            <w:szCs w:val="24"/>
          </w:rPr>
          <w:t>n</w:t>
        </w:r>
      </w:ins>
      <w:ins w:id="3420" w:author="rocky" w:date="2013-05-14T14:26:00Z">
        <w:r w:rsidR="006D788B">
          <w:rPr>
            <w:szCs w:val="24"/>
          </w:rPr>
          <w:t>ding</w:t>
        </w:r>
      </w:ins>
      <w:ins w:id="3421" w:author="rocky" w:date="2013-05-14T14:28:00Z">
        <w:r w:rsidR="006D788B">
          <w:rPr>
            <w:szCs w:val="24"/>
          </w:rPr>
          <w:t xml:space="preserve"> FWUPG command with UPG </w:t>
        </w:r>
      </w:ins>
      <w:ins w:id="3422" w:author="rocky" w:date="2013-05-14T14:38:00Z">
        <w:r w:rsidR="00CE3E43">
          <w:rPr>
            <w:szCs w:val="24"/>
          </w:rPr>
          <w:t xml:space="preserve">action byte </w:t>
        </w:r>
      </w:ins>
      <w:ins w:id="3423" w:author="rocky" w:date="2013-05-14T14:28:00Z">
        <w:r w:rsidR="006D788B">
          <w:rPr>
            <w:szCs w:val="24"/>
          </w:rPr>
          <w:t xml:space="preserve">set to </w:t>
        </w:r>
      </w:ins>
      <w:ins w:id="3424" w:author="rocky" w:date="2013-05-14T14:42:00Z">
        <w:r w:rsidR="00074023">
          <w:rPr>
            <w:szCs w:val="24"/>
          </w:rPr>
          <w:t>0</w:t>
        </w:r>
      </w:ins>
      <w:ins w:id="3425" w:author="rocky" w:date="2013-05-14T14:28:00Z">
        <w:r w:rsidR="006D788B">
          <w:rPr>
            <w:szCs w:val="24"/>
          </w:rPr>
          <w:t>1</w:t>
        </w:r>
      </w:ins>
      <w:ins w:id="3426" w:author="rocky" w:date="2013-05-14T14:42:00Z">
        <w:r w:rsidR="00074023">
          <w:rPr>
            <w:szCs w:val="24"/>
          </w:rPr>
          <w:t>h</w:t>
        </w:r>
      </w:ins>
      <w:ins w:id="3427" w:author="rocky" w:date="2013-05-14T14:28:00Z">
        <w:r w:rsidR="006D788B">
          <w:rPr>
            <w:szCs w:val="24"/>
          </w:rPr>
          <w:t xml:space="preserve"> and the SN</w:t>
        </w:r>
      </w:ins>
      <w:ins w:id="3428" w:author="rocky" w:date="2013-05-14T14:29:00Z">
        <w:r w:rsidR="006D788B">
          <w:rPr>
            <w:szCs w:val="24"/>
          </w:rPr>
          <w:t xml:space="preserve"> of the next packet</w:t>
        </w:r>
      </w:ins>
      <w:ins w:id="3429" w:author="rocky" w:date="2013-05-14T14:28:00Z">
        <w:r w:rsidR="006D788B">
          <w:rPr>
            <w:szCs w:val="24"/>
          </w:rPr>
          <w:t>.</w:t>
        </w:r>
      </w:ins>
    </w:p>
    <w:p w:rsidR="00CE3E43" w:rsidRDefault="00CE3E43">
      <w:pPr>
        <w:pStyle w:val="a3"/>
        <w:ind w:leftChars="0" w:left="1440"/>
        <w:rPr>
          <w:ins w:id="3430" w:author="rocky" w:date="2014-07-25T14:38:00Z"/>
          <w:szCs w:val="24"/>
        </w:rPr>
        <w:pPrChange w:id="3431" w:author="rocky" w:date="2013-05-14T14:40:00Z">
          <w:pPr>
            <w:widowControl/>
          </w:pPr>
        </w:pPrChange>
      </w:pPr>
      <w:ins w:id="3432" w:author="rocky" w:date="2013-05-14T14:35:00Z">
        <w:r>
          <w:rPr>
            <w:szCs w:val="24"/>
          </w:rPr>
          <w:t xml:space="preserve">The ADMIN can </w:t>
        </w:r>
      </w:ins>
      <w:ins w:id="3433" w:author="rocky" w:date="2013-05-14T14:36:00Z">
        <w:r>
          <w:rPr>
            <w:szCs w:val="24"/>
          </w:rPr>
          <w:t xml:space="preserve">cancel previous transmitted </w:t>
        </w:r>
      </w:ins>
      <w:ins w:id="3434" w:author="rocky" w:date="2013-05-14T14:35:00Z">
        <w:r>
          <w:rPr>
            <w:szCs w:val="24"/>
          </w:rPr>
          <w:t xml:space="preserve">FW upgrade </w:t>
        </w:r>
      </w:ins>
      <w:ins w:id="3435" w:author="rocky" w:date="2013-05-14T14:37:00Z">
        <w:r>
          <w:rPr>
            <w:szCs w:val="24"/>
          </w:rPr>
          <w:t xml:space="preserve">packet </w:t>
        </w:r>
      </w:ins>
      <w:ins w:id="3436" w:author="rocky" w:date="2013-05-14T14:39:00Z">
        <w:r>
          <w:rPr>
            <w:szCs w:val="24"/>
          </w:rPr>
          <w:t xml:space="preserve">and resend first packet </w:t>
        </w:r>
      </w:ins>
      <w:ins w:id="3437" w:author="rocky" w:date="2013-05-14T14:35:00Z">
        <w:r>
          <w:rPr>
            <w:szCs w:val="24"/>
          </w:rPr>
          <w:t xml:space="preserve">by </w:t>
        </w:r>
      </w:ins>
      <w:ins w:id="3438" w:author="rocky" w:date="2013-05-14T14:38:00Z">
        <w:r>
          <w:rPr>
            <w:szCs w:val="24"/>
          </w:rPr>
          <w:t>sending FWUPG command with UPG action byte set to 0</w:t>
        </w:r>
      </w:ins>
      <w:ins w:id="3439" w:author="rocky" w:date="2013-05-14T14:42:00Z">
        <w:r w:rsidR="00074023">
          <w:rPr>
            <w:szCs w:val="24"/>
          </w:rPr>
          <w:t>0h</w:t>
        </w:r>
      </w:ins>
      <w:ins w:id="3440" w:author="rocky" w:date="2013-05-14T14:38:00Z">
        <w:r>
          <w:rPr>
            <w:szCs w:val="24"/>
          </w:rPr>
          <w:t>.</w:t>
        </w:r>
      </w:ins>
    </w:p>
    <w:p w:rsidR="006C2A1A" w:rsidRDefault="006C2A1A">
      <w:pPr>
        <w:pStyle w:val="a3"/>
        <w:ind w:leftChars="0" w:left="1440"/>
        <w:rPr>
          <w:ins w:id="3441" w:author="rocky" w:date="2014-07-25T14:38:00Z"/>
          <w:szCs w:val="24"/>
        </w:rPr>
        <w:pPrChange w:id="3442" w:author="rocky" w:date="2013-05-14T14:40:00Z">
          <w:pPr>
            <w:widowControl/>
          </w:pPr>
        </w:pPrChange>
      </w:pPr>
    </w:p>
    <w:p w:rsidR="00F6220C" w:rsidRDefault="00F6220C" w:rsidP="00F6220C">
      <w:pPr>
        <w:widowControl/>
        <w:rPr>
          <w:ins w:id="3443" w:author="rocky" w:date="2014-09-18T15:49:00Z"/>
          <w:szCs w:val="24"/>
        </w:rPr>
      </w:pPr>
    </w:p>
    <w:p w:rsidR="00F6220C" w:rsidRDefault="00F6220C" w:rsidP="00F6220C">
      <w:pPr>
        <w:pStyle w:val="a3"/>
        <w:numPr>
          <w:ilvl w:val="3"/>
          <w:numId w:val="19"/>
        </w:numPr>
        <w:ind w:leftChars="0"/>
        <w:rPr>
          <w:ins w:id="3444" w:author="rocky" w:date="2014-09-18T15:49:00Z"/>
          <w:szCs w:val="24"/>
        </w:rPr>
      </w:pPr>
      <w:ins w:id="3445" w:author="rocky" w:date="2014-09-18T15:49:00Z">
        <w:r w:rsidRPr="00870474">
          <w:rPr>
            <w:noProof/>
            <w:szCs w:val="24"/>
          </w:rPr>
          <w:lastRenderedPageBreak/>
          <mc:AlternateContent>
            <mc:Choice Requires="wps">
              <w:drawing>
                <wp:anchor distT="0" distB="0" distL="114300" distR="114300" simplePos="0" relativeHeight="251666432" behindDoc="0" locked="0" layoutInCell="1" allowOverlap="1" wp14:anchorId="63D31BD6" wp14:editId="34DFD15C">
                  <wp:simplePos x="0" y="0"/>
                  <wp:positionH relativeFrom="column">
                    <wp:posOffset>1343025</wp:posOffset>
                  </wp:positionH>
                  <wp:positionV relativeFrom="paragraph">
                    <wp:posOffset>1847850</wp:posOffset>
                  </wp:positionV>
                  <wp:extent cx="2209800" cy="323850"/>
                  <wp:effectExtent l="0" t="0" r="19050" b="19050"/>
                  <wp:wrapTopAndBottom/>
                  <wp:docPr id="24" name="矩形 24"/>
                  <wp:cNvGraphicFramePr/>
                  <a:graphic xmlns:a="http://schemas.openxmlformats.org/drawingml/2006/main">
                    <a:graphicData uri="http://schemas.microsoft.com/office/word/2010/wordprocessingShape">
                      <wps:wsp>
                        <wps:cNvSpPr/>
                        <wps:spPr>
                          <a:xfrm>
                            <a:off x="0" y="0"/>
                            <a:ext cx="2209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E-FW MAC 2 (32-byte)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D31BD6" id="矩形 24" o:spid="_x0000_s1026" style="position:absolute;left:0;text-align:left;margin-left:105.75pt;margin-top:145.5pt;width:174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" fillcolor="#4f81bd [3204]" strokecolor="#243f60 [1604]" strokeweight="2pt">
                  <v:textbox>
                    <w:txbxContent>
                      <w:p w:rsidR="00B27F75" w:rsidRDefault="00B27F75" w:rsidP="00F6220C">
                        <w:r>
                          <w:t>E-FW MAC 2 (32-byte)</w:t>
                        </w:r>
                      </w:p>
                    </w:txbxContent>
                  </v:textbox>
                  <w10:wrap type="topAndBottom"/>
                </v:rect>
              </w:pict>
            </mc:Fallback>
          </mc:AlternateContent>
        </w:r>
        <w:r w:rsidRPr="0034287A">
          <w:rPr>
            <w:noProof/>
            <w:szCs w:val="24"/>
            <w:rPrChange w:id="3446" w:author="Unknown">
              <w:rPr>
                <w:noProof/>
              </w:rPr>
            </w:rPrChange>
          </w:rPr>
          <mc:AlternateContent>
            <mc:Choice Requires="wps">
              <w:drawing>
                <wp:anchor distT="0" distB="0" distL="114300" distR="114300" simplePos="0" relativeHeight="251662336" behindDoc="0" locked="0" layoutInCell="1" allowOverlap="1" wp14:anchorId="096F907D" wp14:editId="1806CBA0">
                  <wp:simplePos x="0" y="0"/>
                  <wp:positionH relativeFrom="column">
                    <wp:posOffset>1343025</wp:posOffset>
                  </wp:positionH>
                  <wp:positionV relativeFrom="paragraph">
                    <wp:posOffset>1543050</wp:posOffset>
                  </wp:positionV>
                  <wp:extent cx="2209800" cy="323850"/>
                  <wp:effectExtent l="0" t="0" r="19050" b="19050"/>
                  <wp:wrapTopAndBottom/>
                  <wp:docPr id="23" name="矩形 23"/>
                  <wp:cNvGraphicFramePr/>
                  <a:graphic xmlns:a="http://schemas.openxmlformats.org/drawingml/2006/main">
                    <a:graphicData uri="http://schemas.microsoft.com/office/word/2010/wordprocessingShape">
                      <wps:wsp>
                        <wps:cNvSpPr/>
                        <wps:spPr>
                          <a:xfrm>
                            <a:off x="0" y="0"/>
                            <a:ext cx="22098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E-FW MAC 1 (32-byte)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6F907D" id="矩形 23" o:spid="_x0000_s1027" style="position:absolute;left:0;text-align:left;margin-left:105.75pt;margin-top:121.5pt;width:174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" fillcolor="#4f81bd [3204]" strokecolor="#243f60 [1604]" strokeweight="2pt">
                  <v:textbox>
                    <w:txbxContent>
                      <w:p w:rsidR="00B27F75" w:rsidRDefault="00B27F75" w:rsidP="00F6220C">
                        <w:r>
                          <w:t>E-FW MAC 1 (32-byte)</w:t>
                        </w:r>
                      </w:p>
                    </w:txbxContent>
                  </v:textbox>
                  <w10:wrap type="topAndBottom"/>
                </v:rect>
              </w:pict>
            </mc:Fallback>
          </mc:AlternateContent>
        </w:r>
        <w:r w:rsidRPr="0034287A">
          <w:rPr>
            <w:noProof/>
            <w:szCs w:val="24"/>
            <w:rPrChange w:id="3447" w:author="Unknown">
              <w:rPr>
                <w:noProof/>
              </w:rPr>
            </w:rPrChange>
          </w:rPr>
          <mc:AlternateContent>
            <mc:Choice Requires="wps">
              <w:drawing>
                <wp:anchor distT="0" distB="0" distL="114300" distR="114300" simplePos="0" relativeHeight="251661312" behindDoc="0" locked="0" layoutInCell="1" allowOverlap="1" wp14:anchorId="57BE8626" wp14:editId="432D5584">
                  <wp:simplePos x="0" y="0"/>
                  <wp:positionH relativeFrom="column">
                    <wp:posOffset>1343025</wp:posOffset>
                  </wp:positionH>
                  <wp:positionV relativeFrom="paragraph">
                    <wp:posOffset>390525</wp:posOffset>
                  </wp:positionV>
                  <wp:extent cx="2209800" cy="333375"/>
                  <wp:effectExtent l="0" t="0" r="19050" b="28575"/>
                  <wp:wrapTopAndBottom/>
                  <wp:docPr id="21" name="矩形 21"/>
                  <wp:cNvGraphicFramePr/>
                  <a:graphic xmlns:a="http://schemas.openxmlformats.org/drawingml/2006/main">
                    <a:graphicData uri="http://schemas.microsoft.com/office/word/2010/wordprocessingShape">
                      <wps:wsp>
                        <wps:cNvSpPr/>
                        <wps:spPr>
                          <a:xfrm>
                            <a:off x="0" y="0"/>
                            <a:ext cx="22098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Control (4-byte)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BE8626" id="矩形 21" o:spid="_x0000_s1028" style="position:absolute;left:0;text-align:left;margin-left:105.75pt;margin-top:30.75pt;width:174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" fillcolor="#4f81bd [3204]" strokecolor="#243f60 [1604]" strokeweight="2pt">
                  <v:textbox>
                    <w:txbxContent>
                      <w:p w:rsidR="00B27F75" w:rsidRDefault="00B27F75" w:rsidP="00F6220C">
                        <w:r>
                          <w:t>Control (4-byte)</w:t>
                        </w:r>
                      </w:p>
                    </w:txbxContent>
                  </v:textbox>
                  <w10:wrap type="topAndBottom"/>
                </v:rect>
              </w:pict>
            </mc:Fallback>
          </mc:AlternateContent>
        </w:r>
        <w:r w:rsidRPr="0034287A">
          <w:rPr>
            <w:noProof/>
            <w:szCs w:val="24"/>
            <w:rPrChange w:id="3448" w:author="Unknown">
              <w:rPr>
                <w:noProof/>
              </w:rPr>
            </w:rPrChange>
          </w:rPr>
          <mc:AlternateContent>
            <mc:Choice Requires="wps">
              <w:drawing>
                <wp:anchor distT="0" distB="0" distL="114300" distR="114300" simplePos="0" relativeHeight="251659264" behindDoc="0" locked="0" layoutInCell="1" allowOverlap="1" wp14:anchorId="3D369081" wp14:editId="71527FC0">
                  <wp:simplePos x="0" y="0"/>
                  <wp:positionH relativeFrom="column">
                    <wp:posOffset>1343025</wp:posOffset>
                  </wp:positionH>
                  <wp:positionV relativeFrom="paragraph">
                    <wp:posOffset>742950</wp:posOffset>
                  </wp:positionV>
                  <wp:extent cx="2209800" cy="419100"/>
                  <wp:effectExtent l="0" t="0" r="19050" b="19050"/>
                  <wp:wrapTopAndBottom/>
                  <wp:docPr id="20" name="矩形 20"/>
                  <wp:cNvGraphicFramePr/>
                  <a:graphic xmlns:a="http://schemas.openxmlformats.org/drawingml/2006/main">
                    <a:graphicData uri="http://schemas.microsoft.com/office/word/2010/wordprocessingShape">
                      <wps:wsp>
                        <wps:cNvSpPr/>
                        <wps:spPr>
                          <a:xfrm>
                            <a:off x="0" y="0"/>
                            <a:ext cx="22098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Ver-ID (16-byte)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369081" id="矩形 20" o:spid="_x0000_s1029" style="position:absolute;left:0;text-align:left;margin-left:105.75pt;margin-top:58.5pt;width:174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" fillcolor="#4f81bd [3204]" strokecolor="#243f60 [1604]" strokeweight="2pt">
                  <v:textbox>
                    <w:txbxContent>
                      <w:p w:rsidR="00B27F75" w:rsidRDefault="00B27F75" w:rsidP="00F6220C">
                        <w:r>
                          <w:t>Ver-ID (16-byte)</w:t>
                        </w:r>
                      </w:p>
                    </w:txbxContent>
                  </v:textbox>
                  <w10:wrap type="topAndBottom"/>
                </v:rect>
              </w:pict>
            </mc:Fallback>
          </mc:AlternateContent>
        </w:r>
        <w:r w:rsidRPr="0034287A">
          <w:rPr>
            <w:noProof/>
            <w:szCs w:val="24"/>
            <w:rPrChange w:id="3449" w:author="Unknown">
              <w:rPr>
                <w:noProof/>
              </w:rPr>
            </w:rPrChange>
          </w:rPr>
          <mc:AlternateContent>
            <mc:Choice Requires="wps">
              <w:drawing>
                <wp:anchor distT="0" distB="0" distL="114300" distR="114300" simplePos="0" relativeHeight="251660288" behindDoc="0" locked="0" layoutInCell="1" allowOverlap="1" wp14:anchorId="04FBCF41" wp14:editId="4B4AB6AC">
                  <wp:simplePos x="0" y="0"/>
                  <wp:positionH relativeFrom="column">
                    <wp:posOffset>1343025</wp:posOffset>
                  </wp:positionH>
                  <wp:positionV relativeFrom="paragraph">
                    <wp:posOffset>1171575</wp:posOffset>
                  </wp:positionV>
                  <wp:extent cx="2209800" cy="361950"/>
                  <wp:effectExtent l="0" t="0" r="19050" b="19050"/>
                  <wp:wrapTopAndBottom/>
                  <wp:docPr id="22" name="矩形 22"/>
                  <wp:cNvGraphicFramePr/>
                  <a:graphic xmlns:a="http://schemas.openxmlformats.org/drawingml/2006/main">
                    <a:graphicData uri="http://schemas.microsoft.com/office/word/2010/wordprocessingShape">
                      <wps:wsp>
                        <wps:cNvSpPr/>
                        <wps:spPr>
                          <a:xfrm>
                            <a:off x="0" y="0"/>
                            <a:ext cx="22098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E-FWi size (4-byte)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FBCF41" id="矩形 22" o:spid="_x0000_s1030" style="position:absolute;left:0;text-align:left;margin-left:105.75pt;margin-top:92.25pt;width:174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" fillcolor="#4f81bd [3204]" strokecolor="#243f60 [1604]" strokeweight="2pt">
                  <v:textbox>
                    <w:txbxContent>
                      <w:p w:rsidR="00B27F75" w:rsidRDefault="00B27F75" w:rsidP="00F6220C">
                        <w:r>
                          <w:t>E-FWi size (4-byte)</w:t>
                        </w:r>
                      </w:p>
                    </w:txbxContent>
                  </v:textbox>
                  <w10:wrap type="topAndBottom"/>
                </v:rect>
              </w:pict>
            </mc:Fallback>
          </mc:AlternateContent>
        </w:r>
        <w:r>
          <w:rPr>
            <w:szCs w:val="24"/>
          </w:rPr>
          <w:t>Layout of FW upgrade package</w:t>
        </w:r>
      </w:ins>
    </w:p>
    <w:p w:rsidR="00F6220C" w:rsidRDefault="00F6220C" w:rsidP="00F6220C">
      <w:pPr>
        <w:pStyle w:val="a3"/>
        <w:ind w:leftChars="0" w:left="2160"/>
        <w:rPr>
          <w:ins w:id="3450" w:author="rocky" w:date="2014-09-18T15:49:00Z"/>
          <w:szCs w:val="24"/>
        </w:rPr>
      </w:pPr>
      <w:ins w:id="3451" w:author="rocky" w:date="2014-09-18T15:49:00Z">
        <w:r w:rsidRPr="00870474">
          <w:rPr>
            <w:noProof/>
            <w:szCs w:val="24"/>
          </w:rPr>
          <mc:AlternateContent>
            <mc:Choice Requires="wps">
              <w:drawing>
                <wp:anchor distT="0" distB="0" distL="114300" distR="114300" simplePos="0" relativeHeight="251665408" behindDoc="0" locked="0" layoutInCell="1" allowOverlap="1" wp14:anchorId="0C4EB7F5" wp14:editId="42F3F2D1">
                  <wp:simplePos x="0" y="0"/>
                  <wp:positionH relativeFrom="margin">
                    <wp:posOffset>1343025</wp:posOffset>
                  </wp:positionH>
                  <wp:positionV relativeFrom="paragraph">
                    <wp:posOffset>1962150</wp:posOffset>
                  </wp:positionV>
                  <wp:extent cx="2209800" cy="542925"/>
                  <wp:effectExtent l="0" t="0" r="19050" b="28575"/>
                  <wp:wrapTopAndBottom/>
                  <wp:docPr id="19" name="矩形 19"/>
                  <wp:cNvGraphicFramePr/>
                  <a:graphic xmlns:a="http://schemas.openxmlformats.org/drawingml/2006/main">
                    <a:graphicData uri="http://schemas.microsoft.com/office/word/2010/wordprocessingShape">
                      <wps:wsp>
                        <wps:cNvSpPr/>
                        <wps:spPr>
                          <a:xfrm>
                            <a:off x="0" y="0"/>
                            <a:ext cx="2209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Zero Padding (104-byte)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4EB7F5" id="矩形 19" o:spid="_x0000_s1031" style="position:absolute;left:0;text-align:left;margin-left:105.75pt;margin-top:154.5pt;width:174pt;height:4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" fillcolor="#4f81bd [3204]" strokecolor="#243f60 [1604]" strokeweight="2pt">
                  <v:textbox>
                    <w:txbxContent>
                      <w:p w:rsidR="00B27F75" w:rsidRDefault="00B27F75" w:rsidP="00F6220C">
                        <w:r>
                          <w:t>Zero Padding (104-byte)</w:t>
                        </w:r>
                      </w:p>
                    </w:txbxContent>
                  </v:textbox>
                  <w10:wrap type="topAndBottom" anchorx="margin"/>
                </v:rect>
              </w:pict>
            </mc:Fallback>
          </mc:AlternateContent>
        </w:r>
        <w:r w:rsidRPr="0034287A">
          <w:rPr>
            <w:noProof/>
            <w:szCs w:val="24"/>
            <w:rPrChange w:id="3452" w:author="Unknown">
              <w:rPr>
                <w:noProof/>
              </w:rPr>
            </w:rPrChange>
          </w:rPr>
          <mc:AlternateContent>
            <mc:Choice Requires="wps">
              <w:drawing>
                <wp:anchor distT="0" distB="0" distL="114300" distR="114300" simplePos="0" relativeHeight="251663360" behindDoc="0" locked="0" layoutInCell="1" allowOverlap="1" wp14:anchorId="23B71A56" wp14:editId="427A29FC">
                  <wp:simplePos x="0" y="0"/>
                  <wp:positionH relativeFrom="column">
                    <wp:posOffset>1343025</wp:posOffset>
                  </wp:positionH>
                  <wp:positionV relativeFrom="paragraph">
                    <wp:posOffset>2505075</wp:posOffset>
                  </wp:positionV>
                  <wp:extent cx="2209800" cy="1295400"/>
                  <wp:effectExtent l="0" t="0" r="19050" b="19050"/>
                  <wp:wrapTopAndBottom/>
                  <wp:docPr id="25" name="矩形 25"/>
                  <wp:cNvGraphicFramePr/>
                  <a:graphic xmlns:a="http://schemas.openxmlformats.org/drawingml/2006/main">
                    <a:graphicData uri="http://schemas.microsoft.com/office/word/2010/wordprocessingShape">
                      <wps:wsp>
                        <wps:cNvSpPr/>
                        <wps:spPr>
                          <a:xfrm>
                            <a:off x="0" y="0"/>
                            <a:ext cx="2209800"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E-FW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B71A56" id="矩形 25" o:spid="_x0000_s1032" style="position:absolute;left:0;text-align:left;margin-left:105.75pt;margin-top:197.25pt;width:174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" fillcolor="#4f81bd [3204]" strokecolor="#243f60 [1604]" strokeweight="2pt">
                  <v:textbox>
                    <w:txbxContent>
                      <w:p w:rsidR="00B27F75" w:rsidRDefault="00B27F75" w:rsidP="00F6220C">
                        <w:r>
                          <w:t>E-FW 1</w:t>
                        </w:r>
                      </w:p>
                    </w:txbxContent>
                  </v:textbox>
                  <w10:wrap type="topAndBottom"/>
                </v:rect>
              </w:pict>
            </mc:Fallback>
          </mc:AlternateContent>
        </w:r>
        <w:r w:rsidRPr="0034287A">
          <w:rPr>
            <w:noProof/>
            <w:szCs w:val="24"/>
            <w:rPrChange w:id="3453" w:author="Unknown">
              <w:rPr>
                <w:noProof/>
              </w:rPr>
            </w:rPrChange>
          </w:rPr>
          <mc:AlternateContent>
            <mc:Choice Requires="wps">
              <w:drawing>
                <wp:anchor distT="0" distB="0" distL="114300" distR="114300" simplePos="0" relativeHeight="251664384" behindDoc="0" locked="0" layoutInCell="1" allowOverlap="1" wp14:anchorId="63A99318" wp14:editId="7B7CE4CB">
                  <wp:simplePos x="0" y="0"/>
                  <wp:positionH relativeFrom="column">
                    <wp:posOffset>1343025</wp:posOffset>
                  </wp:positionH>
                  <wp:positionV relativeFrom="paragraph">
                    <wp:posOffset>3810000</wp:posOffset>
                  </wp:positionV>
                  <wp:extent cx="2209800" cy="1485900"/>
                  <wp:effectExtent l="0" t="0" r="19050" b="19050"/>
                  <wp:wrapTopAndBottom/>
                  <wp:docPr id="27" name="矩形 27"/>
                  <wp:cNvGraphicFramePr/>
                  <a:graphic xmlns:a="http://schemas.openxmlformats.org/drawingml/2006/main">
                    <a:graphicData uri="http://schemas.microsoft.com/office/word/2010/wordprocessingShape">
                      <wps:wsp>
                        <wps:cNvSpPr/>
                        <wps:spPr>
                          <a:xfrm>
                            <a:off x="0" y="0"/>
                            <a:ext cx="220980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7F75" w:rsidRDefault="00B27F75" w:rsidP="00F6220C">
                              <w:r>
                                <w:t>E-FW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A99318" id="矩形 27" o:spid="_x0000_s1033" style="position:absolute;left:0;text-align:left;margin-left:105.75pt;margin-top:300pt;width:174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" fillcolor="#4f81bd [3204]" strokecolor="#243f60 [1604]" strokeweight="2pt">
                  <v:textbox>
                    <w:txbxContent>
                      <w:p w:rsidR="00B27F75" w:rsidRDefault="00B27F75" w:rsidP="00F6220C">
                        <w:r>
                          <w:t>E-FW 2</w:t>
                        </w:r>
                      </w:p>
                    </w:txbxContent>
                  </v:textbox>
                  <w10:wrap type="topAndBottom"/>
                </v:rect>
              </w:pict>
            </mc:Fallback>
          </mc:AlternateContent>
        </w:r>
      </w:ins>
    </w:p>
    <w:p w:rsidR="00F6220C" w:rsidRDefault="00F6220C" w:rsidP="00F6220C">
      <w:pPr>
        <w:pStyle w:val="a3"/>
        <w:numPr>
          <w:ilvl w:val="3"/>
          <w:numId w:val="19"/>
        </w:numPr>
        <w:ind w:leftChars="0"/>
        <w:rPr>
          <w:ins w:id="3454" w:author="rocky" w:date="2014-09-18T15:49:00Z"/>
          <w:szCs w:val="24"/>
        </w:rPr>
      </w:pPr>
      <w:ins w:id="3455" w:author="rocky" w:date="2014-09-18T15:49:00Z">
        <w:r w:rsidRPr="00AE0A68">
          <w:rPr>
            <w:szCs w:val="24"/>
          </w:rPr>
          <w:t>UP</w:t>
        </w:r>
        <w:r>
          <w:rPr>
            <w:szCs w:val="24"/>
          </w:rPr>
          <w:t>G action byte:</w:t>
        </w:r>
      </w:ins>
    </w:p>
    <w:tbl>
      <w:tblPr>
        <w:tblStyle w:val="aa"/>
        <w:tblW w:w="0" w:type="auto"/>
        <w:tblInd w:w="1435" w:type="dxa"/>
        <w:tblLook w:val="04A0" w:firstRow="1" w:lastRow="0" w:firstColumn="1" w:lastColumn="0" w:noHBand="0" w:noVBand="1"/>
      </w:tblPr>
      <w:tblGrid>
        <w:gridCol w:w="1541"/>
        <w:gridCol w:w="5320"/>
      </w:tblGrid>
      <w:tr w:rsidR="00F6220C" w:rsidTr="00987EA6">
        <w:trPr>
          <w:ins w:id="3456" w:author="rocky" w:date="2014-09-18T15:49:00Z"/>
        </w:trPr>
        <w:tc>
          <w:tcPr>
            <w:tcW w:w="1541" w:type="dxa"/>
          </w:tcPr>
          <w:p w:rsidR="00F6220C" w:rsidRDefault="00F6220C" w:rsidP="00987EA6">
            <w:pPr>
              <w:pStyle w:val="a3"/>
              <w:ind w:leftChars="0" w:left="0"/>
              <w:rPr>
                <w:ins w:id="3457" w:author="rocky" w:date="2014-09-18T15:49:00Z"/>
                <w:szCs w:val="24"/>
              </w:rPr>
            </w:pPr>
            <w:ins w:id="3458" w:author="rocky" w:date="2014-09-18T15:49:00Z">
              <w:r>
                <w:rPr>
                  <w:rFonts w:hint="eastAsia"/>
                  <w:szCs w:val="24"/>
                </w:rPr>
                <w:t>UPG action</w:t>
              </w:r>
            </w:ins>
          </w:p>
        </w:tc>
        <w:tc>
          <w:tcPr>
            <w:tcW w:w="5320" w:type="dxa"/>
          </w:tcPr>
          <w:p w:rsidR="00F6220C" w:rsidRDefault="00F6220C" w:rsidP="00987EA6">
            <w:pPr>
              <w:pStyle w:val="a3"/>
              <w:ind w:leftChars="0" w:left="0"/>
              <w:rPr>
                <w:ins w:id="3459" w:author="rocky" w:date="2014-09-18T15:49:00Z"/>
                <w:szCs w:val="24"/>
              </w:rPr>
            </w:pPr>
            <w:ins w:id="3460" w:author="rocky" w:date="2014-09-18T15:49:00Z">
              <w:r>
                <w:rPr>
                  <w:rFonts w:hint="eastAsia"/>
                  <w:szCs w:val="24"/>
                </w:rPr>
                <w:t>Description</w:t>
              </w:r>
            </w:ins>
          </w:p>
        </w:tc>
      </w:tr>
      <w:tr w:rsidR="00F6220C" w:rsidTr="00987EA6">
        <w:trPr>
          <w:ins w:id="3461" w:author="rocky" w:date="2014-09-18T15:49:00Z"/>
        </w:trPr>
        <w:tc>
          <w:tcPr>
            <w:tcW w:w="1541" w:type="dxa"/>
          </w:tcPr>
          <w:p w:rsidR="00F6220C" w:rsidRDefault="00F6220C" w:rsidP="00987EA6">
            <w:pPr>
              <w:pStyle w:val="a3"/>
              <w:ind w:leftChars="0" w:left="0"/>
              <w:rPr>
                <w:ins w:id="3462" w:author="rocky" w:date="2014-09-18T15:49:00Z"/>
                <w:szCs w:val="24"/>
              </w:rPr>
            </w:pPr>
            <w:ins w:id="3463" w:author="rocky" w:date="2014-09-18T15:49:00Z">
              <w:r>
                <w:rPr>
                  <w:rFonts w:hint="eastAsia"/>
                  <w:szCs w:val="24"/>
                </w:rPr>
                <w:t>00h</w:t>
              </w:r>
            </w:ins>
          </w:p>
        </w:tc>
        <w:tc>
          <w:tcPr>
            <w:tcW w:w="5320" w:type="dxa"/>
          </w:tcPr>
          <w:p w:rsidR="00F6220C" w:rsidRDefault="00F6220C" w:rsidP="00987EA6">
            <w:pPr>
              <w:pStyle w:val="a3"/>
              <w:ind w:leftChars="0" w:left="0"/>
              <w:rPr>
                <w:ins w:id="3464" w:author="rocky" w:date="2014-09-18T15:49:00Z"/>
                <w:szCs w:val="24"/>
              </w:rPr>
            </w:pPr>
            <w:ins w:id="3465" w:author="rocky" w:date="2014-09-18T15:49:00Z">
              <w:r>
                <w:rPr>
                  <w:rFonts w:hint="eastAsia"/>
                  <w:szCs w:val="24"/>
                </w:rPr>
                <w:t>Send first packet</w:t>
              </w:r>
            </w:ins>
          </w:p>
        </w:tc>
      </w:tr>
      <w:tr w:rsidR="00F6220C" w:rsidTr="00987EA6">
        <w:trPr>
          <w:ins w:id="3466" w:author="rocky" w:date="2014-09-18T15:49:00Z"/>
        </w:trPr>
        <w:tc>
          <w:tcPr>
            <w:tcW w:w="1541" w:type="dxa"/>
          </w:tcPr>
          <w:p w:rsidR="00F6220C" w:rsidRDefault="00F6220C" w:rsidP="00987EA6">
            <w:pPr>
              <w:pStyle w:val="a3"/>
              <w:ind w:leftChars="0" w:left="0"/>
              <w:rPr>
                <w:ins w:id="3467" w:author="rocky" w:date="2014-09-18T15:49:00Z"/>
                <w:szCs w:val="24"/>
              </w:rPr>
            </w:pPr>
            <w:ins w:id="3468" w:author="rocky" w:date="2014-09-18T15:49:00Z">
              <w:r>
                <w:rPr>
                  <w:rFonts w:hint="eastAsia"/>
                  <w:szCs w:val="24"/>
                </w:rPr>
                <w:t>01h</w:t>
              </w:r>
            </w:ins>
          </w:p>
        </w:tc>
        <w:tc>
          <w:tcPr>
            <w:tcW w:w="5320" w:type="dxa"/>
          </w:tcPr>
          <w:p w:rsidR="00F6220C" w:rsidRDefault="00F6220C" w:rsidP="00987EA6">
            <w:pPr>
              <w:pStyle w:val="a3"/>
              <w:ind w:leftChars="0" w:left="0"/>
              <w:rPr>
                <w:ins w:id="3469" w:author="rocky" w:date="2014-09-18T15:49:00Z"/>
                <w:szCs w:val="24"/>
              </w:rPr>
            </w:pPr>
            <w:ins w:id="3470" w:author="rocky" w:date="2014-09-18T15:49:00Z">
              <w:r>
                <w:rPr>
                  <w:rFonts w:hint="eastAsia"/>
                  <w:szCs w:val="24"/>
                </w:rPr>
                <w:t>Send remaining packets</w:t>
              </w:r>
            </w:ins>
          </w:p>
        </w:tc>
      </w:tr>
      <w:tr w:rsidR="00F6220C" w:rsidTr="00987EA6">
        <w:trPr>
          <w:trHeight w:val="390"/>
          <w:ins w:id="3471" w:author="rocky" w:date="2014-09-18T15:49:00Z"/>
        </w:trPr>
        <w:tc>
          <w:tcPr>
            <w:tcW w:w="1541" w:type="dxa"/>
          </w:tcPr>
          <w:p w:rsidR="00F6220C" w:rsidRDefault="00F6220C" w:rsidP="00987EA6">
            <w:pPr>
              <w:pStyle w:val="a3"/>
              <w:ind w:leftChars="0" w:left="0"/>
              <w:rPr>
                <w:ins w:id="3472" w:author="rocky" w:date="2014-09-18T15:49:00Z"/>
                <w:szCs w:val="24"/>
              </w:rPr>
            </w:pPr>
            <w:ins w:id="3473" w:author="rocky" w:date="2014-09-18T15:49:00Z">
              <w:r>
                <w:rPr>
                  <w:rFonts w:hint="eastAsia"/>
                  <w:szCs w:val="24"/>
                </w:rPr>
                <w:t>02h</w:t>
              </w:r>
            </w:ins>
          </w:p>
        </w:tc>
        <w:tc>
          <w:tcPr>
            <w:tcW w:w="5320" w:type="dxa"/>
          </w:tcPr>
          <w:p w:rsidR="00F6220C" w:rsidRDefault="00F6220C" w:rsidP="00987EA6">
            <w:pPr>
              <w:pStyle w:val="a3"/>
              <w:ind w:leftChars="0" w:left="0"/>
              <w:rPr>
                <w:ins w:id="3474" w:author="rocky" w:date="2014-09-18T15:49:00Z"/>
                <w:szCs w:val="24"/>
              </w:rPr>
            </w:pPr>
            <w:ins w:id="3475" w:author="rocky" w:date="2014-09-18T15:49:00Z">
              <w:r>
                <w:rPr>
                  <w:szCs w:val="24"/>
                </w:rPr>
                <w:t>Send the last packet</w:t>
              </w:r>
            </w:ins>
          </w:p>
        </w:tc>
      </w:tr>
      <w:tr w:rsidR="00F6220C" w:rsidTr="00987EA6">
        <w:trPr>
          <w:trHeight w:val="399"/>
          <w:ins w:id="3476" w:author="rocky" w:date="2014-09-18T15:49:00Z"/>
        </w:trPr>
        <w:tc>
          <w:tcPr>
            <w:tcW w:w="1541" w:type="dxa"/>
          </w:tcPr>
          <w:p w:rsidR="00F6220C" w:rsidRPr="0034287A" w:rsidRDefault="00F6220C" w:rsidP="00987EA6">
            <w:pPr>
              <w:rPr>
                <w:ins w:id="3477" w:author="rocky" w:date="2014-09-18T15:49:00Z"/>
                <w:szCs w:val="24"/>
              </w:rPr>
            </w:pPr>
            <w:ins w:id="3478" w:author="rocky" w:date="2014-09-18T15:49:00Z">
              <w:r w:rsidRPr="0034287A">
                <w:rPr>
                  <w:szCs w:val="24"/>
                </w:rPr>
                <w:t>03h</w:t>
              </w:r>
            </w:ins>
          </w:p>
        </w:tc>
        <w:tc>
          <w:tcPr>
            <w:tcW w:w="5320" w:type="dxa"/>
          </w:tcPr>
          <w:p w:rsidR="00F6220C" w:rsidRPr="0034287A" w:rsidRDefault="00F6220C" w:rsidP="00987EA6">
            <w:pPr>
              <w:rPr>
                <w:ins w:id="3479" w:author="rocky" w:date="2014-09-18T15:49:00Z"/>
                <w:szCs w:val="24"/>
              </w:rPr>
            </w:pPr>
            <w:ins w:id="3480" w:author="rocky" w:date="2014-09-18T15:49:00Z">
              <w:r w:rsidRPr="0034287A">
                <w:rPr>
                  <w:szCs w:val="24"/>
                </w:rPr>
                <w:t>Query current packet SN</w:t>
              </w:r>
            </w:ins>
          </w:p>
        </w:tc>
      </w:tr>
    </w:tbl>
    <w:p w:rsidR="00F6220C" w:rsidRPr="0034287A" w:rsidRDefault="00F6220C" w:rsidP="00F6220C">
      <w:pPr>
        <w:pStyle w:val="a3"/>
        <w:ind w:leftChars="600" w:left="1440"/>
        <w:rPr>
          <w:ins w:id="3481" w:author="rocky" w:date="2014-09-18T15:49:00Z"/>
          <w:szCs w:val="24"/>
        </w:rPr>
      </w:pPr>
    </w:p>
    <w:p w:rsidR="00F6220C" w:rsidRDefault="00F6220C" w:rsidP="00F6220C">
      <w:pPr>
        <w:widowControl/>
        <w:rPr>
          <w:ins w:id="3482" w:author="rocky" w:date="2014-09-18T15:49:00Z"/>
          <w:szCs w:val="24"/>
        </w:rPr>
      </w:pPr>
      <w:ins w:id="3483" w:author="rocky" w:date="2014-09-18T15:49:00Z">
        <w:r>
          <w:rPr>
            <w:szCs w:val="24"/>
          </w:rPr>
          <w:br w:type="page"/>
        </w:r>
      </w:ins>
    </w:p>
    <w:p w:rsidR="00F6220C" w:rsidRDefault="00F6220C" w:rsidP="00F6220C">
      <w:pPr>
        <w:pStyle w:val="a3"/>
        <w:numPr>
          <w:ilvl w:val="2"/>
          <w:numId w:val="19"/>
        </w:numPr>
        <w:ind w:leftChars="0"/>
        <w:rPr>
          <w:ins w:id="3484" w:author="rocky" w:date="2014-09-18T15:49:00Z"/>
          <w:szCs w:val="24"/>
        </w:rPr>
      </w:pPr>
      <w:ins w:id="3485" w:author="rocky" w:date="2014-09-18T15:49:00Z">
        <w:r>
          <w:rPr>
            <w:rFonts w:hint="eastAsia"/>
            <w:szCs w:val="24"/>
          </w:rPr>
          <w:lastRenderedPageBreak/>
          <w:t>GetProperty</w:t>
        </w:r>
        <w:r>
          <w:rPr>
            <w:szCs w:val="24"/>
          </w:rPr>
          <w:t>:</w:t>
        </w:r>
      </w:ins>
    </w:p>
    <w:p w:rsidR="00F6220C" w:rsidRDefault="00F6220C" w:rsidP="00F6220C">
      <w:pPr>
        <w:pStyle w:val="a3"/>
        <w:ind w:leftChars="0" w:left="1440"/>
        <w:rPr>
          <w:ins w:id="3486" w:author="rocky" w:date="2014-09-18T15:49:00Z"/>
          <w:szCs w:val="24"/>
        </w:rPr>
      </w:pPr>
      <w:ins w:id="3487" w:author="rocky" w:date="2014-09-18T15:49:00Z">
        <w:r>
          <w:rPr>
            <w:szCs w:val="24"/>
          </w:rPr>
          <w:t>The command code byte is 07h.</w:t>
        </w:r>
      </w:ins>
    </w:p>
    <w:p w:rsidR="00F6220C" w:rsidRDefault="00F6220C" w:rsidP="00F6220C">
      <w:pPr>
        <w:pStyle w:val="a3"/>
        <w:ind w:leftChars="0" w:left="1440"/>
        <w:rPr>
          <w:ins w:id="3488" w:author="rocky" w:date="2014-09-18T15:49:00Z"/>
          <w:szCs w:val="24"/>
        </w:rPr>
      </w:pPr>
      <w:ins w:id="3489" w:author="rocky" w:date="2014-09-18T15:49:00Z">
        <w:r w:rsidRPr="00C0706A">
          <w:rPr>
            <w:rFonts w:hint="eastAsia"/>
            <w:szCs w:val="24"/>
          </w:rPr>
          <w:t xml:space="preserve">After </w:t>
        </w:r>
        <w:r>
          <w:rPr>
            <w:szCs w:val="24"/>
          </w:rPr>
          <w:t>ADMIN successfully issues SYNC</w:t>
        </w:r>
        <w:r w:rsidRPr="00C0706A">
          <w:rPr>
            <w:rFonts w:hint="eastAsia"/>
            <w:szCs w:val="24"/>
          </w:rPr>
          <w:t>,</w:t>
        </w:r>
        <w:r>
          <w:rPr>
            <w:szCs w:val="24"/>
          </w:rPr>
          <w:t xml:space="preserve"> the ADMIN can issue GetProperty to read back device specified properties, such as FW version. PropertyID is 1-byte integer.</w:t>
        </w:r>
      </w:ins>
    </w:p>
    <w:p w:rsidR="00F6220C" w:rsidRPr="00D0712D" w:rsidRDefault="00F6220C" w:rsidP="00F6220C">
      <w:pPr>
        <w:pStyle w:val="a3"/>
        <w:pBdr>
          <w:bottom w:val="single" w:sz="6" w:space="1" w:color="auto"/>
        </w:pBdr>
        <w:ind w:leftChars="0" w:left="1440"/>
        <w:rPr>
          <w:ins w:id="3490" w:author="rocky" w:date="2014-09-18T15:49:00Z"/>
          <w:sz w:val="18"/>
          <w:szCs w:val="18"/>
        </w:rPr>
      </w:pPr>
      <w:ins w:id="3491"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3492" w:author="rocky" w:date="2014-09-18T15:49:00Z"/>
          <w:sz w:val="18"/>
          <w:szCs w:val="18"/>
        </w:rPr>
      </w:pPr>
      <w:ins w:id="3493" w:author="rocky" w:date="2014-09-18T15:49:00Z">
        <w:r>
          <w:rPr>
            <w:rFonts w:hint="eastAsia"/>
            <w:sz w:val="18"/>
            <w:szCs w:val="18"/>
          </w:rPr>
          <w:t>05h</w:t>
        </w:r>
        <w:r>
          <w:rPr>
            <w:rFonts w:hint="eastAsia"/>
            <w:sz w:val="18"/>
            <w:szCs w:val="18"/>
          </w:rPr>
          <w:tab/>
          <w:t>0</w:t>
        </w:r>
        <w:r>
          <w:rPr>
            <w:sz w:val="18"/>
            <w:szCs w:val="18"/>
          </w:rPr>
          <w:t>7</w:t>
        </w:r>
        <w:r>
          <w:rPr>
            <w:rFonts w:hint="eastAsia"/>
            <w:sz w:val="18"/>
            <w:szCs w:val="18"/>
          </w:rPr>
          <w:t>h</w:t>
        </w:r>
        <w:r>
          <w:rPr>
            <w:rFonts w:hint="eastAsia"/>
            <w:sz w:val="18"/>
            <w:szCs w:val="18"/>
          </w:rPr>
          <w:tab/>
        </w:r>
        <w:r>
          <w:rPr>
            <w:sz w:val="18"/>
            <w:szCs w:val="18"/>
          </w:rPr>
          <w:t xml:space="preserve">01h + N </w:t>
        </w:r>
        <w:r>
          <w:rPr>
            <w:rFonts w:hint="eastAsia"/>
            <w:sz w:val="18"/>
            <w:szCs w:val="18"/>
          </w:rPr>
          <w:tab/>
        </w:r>
        <w:r>
          <w:rPr>
            <w:sz w:val="18"/>
            <w:szCs w:val="18"/>
          </w:rPr>
          <w:tab/>
          <w:t xml:space="preserve">NUM_OF_PROPERTIES_TO_GET, {PropertyID_0, PropertID_1, </w:t>
        </w:r>
      </w:ins>
    </w:p>
    <w:p w:rsidR="00F6220C" w:rsidRPr="00D0712D" w:rsidRDefault="00F6220C" w:rsidP="00F6220C">
      <w:pPr>
        <w:pStyle w:val="a3"/>
        <w:pBdr>
          <w:bottom w:val="single" w:sz="6" w:space="1" w:color="auto"/>
        </w:pBdr>
        <w:ind w:leftChars="0" w:left="1440"/>
        <w:rPr>
          <w:ins w:id="3494" w:author="rocky" w:date="2014-09-18T15:49:00Z"/>
          <w:sz w:val="18"/>
          <w:szCs w:val="18"/>
        </w:rPr>
      </w:pPr>
      <w:ins w:id="3495" w:author="rocky" w:date="2014-09-18T15:49:00Z">
        <w:r>
          <w:rPr>
            <w:rFonts w:hint="eastAsia"/>
            <w:sz w:val="18"/>
            <w:szCs w:val="18"/>
          </w:rPr>
          <w:t>Data_bytes</w:t>
        </w:r>
        <w:r>
          <w:rPr>
            <w:sz w:val="18"/>
            <w:szCs w:val="18"/>
          </w:rPr>
          <w:t xml:space="preserve"> (cont.)</w:t>
        </w:r>
      </w:ins>
    </w:p>
    <w:p w:rsidR="00F6220C" w:rsidRPr="00A1040C" w:rsidRDefault="00F6220C" w:rsidP="00F6220C">
      <w:pPr>
        <w:pStyle w:val="a3"/>
        <w:ind w:leftChars="0" w:left="1440"/>
        <w:rPr>
          <w:ins w:id="3496" w:author="rocky" w:date="2014-09-18T15:49:00Z"/>
          <w:sz w:val="18"/>
          <w:szCs w:val="18"/>
        </w:rPr>
      </w:pPr>
      <w:ins w:id="3497" w:author="rocky" w:date="2014-09-18T15:49:00Z">
        <w:r>
          <w:rPr>
            <w:sz w:val="18"/>
            <w:szCs w:val="18"/>
          </w:rPr>
          <w:t>PropertyID_N-1}</w:t>
        </w:r>
      </w:ins>
    </w:p>
    <w:p w:rsidR="00F6220C" w:rsidRDefault="00F6220C" w:rsidP="00F6220C">
      <w:pPr>
        <w:pStyle w:val="a3"/>
        <w:ind w:leftChars="0" w:left="1440"/>
        <w:rPr>
          <w:ins w:id="3498" w:author="rocky" w:date="2014-09-18T15:49:00Z"/>
          <w:sz w:val="18"/>
          <w:szCs w:val="18"/>
        </w:rPr>
      </w:pPr>
      <w:ins w:id="3499" w:author="rocky" w:date="2014-09-18T15:49:00Z">
        <w:r>
          <w:rPr>
            <w:szCs w:val="24"/>
          </w:rPr>
          <w:t>The DEVICE will response the requested property data. PropertyLen is 1-byte integer to describe the data length of the property. For any unsupported property ID, the DataLen will be 0 and the DataBytes will be skipped.</w:t>
        </w:r>
      </w:ins>
    </w:p>
    <w:p w:rsidR="00F6220C" w:rsidRPr="00D0712D" w:rsidRDefault="00F6220C" w:rsidP="00F6220C">
      <w:pPr>
        <w:pStyle w:val="a3"/>
        <w:pBdr>
          <w:bottom w:val="single" w:sz="6" w:space="1" w:color="auto"/>
        </w:pBdr>
        <w:ind w:leftChars="0" w:left="1440"/>
        <w:rPr>
          <w:ins w:id="3500" w:author="rocky" w:date="2014-09-18T15:49:00Z"/>
          <w:sz w:val="18"/>
          <w:szCs w:val="18"/>
        </w:rPr>
      </w:pPr>
      <w:ins w:id="3501" w:author="rocky" w:date="2014-09-18T15:49: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t>Data bytes</w:t>
        </w:r>
      </w:ins>
    </w:p>
    <w:p w:rsidR="00F6220C" w:rsidRDefault="00F6220C" w:rsidP="00F6220C">
      <w:pPr>
        <w:pStyle w:val="a3"/>
        <w:ind w:leftChars="0" w:left="1440"/>
        <w:rPr>
          <w:ins w:id="3502" w:author="rocky" w:date="2014-09-18T15:49:00Z"/>
          <w:sz w:val="18"/>
          <w:szCs w:val="18"/>
        </w:rPr>
      </w:pPr>
      <w:ins w:id="3503" w:author="rocky" w:date="2014-09-18T15:49:00Z">
        <w:r>
          <w:rPr>
            <w:rFonts w:hint="eastAsia"/>
            <w:sz w:val="18"/>
            <w:szCs w:val="18"/>
          </w:rPr>
          <w:t>00h if OK</w:t>
        </w:r>
        <w:r>
          <w:rPr>
            <w:rFonts w:hint="eastAsia"/>
            <w:sz w:val="18"/>
            <w:szCs w:val="18"/>
          </w:rPr>
          <w:tab/>
          <w:t>05h</w:t>
        </w:r>
        <w:r>
          <w:rPr>
            <w:rFonts w:hint="eastAsia"/>
            <w:sz w:val="18"/>
            <w:szCs w:val="18"/>
          </w:rPr>
          <w:tab/>
          <w:t>0</w:t>
        </w:r>
        <w:r>
          <w:rPr>
            <w:sz w:val="18"/>
            <w:szCs w:val="18"/>
          </w:rPr>
          <w:t>7</w:t>
        </w:r>
        <w:r>
          <w:rPr>
            <w:rFonts w:hint="eastAsia"/>
            <w:sz w:val="18"/>
            <w:szCs w:val="18"/>
          </w:rPr>
          <w:t>h</w:t>
        </w:r>
        <w:r>
          <w:rPr>
            <w:rFonts w:hint="eastAsia"/>
            <w:sz w:val="18"/>
            <w:szCs w:val="18"/>
          </w:rPr>
          <w:tab/>
        </w:r>
        <w:r>
          <w:rPr>
            <w:sz w:val="18"/>
            <w:szCs w:val="18"/>
          </w:rPr>
          <w:t xml:space="preserve">N + sum of all property data </w:t>
        </w:r>
        <w:r>
          <w:rPr>
            <w:rFonts w:hint="eastAsia"/>
            <w:sz w:val="18"/>
            <w:szCs w:val="18"/>
          </w:rPr>
          <w:t xml:space="preserve"> </w:t>
        </w:r>
        <w:r>
          <w:rPr>
            <w:sz w:val="18"/>
            <w:szCs w:val="18"/>
          </w:rPr>
          <w:tab/>
          <w:t>DataLen_0, DataBytes_0,</w:t>
        </w:r>
      </w:ins>
    </w:p>
    <w:p w:rsidR="00F6220C" w:rsidRPr="00D0712D" w:rsidRDefault="00F6220C" w:rsidP="00F6220C">
      <w:pPr>
        <w:pStyle w:val="a3"/>
        <w:pBdr>
          <w:bottom w:val="single" w:sz="6" w:space="1" w:color="auto"/>
        </w:pBdr>
        <w:ind w:leftChars="0" w:left="1440"/>
        <w:rPr>
          <w:ins w:id="3504" w:author="rocky" w:date="2014-09-18T15:49:00Z"/>
          <w:sz w:val="18"/>
          <w:szCs w:val="18"/>
        </w:rPr>
      </w:pPr>
      <w:ins w:id="3505" w:author="rocky" w:date="2014-09-18T15:49:00Z">
        <w:r>
          <w:rPr>
            <w:sz w:val="18"/>
            <w:szCs w:val="18"/>
          </w:rPr>
          <w:t>Data bytes (cont.)</w:t>
        </w:r>
      </w:ins>
    </w:p>
    <w:p w:rsidR="00F6220C" w:rsidRDefault="00F6220C" w:rsidP="00F6220C">
      <w:pPr>
        <w:pStyle w:val="a3"/>
        <w:ind w:leftChars="0" w:left="1440"/>
        <w:rPr>
          <w:ins w:id="3506" w:author="rocky" w:date="2014-09-18T15:49:00Z"/>
          <w:sz w:val="18"/>
          <w:szCs w:val="18"/>
        </w:rPr>
      </w:pPr>
      <w:ins w:id="3507" w:author="rocky" w:date="2014-09-18T15:49:00Z">
        <w:r>
          <w:rPr>
            <w:sz w:val="18"/>
            <w:szCs w:val="18"/>
          </w:rPr>
          <w:t>DataLen_1, DataBytes_1, …, DataLen_N-1, DataBytes_N-1</w:t>
        </w:r>
      </w:ins>
    </w:p>
    <w:p w:rsidR="00F6220C" w:rsidRDefault="00F6220C" w:rsidP="00F6220C">
      <w:pPr>
        <w:pStyle w:val="a3"/>
        <w:ind w:leftChars="0" w:left="1440"/>
        <w:rPr>
          <w:ins w:id="3508" w:author="rocky" w:date="2015-08-19T15:32:00Z"/>
          <w:sz w:val="18"/>
          <w:szCs w:val="18"/>
        </w:rPr>
      </w:pPr>
    </w:p>
    <w:p w:rsidR="00BD20E6" w:rsidRPr="0061201C" w:rsidRDefault="00BD20E6">
      <w:pPr>
        <w:rPr>
          <w:ins w:id="3509" w:author="rocky" w:date="2014-09-18T15:49:00Z"/>
          <w:sz w:val="18"/>
          <w:szCs w:val="18"/>
          <w:rPrChange w:id="3510" w:author="rocky" w:date="2015-08-19T15:46:00Z">
            <w:rPr>
              <w:ins w:id="3511" w:author="rocky" w:date="2014-09-18T15:49:00Z"/>
            </w:rPr>
          </w:rPrChange>
        </w:rPr>
        <w:pPrChange w:id="3512" w:author="rocky" w:date="2015-08-19T15:46:00Z">
          <w:pPr>
            <w:pStyle w:val="a3"/>
            <w:ind w:leftChars="0" w:left="1440"/>
          </w:pPr>
        </w:pPrChange>
      </w:pPr>
    </w:p>
    <w:p w:rsidR="00F6220C" w:rsidRDefault="00F6220C" w:rsidP="00F6220C">
      <w:pPr>
        <w:pStyle w:val="a3"/>
        <w:numPr>
          <w:ilvl w:val="3"/>
          <w:numId w:val="19"/>
        </w:numPr>
        <w:ind w:leftChars="0"/>
        <w:rPr>
          <w:ins w:id="3513" w:author="rocky" w:date="2014-09-18T15:49:00Z"/>
          <w:szCs w:val="24"/>
        </w:rPr>
      </w:pPr>
      <w:ins w:id="3514" w:author="rocky" w:date="2014-09-18T15:49:00Z">
        <w:r>
          <w:rPr>
            <w:rFonts w:hint="eastAsia"/>
            <w:szCs w:val="24"/>
          </w:rPr>
          <w:t>Pr</w:t>
        </w:r>
        <w:r>
          <w:rPr>
            <w:szCs w:val="24"/>
          </w:rPr>
          <w:t>operty ID and data size:</w:t>
        </w:r>
      </w:ins>
    </w:p>
    <w:tbl>
      <w:tblPr>
        <w:tblStyle w:val="aa"/>
        <w:tblW w:w="0" w:type="auto"/>
        <w:tblInd w:w="1440" w:type="dxa"/>
        <w:tblLook w:val="04A0" w:firstRow="1" w:lastRow="0" w:firstColumn="1" w:lastColumn="0" w:noHBand="0" w:noVBand="1"/>
        <w:tblPrChange w:id="3515" w:author="rocky" w:date="2015-08-19T15:32:00Z">
          <w:tblPr>
            <w:tblStyle w:val="aa"/>
            <w:tblW w:w="0" w:type="auto"/>
            <w:tblInd w:w="1440" w:type="dxa"/>
            <w:tblLook w:val="04A0" w:firstRow="1" w:lastRow="0" w:firstColumn="1" w:lastColumn="0" w:noHBand="0" w:noVBand="1"/>
          </w:tblPr>
        </w:tblPrChange>
      </w:tblPr>
      <w:tblGrid>
        <w:gridCol w:w="726"/>
        <w:gridCol w:w="1762"/>
        <w:gridCol w:w="1190"/>
        <w:gridCol w:w="586"/>
        <w:gridCol w:w="2592"/>
        <w:tblGridChange w:id="3516">
          <w:tblGrid>
            <w:gridCol w:w="726"/>
            <w:gridCol w:w="16"/>
            <w:gridCol w:w="73"/>
            <w:gridCol w:w="1673"/>
            <w:gridCol w:w="30"/>
            <w:gridCol w:w="133"/>
            <w:gridCol w:w="876"/>
            <w:gridCol w:w="151"/>
            <w:gridCol w:w="163"/>
            <w:gridCol w:w="42"/>
            <w:gridCol w:w="21"/>
            <w:gridCol w:w="282"/>
            <w:gridCol w:w="78"/>
            <w:gridCol w:w="2592"/>
          </w:tblGrid>
        </w:tblGridChange>
      </w:tblGrid>
      <w:tr w:rsidR="00BD20E6" w:rsidTr="004358BB">
        <w:trPr>
          <w:ins w:id="3517" w:author="rocky" w:date="2014-09-18T15:49:00Z"/>
        </w:trPr>
        <w:tc>
          <w:tcPr>
            <w:tcW w:w="726" w:type="dxa"/>
            <w:tcPrChange w:id="3518" w:author="rocky" w:date="2015-08-19T15:32:00Z">
              <w:tcPr>
                <w:tcW w:w="742" w:type="dxa"/>
                <w:gridSpan w:val="2"/>
              </w:tcPr>
            </w:tcPrChange>
          </w:tcPr>
          <w:p w:rsidR="00BD20E6" w:rsidRDefault="00BD20E6" w:rsidP="00987EA6">
            <w:pPr>
              <w:pStyle w:val="a3"/>
              <w:ind w:leftChars="0" w:left="0"/>
              <w:rPr>
                <w:ins w:id="3519" w:author="rocky" w:date="2014-09-18T15:49:00Z"/>
                <w:szCs w:val="24"/>
              </w:rPr>
            </w:pPr>
            <w:ins w:id="3520" w:author="rocky" w:date="2014-09-18T15:49:00Z">
              <w:r>
                <w:rPr>
                  <w:rFonts w:hint="eastAsia"/>
                  <w:szCs w:val="24"/>
                </w:rPr>
                <w:t>ID</w:t>
              </w:r>
            </w:ins>
          </w:p>
        </w:tc>
        <w:tc>
          <w:tcPr>
            <w:tcW w:w="1762" w:type="dxa"/>
            <w:tcPrChange w:id="3521" w:author="rocky" w:date="2015-08-19T15:32:00Z">
              <w:tcPr>
                <w:tcW w:w="1776" w:type="dxa"/>
                <w:gridSpan w:val="3"/>
              </w:tcPr>
            </w:tcPrChange>
          </w:tcPr>
          <w:p w:rsidR="00BD20E6" w:rsidRDefault="00BD20E6" w:rsidP="00987EA6">
            <w:pPr>
              <w:pStyle w:val="a3"/>
              <w:ind w:leftChars="0" w:left="0"/>
              <w:rPr>
                <w:ins w:id="3522" w:author="rocky" w:date="2014-09-18T15:49:00Z"/>
                <w:szCs w:val="24"/>
              </w:rPr>
            </w:pPr>
            <w:ins w:id="3523" w:author="rocky" w:date="2014-09-18T15:49:00Z">
              <w:r>
                <w:rPr>
                  <w:rFonts w:hint="eastAsia"/>
                  <w:szCs w:val="24"/>
                </w:rPr>
                <w:t>Description</w:t>
              </w:r>
            </w:ins>
          </w:p>
        </w:tc>
        <w:tc>
          <w:tcPr>
            <w:tcW w:w="1190" w:type="dxa"/>
            <w:tcPrChange w:id="3524" w:author="rocky" w:date="2015-08-19T15:32:00Z">
              <w:tcPr>
                <w:tcW w:w="1365" w:type="dxa"/>
                <w:gridSpan w:val="5"/>
              </w:tcPr>
            </w:tcPrChange>
          </w:tcPr>
          <w:p w:rsidR="00BD20E6" w:rsidRDefault="00BD20E6" w:rsidP="00987EA6">
            <w:pPr>
              <w:pStyle w:val="a3"/>
              <w:ind w:leftChars="0" w:left="0"/>
              <w:rPr>
                <w:ins w:id="3525" w:author="rocky" w:date="2014-09-18T15:49:00Z"/>
                <w:szCs w:val="24"/>
              </w:rPr>
            </w:pPr>
            <w:ins w:id="3526" w:author="rocky" w:date="2014-09-18T15:49:00Z">
              <w:r>
                <w:rPr>
                  <w:rFonts w:hint="eastAsia"/>
                  <w:szCs w:val="24"/>
                </w:rPr>
                <w:t>D</w:t>
              </w:r>
              <w:r>
                <w:rPr>
                  <w:szCs w:val="24"/>
                </w:rPr>
                <w:t>a</w:t>
              </w:r>
              <w:r>
                <w:rPr>
                  <w:rFonts w:hint="eastAsia"/>
                  <w:szCs w:val="24"/>
                </w:rPr>
                <w:t xml:space="preserve">ta </w:t>
              </w:r>
              <w:r>
                <w:rPr>
                  <w:szCs w:val="24"/>
                </w:rPr>
                <w:t>size</w:t>
              </w:r>
            </w:ins>
          </w:p>
        </w:tc>
        <w:tc>
          <w:tcPr>
            <w:tcW w:w="586" w:type="dxa"/>
            <w:tcPrChange w:id="3527" w:author="rocky" w:date="2015-08-19T15:32:00Z">
              <w:tcPr>
                <w:tcW w:w="303" w:type="dxa"/>
                <w:gridSpan w:val="2"/>
              </w:tcPr>
            </w:tcPrChange>
          </w:tcPr>
          <w:p w:rsidR="00BD20E6" w:rsidRDefault="00BD20E6" w:rsidP="00987EA6">
            <w:pPr>
              <w:pStyle w:val="a3"/>
              <w:ind w:leftChars="0" w:left="0"/>
              <w:rPr>
                <w:ins w:id="3528" w:author="rocky" w:date="2014-09-18T15:49:00Z"/>
                <w:szCs w:val="24"/>
              </w:rPr>
            </w:pPr>
            <w:ins w:id="3529" w:author="rocky" w:date="2015-08-19T15:33:00Z">
              <w:r>
                <w:rPr>
                  <w:rFonts w:hint="eastAsia"/>
                  <w:szCs w:val="24"/>
                </w:rPr>
                <w:t>R</w:t>
              </w:r>
              <w:r>
                <w:rPr>
                  <w:szCs w:val="24"/>
                </w:rPr>
                <w:t>W</w:t>
              </w:r>
            </w:ins>
          </w:p>
        </w:tc>
        <w:tc>
          <w:tcPr>
            <w:tcW w:w="2592" w:type="dxa"/>
            <w:tcPrChange w:id="3530" w:author="rocky" w:date="2015-08-19T15:32:00Z">
              <w:tcPr>
                <w:tcW w:w="2670" w:type="dxa"/>
                <w:gridSpan w:val="2"/>
              </w:tcPr>
            </w:tcPrChange>
          </w:tcPr>
          <w:p w:rsidR="00BD20E6" w:rsidRDefault="00BD20E6" w:rsidP="00987EA6">
            <w:pPr>
              <w:pStyle w:val="a3"/>
              <w:ind w:leftChars="0" w:left="0"/>
              <w:rPr>
                <w:ins w:id="3531" w:author="rocky" w:date="2014-09-18T15:49:00Z"/>
                <w:szCs w:val="24"/>
              </w:rPr>
            </w:pPr>
            <w:ins w:id="3532" w:author="rocky" w:date="2014-09-18T15:49:00Z">
              <w:r>
                <w:rPr>
                  <w:rFonts w:hint="eastAsia"/>
                  <w:szCs w:val="24"/>
                </w:rPr>
                <w:t>Value</w:t>
              </w:r>
            </w:ins>
          </w:p>
        </w:tc>
      </w:tr>
      <w:tr w:rsidR="00BD20E6" w:rsidTr="004358BB">
        <w:trPr>
          <w:trHeight w:val="428"/>
          <w:ins w:id="3533" w:author="rocky" w:date="2014-09-18T15:49:00Z"/>
          <w:trPrChange w:id="3534" w:author="rocky" w:date="2015-08-19T15:32:00Z">
            <w:trPr>
              <w:trHeight w:val="428"/>
            </w:trPr>
          </w:trPrChange>
        </w:trPr>
        <w:tc>
          <w:tcPr>
            <w:tcW w:w="726" w:type="dxa"/>
            <w:tcPrChange w:id="3535" w:author="rocky" w:date="2015-08-19T15:32:00Z">
              <w:tcPr>
                <w:tcW w:w="742" w:type="dxa"/>
                <w:gridSpan w:val="2"/>
              </w:tcPr>
            </w:tcPrChange>
          </w:tcPr>
          <w:p w:rsidR="00BD20E6" w:rsidRDefault="00BD20E6" w:rsidP="00987EA6">
            <w:pPr>
              <w:pStyle w:val="a3"/>
              <w:ind w:leftChars="0" w:left="0"/>
              <w:rPr>
                <w:ins w:id="3536" w:author="rocky" w:date="2014-09-18T15:49:00Z"/>
                <w:szCs w:val="24"/>
              </w:rPr>
            </w:pPr>
            <w:ins w:id="3537" w:author="rocky" w:date="2014-09-18T15:49:00Z">
              <w:r>
                <w:rPr>
                  <w:szCs w:val="24"/>
                </w:rPr>
                <w:t>00h</w:t>
              </w:r>
            </w:ins>
          </w:p>
        </w:tc>
        <w:tc>
          <w:tcPr>
            <w:tcW w:w="1762" w:type="dxa"/>
            <w:tcPrChange w:id="3538" w:author="rocky" w:date="2015-08-19T15:32:00Z">
              <w:tcPr>
                <w:tcW w:w="1776" w:type="dxa"/>
                <w:gridSpan w:val="3"/>
              </w:tcPr>
            </w:tcPrChange>
          </w:tcPr>
          <w:p w:rsidR="00BD20E6" w:rsidRDefault="00BD20E6" w:rsidP="00987EA6">
            <w:pPr>
              <w:pStyle w:val="a3"/>
              <w:ind w:leftChars="0" w:left="0"/>
              <w:rPr>
                <w:ins w:id="3539" w:author="rocky" w:date="2014-09-18T15:49:00Z"/>
                <w:szCs w:val="24"/>
              </w:rPr>
            </w:pPr>
            <w:ins w:id="3540" w:author="rocky" w:date="2014-09-18T15:49:00Z">
              <w:r>
                <w:rPr>
                  <w:szCs w:val="24"/>
                </w:rPr>
                <w:t>Mute</w:t>
              </w:r>
            </w:ins>
          </w:p>
        </w:tc>
        <w:tc>
          <w:tcPr>
            <w:tcW w:w="1190" w:type="dxa"/>
            <w:tcPrChange w:id="3541" w:author="rocky" w:date="2015-08-19T15:32:00Z">
              <w:tcPr>
                <w:tcW w:w="1365" w:type="dxa"/>
                <w:gridSpan w:val="5"/>
              </w:tcPr>
            </w:tcPrChange>
          </w:tcPr>
          <w:p w:rsidR="00BD20E6" w:rsidRDefault="00BD20E6" w:rsidP="00987EA6">
            <w:pPr>
              <w:pStyle w:val="a3"/>
              <w:ind w:leftChars="0" w:left="0"/>
              <w:rPr>
                <w:ins w:id="3542" w:author="rocky" w:date="2014-09-18T15:49:00Z"/>
                <w:szCs w:val="24"/>
              </w:rPr>
            </w:pPr>
            <w:ins w:id="3543" w:author="rocky" w:date="2014-09-18T15:49:00Z">
              <w:r>
                <w:rPr>
                  <w:rFonts w:hint="eastAsia"/>
                  <w:szCs w:val="24"/>
                </w:rPr>
                <w:t>1-byte</w:t>
              </w:r>
            </w:ins>
          </w:p>
        </w:tc>
        <w:tc>
          <w:tcPr>
            <w:tcW w:w="586" w:type="dxa"/>
            <w:tcPrChange w:id="3544" w:author="rocky" w:date="2015-08-19T15:32:00Z">
              <w:tcPr>
                <w:tcW w:w="303" w:type="dxa"/>
                <w:gridSpan w:val="2"/>
              </w:tcPr>
            </w:tcPrChange>
          </w:tcPr>
          <w:p w:rsidR="00BD20E6" w:rsidRDefault="00BD20E6" w:rsidP="00BD20E6">
            <w:pPr>
              <w:pStyle w:val="a3"/>
              <w:ind w:leftChars="0" w:left="0"/>
              <w:rPr>
                <w:ins w:id="3545" w:author="rocky" w:date="2014-09-18T15:49:00Z"/>
                <w:szCs w:val="24"/>
              </w:rPr>
            </w:pPr>
            <w:ins w:id="3546" w:author="rocky" w:date="2015-08-19T15:33:00Z">
              <w:r>
                <w:rPr>
                  <w:rFonts w:hint="eastAsia"/>
                  <w:szCs w:val="24"/>
                </w:rPr>
                <w:t>RW</w:t>
              </w:r>
            </w:ins>
          </w:p>
        </w:tc>
        <w:tc>
          <w:tcPr>
            <w:tcW w:w="2592" w:type="dxa"/>
            <w:tcPrChange w:id="3547" w:author="rocky" w:date="2015-08-19T15:32:00Z">
              <w:tcPr>
                <w:tcW w:w="2670" w:type="dxa"/>
                <w:gridSpan w:val="2"/>
              </w:tcPr>
            </w:tcPrChange>
          </w:tcPr>
          <w:p w:rsidR="00BD20E6" w:rsidRDefault="00BD20E6" w:rsidP="00987EA6">
            <w:pPr>
              <w:pStyle w:val="a3"/>
              <w:ind w:leftChars="0" w:left="0"/>
              <w:rPr>
                <w:ins w:id="3548" w:author="rocky" w:date="2014-09-18T15:49:00Z"/>
                <w:szCs w:val="24"/>
              </w:rPr>
            </w:pPr>
            <w:ins w:id="3549" w:author="rocky" w:date="2014-09-18T15:49:00Z">
              <w:r>
                <w:rPr>
                  <w:rFonts w:hint="eastAsia"/>
                  <w:szCs w:val="24"/>
                </w:rPr>
                <w:t>0/1</w:t>
              </w:r>
            </w:ins>
          </w:p>
        </w:tc>
      </w:tr>
      <w:tr w:rsidR="00BD20E6" w:rsidTr="004358BB">
        <w:trPr>
          <w:trHeight w:val="320"/>
          <w:ins w:id="3550" w:author="rocky" w:date="2014-09-18T15:49:00Z"/>
          <w:trPrChange w:id="3551" w:author="rocky" w:date="2015-08-19T15:32:00Z">
            <w:trPr>
              <w:trHeight w:val="320"/>
            </w:trPr>
          </w:trPrChange>
        </w:trPr>
        <w:tc>
          <w:tcPr>
            <w:tcW w:w="726" w:type="dxa"/>
            <w:tcPrChange w:id="3552" w:author="rocky" w:date="2015-08-19T15:32:00Z">
              <w:tcPr>
                <w:tcW w:w="742" w:type="dxa"/>
                <w:gridSpan w:val="2"/>
              </w:tcPr>
            </w:tcPrChange>
          </w:tcPr>
          <w:p w:rsidR="00BD20E6" w:rsidRPr="0034287A" w:rsidRDefault="00BD20E6" w:rsidP="00987EA6">
            <w:pPr>
              <w:rPr>
                <w:ins w:id="3553" w:author="rocky" w:date="2014-09-18T15:49:00Z"/>
                <w:szCs w:val="24"/>
              </w:rPr>
            </w:pPr>
            <w:ins w:id="3554" w:author="rocky" w:date="2014-09-18T15:49:00Z">
              <w:r>
                <w:rPr>
                  <w:szCs w:val="24"/>
                </w:rPr>
                <w:t>01</w:t>
              </w:r>
              <w:r>
                <w:rPr>
                  <w:rFonts w:hint="eastAsia"/>
                  <w:szCs w:val="24"/>
                </w:rPr>
                <w:t>h</w:t>
              </w:r>
            </w:ins>
          </w:p>
        </w:tc>
        <w:tc>
          <w:tcPr>
            <w:tcW w:w="1762" w:type="dxa"/>
            <w:tcPrChange w:id="3555" w:author="rocky" w:date="2015-08-19T15:32:00Z">
              <w:tcPr>
                <w:tcW w:w="1776" w:type="dxa"/>
                <w:gridSpan w:val="3"/>
              </w:tcPr>
            </w:tcPrChange>
          </w:tcPr>
          <w:p w:rsidR="00BD20E6" w:rsidRPr="0034287A" w:rsidRDefault="00BD20E6" w:rsidP="00987EA6">
            <w:pPr>
              <w:rPr>
                <w:ins w:id="3556" w:author="rocky" w:date="2014-09-18T15:49:00Z"/>
                <w:szCs w:val="24"/>
              </w:rPr>
            </w:pPr>
            <w:ins w:id="3557" w:author="rocky" w:date="2014-09-18T15:49:00Z">
              <w:r>
                <w:rPr>
                  <w:szCs w:val="24"/>
                </w:rPr>
                <w:t>Volume</w:t>
              </w:r>
            </w:ins>
          </w:p>
        </w:tc>
        <w:tc>
          <w:tcPr>
            <w:tcW w:w="1190" w:type="dxa"/>
            <w:tcPrChange w:id="3558" w:author="rocky" w:date="2015-08-19T15:32:00Z">
              <w:tcPr>
                <w:tcW w:w="1365" w:type="dxa"/>
                <w:gridSpan w:val="5"/>
              </w:tcPr>
            </w:tcPrChange>
          </w:tcPr>
          <w:p w:rsidR="00BD20E6" w:rsidRPr="0034287A" w:rsidRDefault="00BD20E6" w:rsidP="00987EA6">
            <w:pPr>
              <w:rPr>
                <w:ins w:id="3559" w:author="rocky" w:date="2014-09-18T15:49:00Z"/>
                <w:szCs w:val="24"/>
              </w:rPr>
            </w:pPr>
            <w:ins w:id="3560" w:author="rocky" w:date="2014-09-18T15:49:00Z">
              <w:r>
                <w:rPr>
                  <w:rFonts w:hint="eastAsia"/>
                  <w:szCs w:val="24"/>
                </w:rPr>
                <w:t>1-byte</w:t>
              </w:r>
            </w:ins>
          </w:p>
        </w:tc>
        <w:tc>
          <w:tcPr>
            <w:tcW w:w="586" w:type="dxa"/>
            <w:tcPrChange w:id="3561" w:author="rocky" w:date="2015-08-19T15:32:00Z">
              <w:tcPr>
                <w:tcW w:w="303" w:type="dxa"/>
                <w:gridSpan w:val="2"/>
              </w:tcPr>
            </w:tcPrChange>
          </w:tcPr>
          <w:p w:rsidR="00BD20E6" w:rsidRPr="0034287A" w:rsidRDefault="00BD20E6" w:rsidP="00BD20E6">
            <w:pPr>
              <w:rPr>
                <w:ins w:id="3562" w:author="rocky" w:date="2014-09-18T15:49:00Z"/>
                <w:szCs w:val="24"/>
              </w:rPr>
            </w:pPr>
            <w:ins w:id="3563" w:author="rocky" w:date="2015-08-19T15:33:00Z">
              <w:r>
                <w:rPr>
                  <w:rFonts w:hint="eastAsia"/>
                  <w:szCs w:val="24"/>
                </w:rPr>
                <w:t>RW</w:t>
              </w:r>
            </w:ins>
          </w:p>
        </w:tc>
        <w:tc>
          <w:tcPr>
            <w:tcW w:w="2592" w:type="dxa"/>
            <w:tcPrChange w:id="3564" w:author="rocky" w:date="2015-08-19T15:32:00Z">
              <w:tcPr>
                <w:tcW w:w="2670" w:type="dxa"/>
                <w:gridSpan w:val="2"/>
              </w:tcPr>
            </w:tcPrChange>
          </w:tcPr>
          <w:p w:rsidR="00BD20E6" w:rsidRPr="009858D9" w:rsidRDefault="00BD20E6" w:rsidP="00987EA6">
            <w:pPr>
              <w:rPr>
                <w:ins w:id="3565" w:author="rocky" w:date="2014-09-18T15:49:00Z"/>
                <w:szCs w:val="24"/>
              </w:rPr>
            </w:pPr>
            <w:ins w:id="3566" w:author="rocky" w:date="2014-09-18T15:49:00Z">
              <w:r>
                <w:rPr>
                  <w:rFonts w:hint="eastAsia"/>
                  <w:szCs w:val="24"/>
                </w:rPr>
                <w:t>0 ~ 255</w:t>
              </w:r>
            </w:ins>
          </w:p>
        </w:tc>
      </w:tr>
      <w:tr w:rsidR="00BD20E6" w:rsidTr="004358BB">
        <w:trPr>
          <w:trHeight w:val="375"/>
          <w:ins w:id="3567" w:author="rocky" w:date="2014-09-18T15:49:00Z"/>
          <w:trPrChange w:id="3568" w:author="rocky" w:date="2015-08-19T15:32:00Z">
            <w:trPr>
              <w:trHeight w:val="375"/>
            </w:trPr>
          </w:trPrChange>
        </w:trPr>
        <w:tc>
          <w:tcPr>
            <w:tcW w:w="726" w:type="dxa"/>
            <w:tcPrChange w:id="3569" w:author="rocky" w:date="2015-08-19T15:32:00Z">
              <w:tcPr>
                <w:tcW w:w="742" w:type="dxa"/>
                <w:gridSpan w:val="2"/>
              </w:tcPr>
            </w:tcPrChange>
          </w:tcPr>
          <w:p w:rsidR="00BD20E6" w:rsidRDefault="00BD20E6" w:rsidP="00987EA6">
            <w:pPr>
              <w:rPr>
                <w:ins w:id="3570" w:author="rocky" w:date="2014-09-18T15:49:00Z"/>
                <w:szCs w:val="24"/>
              </w:rPr>
            </w:pPr>
            <w:ins w:id="3571" w:author="rocky" w:date="2014-09-18T15:49:00Z">
              <w:r>
                <w:rPr>
                  <w:rFonts w:hint="eastAsia"/>
                  <w:szCs w:val="24"/>
                </w:rPr>
                <w:t>02h</w:t>
              </w:r>
            </w:ins>
          </w:p>
        </w:tc>
        <w:tc>
          <w:tcPr>
            <w:tcW w:w="1762" w:type="dxa"/>
            <w:tcPrChange w:id="3572" w:author="rocky" w:date="2015-08-19T15:32:00Z">
              <w:tcPr>
                <w:tcW w:w="1776" w:type="dxa"/>
                <w:gridSpan w:val="3"/>
              </w:tcPr>
            </w:tcPrChange>
          </w:tcPr>
          <w:p w:rsidR="00BD20E6" w:rsidRDefault="00BD20E6" w:rsidP="00987EA6">
            <w:pPr>
              <w:rPr>
                <w:ins w:id="3573" w:author="rocky" w:date="2014-09-18T15:49:00Z"/>
                <w:szCs w:val="24"/>
              </w:rPr>
            </w:pPr>
            <w:ins w:id="3574" w:author="rocky" w:date="2014-09-18T15:49:00Z">
              <w:r>
                <w:rPr>
                  <w:rFonts w:hint="eastAsia"/>
                  <w:szCs w:val="24"/>
                </w:rPr>
                <w:t>No Disturb</w:t>
              </w:r>
              <w:r>
                <w:rPr>
                  <w:szCs w:val="24"/>
                </w:rPr>
                <w:t xml:space="preserve"> Mode</w:t>
              </w:r>
            </w:ins>
          </w:p>
        </w:tc>
        <w:tc>
          <w:tcPr>
            <w:tcW w:w="1190" w:type="dxa"/>
            <w:tcPrChange w:id="3575" w:author="rocky" w:date="2015-08-19T15:32:00Z">
              <w:tcPr>
                <w:tcW w:w="1365" w:type="dxa"/>
                <w:gridSpan w:val="5"/>
              </w:tcPr>
            </w:tcPrChange>
          </w:tcPr>
          <w:p w:rsidR="00BD20E6" w:rsidRDefault="00BD20E6" w:rsidP="00987EA6">
            <w:pPr>
              <w:rPr>
                <w:ins w:id="3576" w:author="rocky" w:date="2014-09-18T15:49:00Z"/>
                <w:szCs w:val="24"/>
              </w:rPr>
            </w:pPr>
            <w:ins w:id="3577" w:author="rocky" w:date="2014-09-18T15:49:00Z">
              <w:r>
                <w:rPr>
                  <w:rFonts w:hint="eastAsia"/>
                  <w:szCs w:val="24"/>
                </w:rPr>
                <w:t>1-byte</w:t>
              </w:r>
            </w:ins>
          </w:p>
        </w:tc>
        <w:tc>
          <w:tcPr>
            <w:tcW w:w="586" w:type="dxa"/>
            <w:tcPrChange w:id="3578" w:author="rocky" w:date="2015-08-19T15:32:00Z">
              <w:tcPr>
                <w:tcW w:w="303" w:type="dxa"/>
                <w:gridSpan w:val="2"/>
              </w:tcPr>
            </w:tcPrChange>
          </w:tcPr>
          <w:p w:rsidR="00BD20E6" w:rsidRDefault="00BD20E6" w:rsidP="00BD20E6">
            <w:pPr>
              <w:rPr>
                <w:ins w:id="3579" w:author="rocky" w:date="2014-09-18T15:49:00Z"/>
                <w:szCs w:val="24"/>
              </w:rPr>
            </w:pPr>
            <w:ins w:id="3580" w:author="rocky" w:date="2015-08-19T15:33:00Z">
              <w:r>
                <w:rPr>
                  <w:rFonts w:hint="eastAsia"/>
                  <w:szCs w:val="24"/>
                </w:rPr>
                <w:t>RW</w:t>
              </w:r>
            </w:ins>
          </w:p>
        </w:tc>
        <w:tc>
          <w:tcPr>
            <w:tcW w:w="2592" w:type="dxa"/>
            <w:tcPrChange w:id="3581" w:author="rocky" w:date="2015-08-19T15:32:00Z">
              <w:tcPr>
                <w:tcW w:w="2670" w:type="dxa"/>
                <w:gridSpan w:val="2"/>
              </w:tcPr>
            </w:tcPrChange>
          </w:tcPr>
          <w:p w:rsidR="00BD20E6" w:rsidRDefault="00BD20E6" w:rsidP="00987EA6">
            <w:pPr>
              <w:rPr>
                <w:ins w:id="3582" w:author="rocky" w:date="2014-09-18T15:49:00Z"/>
                <w:szCs w:val="24"/>
              </w:rPr>
            </w:pPr>
            <w:ins w:id="3583" w:author="rocky" w:date="2014-09-18T15:49:00Z">
              <w:r>
                <w:rPr>
                  <w:rFonts w:hint="eastAsia"/>
                  <w:szCs w:val="24"/>
                </w:rPr>
                <w:t>0/1</w:t>
              </w:r>
            </w:ins>
          </w:p>
        </w:tc>
      </w:tr>
      <w:tr w:rsidR="00BD20E6" w:rsidTr="004358BB">
        <w:trPr>
          <w:trHeight w:val="390"/>
          <w:ins w:id="3584" w:author="rocky" w:date="2014-09-18T15:49:00Z"/>
          <w:trPrChange w:id="3585" w:author="rocky" w:date="2015-08-19T15:32:00Z">
            <w:trPr>
              <w:trHeight w:val="390"/>
            </w:trPr>
          </w:trPrChange>
        </w:trPr>
        <w:tc>
          <w:tcPr>
            <w:tcW w:w="726" w:type="dxa"/>
            <w:tcPrChange w:id="3586" w:author="rocky" w:date="2015-08-19T15:32:00Z">
              <w:tcPr>
                <w:tcW w:w="742" w:type="dxa"/>
                <w:gridSpan w:val="2"/>
              </w:tcPr>
            </w:tcPrChange>
          </w:tcPr>
          <w:p w:rsidR="00BD20E6" w:rsidRDefault="00BD20E6" w:rsidP="00987EA6">
            <w:pPr>
              <w:rPr>
                <w:ins w:id="3587" w:author="rocky" w:date="2014-09-18T15:49:00Z"/>
                <w:szCs w:val="24"/>
              </w:rPr>
            </w:pPr>
            <w:ins w:id="3588" w:author="rocky" w:date="2014-09-18T15:49:00Z">
              <w:r>
                <w:rPr>
                  <w:rFonts w:hint="eastAsia"/>
                  <w:szCs w:val="24"/>
                </w:rPr>
                <w:t>03h</w:t>
              </w:r>
            </w:ins>
          </w:p>
        </w:tc>
        <w:tc>
          <w:tcPr>
            <w:tcW w:w="1762" w:type="dxa"/>
            <w:tcPrChange w:id="3589" w:author="rocky" w:date="2015-08-19T15:32:00Z">
              <w:tcPr>
                <w:tcW w:w="1776" w:type="dxa"/>
                <w:gridSpan w:val="3"/>
              </w:tcPr>
            </w:tcPrChange>
          </w:tcPr>
          <w:p w:rsidR="00BD20E6" w:rsidRDefault="00BD20E6" w:rsidP="00987EA6">
            <w:pPr>
              <w:rPr>
                <w:ins w:id="3590" w:author="rocky" w:date="2014-09-18T15:49:00Z"/>
                <w:szCs w:val="24"/>
              </w:rPr>
            </w:pPr>
            <w:ins w:id="3591" w:author="rocky" w:date="2014-09-18T15:49:00Z">
              <w:r>
                <w:rPr>
                  <w:rFonts w:hint="eastAsia"/>
                  <w:szCs w:val="24"/>
                </w:rPr>
                <w:t>Channel</w:t>
              </w:r>
              <w:r>
                <w:rPr>
                  <w:szCs w:val="24"/>
                </w:rPr>
                <w:t xml:space="preserve"> Mode</w:t>
              </w:r>
            </w:ins>
          </w:p>
        </w:tc>
        <w:tc>
          <w:tcPr>
            <w:tcW w:w="1190" w:type="dxa"/>
            <w:tcPrChange w:id="3592" w:author="rocky" w:date="2015-08-19T15:32:00Z">
              <w:tcPr>
                <w:tcW w:w="1365" w:type="dxa"/>
                <w:gridSpan w:val="5"/>
              </w:tcPr>
            </w:tcPrChange>
          </w:tcPr>
          <w:p w:rsidR="00BD20E6" w:rsidRDefault="00BD20E6" w:rsidP="00987EA6">
            <w:pPr>
              <w:rPr>
                <w:ins w:id="3593" w:author="rocky" w:date="2014-09-18T15:49:00Z"/>
                <w:szCs w:val="24"/>
              </w:rPr>
            </w:pPr>
            <w:ins w:id="3594" w:author="rocky" w:date="2014-09-18T15:49:00Z">
              <w:r>
                <w:rPr>
                  <w:rFonts w:hint="eastAsia"/>
                  <w:szCs w:val="24"/>
                </w:rPr>
                <w:t>1-byte</w:t>
              </w:r>
            </w:ins>
          </w:p>
        </w:tc>
        <w:tc>
          <w:tcPr>
            <w:tcW w:w="586" w:type="dxa"/>
            <w:tcPrChange w:id="3595" w:author="rocky" w:date="2015-08-19T15:32:00Z">
              <w:tcPr>
                <w:tcW w:w="303" w:type="dxa"/>
                <w:gridSpan w:val="2"/>
              </w:tcPr>
            </w:tcPrChange>
          </w:tcPr>
          <w:p w:rsidR="00BD20E6" w:rsidRDefault="00BD20E6" w:rsidP="00BD20E6">
            <w:pPr>
              <w:rPr>
                <w:ins w:id="3596" w:author="rocky" w:date="2014-09-18T15:49:00Z"/>
                <w:szCs w:val="24"/>
              </w:rPr>
            </w:pPr>
            <w:ins w:id="3597" w:author="rocky" w:date="2015-08-19T15:33:00Z">
              <w:r>
                <w:rPr>
                  <w:rFonts w:hint="eastAsia"/>
                  <w:szCs w:val="24"/>
                </w:rPr>
                <w:t>RW</w:t>
              </w:r>
            </w:ins>
          </w:p>
        </w:tc>
        <w:tc>
          <w:tcPr>
            <w:tcW w:w="2592" w:type="dxa"/>
            <w:tcPrChange w:id="3598" w:author="rocky" w:date="2015-08-19T15:32:00Z">
              <w:tcPr>
                <w:tcW w:w="2670" w:type="dxa"/>
                <w:gridSpan w:val="2"/>
              </w:tcPr>
            </w:tcPrChange>
          </w:tcPr>
          <w:p w:rsidR="00BD20E6" w:rsidRDefault="00BD20E6" w:rsidP="00987EA6">
            <w:pPr>
              <w:rPr>
                <w:ins w:id="3599" w:author="rocky" w:date="2014-09-18T15:49:00Z"/>
                <w:szCs w:val="24"/>
              </w:rPr>
            </w:pPr>
            <w:ins w:id="3600" w:author="rocky" w:date="2014-09-18T15:49:00Z">
              <w:r>
                <w:rPr>
                  <w:rFonts w:hint="eastAsia"/>
                  <w:szCs w:val="24"/>
                </w:rPr>
                <w:t>0/1</w:t>
              </w:r>
            </w:ins>
          </w:p>
        </w:tc>
      </w:tr>
      <w:tr w:rsidR="00BD20E6" w:rsidTr="004358BB">
        <w:trPr>
          <w:trHeight w:val="648"/>
          <w:ins w:id="3601" w:author="rocky" w:date="2014-09-18T15:49:00Z"/>
          <w:trPrChange w:id="3602" w:author="rocky" w:date="2015-08-19T15:32:00Z">
            <w:trPr>
              <w:trHeight w:val="648"/>
            </w:trPr>
          </w:trPrChange>
        </w:trPr>
        <w:tc>
          <w:tcPr>
            <w:tcW w:w="726" w:type="dxa"/>
            <w:tcPrChange w:id="3603" w:author="rocky" w:date="2015-08-19T15:32:00Z">
              <w:tcPr>
                <w:tcW w:w="742" w:type="dxa"/>
                <w:gridSpan w:val="2"/>
              </w:tcPr>
            </w:tcPrChange>
          </w:tcPr>
          <w:p w:rsidR="00BD20E6" w:rsidRDefault="00BD20E6" w:rsidP="00987EA6">
            <w:pPr>
              <w:rPr>
                <w:ins w:id="3604" w:author="rocky" w:date="2014-09-18T15:49:00Z"/>
                <w:szCs w:val="24"/>
              </w:rPr>
            </w:pPr>
            <w:ins w:id="3605" w:author="rocky" w:date="2014-09-18T15:49:00Z">
              <w:r>
                <w:rPr>
                  <w:rFonts w:hint="eastAsia"/>
                  <w:szCs w:val="24"/>
                </w:rPr>
                <w:t>04h</w:t>
              </w:r>
            </w:ins>
          </w:p>
        </w:tc>
        <w:tc>
          <w:tcPr>
            <w:tcW w:w="1762" w:type="dxa"/>
            <w:tcPrChange w:id="3606" w:author="rocky" w:date="2015-08-19T15:32:00Z">
              <w:tcPr>
                <w:tcW w:w="1776" w:type="dxa"/>
                <w:gridSpan w:val="3"/>
              </w:tcPr>
            </w:tcPrChange>
          </w:tcPr>
          <w:p w:rsidR="00BD20E6" w:rsidRDefault="00BD20E6" w:rsidP="00987EA6">
            <w:pPr>
              <w:rPr>
                <w:ins w:id="3607" w:author="rocky" w:date="2014-09-18T15:49:00Z"/>
                <w:szCs w:val="24"/>
              </w:rPr>
            </w:pPr>
            <w:ins w:id="3608" w:author="rocky" w:date="2014-09-18T15:49:00Z">
              <w:r>
                <w:rPr>
                  <w:rFonts w:hint="eastAsia"/>
                  <w:szCs w:val="24"/>
                </w:rPr>
                <w:t>Double Authe</w:t>
              </w:r>
              <w:r>
                <w:rPr>
                  <w:szCs w:val="24"/>
                </w:rPr>
                <w:t>ntication</w:t>
              </w:r>
            </w:ins>
          </w:p>
        </w:tc>
        <w:tc>
          <w:tcPr>
            <w:tcW w:w="1190" w:type="dxa"/>
            <w:tcPrChange w:id="3609" w:author="rocky" w:date="2015-08-19T15:32:00Z">
              <w:tcPr>
                <w:tcW w:w="1365" w:type="dxa"/>
                <w:gridSpan w:val="5"/>
              </w:tcPr>
            </w:tcPrChange>
          </w:tcPr>
          <w:p w:rsidR="00BD20E6" w:rsidRDefault="00BD20E6" w:rsidP="00987EA6">
            <w:pPr>
              <w:rPr>
                <w:ins w:id="3610" w:author="rocky" w:date="2014-09-18T15:49:00Z"/>
                <w:szCs w:val="24"/>
              </w:rPr>
            </w:pPr>
            <w:ins w:id="3611" w:author="rocky" w:date="2014-09-18T15:49:00Z">
              <w:r>
                <w:rPr>
                  <w:rFonts w:hint="eastAsia"/>
                  <w:szCs w:val="24"/>
                </w:rPr>
                <w:t>1-byte</w:t>
              </w:r>
            </w:ins>
          </w:p>
        </w:tc>
        <w:tc>
          <w:tcPr>
            <w:tcW w:w="586" w:type="dxa"/>
            <w:tcPrChange w:id="3612" w:author="rocky" w:date="2015-08-19T15:32:00Z">
              <w:tcPr>
                <w:tcW w:w="303" w:type="dxa"/>
                <w:gridSpan w:val="2"/>
              </w:tcPr>
            </w:tcPrChange>
          </w:tcPr>
          <w:p w:rsidR="00BD20E6" w:rsidRDefault="00BD20E6" w:rsidP="00BD20E6">
            <w:pPr>
              <w:rPr>
                <w:ins w:id="3613" w:author="rocky" w:date="2014-09-18T15:49:00Z"/>
                <w:szCs w:val="24"/>
              </w:rPr>
            </w:pPr>
            <w:ins w:id="3614" w:author="rocky" w:date="2015-08-19T15:33:00Z">
              <w:r>
                <w:rPr>
                  <w:rFonts w:hint="eastAsia"/>
                  <w:szCs w:val="24"/>
                </w:rPr>
                <w:t>RW</w:t>
              </w:r>
            </w:ins>
          </w:p>
        </w:tc>
        <w:tc>
          <w:tcPr>
            <w:tcW w:w="2592" w:type="dxa"/>
            <w:tcPrChange w:id="3615" w:author="rocky" w:date="2015-08-19T15:32:00Z">
              <w:tcPr>
                <w:tcW w:w="2670" w:type="dxa"/>
                <w:gridSpan w:val="2"/>
              </w:tcPr>
            </w:tcPrChange>
          </w:tcPr>
          <w:p w:rsidR="00BD20E6" w:rsidRDefault="00BD20E6" w:rsidP="00987EA6">
            <w:pPr>
              <w:rPr>
                <w:ins w:id="3616" w:author="rocky" w:date="2014-09-18T15:49:00Z"/>
                <w:szCs w:val="24"/>
              </w:rPr>
            </w:pPr>
            <w:ins w:id="3617" w:author="rocky" w:date="2014-09-18T15:49:00Z">
              <w:r>
                <w:rPr>
                  <w:rFonts w:hint="eastAsia"/>
                  <w:szCs w:val="24"/>
                </w:rPr>
                <w:t>0/1</w:t>
              </w:r>
            </w:ins>
          </w:p>
        </w:tc>
      </w:tr>
      <w:tr w:rsidR="00BD20E6" w:rsidTr="004358BB">
        <w:trPr>
          <w:trHeight w:val="402"/>
          <w:trPrChange w:id="3618" w:author="rocky" w:date="2015-08-19T15:32:00Z">
            <w:trPr>
              <w:trHeight w:val="402"/>
            </w:trPr>
          </w:trPrChange>
        </w:trPr>
        <w:tc>
          <w:tcPr>
            <w:tcW w:w="726" w:type="dxa"/>
            <w:tcPrChange w:id="3619" w:author="rocky" w:date="2015-08-19T15:32:00Z">
              <w:tcPr>
                <w:tcW w:w="742" w:type="dxa"/>
                <w:gridSpan w:val="2"/>
              </w:tcPr>
            </w:tcPrChange>
          </w:tcPr>
          <w:p w:rsidR="00BD20E6" w:rsidRDefault="00BD20E6" w:rsidP="00987EA6">
            <w:pPr>
              <w:rPr>
                <w:szCs w:val="24"/>
              </w:rPr>
            </w:pPr>
            <w:ins w:id="3620" w:author="rocky" w:date="2015-06-22T12:02:00Z">
              <w:r>
                <w:rPr>
                  <w:rFonts w:hint="eastAsia"/>
                  <w:szCs w:val="24"/>
                </w:rPr>
                <w:t>05h</w:t>
              </w:r>
            </w:ins>
          </w:p>
        </w:tc>
        <w:tc>
          <w:tcPr>
            <w:tcW w:w="1762" w:type="dxa"/>
            <w:tcPrChange w:id="3621" w:author="rocky" w:date="2015-08-19T15:32:00Z">
              <w:tcPr>
                <w:tcW w:w="1776" w:type="dxa"/>
                <w:gridSpan w:val="3"/>
              </w:tcPr>
            </w:tcPrChange>
          </w:tcPr>
          <w:p w:rsidR="00BD20E6" w:rsidRDefault="00BD20E6" w:rsidP="00987EA6">
            <w:pPr>
              <w:rPr>
                <w:szCs w:val="24"/>
              </w:rPr>
            </w:pPr>
            <w:ins w:id="3622" w:author="rocky" w:date="2015-06-22T12:03:00Z">
              <w:r>
                <w:rPr>
                  <w:rFonts w:hint="eastAsia"/>
                  <w:szCs w:val="24"/>
                </w:rPr>
                <w:t>Time zone</w:t>
              </w:r>
            </w:ins>
          </w:p>
        </w:tc>
        <w:tc>
          <w:tcPr>
            <w:tcW w:w="1190" w:type="dxa"/>
            <w:tcPrChange w:id="3623" w:author="rocky" w:date="2015-08-19T15:32:00Z">
              <w:tcPr>
                <w:tcW w:w="1365" w:type="dxa"/>
                <w:gridSpan w:val="5"/>
              </w:tcPr>
            </w:tcPrChange>
          </w:tcPr>
          <w:p w:rsidR="00BD20E6" w:rsidRDefault="00BD20E6" w:rsidP="00987EA6">
            <w:pPr>
              <w:rPr>
                <w:szCs w:val="24"/>
              </w:rPr>
            </w:pPr>
            <w:ins w:id="3624" w:author="rocky" w:date="2015-06-22T12:03:00Z">
              <w:r>
                <w:rPr>
                  <w:rFonts w:hint="eastAsia"/>
                  <w:szCs w:val="24"/>
                </w:rPr>
                <w:t>1-byte</w:t>
              </w:r>
            </w:ins>
          </w:p>
        </w:tc>
        <w:tc>
          <w:tcPr>
            <w:tcW w:w="586" w:type="dxa"/>
            <w:tcPrChange w:id="3625" w:author="rocky" w:date="2015-08-19T15:32:00Z">
              <w:tcPr>
                <w:tcW w:w="303" w:type="dxa"/>
                <w:gridSpan w:val="2"/>
              </w:tcPr>
            </w:tcPrChange>
          </w:tcPr>
          <w:p w:rsidR="00BD20E6" w:rsidRDefault="00BD20E6" w:rsidP="00BD20E6">
            <w:pPr>
              <w:rPr>
                <w:szCs w:val="24"/>
              </w:rPr>
            </w:pPr>
            <w:ins w:id="3626" w:author="rocky" w:date="2015-08-19T15:33:00Z">
              <w:r>
                <w:rPr>
                  <w:rFonts w:hint="eastAsia"/>
                  <w:szCs w:val="24"/>
                </w:rPr>
                <w:t>RW</w:t>
              </w:r>
            </w:ins>
          </w:p>
        </w:tc>
        <w:tc>
          <w:tcPr>
            <w:tcW w:w="2592" w:type="dxa"/>
            <w:tcPrChange w:id="3627" w:author="rocky" w:date="2015-08-19T15:32:00Z">
              <w:tcPr>
                <w:tcW w:w="2670" w:type="dxa"/>
                <w:gridSpan w:val="2"/>
              </w:tcPr>
            </w:tcPrChange>
          </w:tcPr>
          <w:p w:rsidR="00BD20E6" w:rsidRDefault="00BD20E6" w:rsidP="00987EA6">
            <w:pPr>
              <w:rPr>
                <w:szCs w:val="24"/>
              </w:rPr>
            </w:pPr>
          </w:p>
        </w:tc>
      </w:tr>
      <w:tr w:rsidR="00BD20E6" w:rsidTr="004358BB">
        <w:trPr>
          <w:trHeight w:val="612"/>
          <w:trPrChange w:id="3628" w:author="rocky" w:date="2015-08-19T15:32:00Z">
            <w:trPr>
              <w:trHeight w:val="612"/>
            </w:trPr>
          </w:trPrChange>
        </w:trPr>
        <w:tc>
          <w:tcPr>
            <w:tcW w:w="726" w:type="dxa"/>
            <w:tcPrChange w:id="3629" w:author="rocky" w:date="2015-08-19T15:32:00Z">
              <w:tcPr>
                <w:tcW w:w="742" w:type="dxa"/>
                <w:gridSpan w:val="2"/>
              </w:tcPr>
            </w:tcPrChange>
          </w:tcPr>
          <w:p w:rsidR="00BD20E6" w:rsidRDefault="00BD20E6" w:rsidP="00987EA6">
            <w:pPr>
              <w:rPr>
                <w:szCs w:val="24"/>
              </w:rPr>
            </w:pPr>
            <w:ins w:id="3630" w:author="rocky" w:date="2015-07-30T11:41:00Z">
              <w:r>
                <w:rPr>
                  <w:rFonts w:hint="eastAsia"/>
                  <w:szCs w:val="24"/>
                </w:rPr>
                <w:t>06h</w:t>
              </w:r>
            </w:ins>
          </w:p>
        </w:tc>
        <w:tc>
          <w:tcPr>
            <w:tcW w:w="1762" w:type="dxa"/>
            <w:tcPrChange w:id="3631" w:author="rocky" w:date="2015-08-19T15:32:00Z">
              <w:tcPr>
                <w:tcW w:w="1776" w:type="dxa"/>
                <w:gridSpan w:val="3"/>
              </w:tcPr>
            </w:tcPrChange>
          </w:tcPr>
          <w:p w:rsidR="00BD20E6" w:rsidRDefault="00BD20E6" w:rsidP="00987EA6">
            <w:pPr>
              <w:rPr>
                <w:szCs w:val="24"/>
              </w:rPr>
            </w:pPr>
            <w:ins w:id="3632" w:author="rocky" w:date="2015-07-30T11:41:00Z">
              <w:r>
                <w:rPr>
                  <w:rFonts w:hint="eastAsia"/>
                  <w:szCs w:val="24"/>
                </w:rPr>
                <w:t>NetCode mode</w:t>
              </w:r>
            </w:ins>
          </w:p>
        </w:tc>
        <w:tc>
          <w:tcPr>
            <w:tcW w:w="1190" w:type="dxa"/>
            <w:tcPrChange w:id="3633" w:author="rocky" w:date="2015-08-19T15:32:00Z">
              <w:tcPr>
                <w:tcW w:w="1365" w:type="dxa"/>
                <w:gridSpan w:val="5"/>
              </w:tcPr>
            </w:tcPrChange>
          </w:tcPr>
          <w:p w:rsidR="00BD20E6" w:rsidRDefault="00BD20E6" w:rsidP="00987EA6">
            <w:pPr>
              <w:rPr>
                <w:szCs w:val="24"/>
              </w:rPr>
            </w:pPr>
            <w:ins w:id="3634" w:author="rocky" w:date="2015-07-30T11:41:00Z">
              <w:r>
                <w:rPr>
                  <w:rFonts w:hint="eastAsia"/>
                  <w:szCs w:val="24"/>
                </w:rPr>
                <w:t>1-byte</w:t>
              </w:r>
            </w:ins>
          </w:p>
        </w:tc>
        <w:tc>
          <w:tcPr>
            <w:tcW w:w="586" w:type="dxa"/>
            <w:tcPrChange w:id="3635" w:author="rocky" w:date="2015-08-19T15:32:00Z">
              <w:tcPr>
                <w:tcW w:w="303" w:type="dxa"/>
                <w:gridSpan w:val="2"/>
              </w:tcPr>
            </w:tcPrChange>
          </w:tcPr>
          <w:p w:rsidR="00BD20E6" w:rsidRDefault="00BD20E6" w:rsidP="00BD20E6">
            <w:pPr>
              <w:rPr>
                <w:szCs w:val="24"/>
              </w:rPr>
            </w:pPr>
            <w:ins w:id="3636" w:author="rocky" w:date="2015-08-19T15:33:00Z">
              <w:r>
                <w:rPr>
                  <w:rFonts w:hint="eastAsia"/>
                  <w:szCs w:val="24"/>
                </w:rPr>
                <w:t>RW</w:t>
              </w:r>
            </w:ins>
          </w:p>
        </w:tc>
        <w:tc>
          <w:tcPr>
            <w:tcW w:w="2592" w:type="dxa"/>
            <w:tcPrChange w:id="3637" w:author="rocky" w:date="2015-08-19T15:32:00Z">
              <w:tcPr>
                <w:tcW w:w="2670" w:type="dxa"/>
                <w:gridSpan w:val="2"/>
              </w:tcPr>
            </w:tcPrChange>
          </w:tcPr>
          <w:p w:rsidR="00BD20E6" w:rsidRDefault="00BD20E6" w:rsidP="00987EA6">
            <w:pPr>
              <w:rPr>
                <w:ins w:id="3638" w:author="rocky" w:date="2015-07-30T11:42:00Z"/>
                <w:szCs w:val="24"/>
              </w:rPr>
            </w:pPr>
            <w:ins w:id="3639" w:author="rocky" w:date="2015-07-30T11:42:00Z">
              <w:r>
                <w:rPr>
                  <w:rFonts w:hint="eastAsia"/>
                  <w:szCs w:val="24"/>
                </w:rPr>
                <w:t>1: STD multi &amp; single</w:t>
              </w:r>
            </w:ins>
          </w:p>
          <w:p w:rsidR="00BD20E6" w:rsidRDefault="00BD20E6">
            <w:pPr>
              <w:rPr>
                <w:ins w:id="3640" w:author="rocky" w:date="2015-07-30T11:42:00Z"/>
                <w:szCs w:val="24"/>
              </w:rPr>
            </w:pPr>
            <w:ins w:id="3641" w:author="rocky" w:date="2015-07-30T11:42:00Z">
              <w:r>
                <w:rPr>
                  <w:szCs w:val="24"/>
                </w:rPr>
                <w:t>2: STD multi</w:t>
              </w:r>
            </w:ins>
          </w:p>
          <w:p w:rsidR="00BD20E6" w:rsidRDefault="00BD20E6">
            <w:pPr>
              <w:rPr>
                <w:ins w:id="3642" w:author="rocky" w:date="2015-07-30T11:42:00Z"/>
                <w:szCs w:val="24"/>
              </w:rPr>
            </w:pPr>
            <w:ins w:id="3643" w:author="rocky" w:date="2015-07-30T11:42:00Z">
              <w:r>
                <w:rPr>
                  <w:rFonts w:hint="eastAsia"/>
                  <w:szCs w:val="24"/>
                </w:rPr>
                <w:t>3: STD</w:t>
              </w:r>
              <w:r>
                <w:rPr>
                  <w:szCs w:val="24"/>
                </w:rPr>
                <w:t xml:space="preserve"> single</w:t>
              </w:r>
            </w:ins>
          </w:p>
          <w:p w:rsidR="00BD20E6" w:rsidRDefault="00BD20E6">
            <w:pPr>
              <w:rPr>
                <w:ins w:id="3644" w:author="rocky" w:date="2015-07-30T11:42:00Z"/>
                <w:szCs w:val="24"/>
              </w:rPr>
            </w:pPr>
            <w:ins w:id="3645" w:author="rocky" w:date="2015-07-30T11:42:00Z">
              <w:r>
                <w:rPr>
                  <w:szCs w:val="24"/>
                </w:rPr>
                <w:t>4: URM</w:t>
              </w:r>
            </w:ins>
          </w:p>
          <w:p w:rsidR="00BD20E6" w:rsidRPr="00786FE7" w:rsidRDefault="00BD20E6">
            <w:pPr>
              <w:rPr>
                <w:szCs w:val="24"/>
                <w:rPrChange w:id="3646" w:author="rocky" w:date="2015-07-30T11:42:00Z">
                  <w:rPr/>
                </w:rPrChange>
              </w:rPr>
            </w:pPr>
            <w:ins w:id="3647" w:author="rocky" w:date="2015-07-30T11:42:00Z">
              <w:r>
                <w:rPr>
                  <w:szCs w:val="24"/>
                </w:rPr>
                <w:t>5: ACC</w:t>
              </w:r>
            </w:ins>
          </w:p>
        </w:tc>
      </w:tr>
      <w:tr w:rsidR="00BD20E6" w:rsidTr="004358BB">
        <w:trPr>
          <w:trHeight w:val="580"/>
          <w:trPrChange w:id="3648" w:author="rocky" w:date="2015-08-19T15:32:00Z">
            <w:trPr>
              <w:trHeight w:val="580"/>
            </w:trPr>
          </w:trPrChange>
        </w:trPr>
        <w:tc>
          <w:tcPr>
            <w:tcW w:w="726" w:type="dxa"/>
            <w:tcPrChange w:id="3649" w:author="rocky" w:date="2015-08-19T15:32:00Z">
              <w:tcPr>
                <w:tcW w:w="742" w:type="dxa"/>
                <w:gridSpan w:val="2"/>
              </w:tcPr>
            </w:tcPrChange>
          </w:tcPr>
          <w:p w:rsidR="00BD20E6" w:rsidRDefault="00BD20E6" w:rsidP="00987EA6">
            <w:pPr>
              <w:rPr>
                <w:szCs w:val="24"/>
              </w:rPr>
            </w:pPr>
            <w:ins w:id="3650" w:author="rocky" w:date="2015-07-30T11:39:00Z">
              <w:r>
                <w:rPr>
                  <w:rFonts w:hint="eastAsia"/>
                  <w:szCs w:val="24"/>
                </w:rPr>
                <w:t>0</w:t>
              </w:r>
              <w:r>
                <w:rPr>
                  <w:szCs w:val="24"/>
                </w:rPr>
                <w:t>7</w:t>
              </w:r>
              <w:r>
                <w:rPr>
                  <w:rFonts w:hint="eastAsia"/>
                  <w:szCs w:val="24"/>
                </w:rPr>
                <w:t>h</w:t>
              </w:r>
            </w:ins>
          </w:p>
        </w:tc>
        <w:tc>
          <w:tcPr>
            <w:tcW w:w="1762" w:type="dxa"/>
            <w:tcPrChange w:id="3651" w:author="rocky" w:date="2015-08-19T15:32:00Z">
              <w:tcPr>
                <w:tcW w:w="1776" w:type="dxa"/>
                <w:gridSpan w:val="3"/>
              </w:tcPr>
            </w:tcPrChange>
          </w:tcPr>
          <w:p w:rsidR="00BD20E6" w:rsidRDefault="00BD20E6" w:rsidP="00987EA6">
            <w:pPr>
              <w:rPr>
                <w:szCs w:val="24"/>
              </w:rPr>
            </w:pPr>
            <w:ins w:id="3652" w:author="rocky" w:date="2015-07-30T11:39:00Z">
              <w:r>
                <w:rPr>
                  <w:rFonts w:hint="eastAsia"/>
                  <w:szCs w:val="24"/>
                </w:rPr>
                <w:t>Activate built-in WIFI pairing</w:t>
              </w:r>
            </w:ins>
          </w:p>
        </w:tc>
        <w:tc>
          <w:tcPr>
            <w:tcW w:w="1190" w:type="dxa"/>
            <w:tcPrChange w:id="3653" w:author="rocky" w:date="2015-08-19T15:32:00Z">
              <w:tcPr>
                <w:tcW w:w="1365" w:type="dxa"/>
                <w:gridSpan w:val="5"/>
              </w:tcPr>
            </w:tcPrChange>
          </w:tcPr>
          <w:p w:rsidR="00BD20E6" w:rsidRDefault="00BD20E6" w:rsidP="00987EA6">
            <w:pPr>
              <w:rPr>
                <w:szCs w:val="24"/>
              </w:rPr>
            </w:pPr>
            <w:ins w:id="3654" w:author="rocky" w:date="2015-07-30T11:40:00Z">
              <w:r>
                <w:rPr>
                  <w:rFonts w:hint="eastAsia"/>
                  <w:szCs w:val="24"/>
                </w:rPr>
                <w:t>1-byte</w:t>
              </w:r>
            </w:ins>
          </w:p>
        </w:tc>
        <w:tc>
          <w:tcPr>
            <w:tcW w:w="586" w:type="dxa"/>
            <w:tcPrChange w:id="3655" w:author="rocky" w:date="2015-08-19T15:32:00Z">
              <w:tcPr>
                <w:tcW w:w="303" w:type="dxa"/>
                <w:gridSpan w:val="2"/>
              </w:tcPr>
            </w:tcPrChange>
          </w:tcPr>
          <w:p w:rsidR="00BD20E6" w:rsidRDefault="00BD20E6" w:rsidP="00BD20E6">
            <w:pPr>
              <w:rPr>
                <w:szCs w:val="24"/>
              </w:rPr>
            </w:pPr>
            <w:ins w:id="3656" w:author="rocky" w:date="2015-08-19T15:33:00Z">
              <w:r>
                <w:rPr>
                  <w:rFonts w:hint="eastAsia"/>
                  <w:szCs w:val="24"/>
                </w:rPr>
                <w:t>W</w:t>
              </w:r>
            </w:ins>
            <w:ins w:id="3657" w:author="rocky" w:date="2015-08-19T15:34:00Z">
              <w:r>
                <w:rPr>
                  <w:szCs w:val="24"/>
                </w:rPr>
                <w:t>O</w:t>
              </w:r>
            </w:ins>
          </w:p>
        </w:tc>
        <w:tc>
          <w:tcPr>
            <w:tcW w:w="2592" w:type="dxa"/>
            <w:tcPrChange w:id="3658" w:author="rocky" w:date="2015-08-19T15:32:00Z">
              <w:tcPr>
                <w:tcW w:w="2670" w:type="dxa"/>
                <w:gridSpan w:val="2"/>
              </w:tcPr>
            </w:tcPrChange>
          </w:tcPr>
          <w:p w:rsidR="00BD20E6" w:rsidRDefault="00BD20E6" w:rsidP="00987EA6">
            <w:pPr>
              <w:rPr>
                <w:szCs w:val="24"/>
              </w:rPr>
            </w:pPr>
            <w:ins w:id="3659" w:author="rocky" w:date="2015-07-30T11:40:00Z">
              <w:r>
                <w:rPr>
                  <w:szCs w:val="24"/>
                </w:rPr>
                <w:t>1 (O</w:t>
              </w:r>
              <w:r>
                <w:rPr>
                  <w:rFonts w:hint="eastAsia"/>
                  <w:szCs w:val="24"/>
                </w:rPr>
                <w:t>ne-</w:t>
              </w:r>
              <w:r>
                <w:rPr>
                  <w:szCs w:val="24"/>
                </w:rPr>
                <w:t>shot)</w:t>
              </w:r>
            </w:ins>
          </w:p>
        </w:tc>
      </w:tr>
      <w:tr w:rsidR="00BD20E6" w:rsidTr="004358BB">
        <w:trPr>
          <w:trHeight w:val="480"/>
          <w:trPrChange w:id="3660" w:author="rocky" w:date="2015-08-19T15:32:00Z">
            <w:trPr>
              <w:trHeight w:val="480"/>
            </w:trPr>
          </w:trPrChange>
        </w:trPr>
        <w:tc>
          <w:tcPr>
            <w:tcW w:w="726" w:type="dxa"/>
            <w:tcPrChange w:id="3661" w:author="rocky" w:date="2015-08-19T15:32:00Z">
              <w:tcPr>
                <w:tcW w:w="742" w:type="dxa"/>
                <w:gridSpan w:val="2"/>
              </w:tcPr>
            </w:tcPrChange>
          </w:tcPr>
          <w:p w:rsidR="00BD20E6" w:rsidRDefault="00BD20E6" w:rsidP="00987EA6">
            <w:pPr>
              <w:rPr>
                <w:szCs w:val="24"/>
              </w:rPr>
            </w:pPr>
            <w:ins w:id="3662" w:author="rocky" w:date="2015-06-22T11:59:00Z">
              <w:r>
                <w:rPr>
                  <w:rFonts w:hint="eastAsia"/>
                  <w:szCs w:val="24"/>
                </w:rPr>
                <w:t>08h</w:t>
              </w:r>
            </w:ins>
          </w:p>
        </w:tc>
        <w:tc>
          <w:tcPr>
            <w:tcW w:w="1762" w:type="dxa"/>
            <w:tcPrChange w:id="3663" w:author="rocky" w:date="2015-08-19T15:32:00Z">
              <w:tcPr>
                <w:tcW w:w="1776" w:type="dxa"/>
                <w:gridSpan w:val="3"/>
              </w:tcPr>
            </w:tcPrChange>
          </w:tcPr>
          <w:p w:rsidR="00BD20E6" w:rsidRDefault="00BD20E6" w:rsidP="00987EA6">
            <w:pPr>
              <w:rPr>
                <w:szCs w:val="24"/>
              </w:rPr>
            </w:pPr>
            <w:ins w:id="3664" w:author="rocky" w:date="2015-06-22T11:59:00Z">
              <w:r>
                <w:rPr>
                  <w:rFonts w:hint="eastAsia"/>
                  <w:szCs w:val="24"/>
                </w:rPr>
                <w:t>Wifi machine</w:t>
              </w:r>
            </w:ins>
          </w:p>
        </w:tc>
        <w:tc>
          <w:tcPr>
            <w:tcW w:w="1190" w:type="dxa"/>
            <w:tcPrChange w:id="3665" w:author="rocky" w:date="2015-08-19T15:32:00Z">
              <w:tcPr>
                <w:tcW w:w="1365" w:type="dxa"/>
                <w:gridSpan w:val="5"/>
              </w:tcPr>
            </w:tcPrChange>
          </w:tcPr>
          <w:p w:rsidR="00BD20E6" w:rsidRDefault="00BD20E6" w:rsidP="00987EA6">
            <w:pPr>
              <w:rPr>
                <w:szCs w:val="24"/>
              </w:rPr>
            </w:pPr>
            <w:ins w:id="3666" w:author="rocky" w:date="2015-06-22T11:59:00Z">
              <w:r>
                <w:rPr>
                  <w:rFonts w:hint="eastAsia"/>
                  <w:szCs w:val="24"/>
                </w:rPr>
                <w:t>1-byte</w:t>
              </w:r>
            </w:ins>
          </w:p>
        </w:tc>
        <w:tc>
          <w:tcPr>
            <w:tcW w:w="586" w:type="dxa"/>
            <w:tcPrChange w:id="3667" w:author="rocky" w:date="2015-08-19T15:32:00Z">
              <w:tcPr>
                <w:tcW w:w="303" w:type="dxa"/>
                <w:gridSpan w:val="2"/>
              </w:tcPr>
            </w:tcPrChange>
          </w:tcPr>
          <w:p w:rsidR="00BD20E6" w:rsidRDefault="00BD20E6" w:rsidP="00BD20E6">
            <w:pPr>
              <w:rPr>
                <w:szCs w:val="24"/>
              </w:rPr>
            </w:pPr>
            <w:ins w:id="3668" w:author="rocky" w:date="2015-08-19T15:33:00Z">
              <w:r>
                <w:rPr>
                  <w:rFonts w:hint="eastAsia"/>
                  <w:szCs w:val="24"/>
                </w:rPr>
                <w:t>RW</w:t>
              </w:r>
            </w:ins>
          </w:p>
        </w:tc>
        <w:tc>
          <w:tcPr>
            <w:tcW w:w="2592" w:type="dxa"/>
            <w:tcPrChange w:id="3669" w:author="rocky" w:date="2015-08-19T15:32:00Z">
              <w:tcPr>
                <w:tcW w:w="2670" w:type="dxa"/>
                <w:gridSpan w:val="2"/>
              </w:tcPr>
            </w:tcPrChange>
          </w:tcPr>
          <w:p w:rsidR="00BD20E6" w:rsidRDefault="00F16EF4" w:rsidP="00987EA6">
            <w:pPr>
              <w:rPr>
                <w:szCs w:val="24"/>
              </w:rPr>
            </w:pPr>
            <w:ins w:id="3670" w:author="rocky" w:date="2015-07-30T11:53:00Z">
              <w:r>
                <w:rPr>
                  <w:rFonts w:hint="eastAsia"/>
                  <w:szCs w:val="24"/>
                </w:rPr>
                <w:t xml:space="preserve">Server idx. </w:t>
              </w:r>
            </w:ins>
            <w:ins w:id="3671" w:author="rocky" w:date="2016-08-01T12:56:00Z">
              <w:r>
                <w:rPr>
                  <w:szCs w:val="24"/>
                </w:rPr>
                <w:t>0 is default.</w:t>
              </w:r>
            </w:ins>
          </w:p>
        </w:tc>
      </w:tr>
      <w:tr w:rsidR="00BD20E6" w:rsidTr="004358BB">
        <w:trPr>
          <w:trHeight w:val="699"/>
          <w:trPrChange w:id="3672" w:author="rocky" w:date="2015-08-19T15:32:00Z">
            <w:trPr>
              <w:trHeight w:val="699"/>
            </w:trPr>
          </w:trPrChange>
        </w:trPr>
        <w:tc>
          <w:tcPr>
            <w:tcW w:w="726" w:type="dxa"/>
            <w:tcPrChange w:id="3673" w:author="rocky" w:date="2015-08-19T15:32:00Z">
              <w:tcPr>
                <w:tcW w:w="742" w:type="dxa"/>
                <w:gridSpan w:val="2"/>
              </w:tcPr>
            </w:tcPrChange>
          </w:tcPr>
          <w:p w:rsidR="00BD20E6" w:rsidRDefault="00BD20E6" w:rsidP="00987EA6">
            <w:pPr>
              <w:rPr>
                <w:szCs w:val="24"/>
              </w:rPr>
            </w:pPr>
            <w:ins w:id="3674" w:author="rocky" w:date="2015-06-22T11:52:00Z">
              <w:r>
                <w:rPr>
                  <w:rFonts w:hint="eastAsia"/>
                  <w:szCs w:val="24"/>
                </w:rPr>
                <w:lastRenderedPageBreak/>
                <w:t>09h</w:t>
              </w:r>
            </w:ins>
          </w:p>
        </w:tc>
        <w:tc>
          <w:tcPr>
            <w:tcW w:w="1762" w:type="dxa"/>
            <w:tcPrChange w:id="3675" w:author="rocky" w:date="2015-08-19T15:32:00Z">
              <w:tcPr>
                <w:tcW w:w="1776" w:type="dxa"/>
                <w:gridSpan w:val="3"/>
              </w:tcPr>
            </w:tcPrChange>
          </w:tcPr>
          <w:p w:rsidR="00BD20E6" w:rsidRDefault="00BD20E6" w:rsidP="00987EA6">
            <w:pPr>
              <w:rPr>
                <w:szCs w:val="24"/>
              </w:rPr>
            </w:pPr>
            <w:ins w:id="3676" w:author="rocky" w:date="2015-06-22T11:52:00Z">
              <w:r>
                <w:rPr>
                  <w:rFonts w:hint="eastAsia"/>
                  <w:szCs w:val="24"/>
                </w:rPr>
                <w:t>Code client digit range</w:t>
              </w:r>
            </w:ins>
          </w:p>
        </w:tc>
        <w:tc>
          <w:tcPr>
            <w:tcW w:w="1190" w:type="dxa"/>
            <w:tcPrChange w:id="3677" w:author="rocky" w:date="2015-08-19T15:32:00Z">
              <w:tcPr>
                <w:tcW w:w="1365" w:type="dxa"/>
                <w:gridSpan w:val="5"/>
              </w:tcPr>
            </w:tcPrChange>
          </w:tcPr>
          <w:p w:rsidR="00BD20E6" w:rsidRDefault="00BD20E6" w:rsidP="00987EA6">
            <w:pPr>
              <w:rPr>
                <w:szCs w:val="24"/>
              </w:rPr>
            </w:pPr>
            <w:ins w:id="3678" w:author="rocky" w:date="2015-06-22T11:52:00Z">
              <w:r>
                <w:rPr>
                  <w:rFonts w:hint="eastAsia"/>
                  <w:szCs w:val="24"/>
                </w:rPr>
                <w:t>1-byte</w:t>
              </w:r>
            </w:ins>
          </w:p>
        </w:tc>
        <w:tc>
          <w:tcPr>
            <w:tcW w:w="586" w:type="dxa"/>
            <w:tcPrChange w:id="3679" w:author="rocky" w:date="2015-08-19T15:32:00Z">
              <w:tcPr>
                <w:tcW w:w="303" w:type="dxa"/>
                <w:gridSpan w:val="2"/>
              </w:tcPr>
            </w:tcPrChange>
          </w:tcPr>
          <w:p w:rsidR="00BD20E6" w:rsidRDefault="00BD20E6" w:rsidP="00BD20E6">
            <w:pPr>
              <w:rPr>
                <w:szCs w:val="24"/>
              </w:rPr>
            </w:pPr>
            <w:ins w:id="3680" w:author="rocky" w:date="2015-08-19T15:35:00Z">
              <w:r>
                <w:rPr>
                  <w:rFonts w:hint="eastAsia"/>
                  <w:szCs w:val="24"/>
                </w:rPr>
                <w:t>RO</w:t>
              </w:r>
            </w:ins>
          </w:p>
        </w:tc>
        <w:tc>
          <w:tcPr>
            <w:tcW w:w="2592" w:type="dxa"/>
            <w:tcPrChange w:id="3681" w:author="rocky" w:date="2015-08-19T15:32:00Z">
              <w:tcPr>
                <w:tcW w:w="2670" w:type="dxa"/>
                <w:gridSpan w:val="2"/>
              </w:tcPr>
            </w:tcPrChange>
          </w:tcPr>
          <w:p w:rsidR="00BD20E6" w:rsidRDefault="00BD20E6" w:rsidP="00987EA6">
            <w:pPr>
              <w:rPr>
                <w:szCs w:val="24"/>
              </w:rPr>
            </w:pPr>
          </w:p>
        </w:tc>
      </w:tr>
      <w:tr w:rsidR="00BD20E6" w:rsidTr="004358BB">
        <w:trPr>
          <w:trHeight w:val="329"/>
          <w:trPrChange w:id="3682" w:author="rocky" w:date="2015-08-19T15:32:00Z">
            <w:trPr>
              <w:trHeight w:val="329"/>
            </w:trPr>
          </w:trPrChange>
        </w:trPr>
        <w:tc>
          <w:tcPr>
            <w:tcW w:w="726" w:type="dxa"/>
            <w:tcPrChange w:id="3683" w:author="rocky" w:date="2015-08-19T15:32:00Z">
              <w:tcPr>
                <w:tcW w:w="742" w:type="dxa"/>
                <w:gridSpan w:val="2"/>
              </w:tcPr>
            </w:tcPrChange>
          </w:tcPr>
          <w:p w:rsidR="00BD20E6" w:rsidRDefault="00BD20E6" w:rsidP="00987EA6">
            <w:pPr>
              <w:rPr>
                <w:szCs w:val="24"/>
              </w:rPr>
            </w:pPr>
            <w:ins w:id="3684" w:author="rocky" w:date="2015-06-22T11:53:00Z">
              <w:r>
                <w:rPr>
                  <w:rFonts w:hint="eastAsia"/>
                  <w:szCs w:val="24"/>
                </w:rPr>
                <w:t>0Ah</w:t>
              </w:r>
            </w:ins>
          </w:p>
        </w:tc>
        <w:tc>
          <w:tcPr>
            <w:tcW w:w="1762" w:type="dxa"/>
            <w:tcPrChange w:id="3685" w:author="rocky" w:date="2015-08-19T15:32:00Z">
              <w:tcPr>
                <w:tcW w:w="1776" w:type="dxa"/>
                <w:gridSpan w:val="3"/>
              </w:tcPr>
            </w:tcPrChange>
          </w:tcPr>
          <w:p w:rsidR="00BD20E6" w:rsidRDefault="00BD20E6" w:rsidP="00987EA6">
            <w:pPr>
              <w:rPr>
                <w:szCs w:val="24"/>
              </w:rPr>
            </w:pPr>
            <w:ins w:id="3686" w:author="rocky" w:date="2015-06-22T11:53:00Z">
              <w:r>
                <w:rPr>
                  <w:rFonts w:hint="eastAsia"/>
                  <w:szCs w:val="24"/>
                </w:rPr>
                <w:t>Relock delay</w:t>
              </w:r>
            </w:ins>
          </w:p>
        </w:tc>
        <w:tc>
          <w:tcPr>
            <w:tcW w:w="1190" w:type="dxa"/>
            <w:tcPrChange w:id="3687" w:author="rocky" w:date="2015-08-19T15:32:00Z">
              <w:tcPr>
                <w:tcW w:w="1365" w:type="dxa"/>
                <w:gridSpan w:val="5"/>
              </w:tcPr>
            </w:tcPrChange>
          </w:tcPr>
          <w:p w:rsidR="00BD20E6" w:rsidRDefault="00BD20E6" w:rsidP="00987EA6">
            <w:pPr>
              <w:rPr>
                <w:szCs w:val="24"/>
              </w:rPr>
            </w:pPr>
            <w:ins w:id="3688" w:author="rocky" w:date="2015-06-22T11:53:00Z">
              <w:r>
                <w:rPr>
                  <w:rFonts w:hint="eastAsia"/>
                  <w:szCs w:val="24"/>
                </w:rPr>
                <w:t>1-byte</w:t>
              </w:r>
            </w:ins>
          </w:p>
        </w:tc>
        <w:tc>
          <w:tcPr>
            <w:tcW w:w="586" w:type="dxa"/>
            <w:tcPrChange w:id="3689" w:author="rocky" w:date="2015-08-19T15:32:00Z">
              <w:tcPr>
                <w:tcW w:w="303" w:type="dxa"/>
                <w:gridSpan w:val="2"/>
              </w:tcPr>
            </w:tcPrChange>
          </w:tcPr>
          <w:p w:rsidR="00BD20E6" w:rsidRDefault="00BD20E6" w:rsidP="00BD20E6">
            <w:pPr>
              <w:rPr>
                <w:szCs w:val="24"/>
              </w:rPr>
            </w:pPr>
            <w:ins w:id="3690" w:author="rocky" w:date="2015-08-19T15:34:00Z">
              <w:r>
                <w:rPr>
                  <w:rFonts w:hint="eastAsia"/>
                  <w:szCs w:val="24"/>
                </w:rPr>
                <w:t>RW</w:t>
              </w:r>
            </w:ins>
          </w:p>
        </w:tc>
        <w:tc>
          <w:tcPr>
            <w:tcW w:w="2592" w:type="dxa"/>
            <w:tcPrChange w:id="3691" w:author="rocky" w:date="2015-08-19T15:32:00Z">
              <w:tcPr>
                <w:tcW w:w="2670" w:type="dxa"/>
                <w:gridSpan w:val="2"/>
              </w:tcPr>
            </w:tcPrChange>
          </w:tcPr>
          <w:p w:rsidR="00BD20E6" w:rsidRDefault="00BD20E6" w:rsidP="00987EA6">
            <w:pPr>
              <w:rPr>
                <w:szCs w:val="24"/>
              </w:rPr>
            </w:pPr>
            <w:ins w:id="3692" w:author="rocky" w:date="2015-07-30T11:53:00Z">
              <w:r>
                <w:rPr>
                  <w:rFonts w:hint="eastAsia"/>
                  <w:szCs w:val="24"/>
                </w:rPr>
                <w:t>2 ~ 30</w:t>
              </w:r>
            </w:ins>
          </w:p>
        </w:tc>
      </w:tr>
      <w:tr w:rsidR="00BD20E6" w:rsidTr="004358BB">
        <w:trPr>
          <w:trHeight w:val="664"/>
          <w:trPrChange w:id="3693" w:author="rocky" w:date="2015-08-19T15:32:00Z">
            <w:trPr>
              <w:trHeight w:val="664"/>
            </w:trPr>
          </w:trPrChange>
        </w:trPr>
        <w:tc>
          <w:tcPr>
            <w:tcW w:w="726" w:type="dxa"/>
            <w:tcPrChange w:id="3694" w:author="rocky" w:date="2015-08-19T15:32:00Z">
              <w:tcPr>
                <w:tcW w:w="742" w:type="dxa"/>
                <w:gridSpan w:val="2"/>
              </w:tcPr>
            </w:tcPrChange>
          </w:tcPr>
          <w:p w:rsidR="00BD20E6" w:rsidRDefault="00BD20E6" w:rsidP="00987EA6">
            <w:pPr>
              <w:rPr>
                <w:szCs w:val="24"/>
              </w:rPr>
            </w:pPr>
            <w:ins w:id="3695" w:author="rocky" w:date="2015-06-22T11:54:00Z">
              <w:r>
                <w:rPr>
                  <w:rFonts w:hint="eastAsia"/>
                  <w:szCs w:val="24"/>
                </w:rPr>
                <w:t>0Bh</w:t>
              </w:r>
            </w:ins>
          </w:p>
        </w:tc>
        <w:tc>
          <w:tcPr>
            <w:tcW w:w="1762" w:type="dxa"/>
            <w:tcPrChange w:id="3696" w:author="rocky" w:date="2015-08-19T15:32:00Z">
              <w:tcPr>
                <w:tcW w:w="1776" w:type="dxa"/>
                <w:gridSpan w:val="3"/>
              </w:tcPr>
            </w:tcPrChange>
          </w:tcPr>
          <w:p w:rsidR="00BD20E6" w:rsidRDefault="00BD20E6" w:rsidP="00987EA6">
            <w:pPr>
              <w:rPr>
                <w:szCs w:val="24"/>
              </w:rPr>
            </w:pPr>
            <w:ins w:id="3697" w:author="rocky" w:date="2015-06-22T11:54:00Z">
              <w:r>
                <w:rPr>
                  <w:szCs w:val="24"/>
                </w:rPr>
                <w:t>A</w:t>
              </w:r>
              <w:r>
                <w:rPr>
                  <w:rFonts w:hint="eastAsia"/>
                  <w:szCs w:val="24"/>
                </w:rPr>
                <w:t xml:space="preserve">ctivate </w:t>
              </w:r>
              <w:r>
                <w:rPr>
                  <w:szCs w:val="24"/>
                </w:rPr>
                <w:t>gateway pairing</w:t>
              </w:r>
            </w:ins>
          </w:p>
        </w:tc>
        <w:tc>
          <w:tcPr>
            <w:tcW w:w="1190" w:type="dxa"/>
            <w:tcPrChange w:id="3698" w:author="rocky" w:date="2015-08-19T15:32:00Z">
              <w:tcPr>
                <w:tcW w:w="1365" w:type="dxa"/>
                <w:gridSpan w:val="5"/>
              </w:tcPr>
            </w:tcPrChange>
          </w:tcPr>
          <w:p w:rsidR="00BD20E6" w:rsidRDefault="00BD20E6" w:rsidP="00987EA6">
            <w:pPr>
              <w:rPr>
                <w:szCs w:val="24"/>
              </w:rPr>
            </w:pPr>
            <w:ins w:id="3699" w:author="rocky" w:date="2015-06-22T11:55:00Z">
              <w:r>
                <w:rPr>
                  <w:rFonts w:hint="eastAsia"/>
                  <w:szCs w:val="24"/>
                </w:rPr>
                <w:t>1-byte</w:t>
              </w:r>
            </w:ins>
          </w:p>
        </w:tc>
        <w:tc>
          <w:tcPr>
            <w:tcW w:w="586" w:type="dxa"/>
            <w:tcPrChange w:id="3700" w:author="rocky" w:date="2015-08-19T15:32:00Z">
              <w:tcPr>
                <w:tcW w:w="303" w:type="dxa"/>
                <w:gridSpan w:val="2"/>
              </w:tcPr>
            </w:tcPrChange>
          </w:tcPr>
          <w:p w:rsidR="00BD20E6" w:rsidRDefault="00BD20E6" w:rsidP="00BD20E6">
            <w:pPr>
              <w:rPr>
                <w:szCs w:val="24"/>
              </w:rPr>
            </w:pPr>
            <w:ins w:id="3701" w:author="rocky" w:date="2015-08-19T15:34:00Z">
              <w:r>
                <w:rPr>
                  <w:rFonts w:hint="eastAsia"/>
                  <w:szCs w:val="24"/>
                </w:rPr>
                <w:t>W</w:t>
              </w:r>
              <w:r>
                <w:rPr>
                  <w:szCs w:val="24"/>
                </w:rPr>
                <w:t>O</w:t>
              </w:r>
            </w:ins>
          </w:p>
        </w:tc>
        <w:tc>
          <w:tcPr>
            <w:tcW w:w="2592" w:type="dxa"/>
            <w:tcPrChange w:id="3702" w:author="rocky" w:date="2015-08-19T15:32:00Z">
              <w:tcPr>
                <w:tcW w:w="2670" w:type="dxa"/>
                <w:gridSpan w:val="2"/>
              </w:tcPr>
            </w:tcPrChange>
          </w:tcPr>
          <w:p w:rsidR="00BD20E6" w:rsidRDefault="00BD20E6" w:rsidP="00987EA6">
            <w:pPr>
              <w:rPr>
                <w:szCs w:val="24"/>
              </w:rPr>
            </w:pPr>
            <w:ins w:id="3703" w:author="rocky" w:date="2015-07-30T11:40:00Z">
              <w:r>
                <w:rPr>
                  <w:rFonts w:hint="eastAsia"/>
                  <w:szCs w:val="24"/>
                </w:rPr>
                <w:t>1 (One-shot)</w:t>
              </w:r>
            </w:ins>
          </w:p>
        </w:tc>
      </w:tr>
      <w:tr w:rsidR="00BD20E6" w:rsidTr="004358BB">
        <w:trPr>
          <w:trHeight w:val="336"/>
          <w:trPrChange w:id="3704" w:author="rocky" w:date="2015-08-19T15:32:00Z">
            <w:trPr>
              <w:trHeight w:val="336"/>
            </w:trPr>
          </w:trPrChange>
        </w:trPr>
        <w:tc>
          <w:tcPr>
            <w:tcW w:w="726" w:type="dxa"/>
            <w:tcPrChange w:id="3705" w:author="rocky" w:date="2015-08-19T15:32:00Z">
              <w:tcPr>
                <w:tcW w:w="742" w:type="dxa"/>
                <w:gridSpan w:val="2"/>
              </w:tcPr>
            </w:tcPrChange>
          </w:tcPr>
          <w:p w:rsidR="00BD20E6" w:rsidRDefault="00BD20E6" w:rsidP="00987EA6">
            <w:pPr>
              <w:rPr>
                <w:szCs w:val="24"/>
              </w:rPr>
            </w:pPr>
            <w:ins w:id="3706" w:author="rocky" w:date="2015-06-22T11:54:00Z">
              <w:r>
                <w:rPr>
                  <w:rFonts w:hint="eastAsia"/>
                  <w:szCs w:val="24"/>
                </w:rPr>
                <w:t>0Ch</w:t>
              </w:r>
            </w:ins>
          </w:p>
        </w:tc>
        <w:tc>
          <w:tcPr>
            <w:tcW w:w="1762" w:type="dxa"/>
            <w:tcPrChange w:id="3707" w:author="rocky" w:date="2015-08-19T15:32:00Z">
              <w:tcPr>
                <w:tcW w:w="1776" w:type="dxa"/>
                <w:gridSpan w:val="3"/>
              </w:tcPr>
            </w:tcPrChange>
          </w:tcPr>
          <w:p w:rsidR="00BD20E6" w:rsidRDefault="00BD20E6" w:rsidP="00987EA6">
            <w:pPr>
              <w:rPr>
                <w:szCs w:val="24"/>
              </w:rPr>
            </w:pPr>
            <w:ins w:id="3708" w:author="rocky" w:date="2015-06-22T11:54:00Z">
              <w:r>
                <w:rPr>
                  <w:szCs w:val="24"/>
                </w:rPr>
                <w:t>L</w:t>
              </w:r>
              <w:r>
                <w:rPr>
                  <w:rFonts w:hint="eastAsia"/>
                  <w:szCs w:val="24"/>
                </w:rPr>
                <w:t xml:space="preserve">ock </w:t>
              </w:r>
              <w:r>
                <w:rPr>
                  <w:szCs w:val="24"/>
                </w:rPr>
                <w:t>setting</w:t>
              </w:r>
            </w:ins>
            <w:ins w:id="3709" w:author="rocky" w:date="2015-06-22T12:43:00Z">
              <w:r>
                <w:rPr>
                  <w:szCs w:val="24"/>
                </w:rPr>
                <w:t>s</w:t>
              </w:r>
            </w:ins>
          </w:p>
        </w:tc>
        <w:tc>
          <w:tcPr>
            <w:tcW w:w="1190" w:type="dxa"/>
            <w:tcPrChange w:id="3710" w:author="rocky" w:date="2015-08-19T15:32:00Z">
              <w:tcPr>
                <w:tcW w:w="1365" w:type="dxa"/>
                <w:gridSpan w:val="5"/>
              </w:tcPr>
            </w:tcPrChange>
          </w:tcPr>
          <w:p w:rsidR="00BD20E6" w:rsidRDefault="00BD20E6" w:rsidP="00987EA6">
            <w:pPr>
              <w:rPr>
                <w:szCs w:val="24"/>
              </w:rPr>
            </w:pPr>
            <w:ins w:id="3711" w:author="rocky" w:date="2015-06-22T11:55:00Z">
              <w:r>
                <w:rPr>
                  <w:rFonts w:hint="eastAsia"/>
                  <w:szCs w:val="24"/>
                </w:rPr>
                <w:t>1-byte</w:t>
              </w:r>
            </w:ins>
          </w:p>
        </w:tc>
        <w:tc>
          <w:tcPr>
            <w:tcW w:w="586" w:type="dxa"/>
            <w:tcPrChange w:id="3712" w:author="rocky" w:date="2015-08-19T15:32:00Z">
              <w:tcPr>
                <w:tcW w:w="303" w:type="dxa"/>
                <w:gridSpan w:val="2"/>
              </w:tcPr>
            </w:tcPrChange>
          </w:tcPr>
          <w:p w:rsidR="00BD20E6" w:rsidRDefault="00BD20E6" w:rsidP="00BD20E6">
            <w:pPr>
              <w:rPr>
                <w:szCs w:val="24"/>
              </w:rPr>
            </w:pPr>
            <w:ins w:id="3713" w:author="rocky" w:date="2015-08-19T15:34:00Z">
              <w:r>
                <w:rPr>
                  <w:rFonts w:hint="eastAsia"/>
                  <w:szCs w:val="24"/>
                </w:rPr>
                <w:t>RW</w:t>
              </w:r>
            </w:ins>
          </w:p>
        </w:tc>
        <w:tc>
          <w:tcPr>
            <w:tcW w:w="2592" w:type="dxa"/>
            <w:tcPrChange w:id="3714" w:author="rocky" w:date="2015-08-19T15:32:00Z">
              <w:tcPr>
                <w:tcW w:w="2670" w:type="dxa"/>
                <w:gridSpan w:val="2"/>
              </w:tcPr>
            </w:tcPrChange>
          </w:tcPr>
          <w:p w:rsidR="00BD20E6" w:rsidRDefault="00BD20E6" w:rsidP="00987EA6">
            <w:pPr>
              <w:rPr>
                <w:ins w:id="3715" w:author="rocky" w:date="2015-07-30T11:44:00Z"/>
                <w:szCs w:val="24"/>
              </w:rPr>
            </w:pPr>
            <w:ins w:id="3716" w:author="rocky" w:date="2015-07-30T11:44:00Z">
              <w:r>
                <w:rPr>
                  <w:rFonts w:hint="eastAsia"/>
                  <w:szCs w:val="24"/>
                </w:rPr>
                <w:t>Bit 0: Lock/unlock status indicator</w:t>
              </w:r>
            </w:ins>
          </w:p>
          <w:p w:rsidR="00BD20E6" w:rsidRDefault="00BD20E6" w:rsidP="00987EA6">
            <w:pPr>
              <w:rPr>
                <w:szCs w:val="24"/>
              </w:rPr>
            </w:pPr>
            <w:ins w:id="3717" w:author="rocky" w:date="2015-07-30T11:44:00Z">
              <w:r>
                <w:rPr>
                  <w:szCs w:val="24"/>
                </w:rPr>
                <w:t>Bit 1: Lock down</w:t>
              </w:r>
            </w:ins>
          </w:p>
        </w:tc>
      </w:tr>
      <w:tr w:rsidR="00BD20E6" w:rsidTr="004358BB">
        <w:trPr>
          <w:trHeight w:val="756"/>
          <w:trPrChange w:id="3718" w:author="rocky" w:date="2015-08-19T15:32:00Z">
            <w:trPr>
              <w:trHeight w:val="756"/>
            </w:trPr>
          </w:trPrChange>
        </w:trPr>
        <w:tc>
          <w:tcPr>
            <w:tcW w:w="726" w:type="dxa"/>
            <w:tcPrChange w:id="3719" w:author="rocky" w:date="2015-08-19T15:32:00Z">
              <w:tcPr>
                <w:tcW w:w="742" w:type="dxa"/>
                <w:gridSpan w:val="2"/>
              </w:tcPr>
            </w:tcPrChange>
          </w:tcPr>
          <w:p w:rsidR="00BD20E6" w:rsidRDefault="00BD20E6" w:rsidP="00987EA6">
            <w:pPr>
              <w:rPr>
                <w:szCs w:val="24"/>
              </w:rPr>
            </w:pPr>
            <w:ins w:id="3720" w:author="rocky" w:date="2015-06-22T11:55:00Z">
              <w:r>
                <w:rPr>
                  <w:rFonts w:hint="eastAsia"/>
                  <w:szCs w:val="24"/>
                </w:rPr>
                <w:t>0Dh</w:t>
              </w:r>
            </w:ins>
          </w:p>
        </w:tc>
        <w:tc>
          <w:tcPr>
            <w:tcW w:w="1762" w:type="dxa"/>
            <w:tcPrChange w:id="3721" w:author="rocky" w:date="2015-08-19T15:32:00Z">
              <w:tcPr>
                <w:tcW w:w="1776" w:type="dxa"/>
                <w:gridSpan w:val="3"/>
              </w:tcPr>
            </w:tcPrChange>
          </w:tcPr>
          <w:p w:rsidR="00BD20E6" w:rsidRDefault="00BD20E6" w:rsidP="00987EA6">
            <w:pPr>
              <w:rPr>
                <w:szCs w:val="24"/>
              </w:rPr>
            </w:pPr>
            <w:ins w:id="3722" w:author="rocky" w:date="2015-06-22T11:55:00Z">
              <w:r>
                <w:rPr>
                  <w:szCs w:val="24"/>
                </w:rPr>
                <w:t>F</w:t>
              </w:r>
              <w:r>
                <w:rPr>
                  <w:rFonts w:hint="eastAsia"/>
                  <w:szCs w:val="24"/>
                </w:rPr>
                <w:t xml:space="preserve">eature </w:t>
              </w:r>
              <w:r>
                <w:rPr>
                  <w:szCs w:val="24"/>
                </w:rPr>
                <w:t>selection</w:t>
              </w:r>
            </w:ins>
          </w:p>
        </w:tc>
        <w:tc>
          <w:tcPr>
            <w:tcW w:w="1190" w:type="dxa"/>
            <w:tcPrChange w:id="3723" w:author="rocky" w:date="2015-08-19T15:32:00Z">
              <w:tcPr>
                <w:tcW w:w="1365" w:type="dxa"/>
                <w:gridSpan w:val="5"/>
              </w:tcPr>
            </w:tcPrChange>
          </w:tcPr>
          <w:p w:rsidR="00BD20E6" w:rsidRDefault="00BD20E6" w:rsidP="00987EA6">
            <w:pPr>
              <w:rPr>
                <w:szCs w:val="24"/>
              </w:rPr>
            </w:pPr>
            <w:ins w:id="3724" w:author="rocky" w:date="2015-06-22T11:55:00Z">
              <w:r>
                <w:rPr>
                  <w:rFonts w:hint="eastAsia"/>
                  <w:szCs w:val="24"/>
                </w:rPr>
                <w:t>1-byte</w:t>
              </w:r>
            </w:ins>
          </w:p>
        </w:tc>
        <w:tc>
          <w:tcPr>
            <w:tcW w:w="586" w:type="dxa"/>
            <w:tcPrChange w:id="3725" w:author="rocky" w:date="2015-08-19T15:32:00Z">
              <w:tcPr>
                <w:tcW w:w="303" w:type="dxa"/>
                <w:gridSpan w:val="2"/>
              </w:tcPr>
            </w:tcPrChange>
          </w:tcPr>
          <w:p w:rsidR="00BD20E6" w:rsidRDefault="00BD20E6" w:rsidP="00BD20E6">
            <w:pPr>
              <w:rPr>
                <w:szCs w:val="24"/>
              </w:rPr>
            </w:pPr>
            <w:ins w:id="3726" w:author="rocky" w:date="2015-08-19T15:34:00Z">
              <w:r>
                <w:rPr>
                  <w:rFonts w:hint="eastAsia"/>
                  <w:szCs w:val="24"/>
                </w:rPr>
                <w:t>RW</w:t>
              </w:r>
            </w:ins>
          </w:p>
        </w:tc>
        <w:tc>
          <w:tcPr>
            <w:tcW w:w="2592" w:type="dxa"/>
            <w:tcPrChange w:id="3727" w:author="rocky" w:date="2015-08-19T15:32:00Z">
              <w:tcPr>
                <w:tcW w:w="2670" w:type="dxa"/>
                <w:gridSpan w:val="2"/>
              </w:tcPr>
            </w:tcPrChange>
          </w:tcPr>
          <w:p w:rsidR="00BD20E6" w:rsidRDefault="00BD20E6" w:rsidP="00987EA6">
            <w:pPr>
              <w:rPr>
                <w:ins w:id="3728" w:author="rocky" w:date="2015-07-30T11:43:00Z"/>
                <w:szCs w:val="24"/>
              </w:rPr>
            </w:pPr>
            <w:ins w:id="3729" w:author="rocky" w:date="2015-07-30T11:43:00Z">
              <w:r>
                <w:rPr>
                  <w:rFonts w:hint="eastAsia"/>
                  <w:szCs w:val="24"/>
                </w:rPr>
                <w:t>Bit 0: User code</w:t>
              </w:r>
            </w:ins>
          </w:p>
          <w:p w:rsidR="00BD20E6" w:rsidRDefault="00BD20E6" w:rsidP="00987EA6">
            <w:pPr>
              <w:rPr>
                <w:ins w:id="3730" w:author="rocky" w:date="2015-07-30T11:43:00Z"/>
                <w:szCs w:val="24"/>
              </w:rPr>
            </w:pPr>
            <w:ins w:id="3731" w:author="rocky" w:date="2015-07-30T11:43:00Z">
              <w:r>
                <w:rPr>
                  <w:szCs w:val="24"/>
                </w:rPr>
                <w:t>Bit 1: Card</w:t>
              </w:r>
            </w:ins>
          </w:p>
          <w:p w:rsidR="00BD20E6" w:rsidRDefault="00BD20E6" w:rsidP="00987EA6">
            <w:pPr>
              <w:rPr>
                <w:ins w:id="3732" w:author="rocky" w:date="2015-08-19T15:38:00Z"/>
                <w:szCs w:val="24"/>
              </w:rPr>
            </w:pPr>
            <w:ins w:id="3733" w:author="rocky" w:date="2015-07-30T11:43:00Z">
              <w:r>
                <w:rPr>
                  <w:szCs w:val="24"/>
                </w:rPr>
                <w:t>Bit 2: NetCode</w:t>
              </w:r>
            </w:ins>
          </w:p>
          <w:p w:rsidR="00BD20E6" w:rsidRDefault="00BD20E6" w:rsidP="00987EA6">
            <w:pPr>
              <w:rPr>
                <w:szCs w:val="24"/>
              </w:rPr>
            </w:pPr>
            <w:ins w:id="3734" w:author="rocky" w:date="2015-08-19T15:38:00Z">
              <w:r>
                <w:rPr>
                  <w:szCs w:val="24"/>
                </w:rPr>
                <w:t>Bit 3: Phone</w:t>
              </w:r>
            </w:ins>
            <w:ins w:id="3735" w:author="rocky" w:date="2015-08-19T15:39:00Z">
              <w:r>
                <w:rPr>
                  <w:szCs w:val="24"/>
                </w:rPr>
                <w:t xml:space="preserve"> user</w:t>
              </w:r>
            </w:ins>
          </w:p>
        </w:tc>
      </w:tr>
      <w:tr w:rsidR="00D81854" w:rsidDel="00DB0576" w:rsidTr="004358BB">
        <w:trPr>
          <w:trHeight w:val="576"/>
          <w:del w:id="3736" w:author="rocky" w:date="2015-07-30T11:50:00Z"/>
          <w:trPrChange w:id="3737" w:author="rocky" w:date="2015-07-30T11:50:00Z">
            <w:trPr>
              <w:trHeight w:val="576"/>
            </w:trPr>
          </w:trPrChange>
        </w:trPr>
        <w:tc>
          <w:tcPr>
            <w:tcW w:w="726" w:type="dxa"/>
            <w:tcPrChange w:id="3738" w:author="rocky" w:date="2015-07-30T11:50:00Z">
              <w:tcPr>
                <w:tcW w:w="823" w:type="dxa"/>
                <w:gridSpan w:val="3"/>
              </w:tcPr>
            </w:tcPrChange>
          </w:tcPr>
          <w:p w:rsidR="00D81854" w:rsidDel="00DB0576" w:rsidRDefault="00D81854" w:rsidP="00987EA6">
            <w:pPr>
              <w:rPr>
                <w:del w:id="3739" w:author="rocky" w:date="2015-07-30T11:50:00Z"/>
                <w:szCs w:val="24"/>
              </w:rPr>
            </w:pPr>
          </w:p>
        </w:tc>
        <w:tc>
          <w:tcPr>
            <w:tcW w:w="1762" w:type="dxa"/>
            <w:tcPrChange w:id="3740" w:author="rocky" w:date="2015-07-30T11:50:00Z">
              <w:tcPr>
                <w:tcW w:w="1843" w:type="dxa"/>
                <w:gridSpan w:val="3"/>
              </w:tcPr>
            </w:tcPrChange>
          </w:tcPr>
          <w:p w:rsidR="00D81854" w:rsidDel="00DB0576" w:rsidRDefault="00D81854" w:rsidP="00987EA6">
            <w:pPr>
              <w:rPr>
                <w:del w:id="3741" w:author="rocky" w:date="2015-07-30T11:50:00Z"/>
                <w:szCs w:val="24"/>
              </w:rPr>
            </w:pPr>
          </w:p>
        </w:tc>
        <w:tc>
          <w:tcPr>
            <w:tcW w:w="1776" w:type="dxa"/>
            <w:gridSpan w:val="2"/>
            <w:tcPrChange w:id="3742" w:author="rocky" w:date="2015-07-30T11:50:00Z">
              <w:tcPr>
                <w:tcW w:w="1134" w:type="dxa"/>
                <w:gridSpan w:val="3"/>
              </w:tcPr>
            </w:tcPrChange>
          </w:tcPr>
          <w:p w:rsidR="00D81854" w:rsidDel="00DB0576" w:rsidRDefault="00D81854" w:rsidP="00987EA6">
            <w:pPr>
              <w:rPr>
                <w:del w:id="3743" w:author="rocky" w:date="2015-07-30T11:50:00Z"/>
                <w:szCs w:val="24"/>
              </w:rPr>
            </w:pPr>
          </w:p>
        </w:tc>
        <w:tc>
          <w:tcPr>
            <w:tcW w:w="2592" w:type="dxa"/>
            <w:tcPrChange w:id="3744" w:author="rocky" w:date="2015-07-30T11:50:00Z">
              <w:tcPr>
                <w:tcW w:w="3056" w:type="dxa"/>
                <w:gridSpan w:val="5"/>
              </w:tcPr>
            </w:tcPrChange>
          </w:tcPr>
          <w:p w:rsidR="00D81854" w:rsidDel="00DB0576" w:rsidRDefault="00D81854" w:rsidP="00987EA6">
            <w:pPr>
              <w:rPr>
                <w:del w:id="3745" w:author="rocky" w:date="2015-07-30T11:50:00Z"/>
                <w:szCs w:val="24"/>
              </w:rPr>
            </w:pPr>
          </w:p>
        </w:tc>
      </w:tr>
      <w:tr w:rsidR="00BD20E6" w:rsidTr="004358BB">
        <w:trPr>
          <w:trHeight w:val="396"/>
          <w:trPrChange w:id="3746" w:author="rocky" w:date="2015-08-19T15:32:00Z">
            <w:trPr>
              <w:trHeight w:val="396"/>
            </w:trPr>
          </w:trPrChange>
        </w:trPr>
        <w:tc>
          <w:tcPr>
            <w:tcW w:w="726" w:type="dxa"/>
            <w:tcPrChange w:id="3747" w:author="rocky" w:date="2015-08-19T15:32:00Z">
              <w:tcPr>
                <w:tcW w:w="742" w:type="dxa"/>
                <w:gridSpan w:val="2"/>
              </w:tcPr>
            </w:tcPrChange>
          </w:tcPr>
          <w:p w:rsidR="00BD20E6" w:rsidRDefault="00BD20E6" w:rsidP="00987EA6">
            <w:pPr>
              <w:rPr>
                <w:szCs w:val="24"/>
              </w:rPr>
            </w:pPr>
            <w:ins w:id="3748" w:author="rocky" w:date="2015-06-22T11:56:00Z">
              <w:r>
                <w:rPr>
                  <w:rFonts w:hint="eastAsia"/>
                  <w:szCs w:val="24"/>
                </w:rPr>
                <w:t>0Eh</w:t>
              </w:r>
            </w:ins>
          </w:p>
        </w:tc>
        <w:tc>
          <w:tcPr>
            <w:tcW w:w="1762" w:type="dxa"/>
            <w:tcPrChange w:id="3749" w:author="rocky" w:date="2015-08-19T15:32:00Z">
              <w:tcPr>
                <w:tcW w:w="1776" w:type="dxa"/>
                <w:gridSpan w:val="3"/>
              </w:tcPr>
            </w:tcPrChange>
          </w:tcPr>
          <w:p w:rsidR="00BD20E6" w:rsidRDefault="00BD20E6" w:rsidP="00987EA6">
            <w:pPr>
              <w:rPr>
                <w:szCs w:val="24"/>
              </w:rPr>
            </w:pPr>
            <w:ins w:id="3750" w:author="rocky" w:date="2015-06-22T11:56:00Z">
              <w:r>
                <w:rPr>
                  <w:rFonts w:hint="eastAsia"/>
                  <w:szCs w:val="24"/>
                </w:rPr>
                <w:t>Gateway enable</w:t>
              </w:r>
            </w:ins>
          </w:p>
        </w:tc>
        <w:tc>
          <w:tcPr>
            <w:tcW w:w="1190" w:type="dxa"/>
            <w:tcPrChange w:id="3751" w:author="rocky" w:date="2015-08-19T15:32:00Z">
              <w:tcPr>
                <w:tcW w:w="1365" w:type="dxa"/>
                <w:gridSpan w:val="5"/>
              </w:tcPr>
            </w:tcPrChange>
          </w:tcPr>
          <w:p w:rsidR="00BD20E6" w:rsidRDefault="00BD20E6" w:rsidP="00987EA6">
            <w:pPr>
              <w:rPr>
                <w:szCs w:val="24"/>
              </w:rPr>
            </w:pPr>
            <w:ins w:id="3752" w:author="rocky" w:date="2015-06-22T11:56:00Z">
              <w:r>
                <w:rPr>
                  <w:rFonts w:hint="eastAsia"/>
                  <w:szCs w:val="24"/>
                </w:rPr>
                <w:t>1-byte</w:t>
              </w:r>
            </w:ins>
          </w:p>
        </w:tc>
        <w:tc>
          <w:tcPr>
            <w:tcW w:w="586" w:type="dxa"/>
            <w:tcPrChange w:id="3753" w:author="rocky" w:date="2015-08-19T15:32:00Z">
              <w:tcPr>
                <w:tcW w:w="303" w:type="dxa"/>
                <w:gridSpan w:val="2"/>
              </w:tcPr>
            </w:tcPrChange>
          </w:tcPr>
          <w:p w:rsidR="00BD20E6" w:rsidRDefault="00BD20E6" w:rsidP="00BD20E6">
            <w:pPr>
              <w:rPr>
                <w:szCs w:val="24"/>
              </w:rPr>
            </w:pPr>
            <w:ins w:id="3754" w:author="rocky" w:date="2015-08-19T15:34:00Z">
              <w:r>
                <w:rPr>
                  <w:rFonts w:hint="eastAsia"/>
                  <w:szCs w:val="24"/>
                </w:rPr>
                <w:t>RW</w:t>
              </w:r>
            </w:ins>
          </w:p>
        </w:tc>
        <w:tc>
          <w:tcPr>
            <w:tcW w:w="2592" w:type="dxa"/>
            <w:tcPrChange w:id="3755" w:author="rocky" w:date="2015-08-19T15:32:00Z">
              <w:tcPr>
                <w:tcW w:w="2670" w:type="dxa"/>
                <w:gridSpan w:val="2"/>
              </w:tcPr>
            </w:tcPrChange>
          </w:tcPr>
          <w:p w:rsidR="00BD20E6" w:rsidRDefault="00BD20E6" w:rsidP="00987EA6">
            <w:pPr>
              <w:rPr>
                <w:szCs w:val="24"/>
              </w:rPr>
            </w:pPr>
            <w:ins w:id="3756" w:author="rocky" w:date="2015-07-30T11:52:00Z">
              <w:r>
                <w:rPr>
                  <w:rFonts w:hint="eastAsia"/>
                  <w:szCs w:val="24"/>
                </w:rPr>
                <w:t>0/1</w:t>
              </w:r>
            </w:ins>
          </w:p>
        </w:tc>
      </w:tr>
      <w:tr w:rsidR="00BD20E6" w:rsidTr="004358BB">
        <w:trPr>
          <w:trHeight w:val="390"/>
          <w:trPrChange w:id="3757" w:author="rocky" w:date="2015-08-19T15:32:00Z">
            <w:trPr>
              <w:trHeight w:val="390"/>
            </w:trPr>
          </w:trPrChange>
        </w:trPr>
        <w:tc>
          <w:tcPr>
            <w:tcW w:w="726" w:type="dxa"/>
            <w:tcPrChange w:id="3758" w:author="rocky" w:date="2015-08-19T15:32:00Z">
              <w:tcPr>
                <w:tcW w:w="742" w:type="dxa"/>
                <w:gridSpan w:val="2"/>
              </w:tcPr>
            </w:tcPrChange>
          </w:tcPr>
          <w:p w:rsidR="00BD20E6" w:rsidRDefault="00BD20E6" w:rsidP="00987EA6">
            <w:pPr>
              <w:rPr>
                <w:szCs w:val="24"/>
              </w:rPr>
            </w:pPr>
            <w:ins w:id="3759" w:author="rocky" w:date="2015-08-17T11:32:00Z">
              <w:r>
                <w:rPr>
                  <w:rFonts w:hint="eastAsia"/>
                  <w:szCs w:val="24"/>
                </w:rPr>
                <w:t>0Fh</w:t>
              </w:r>
            </w:ins>
          </w:p>
        </w:tc>
        <w:tc>
          <w:tcPr>
            <w:tcW w:w="1762" w:type="dxa"/>
            <w:tcPrChange w:id="3760" w:author="rocky" w:date="2015-08-19T15:32:00Z">
              <w:tcPr>
                <w:tcW w:w="1776" w:type="dxa"/>
                <w:gridSpan w:val="3"/>
              </w:tcPr>
            </w:tcPrChange>
          </w:tcPr>
          <w:p w:rsidR="00BD20E6" w:rsidRDefault="00BD20E6" w:rsidP="00987EA6">
            <w:pPr>
              <w:rPr>
                <w:szCs w:val="24"/>
              </w:rPr>
            </w:pPr>
            <w:ins w:id="3761" w:author="rocky" w:date="2015-08-17T11:32:00Z">
              <w:r>
                <w:rPr>
                  <w:rFonts w:hint="eastAsia"/>
                  <w:szCs w:val="24"/>
                </w:rPr>
                <w:t>D</w:t>
              </w:r>
              <w:r>
                <w:rPr>
                  <w:szCs w:val="24"/>
                </w:rPr>
                <w:t>a</w:t>
              </w:r>
              <w:r>
                <w:rPr>
                  <w:rFonts w:hint="eastAsia"/>
                  <w:szCs w:val="24"/>
                </w:rPr>
                <w:t xml:space="preserve">y </w:t>
              </w:r>
              <w:r>
                <w:rPr>
                  <w:szCs w:val="24"/>
                </w:rPr>
                <w:t>lockout</w:t>
              </w:r>
            </w:ins>
          </w:p>
        </w:tc>
        <w:tc>
          <w:tcPr>
            <w:tcW w:w="1190" w:type="dxa"/>
            <w:tcPrChange w:id="3762" w:author="rocky" w:date="2015-08-19T15:32:00Z">
              <w:tcPr>
                <w:tcW w:w="1365" w:type="dxa"/>
                <w:gridSpan w:val="5"/>
              </w:tcPr>
            </w:tcPrChange>
          </w:tcPr>
          <w:p w:rsidR="00BD20E6" w:rsidRDefault="00BD20E6" w:rsidP="00987EA6">
            <w:pPr>
              <w:rPr>
                <w:szCs w:val="24"/>
              </w:rPr>
            </w:pPr>
            <w:ins w:id="3763" w:author="rocky" w:date="2015-08-17T11:32:00Z">
              <w:r>
                <w:rPr>
                  <w:rFonts w:hint="eastAsia"/>
                  <w:szCs w:val="24"/>
                </w:rPr>
                <w:t>1-byte</w:t>
              </w:r>
            </w:ins>
          </w:p>
        </w:tc>
        <w:tc>
          <w:tcPr>
            <w:tcW w:w="586" w:type="dxa"/>
            <w:tcPrChange w:id="3764" w:author="rocky" w:date="2015-08-19T15:32:00Z">
              <w:tcPr>
                <w:tcW w:w="303" w:type="dxa"/>
                <w:gridSpan w:val="2"/>
              </w:tcPr>
            </w:tcPrChange>
          </w:tcPr>
          <w:p w:rsidR="00BD20E6" w:rsidRDefault="00BD20E6" w:rsidP="00BD20E6">
            <w:pPr>
              <w:rPr>
                <w:szCs w:val="24"/>
              </w:rPr>
            </w:pPr>
            <w:ins w:id="3765" w:author="rocky" w:date="2015-08-19T15:34:00Z">
              <w:r>
                <w:rPr>
                  <w:rFonts w:hint="eastAsia"/>
                  <w:szCs w:val="24"/>
                </w:rPr>
                <w:t>RW</w:t>
              </w:r>
            </w:ins>
          </w:p>
        </w:tc>
        <w:tc>
          <w:tcPr>
            <w:tcW w:w="2592" w:type="dxa"/>
            <w:tcPrChange w:id="3766" w:author="rocky" w:date="2015-08-19T15:32:00Z">
              <w:tcPr>
                <w:tcW w:w="2670" w:type="dxa"/>
                <w:gridSpan w:val="2"/>
              </w:tcPr>
            </w:tcPrChange>
          </w:tcPr>
          <w:p w:rsidR="00BD20E6" w:rsidRDefault="00BD20E6" w:rsidP="00987EA6">
            <w:pPr>
              <w:rPr>
                <w:szCs w:val="24"/>
              </w:rPr>
            </w:pPr>
            <w:ins w:id="3767" w:author="rocky" w:date="2015-08-17T11:32:00Z">
              <w:r>
                <w:rPr>
                  <w:rFonts w:hint="eastAsia"/>
                  <w:szCs w:val="24"/>
                </w:rPr>
                <w:t>MTWTFSS</w:t>
              </w:r>
              <w:r>
                <w:rPr>
                  <w:szCs w:val="24"/>
                </w:rPr>
                <w:t xml:space="preserve"> (Bit 0 ~ Bit 6)</w:t>
              </w:r>
            </w:ins>
          </w:p>
        </w:tc>
      </w:tr>
      <w:tr w:rsidR="00BD20E6" w:rsidTr="004358BB">
        <w:trPr>
          <w:trHeight w:val="330"/>
          <w:ins w:id="3768" w:author="rocky" w:date="2014-09-18T15:49:00Z"/>
          <w:trPrChange w:id="3769" w:author="rocky" w:date="2015-08-19T15:32:00Z">
            <w:trPr>
              <w:trHeight w:val="330"/>
            </w:trPr>
          </w:trPrChange>
        </w:trPr>
        <w:tc>
          <w:tcPr>
            <w:tcW w:w="726" w:type="dxa"/>
            <w:tcPrChange w:id="3770" w:author="rocky" w:date="2015-08-19T15:32:00Z">
              <w:tcPr>
                <w:tcW w:w="742" w:type="dxa"/>
                <w:gridSpan w:val="2"/>
              </w:tcPr>
            </w:tcPrChange>
          </w:tcPr>
          <w:p w:rsidR="00BD20E6" w:rsidRDefault="00BD20E6" w:rsidP="00987EA6">
            <w:pPr>
              <w:rPr>
                <w:ins w:id="3771" w:author="rocky" w:date="2014-09-18T15:49:00Z"/>
                <w:szCs w:val="24"/>
              </w:rPr>
            </w:pPr>
            <w:ins w:id="3772" w:author="rocky" w:date="2014-09-18T15:49:00Z">
              <w:r>
                <w:rPr>
                  <w:rFonts w:hint="eastAsia"/>
                  <w:szCs w:val="24"/>
                </w:rPr>
                <w:t>10h</w:t>
              </w:r>
            </w:ins>
          </w:p>
        </w:tc>
        <w:tc>
          <w:tcPr>
            <w:tcW w:w="1762" w:type="dxa"/>
            <w:tcPrChange w:id="3773" w:author="rocky" w:date="2015-08-19T15:32:00Z">
              <w:tcPr>
                <w:tcW w:w="1776" w:type="dxa"/>
                <w:gridSpan w:val="3"/>
              </w:tcPr>
            </w:tcPrChange>
          </w:tcPr>
          <w:p w:rsidR="00BD20E6" w:rsidRDefault="00BD20E6">
            <w:pPr>
              <w:rPr>
                <w:ins w:id="3774" w:author="rocky" w:date="2014-09-18T15:49:00Z"/>
                <w:szCs w:val="24"/>
              </w:rPr>
            </w:pPr>
            <w:ins w:id="3775" w:author="rocky" w:date="2014-09-18T15:49:00Z">
              <w:r>
                <w:rPr>
                  <w:rFonts w:hint="eastAsia"/>
                  <w:szCs w:val="24"/>
                </w:rPr>
                <w:t>Code client code length</w:t>
              </w:r>
            </w:ins>
          </w:p>
        </w:tc>
        <w:tc>
          <w:tcPr>
            <w:tcW w:w="1190" w:type="dxa"/>
            <w:tcPrChange w:id="3776" w:author="rocky" w:date="2015-08-19T15:32:00Z">
              <w:tcPr>
                <w:tcW w:w="1365" w:type="dxa"/>
                <w:gridSpan w:val="5"/>
              </w:tcPr>
            </w:tcPrChange>
          </w:tcPr>
          <w:p w:rsidR="00BD20E6" w:rsidRDefault="00BD20E6" w:rsidP="00987EA6">
            <w:pPr>
              <w:rPr>
                <w:ins w:id="3777" w:author="rocky" w:date="2014-09-18T15:49:00Z"/>
                <w:szCs w:val="24"/>
              </w:rPr>
            </w:pPr>
            <w:ins w:id="3778" w:author="rocky" w:date="2014-09-18T15:49:00Z">
              <w:r>
                <w:rPr>
                  <w:rFonts w:hint="eastAsia"/>
                  <w:szCs w:val="24"/>
                </w:rPr>
                <w:t>1-byte</w:t>
              </w:r>
            </w:ins>
          </w:p>
        </w:tc>
        <w:tc>
          <w:tcPr>
            <w:tcW w:w="586" w:type="dxa"/>
            <w:tcPrChange w:id="3779" w:author="rocky" w:date="2015-08-19T15:32:00Z">
              <w:tcPr>
                <w:tcW w:w="303" w:type="dxa"/>
                <w:gridSpan w:val="2"/>
              </w:tcPr>
            </w:tcPrChange>
          </w:tcPr>
          <w:p w:rsidR="00BD20E6" w:rsidRDefault="00BD20E6" w:rsidP="00BD20E6">
            <w:pPr>
              <w:rPr>
                <w:ins w:id="3780" w:author="rocky" w:date="2014-09-18T15:49:00Z"/>
                <w:szCs w:val="24"/>
              </w:rPr>
            </w:pPr>
            <w:ins w:id="3781" w:author="rocky" w:date="2015-08-19T15:35:00Z">
              <w:r>
                <w:rPr>
                  <w:rFonts w:hint="eastAsia"/>
                  <w:szCs w:val="24"/>
                </w:rPr>
                <w:t>RO</w:t>
              </w:r>
            </w:ins>
          </w:p>
        </w:tc>
        <w:tc>
          <w:tcPr>
            <w:tcW w:w="2592" w:type="dxa"/>
            <w:tcPrChange w:id="3782" w:author="rocky" w:date="2015-08-19T15:32:00Z">
              <w:tcPr>
                <w:tcW w:w="2670" w:type="dxa"/>
                <w:gridSpan w:val="2"/>
              </w:tcPr>
            </w:tcPrChange>
          </w:tcPr>
          <w:p w:rsidR="00BD20E6" w:rsidRDefault="00BD20E6" w:rsidP="00987EA6">
            <w:pPr>
              <w:rPr>
                <w:ins w:id="3783" w:author="rocky" w:date="2014-09-18T15:49:00Z"/>
                <w:szCs w:val="24"/>
              </w:rPr>
            </w:pPr>
            <w:ins w:id="3784" w:author="rocky" w:date="2014-09-18T15:49:00Z">
              <w:r>
                <w:rPr>
                  <w:rFonts w:hint="eastAsia"/>
                  <w:szCs w:val="24"/>
                </w:rPr>
                <w:t>4 ~ 16</w:t>
              </w:r>
            </w:ins>
          </w:p>
        </w:tc>
      </w:tr>
      <w:tr w:rsidR="00BD20E6" w:rsidTr="004358BB">
        <w:trPr>
          <w:trHeight w:val="756"/>
          <w:ins w:id="3785" w:author="rocky" w:date="2014-09-18T15:49:00Z"/>
          <w:trPrChange w:id="3786" w:author="rocky" w:date="2015-08-19T15:32:00Z">
            <w:trPr>
              <w:trHeight w:val="756"/>
            </w:trPr>
          </w:trPrChange>
        </w:trPr>
        <w:tc>
          <w:tcPr>
            <w:tcW w:w="726" w:type="dxa"/>
            <w:tcPrChange w:id="3787" w:author="rocky" w:date="2015-08-19T15:32:00Z">
              <w:tcPr>
                <w:tcW w:w="742" w:type="dxa"/>
                <w:gridSpan w:val="2"/>
              </w:tcPr>
            </w:tcPrChange>
          </w:tcPr>
          <w:p w:rsidR="00BD20E6" w:rsidRDefault="00BD20E6" w:rsidP="00987EA6">
            <w:pPr>
              <w:rPr>
                <w:ins w:id="3788" w:author="rocky" w:date="2014-09-18T15:49:00Z"/>
                <w:szCs w:val="24"/>
              </w:rPr>
            </w:pPr>
            <w:ins w:id="3789" w:author="rocky" w:date="2014-09-18T15:49:00Z">
              <w:r>
                <w:rPr>
                  <w:rFonts w:hint="eastAsia"/>
                  <w:szCs w:val="24"/>
                </w:rPr>
                <w:t>11h</w:t>
              </w:r>
            </w:ins>
          </w:p>
        </w:tc>
        <w:tc>
          <w:tcPr>
            <w:tcW w:w="1762" w:type="dxa"/>
            <w:tcPrChange w:id="3790" w:author="rocky" w:date="2015-08-19T15:32:00Z">
              <w:tcPr>
                <w:tcW w:w="1776" w:type="dxa"/>
                <w:gridSpan w:val="3"/>
              </w:tcPr>
            </w:tcPrChange>
          </w:tcPr>
          <w:p w:rsidR="00BD20E6" w:rsidRDefault="00BD20E6" w:rsidP="00987EA6">
            <w:pPr>
              <w:rPr>
                <w:ins w:id="3791" w:author="rocky" w:date="2014-09-18T15:49:00Z"/>
                <w:szCs w:val="24"/>
              </w:rPr>
            </w:pPr>
            <w:ins w:id="3792" w:author="rocky" w:date="2014-09-18T15:49:00Z">
              <w:r>
                <w:rPr>
                  <w:rFonts w:hint="eastAsia"/>
                  <w:szCs w:val="24"/>
                </w:rPr>
                <w:t>Touch Ignore Prefix</w:t>
              </w:r>
            </w:ins>
          </w:p>
        </w:tc>
        <w:tc>
          <w:tcPr>
            <w:tcW w:w="1190" w:type="dxa"/>
            <w:tcPrChange w:id="3793" w:author="rocky" w:date="2015-08-19T15:32:00Z">
              <w:tcPr>
                <w:tcW w:w="1365" w:type="dxa"/>
                <w:gridSpan w:val="5"/>
              </w:tcPr>
            </w:tcPrChange>
          </w:tcPr>
          <w:p w:rsidR="00BD20E6" w:rsidRDefault="00BD20E6" w:rsidP="00987EA6">
            <w:pPr>
              <w:rPr>
                <w:ins w:id="3794" w:author="rocky" w:date="2014-09-18T15:49:00Z"/>
                <w:szCs w:val="24"/>
              </w:rPr>
            </w:pPr>
            <w:ins w:id="3795" w:author="rocky" w:date="2014-09-18T15:49:00Z">
              <w:r>
                <w:rPr>
                  <w:rFonts w:hint="eastAsia"/>
                  <w:szCs w:val="24"/>
                </w:rPr>
                <w:t>1-byte</w:t>
              </w:r>
            </w:ins>
          </w:p>
        </w:tc>
        <w:tc>
          <w:tcPr>
            <w:tcW w:w="586" w:type="dxa"/>
            <w:tcPrChange w:id="3796" w:author="rocky" w:date="2015-08-19T15:32:00Z">
              <w:tcPr>
                <w:tcW w:w="303" w:type="dxa"/>
                <w:gridSpan w:val="2"/>
              </w:tcPr>
            </w:tcPrChange>
          </w:tcPr>
          <w:p w:rsidR="00BD20E6" w:rsidRDefault="00BD20E6" w:rsidP="00BD20E6">
            <w:pPr>
              <w:rPr>
                <w:ins w:id="3797" w:author="rocky" w:date="2014-09-18T15:49:00Z"/>
                <w:szCs w:val="24"/>
              </w:rPr>
            </w:pPr>
            <w:ins w:id="3798" w:author="rocky" w:date="2015-08-19T15:35:00Z">
              <w:r>
                <w:rPr>
                  <w:rFonts w:hint="eastAsia"/>
                  <w:szCs w:val="24"/>
                </w:rPr>
                <w:t>RW</w:t>
              </w:r>
            </w:ins>
          </w:p>
        </w:tc>
        <w:tc>
          <w:tcPr>
            <w:tcW w:w="2592" w:type="dxa"/>
            <w:tcPrChange w:id="3799" w:author="rocky" w:date="2015-08-19T15:32:00Z">
              <w:tcPr>
                <w:tcW w:w="2670" w:type="dxa"/>
                <w:gridSpan w:val="2"/>
              </w:tcPr>
            </w:tcPrChange>
          </w:tcPr>
          <w:p w:rsidR="00BD20E6" w:rsidRDefault="00BD20E6" w:rsidP="00987EA6">
            <w:pPr>
              <w:rPr>
                <w:ins w:id="3800" w:author="rocky" w:date="2014-09-18T15:49:00Z"/>
                <w:szCs w:val="24"/>
              </w:rPr>
            </w:pPr>
            <w:ins w:id="3801" w:author="rocky" w:date="2014-09-18T15:49:00Z">
              <w:r>
                <w:rPr>
                  <w:rFonts w:hint="eastAsia"/>
                  <w:szCs w:val="24"/>
                </w:rPr>
                <w:t>0/1</w:t>
              </w:r>
            </w:ins>
          </w:p>
        </w:tc>
      </w:tr>
      <w:tr w:rsidR="00BD20E6" w:rsidTr="004358BB">
        <w:trPr>
          <w:trHeight w:val="540"/>
          <w:trPrChange w:id="3802" w:author="rocky" w:date="2015-09-11T15:32:00Z">
            <w:trPr>
              <w:trHeight w:val="612"/>
            </w:trPr>
          </w:trPrChange>
        </w:trPr>
        <w:tc>
          <w:tcPr>
            <w:tcW w:w="726" w:type="dxa"/>
            <w:tcPrChange w:id="3803" w:author="rocky" w:date="2015-09-11T15:32:00Z">
              <w:tcPr>
                <w:tcW w:w="742" w:type="dxa"/>
                <w:gridSpan w:val="2"/>
              </w:tcPr>
            </w:tcPrChange>
          </w:tcPr>
          <w:p w:rsidR="00BD20E6" w:rsidRDefault="00BD20E6" w:rsidP="00987EA6">
            <w:pPr>
              <w:rPr>
                <w:szCs w:val="24"/>
              </w:rPr>
            </w:pPr>
            <w:ins w:id="3804" w:author="rocky" w:date="2015-07-30T11:35:00Z">
              <w:r>
                <w:rPr>
                  <w:rFonts w:hint="eastAsia"/>
                  <w:szCs w:val="24"/>
                </w:rPr>
                <w:t>12h</w:t>
              </w:r>
            </w:ins>
          </w:p>
        </w:tc>
        <w:tc>
          <w:tcPr>
            <w:tcW w:w="1762" w:type="dxa"/>
            <w:tcPrChange w:id="3805" w:author="rocky" w:date="2015-09-11T15:32:00Z">
              <w:tcPr>
                <w:tcW w:w="1776" w:type="dxa"/>
                <w:gridSpan w:val="3"/>
              </w:tcPr>
            </w:tcPrChange>
          </w:tcPr>
          <w:p w:rsidR="00BD20E6" w:rsidRDefault="00BD20E6" w:rsidP="00987EA6">
            <w:pPr>
              <w:rPr>
                <w:szCs w:val="24"/>
              </w:rPr>
            </w:pPr>
            <w:ins w:id="3806" w:author="rocky" w:date="2015-07-30T11:35:00Z">
              <w:r>
                <w:rPr>
                  <w:rFonts w:hint="eastAsia"/>
                  <w:szCs w:val="24"/>
                </w:rPr>
                <w:t>WIFI enable</w:t>
              </w:r>
            </w:ins>
          </w:p>
        </w:tc>
        <w:tc>
          <w:tcPr>
            <w:tcW w:w="1190" w:type="dxa"/>
            <w:tcPrChange w:id="3807" w:author="rocky" w:date="2015-09-11T15:32:00Z">
              <w:tcPr>
                <w:tcW w:w="1386" w:type="dxa"/>
                <w:gridSpan w:val="6"/>
              </w:tcPr>
            </w:tcPrChange>
          </w:tcPr>
          <w:p w:rsidR="00BD20E6" w:rsidRDefault="00BD20E6" w:rsidP="00987EA6">
            <w:pPr>
              <w:rPr>
                <w:szCs w:val="24"/>
              </w:rPr>
            </w:pPr>
            <w:ins w:id="3808" w:author="rocky" w:date="2015-07-30T11:36:00Z">
              <w:r>
                <w:rPr>
                  <w:rFonts w:hint="eastAsia"/>
                  <w:szCs w:val="24"/>
                </w:rPr>
                <w:t>1-byte</w:t>
              </w:r>
            </w:ins>
          </w:p>
        </w:tc>
        <w:tc>
          <w:tcPr>
            <w:tcW w:w="586" w:type="dxa"/>
            <w:tcPrChange w:id="3809" w:author="rocky" w:date="2015-09-11T15:32:00Z">
              <w:tcPr>
                <w:tcW w:w="282" w:type="dxa"/>
              </w:tcPr>
            </w:tcPrChange>
          </w:tcPr>
          <w:p w:rsidR="00BD20E6" w:rsidRDefault="00BD20E6" w:rsidP="00BD20E6">
            <w:pPr>
              <w:rPr>
                <w:szCs w:val="24"/>
              </w:rPr>
            </w:pPr>
            <w:ins w:id="3810" w:author="rocky" w:date="2015-08-19T15:35:00Z">
              <w:r>
                <w:rPr>
                  <w:rFonts w:hint="eastAsia"/>
                  <w:szCs w:val="24"/>
                </w:rPr>
                <w:t>RW</w:t>
              </w:r>
            </w:ins>
          </w:p>
        </w:tc>
        <w:tc>
          <w:tcPr>
            <w:tcW w:w="2592" w:type="dxa"/>
            <w:tcPrChange w:id="3811" w:author="rocky" w:date="2015-09-11T15:32:00Z">
              <w:tcPr>
                <w:tcW w:w="2670" w:type="dxa"/>
                <w:gridSpan w:val="2"/>
              </w:tcPr>
            </w:tcPrChange>
          </w:tcPr>
          <w:p w:rsidR="00BD20E6" w:rsidRDefault="00BD20E6" w:rsidP="00987EA6">
            <w:pPr>
              <w:rPr>
                <w:szCs w:val="24"/>
              </w:rPr>
            </w:pPr>
            <w:ins w:id="3812" w:author="rocky" w:date="2015-07-30T11:37:00Z">
              <w:r>
                <w:rPr>
                  <w:rFonts w:hint="eastAsia"/>
                  <w:szCs w:val="24"/>
                </w:rPr>
                <w:t>0/1</w:t>
              </w:r>
            </w:ins>
          </w:p>
        </w:tc>
      </w:tr>
      <w:tr w:rsidR="004358BB" w:rsidTr="004358BB">
        <w:trPr>
          <w:trHeight w:val="451"/>
        </w:trPr>
        <w:tc>
          <w:tcPr>
            <w:tcW w:w="726" w:type="dxa"/>
          </w:tcPr>
          <w:p w:rsidR="004358BB" w:rsidRDefault="004358BB" w:rsidP="004358BB">
            <w:pPr>
              <w:rPr>
                <w:szCs w:val="24"/>
              </w:rPr>
            </w:pPr>
            <w:ins w:id="3813" w:author="rocky" w:date="2015-09-11T15:32:00Z">
              <w:r>
                <w:rPr>
                  <w:rFonts w:hint="eastAsia"/>
                  <w:szCs w:val="24"/>
                </w:rPr>
                <w:t>13h</w:t>
              </w:r>
            </w:ins>
          </w:p>
        </w:tc>
        <w:tc>
          <w:tcPr>
            <w:tcW w:w="1762" w:type="dxa"/>
          </w:tcPr>
          <w:p w:rsidR="004358BB" w:rsidRDefault="004358BB" w:rsidP="004358BB">
            <w:pPr>
              <w:rPr>
                <w:szCs w:val="24"/>
              </w:rPr>
            </w:pPr>
            <w:ins w:id="3814" w:author="rocky" w:date="2015-09-11T15:32:00Z">
              <w:r>
                <w:rPr>
                  <w:rFonts w:hint="eastAsia"/>
                  <w:szCs w:val="24"/>
                </w:rPr>
                <w:t>Touch Random Digit</w:t>
              </w:r>
            </w:ins>
          </w:p>
        </w:tc>
        <w:tc>
          <w:tcPr>
            <w:tcW w:w="1190" w:type="dxa"/>
          </w:tcPr>
          <w:p w:rsidR="004358BB" w:rsidRDefault="004358BB" w:rsidP="004358BB">
            <w:pPr>
              <w:rPr>
                <w:szCs w:val="24"/>
              </w:rPr>
            </w:pPr>
            <w:ins w:id="3815" w:author="rocky" w:date="2015-09-11T15:32:00Z">
              <w:r>
                <w:rPr>
                  <w:rFonts w:hint="eastAsia"/>
                  <w:szCs w:val="24"/>
                </w:rPr>
                <w:t>1-byte</w:t>
              </w:r>
            </w:ins>
          </w:p>
        </w:tc>
        <w:tc>
          <w:tcPr>
            <w:tcW w:w="586" w:type="dxa"/>
          </w:tcPr>
          <w:p w:rsidR="004358BB" w:rsidRDefault="004358BB" w:rsidP="004358BB">
            <w:pPr>
              <w:rPr>
                <w:szCs w:val="24"/>
              </w:rPr>
            </w:pPr>
            <w:ins w:id="3816" w:author="rocky" w:date="2015-09-11T15:32:00Z">
              <w:r>
                <w:rPr>
                  <w:rFonts w:hint="eastAsia"/>
                  <w:szCs w:val="24"/>
                </w:rPr>
                <w:t>RW</w:t>
              </w:r>
            </w:ins>
          </w:p>
        </w:tc>
        <w:tc>
          <w:tcPr>
            <w:tcW w:w="2592" w:type="dxa"/>
          </w:tcPr>
          <w:p w:rsidR="004358BB" w:rsidRDefault="004358BB" w:rsidP="004358BB">
            <w:pPr>
              <w:rPr>
                <w:szCs w:val="24"/>
              </w:rPr>
            </w:pPr>
            <w:ins w:id="3817" w:author="rocky" w:date="2015-09-11T15:32:00Z">
              <w:r>
                <w:rPr>
                  <w:rFonts w:hint="eastAsia"/>
                  <w:szCs w:val="24"/>
                </w:rPr>
                <w:t>0/1</w:t>
              </w:r>
            </w:ins>
          </w:p>
        </w:tc>
      </w:tr>
      <w:tr w:rsidR="004358BB" w:rsidTr="004358BB">
        <w:trPr>
          <w:trHeight w:val="501"/>
          <w:ins w:id="3818" w:author="rocky" w:date="2014-09-18T15:49:00Z"/>
          <w:trPrChange w:id="3819" w:author="rocky" w:date="2015-08-19T15:32:00Z">
            <w:trPr>
              <w:trHeight w:val="501"/>
            </w:trPr>
          </w:trPrChange>
        </w:trPr>
        <w:tc>
          <w:tcPr>
            <w:tcW w:w="726" w:type="dxa"/>
            <w:tcPrChange w:id="3820" w:author="rocky" w:date="2015-08-19T15:32:00Z">
              <w:tcPr>
                <w:tcW w:w="742" w:type="dxa"/>
                <w:gridSpan w:val="2"/>
              </w:tcPr>
            </w:tcPrChange>
          </w:tcPr>
          <w:p w:rsidR="004358BB" w:rsidRDefault="004358BB" w:rsidP="004358BB">
            <w:pPr>
              <w:rPr>
                <w:ins w:id="3821" w:author="rocky" w:date="2014-09-18T15:49:00Z"/>
                <w:szCs w:val="24"/>
              </w:rPr>
            </w:pPr>
            <w:ins w:id="3822" w:author="rocky" w:date="2014-09-18T15:49:00Z">
              <w:r>
                <w:rPr>
                  <w:szCs w:val="24"/>
                </w:rPr>
                <w:t>18</w:t>
              </w:r>
              <w:r>
                <w:rPr>
                  <w:rFonts w:hint="eastAsia"/>
                  <w:szCs w:val="24"/>
                </w:rPr>
                <w:t>h</w:t>
              </w:r>
            </w:ins>
          </w:p>
        </w:tc>
        <w:tc>
          <w:tcPr>
            <w:tcW w:w="1762" w:type="dxa"/>
            <w:tcPrChange w:id="3823" w:author="rocky" w:date="2015-08-19T15:32:00Z">
              <w:tcPr>
                <w:tcW w:w="1776" w:type="dxa"/>
                <w:gridSpan w:val="3"/>
              </w:tcPr>
            </w:tcPrChange>
          </w:tcPr>
          <w:p w:rsidR="004358BB" w:rsidRDefault="004358BB" w:rsidP="004358BB">
            <w:pPr>
              <w:rPr>
                <w:ins w:id="3824" w:author="rocky" w:date="2014-09-18T15:49:00Z"/>
                <w:szCs w:val="24"/>
              </w:rPr>
            </w:pPr>
            <w:ins w:id="3825" w:author="rocky" w:date="2014-09-18T15:49:00Z">
              <w:r>
                <w:rPr>
                  <w:rFonts w:hint="eastAsia"/>
                  <w:szCs w:val="24"/>
                </w:rPr>
                <w:t>Last get TID</w:t>
              </w:r>
            </w:ins>
          </w:p>
        </w:tc>
        <w:tc>
          <w:tcPr>
            <w:tcW w:w="1190" w:type="dxa"/>
            <w:tcPrChange w:id="3826" w:author="rocky" w:date="2015-08-19T15:32:00Z">
              <w:tcPr>
                <w:tcW w:w="1386" w:type="dxa"/>
                <w:gridSpan w:val="6"/>
              </w:tcPr>
            </w:tcPrChange>
          </w:tcPr>
          <w:p w:rsidR="004358BB" w:rsidRDefault="004358BB" w:rsidP="004358BB">
            <w:pPr>
              <w:rPr>
                <w:ins w:id="3827" w:author="rocky" w:date="2014-09-18T15:49:00Z"/>
                <w:szCs w:val="24"/>
              </w:rPr>
            </w:pPr>
            <w:ins w:id="3828" w:author="rocky" w:date="2014-09-18T15:49:00Z">
              <w:r>
                <w:rPr>
                  <w:rFonts w:hint="eastAsia"/>
                  <w:szCs w:val="24"/>
                </w:rPr>
                <w:t>1-byte</w:t>
              </w:r>
            </w:ins>
          </w:p>
        </w:tc>
        <w:tc>
          <w:tcPr>
            <w:tcW w:w="586" w:type="dxa"/>
            <w:tcPrChange w:id="3829" w:author="rocky" w:date="2015-08-19T15:32:00Z">
              <w:tcPr>
                <w:tcW w:w="282" w:type="dxa"/>
              </w:tcPr>
            </w:tcPrChange>
          </w:tcPr>
          <w:p w:rsidR="004358BB" w:rsidRDefault="004358BB" w:rsidP="004358BB">
            <w:pPr>
              <w:rPr>
                <w:ins w:id="3830" w:author="rocky" w:date="2014-09-18T15:49:00Z"/>
                <w:szCs w:val="24"/>
              </w:rPr>
            </w:pPr>
            <w:ins w:id="3831" w:author="rocky" w:date="2015-08-19T15:35:00Z">
              <w:r>
                <w:rPr>
                  <w:rFonts w:hint="eastAsia"/>
                  <w:szCs w:val="24"/>
                </w:rPr>
                <w:t>RO</w:t>
              </w:r>
            </w:ins>
          </w:p>
        </w:tc>
        <w:tc>
          <w:tcPr>
            <w:tcW w:w="2592" w:type="dxa"/>
            <w:tcPrChange w:id="3832" w:author="rocky" w:date="2015-08-19T15:32:00Z">
              <w:tcPr>
                <w:tcW w:w="2670" w:type="dxa"/>
                <w:gridSpan w:val="2"/>
              </w:tcPr>
            </w:tcPrChange>
          </w:tcPr>
          <w:p w:rsidR="004358BB" w:rsidRDefault="004358BB" w:rsidP="004358BB">
            <w:pPr>
              <w:rPr>
                <w:ins w:id="3833" w:author="rocky" w:date="2014-09-18T15:49:00Z"/>
                <w:szCs w:val="24"/>
              </w:rPr>
            </w:pPr>
            <w:ins w:id="3834" w:author="rocky" w:date="2014-09-18T15:49:00Z">
              <w:r>
                <w:rPr>
                  <w:rFonts w:hint="eastAsia"/>
                  <w:szCs w:val="24"/>
                </w:rPr>
                <w:t>Valid SN value</w:t>
              </w:r>
            </w:ins>
          </w:p>
        </w:tc>
      </w:tr>
      <w:tr w:rsidR="004358BB" w:rsidTr="004358BB">
        <w:trPr>
          <w:trHeight w:val="624"/>
          <w:trPrChange w:id="3835" w:author="rocky" w:date="2015-08-19T15:32:00Z">
            <w:trPr>
              <w:trHeight w:val="624"/>
            </w:trPr>
          </w:trPrChange>
        </w:trPr>
        <w:tc>
          <w:tcPr>
            <w:tcW w:w="726" w:type="dxa"/>
            <w:tcPrChange w:id="3836" w:author="rocky" w:date="2015-08-19T15:32:00Z">
              <w:tcPr>
                <w:tcW w:w="742" w:type="dxa"/>
                <w:gridSpan w:val="2"/>
              </w:tcPr>
            </w:tcPrChange>
          </w:tcPr>
          <w:p w:rsidR="004358BB" w:rsidRDefault="004358BB" w:rsidP="004358BB">
            <w:pPr>
              <w:rPr>
                <w:szCs w:val="24"/>
              </w:rPr>
            </w:pPr>
            <w:ins w:id="3837" w:author="rocky" w:date="2015-08-19T15:31:00Z">
              <w:r>
                <w:rPr>
                  <w:rFonts w:hint="eastAsia"/>
                  <w:szCs w:val="24"/>
                </w:rPr>
                <w:t>19h</w:t>
              </w:r>
            </w:ins>
          </w:p>
        </w:tc>
        <w:tc>
          <w:tcPr>
            <w:tcW w:w="1762" w:type="dxa"/>
            <w:tcPrChange w:id="3838" w:author="rocky" w:date="2015-08-19T15:32:00Z">
              <w:tcPr>
                <w:tcW w:w="1776" w:type="dxa"/>
                <w:gridSpan w:val="3"/>
              </w:tcPr>
            </w:tcPrChange>
          </w:tcPr>
          <w:p w:rsidR="004358BB" w:rsidRDefault="004358BB" w:rsidP="004358BB">
            <w:pPr>
              <w:rPr>
                <w:szCs w:val="24"/>
              </w:rPr>
            </w:pPr>
            <w:ins w:id="3839" w:author="rocky" w:date="2015-08-19T15:31:00Z">
              <w:r>
                <w:rPr>
                  <w:rFonts w:hint="eastAsia"/>
                  <w:szCs w:val="24"/>
                </w:rPr>
                <w:t>Num of unread TIDs</w:t>
              </w:r>
            </w:ins>
          </w:p>
        </w:tc>
        <w:tc>
          <w:tcPr>
            <w:tcW w:w="1190" w:type="dxa"/>
            <w:tcPrChange w:id="3840" w:author="rocky" w:date="2015-08-19T15:32:00Z">
              <w:tcPr>
                <w:tcW w:w="1386" w:type="dxa"/>
                <w:gridSpan w:val="6"/>
              </w:tcPr>
            </w:tcPrChange>
          </w:tcPr>
          <w:p w:rsidR="004358BB" w:rsidRDefault="004358BB" w:rsidP="004358BB">
            <w:pPr>
              <w:rPr>
                <w:szCs w:val="24"/>
              </w:rPr>
            </w:pPr>
            <w:ins w:id="3841" w:author="rocky" w:date="2015-08-19T15:31:00Z">
              <w:r>
                <w:rPr>
                  <w:rFonts w:hint="eastAsia"/>
                  <w:szCs w:val="24"/>
                </w:rPr>
                <w:t>1-byte</w:t>
              </w:r>
            </w:ins>
          </w:p>
        </w:tc>
        <w:tc>
          <w:tcPr>
            <w:tcW w:w="586" w:type="dxa"/>
            <w:tcPrChange w:id="3842" w:author="rocky" w:date="2015-08-19T15:32:00Z">
              <w:tcPr>
                <w:tcW w:w="282" w:type="dxa"/>
              </w:tcPr>
            </w:tcPrChange>
          </w:tcPr>
          <w:p w:rsidR="004358BB" w:rsidRDefault="004358BB" w:rsidP="004358BB">
            <w:pPr>
              <w:rPr>
                <w:szCs w:val="24"/>
              </w:rPr>
            </w:pPr>
            <w:ins w:id="3843" w:author="rocky" w:date="2015-08-19T15:35:00Z">
              <w:r>
                <w:rPr>
                  <w:rFonts w:hint="eastAsia"/>
                  <w:szCs w:val="24"/>
                </w:rPr>
                <w:t>RO</w:t>
              </w:r>
            </w:ins>
          </w:p>
        </w:tc>
        <w:tc>
          <w:tcPr>
            <w:tcW w:w="2592" w:type="dxa"/>
            <w:tcPrChange w:id="3844" w:author="rocky" w:date="2015-08-19T15:32:00Z">
              <w:tcPr>
                <w:tcW w:w="2670" w:type="dxa"/>
                <w:gridSpan w:val="2"/>
              </w:tcPr>
            </w:tcPrChange>
          </w:tcPr>
          <w:p w:rsidR="004358BB" w:rsidRDefault="004358BB" w:rsidP="004358BB">
            <w:pPr>
              <w:rPr>
                <w:szCs w:val="24"/>
              </w:rPr>
            </w:pPr>
          </w:p>
        </w:tc>
      </w:tr>
      <w:tr w:rsidR="004358BB" w:rsidTr="004358BB">
        <w:trPr>
          <w:trHeight w:val="525"/>
          <w:trPrChange w:id="3845" w:author="rocky" w:date="2015-08-19T15:32:00Z">
            <w:trPr>
              <w:trHeight w:val="525"/>
            </w:trPr>
          </w:trPrChange>
        </w:trPr>
        <w:tc>
          <w:tcPr>
            <w:tcW w:w="726" w:type="dxa"/>
            <w:tcPrChange w:id="3846" w:author="rocky" w:date="2015-08-19T15:32:00Z">
              <w:tcPr>
                <w:tcW w:w="742" w:type="dxa"/>
                <w:gridSpan w:val="2"/>
              </w:tcPr>
            </w:tcPrChange>
          </w:tcPr>
          <w:p w:rsidR="004358BB" w:rsidRDefault="004358BB" w:rsidP="004358BB">
            <w:pPr>
              <w:rPr>
                <w:szCs w:val="24"/>
              </w:rPr>
            </w:pPr>
            <w:ins w:id="3847" w:author="rocky" w:date="2015-01-29T15:50:00Z">
              <w:r>
                <w:rPr>
                  <w:rFonts w:hint="eastAsia"/>
                  <w:szCs w:val="24"/>
                </w:rPr>
                <w:t>20h</w:t>
              </w:r>
            </w:ins>
          </w:p>
        </w:tc>
        <w:tc>
          <w:tcPr>
            <w:tcW w:w="1762" w:type="dxa"/>
            <w:tcPrChange w:id="3848" w:author="rocky" w:date="2015-08-19T15:32:00Z">
              <w:tcPr>
                <w:tcW w:w="1776" w:type="dxa"/>
                <w:gridSpan w:val="3"/>
              </w:tcPr>
            </w:tcPrChange>
          </w:tcPr>
          <w:p w:rsidR="004358BB" w:rsidRDefault="004358BB" w:rsidP="004358BB">
            <w:pPr>
              <w:rPr>
                <w:szCs w:val="24"/>
              </w:rPr>
            </w:pPr>
            <w:ins w:id="3849" w:author="rocky" w:date="2015-01-29T15:50:00Z">
              <w:r>
                <w:rPr>
                  <w:rFonts w:hint="eastAsia"/>
                  <w:szCs w:val="24"/>
                </w:rPr>
                <w:t>WIFI SSID</w:t>
              </w:r>
            </w:ins>
          </w:p>
        </w:tc>
        <w:tc>
          <w:tcPr>
            <w:tcW w:w="1190" w:type="dxa"/>
            <w:tcPrChange w:id="3850" w:author="rocky" w:date="2015-08-19T15:32:00Z">
              <w:tcPr>
                <w:tcW w:w="1386" w:type="dxa"/>
                <w:gridSpan w:val="6"/>
              </w:tcPr>
            </w:tcPrChange>
          </w:tcPr>
          <w:p w:rsidR="004358BB" w:rsidRDefault="004358BB" w:rsidP="004358BB">
            <w:pPr>
              <w:rPr>
                <w:szCs w:val="24"/>
              </w:rPr>
            </w:pPr>
            <w:ins w:id="3851" w:author="rocky" w:date="2015-01-29T15:51:00Z">
              <w:r>
                <w:rPr>
                  <w:rFonts w:hint="eastAsia"/>
                  <w:szCs w:val="24"/>
                </w:rPr>
                <w:t>32-byte</w:t>
              </w:r>
              <w:r>
                <w:rPr>
                  <w:szCs w:val="24"/>
                </w:rPr>
                <w:t xml:space="preserve"> maximum</w:t>
              </w:r>
            </w:ins>
          </w:p>
        </w:tc>
        <w:tc>
          <w:tcPr>
            <w:tcW w:w="586" w:type="dxa"/>
            <w:tcPrChange w:id="3852" w:author="rocky" w:date="2015-08-19T15:32:00Z">
              <w:tcPr>
                <w:tcW w:w="282" w:type="dxa"/>
              </w:tcPr>
            </w:tcPrChange>
          </w:tcPr>
          <w:p w:rsidR="004358BB" w:rsidRDefault="004358BB" w:rsidP="004358BB">
            <w:pPr>
              <w:rPr>
                <w:szCs w:val="24"/>
              </w:rPr>
            </w:pPr>
            <w:ins w:id="3853" w:author="rocky" w:date="2015-08-19T15:35:00Z">
              <w:r>
                <w:rPr>
                  <w:rFonts w:hint="eastAsia"/>
                  <w:szCs w:val="24"/>
                </w:rPr>
                <w:t>RW</w:t>
              </w:r>
            </w:ins>
          </w:p>
        </w:tc>
        <w:tc>
          <w:tcPr>
            <w:tcW w:w="2592" w:type="dxa"/>
            <w:tcPrChange w:id="3854" w:author="rocky" w:date="2015-08-19T15:32:00Z">
              <w:tcPr>
                <w:tcW w:w="2670" w:type="dxa"/>
                <w:gridSpan w:val="2"/>
              </w:tcPr>
            </w:tcPrChange>
          </w:tcPr>
          <w:p w:rsidR="004358BB" w:rsidRDefault="004358BB" w:rsidP="004358BB">
            <w:pPr>
              <w:rPr>
                <w:szCs w:val="24"/>
              </w:rPr>
            </w:pPr>
          </w:p>
        </w:tc>
      </w:tr>
      <w:tr w:rsidR="004358BB" w:rsidTr="00EE1FC4">
        <w:trPr>
          <w:trHeight w:val="738"/>
          <w:trPrChange w:id="3855" w:author="rocky" w:date="2015-12-07T13:07:00Z">
            <w:trPr>
              <w:trHeight w:val="1191"/>
            </w:trPr>
          </w:trPrChange>
        </w:trPr>
        <w:tc>
          <w:tcPr>
            <w:tcW w:w="726" w:type="dxa"/>
            <w:tcPrChange w:id="3856" w:author="rocky" w:date="2015-12-07T13:07:00Z">
              <w:tcPr>
                <w:tcW w:w="726" w:type="dxa"/>
              </w:tcPr>
            </w:tcPrChange>
          </w:tcPr>
          <w:p w:rsidR="004358BB" w:rsidRDefault="004358BB" w:rsidP="004358BB">
            <w:pPr>
              <w:rPr>
                <w:szCs w:val="24"/>
              </w:rPr>
            </w:pPr>
            <w:ins w:id="3857" w:author="rocky" w:date="2015-01-29T15:50:00Z">
              <w:r>
                <w:rPr>
                  <w:rFonts w:hint="eastAsia"/>
                  <w:szCs w:val="24"/>
                </w:rPr>
                <w:t>21h</w:t>
              </w:r>
            </w:ins>
          </w:p>
        </w:tc>
        <w:tc>
          <w:tcPr>
            <w:tcW w:w="1762" w:type="dxa"/>
            <w:tcPrChange w:id="3858" w:author="rocky" w:date="2015-12-07T13:07:00Z">
              <w:tcPr>
                <w:tcW w:w="1762" w:type="dxa"/>
                <w:gridSpan w:val="3"/>
              </w:tcPr>
            </w:tcPrChange>
          </w:tcPr>
          <w:p w:rsidR="004358BB" w:rsidRDefault="004358BB" w:rsidP="004358BB">
            <w:pPr>
              <w:rPr>
                <w:szCs w:val="24"/>
              </w:rPr>
            </w:pPr>
            <w:ins w:id="3859" w:author="rocky" w:date="2015-01-29T15:50:00Z">
              <w:r>
                <w:rPr>
                  <w:rFonts w:hint="eastAsia"/>
                  <w:szCs w:val="24"/>
                </w:rPr>
                <w:t>WIFI password</w:t>
              </w:r>
            </w:ins>
          </w:p>
        </w:tc>
        <w:tc>
          <w:tcPr>
            <w:tcW w:w="1190" w:type="dxa"/>
            <w:tcPrChange w:id="3860" w:author="rocky" w:date="2015-12-07T13:07:00Z">
              <w:tcPr>
                <w:tcW w:w="1190" w:type="dxa"/>
                <w:gridSpan w:val="4"/>
              </w:tcPr>
            </w:tcPrChange>
          </w:tcPr>
          <w:p w:rsidR="004358BB" w:rsidRDefault="004358BB" w:rsidP="004358BB">
            <w:pPr>
              <w:rPr>
                <w:szCs w:val="24"/>
              </w:rPr>
            </w:pPr>
            <w:ins w:id="3861" w:author="rocky" w:date="2015-01-29T15:51:00Z">
              <w:r>
                <w:rPr>
                  <w:rFonts w:hint="eastAsia"/>
                  <w:szCs w:val="24"/>
                </w:rPr>
                <w:t>32-byte maximum</w:t>
              </w:r>
            </w:ins>
          </w:p>
        </w:tc>
        <w:tc>
          <w:tcPr>
            <w:tcW w:w="586" w:type="dxa"/>
            <w:tcPrChange w:id="3862" w:author="rocky" w:date="2015-12-07T13:07:00Z">
              <w:tcPr>
                <w:tcW w:w="586" w:type="dxa"/>
                <w:gridSpan w:val="5"/>
              </w:tcPr>
            </w:tcPrChange>
          </w:tcPr>
          <w:p w:rsidR="004358BB" w:rsidRDefault="004358BB" w:rsidP="004358BB">
            <w:pPr>
              <w:rPr>
                <w:szCs w:val="24"/>
              </w:rPr>
            </w:pPr>
            <w:ins w:id="3863" w:author="rocky" w:date="2015-08-19T15:36:00Z">
              <w:r>
                <w:rPr>
                  <w:rFonts w:hint="eastAsia"/>
                  <w:szCs w:val="24"/>
                </w:rPr>
                <w:t>WO</w:t>
              </w:r>
            </w:ins>
          </w:p>
        </w:tc>
        <w:tc>
          <w:tcPr>
            <w:tcW w:w="2592" w:type="dxa"/>
            <w:tcPrChange w:id="3864" w:author="rocky" w:date="2015-12-07T13:07:00Z">
              <w:tcPr>
                <w:tcW w:w="2592" w:type="dxa"/>
              </w:tcPr>
            </w:tcPrChange>
          </w:tcPr>
          <w:p w:rsidR="004358BB" w:rsidRDefault="004358BB" w:rsidP="004358BB">
            <w:pPr>
              <w:rPr>
                <w:szCs w:val="24"/>
              </w:rPr>
            </w:pPr>
          </w:p>
        </w:tc>
      </w:tr>
      <w:tr w:rsidR="004358BB" w:rsidTr="004358BB">
        <w:trPr>
          <w:trHeight w:val="406"/>
          <w:trPrChange w:id="3865" w:author="rocky" w:date="2015-08-19T15:32:00Z">
            <w:trPr>
              <w:trHeight w:val="406"/>
            </w:trPr>
          </w:trPrChange>
        </w:trPr>
        <w:tc>
          <w:tcPr>
            <w:tcW w:w="726" w:type="dxa"/>
            <w:tcPrChange w:id="3866" w:author="rocky" w:date="2015-08-19T15:32:00Z">
              <w:tcPr>
                <w:tcW w:w="742" w:type="dxa"/>
                <w:gridSpan w:val="2"/>
              </w:tcPr>
            </w:tcPrChange>
          </w:tcPr>
          <w:p w:rsidR="004358BB" w:rsidRDefault="004358BB" w:rsidP="004358BB">
            <w:pPr>
              <w:rPr>
                <w:szCs w:val="24"/>
              </w:rPr>
            </w:pPr>
            <w:ins w:id="3867" w:author="rocky" w:date="2015-01-29T15:52:00Z">
              <w:r>
                <w:rPr>
                  <w:rFonts w:hint="eastAsia"/>
                  <w:szCs w:val="24"/>
                </w:rPr>
                <w:t>22h</w:t>
              </w:r>
            </w:ins>
          </w:p>
        </w:tc>
        <w:tc>
          <w:tcPr>
            <w:tcW w:w="1762" w:type="dxa"/>
            <w:tcPrChange w:id="3868" w:author="rocky" w:date="2015-08-19T15:32:00Z">
              <w:tcPr>
                <w:tcW w:w="1776" w:type="dxa"/>
                <w:gridSpan w:val="3"/>
              </w:tcPr>
            </w:tcPrChange>
          </w:tcPr>
          <w:p w:rsidR="004358BB" w:rsidRDefault="004358BB" w:rsidP="004358BB">
            <w:pPr>
              <w:rPr>
                <w:szCs w:val="24"/>
              </w:rPr>
            </w:pPr>
            <w:ins w:id="3869" w:author="rocky" w:date="2015-01-29T15:52:00Z">
              <w:r>
                <w:rPr>
                  <w:rFonts w:hint="eastAsia"/>
                  <w:szCs w:val="24"/>
                </w:rPr>
                <w:t>WIFI RSSI</w:t>
              </w:r>
            </w:ins>
          </w:p>
        </w:tc>
        <w:tc>
          <w:tcPr>
            <w:tcW w:w="1190" w:type="dxa"/>
            <w:tcPrChange w:id="3870" w:author="rocky" w:date="2015-08-19T15:32:00Z">
              <w:tcPr>
                <w:tcW w:w="1009" w:type="dxa"/>
                <w:gridSpan w:val="2"/>
              </w:tcPr>
            </w:tcPrChange>
          </w:tcPr>
          <w:p w:rsidR="004358BB" w:rsidRDefault="004358BB" w:rsidP="004358BB">
            <w:pPr>
              <w:rPr>
                <w:szCs w:val="24"/>
              </w:rPr>
            </w:pPr>
            <w:ins w:id="3871" w:author="rocky" w:date="2015-01-29T15:52:00Z">
              <w:r>
                <w:rPr>
                  <w:rFonts w:hint="eastAsia"/>
                  <w:szCs w:val="24"/>
                </w:rPr>
                <w:t>1-byte</w:t>
              </w:r>
            </w:ins>
          </w:p>
        </w:tc>
        <w:tc>
          <w:tcPr>
            <w:tcW w:w="586" w:type="dxa"/>
            <w:tcPrChange w:id="3872" w:author="rocky" w:date="2015-08-19T15:32:00Z">
              <w:tcPr>
                <w:tcW w:w="659" w:type="dxa"/>
                <w:gridSpan w:val="5"/>
              </w:tcPr>
            </w:tcPrChange>
          </w:tcPr>
          <w:p w:rsidR="004358BB" w:rsidRDefault="004358BB" w:rsidP="004358BB">
            <w:pPr>
              <w:rPr>
                <w:szCs w:val="24"/>
              </w:rPr>
            </w:pPr>
            <w:ins w:id="3873" w:author="rocky" w:date="2015-08-19T15:36:00Z">
              <w:r>
                <w:rPr>
                  <w:rFonts w:hint="eastAsia"/>
                  <w:szCs w:val="24"/>
                </w:rPr>
                <w:t>RO</w:t>
              </w:r>
            </w:ins>
          </w:p>
        </w:tc>
        <w:tc>
          <w:tcPr>
            <w:tcW w:w="2592" w:type="dxa"/>
            <w:tcPrChange w:id="3874" w:author="rocky" w:date="2015-08-19T15:32:00Z">
              <w:tcPr>
                <w:tcW w:w="2670" w:type="dxa"/>
                <w:gridSpan w:val="2"/>
              </w:tcPr>
            </w:tcPrChange>
          </w:tcPr>
          <w:p w:rsidR="004358BB" w:rsidRDefault="004358BB" w:rsidP="004358BB">
            <w:pPr>
              <w:rPr>
                <w:szCs w:val="24"/>
              </w:rPr>
            </w:pPr>
            <w:ins w:id="3875" w:author="rocky" w:date="2015-01-29T15:52:00Z">
              <w:r>
                <w:rPr>
                  <w:rFonts w:hint="eastAsia"/>
                  <w:szCs w:val="24"/>
                </w:rPr>
                <w:t>0 ~ 255</w:t>
              </w:r>
            </w:ins>
          </w:p>
        </w:tc>
      </w:tr>
      <w:tr w:rsidR="004358BB" w:rsidTr="004358BB">
        <w:trPr>
          <w:trHeight w:val="422"/>
          <w:trPrChange w:id="3876" w:author="rocky" w:date="2015-08-19T15:32:00Z">
            <w:trPr>
              <w:trHeight w:val="422"/>
            </w:trPr>
          </w:trPrChange>
        </w:trPr>
        <w:tc>
          <w:tcPr>
            <w:tcW w:w="726" w:type="dxa"/>
            <w:tcPrChange w:id="3877" w:author="rocky" w:date="2015-08-19T15:32:00Z">
              <w:tcPr>
                <w:tcW w:w="742" w:type="dxa"/>
                <w:gridSpan w:val="2"/>
              </w:tcPr>
            </w:tcPrChange>
          </w:tcPr>
          <w:p w:rsidR="004358BB" w:rsidRDefault="004358BB" w:rsidP="004358BB">
            <w:pPr>
              <w:rPr>
                <w:szCs w:val="24"/>
              </w:rPr>
            </w:pPr>
            <w:ins w:id="3878" w:author="rocky" w:date="2015-03-25T12:25:00Z">
              <w:r>
                <w:rPr>
                  <w:rFonts w:hint="eastAsia"/>
                  <w:szCs w:val="24"/>
                </w:rPr>
                <w:t>23h</w:t>
              </w:r>
            </w:ins>
          </w:p>
        </w:tc>
        <w:tc>
          <w:tcPr>
            <w:tcW w:w="1762" w:type="dxa"/>
            <w:tcPrChange w:id="3879" w:author="rocky" w:date="2015-08-19T15:32:00Z">
              <w:tcPr>
                <w:tcW w:w="1776" w:type="dxa"/>
                <w:gridSpan w:val="3"/>
              </w:tcPr>
            </w:tcPrChange>
          </w:tcPr>
          <w:p w:rsidR="004358BB" w:rsidRDefault="004358BB" w:rsidP="004358BB">
            <w:pPr>
              <w:rPr>
                <w:szCs w:val="24"/>
              </w:rPr>
            </w:pPr>
            <w:ins w:id="3880" w:author="rocky" w:date="2015-03-25T12:25:00Z">
              <w:r>
                <w:rPr>
                  <w:rFonts w:hint="eastAsia"/>
                  <w:szCs w:val="24"/>
                </w:rPr>
                <w:t xml:space="preserve">WIFI </w:t>
              </w:r>
            </w:ins>
            <w:ins w:id="3881" w:author="rocky" w:date="2015-03-30T11:43:00Z">
              <w:r>
                <w:rPr>
                  <w:szCs w:val="24"/>
                </w:rPr>
                <w:t xml:space="preserve">module </w:t>
              </w:r>
            </w:ins>
            <w:ins w:id="3882" w:author="rocky" w:date="2015-03-25T12:26:00Z">
              <w:r>
                <w:rPr>
                  <w:szCs w:val="24"/>
                </w:rPr>
                <w:t>status</w:t>
              </w:r>
            </w:ins>
          </w:p>
        </w:tc>
        <w:tc>
          <w:tcPr>
            <w:tcW w:w="1190" w:type="dxa"/>
            <w:tcPrChange w:id="3883" w:author="rocky" w:date="2015-08-19T15:32:00Z">
              <w:tcPr>
                <w:tcW w:w="1009" w:type="dxa"/>
                <w:gridSpan w:val="2"/>
              </w:tcPr>
            </w:tcPrChange>
          </w:tcPr>
          <w:p w:rsidR="004358BB" w:rsidRDefault="004358BB" w:rsidP="004358BB">
            <w:pPr>
              <w:rPr>
                <w:szCs w:val="24"/>
              </w:rPr>
            </w:pPr>
            <w:ins w:id="3884" w:author="rocky" w:date="2015-03-25T12:25:00Z">
              <w:r>
                <w:rPr>
                  <w:rFonts w:hint="eastAsia"/>
                  <w:szCs w:val="24"/>
                </w:rPr>
                <w:t>2-byte</w:t>
              </w:r>
            </w:ins>
          </w:p>
        </w:tc>
        <w:tc>
          <w:tcPr>
            <w:tcW w:w="586" w:type="dxa"/>
            <w:tcPrChange w:id="3885" w:author="rocky" w:date="2015-08-19T15:32:00Z">
              <w:tcPr>
                <w:tcW w:w="659" w:type="dxa"/>
                <w:gridSpan w:val="5"/>
              </w:tcPr>
            </w:tcPrChange>
          </w:tcPr>
          <w:p w:rsidR="004358BB" w:rsidRDefault="004358BB" w:rsidP="004358BB">
            <w:pPr>
              <w:rPr>
                <w:szCs w:val="24"/>
              </w:rPr>
            </w:pPr>
            <w:ins w:id="3886" w:author="rocky" w:date="2015-08-19T15:36:00Z">
              <w:r>
                <w:rPr>
                  <w:rFonts w:hint="eastAsia"/>
                  <w:szCs w:val="24"/>
                </w:rPr>
                <w:t>RO</w:t>
              </w:r>
            </w:ins>
          </w:p>
        </w:tc>
        <w:tc>
          <w:tcPr>
            <w:tcW w:w="2592" w:type="dxa"/>
            <w:tcPrChange w:id="3887" w:author="rocky" w:date="2015-08-19T15:32:00Z">
              <w:tcPr>
                <w:tcW w:w="2670" w:type="dxa"/>
                <w:gridSpan w:val="2"/>
              </w:tcPr>
            </w:tcPrChange>
          </w:tcPr>
          <w:p w:rsidR="004358BB" w:rsidRDefault="004358BB" w:rsidP="004358BB">
            <w:pPr>
              <w:rPr>
                <w:szCs w:val="24"/>
              </w:rPr>
            </w:pPr>
            <w:ins w:id="3888" w:author="rocky" w:date="2015-03-30T11:31:00Z">
              <w:r>
                <w:rPr>
                  <w:rFonts w:hint="eastAsia"/>
                  <w:szCs w:val="24"/>
                </w:rPr>
                <w:t>2-byte reflected WIFI module status</w:t>
              </w:r>
            </w:ins>
          </w:p>
        </w:tc>
      </w:tr>
      <w:tr w:rsidR="004358BB" w:rsidTr="004358BB">
        <w:trPr>
          <w:trHeight w:val="423"/>
          <w:trPrChange w:id="3889" w:author="rocky" w:date="2015-08-19T15:32:00Z">
            <w:trPr>
              <w:trHeight w:val="423"/>
            </w:trPr>
          </w:trPrChange>
        </w:trPr>
        <w:tc>
          <w:tcPr>
            <w:tcW w:w="726" w:type="dxa"/>
            <w:tcPrChange w:id="3890" w:author="rocky" w:date="2015-08-19T15:32:00Z">
              <w:tcPr>
                <w:tcW w:w="742" w:type="dxa"/>
                <w:gridSpan w:val="2"/>
              </w:tcPr>
            </w:tcPrChange>
          </w:tcPr>
          <w:p w:rsidR="004358BB" w:rsidRDefault="004358BB" w:rsidP="004358BB">
            <w:pPr>
              <w:rPr>
                <w:szCs w:val="24"/>
              </w:rPr>
            </w:pPr>
            <w:ins w:id="3891" w:author="rocky" w:date="2015-03-25T12:26:00Z">
              <w:r>
                <w:rPr>
                  <w:rFonts w:hint="eastAsia"/>
                  <w:szCs w:val="24"/>
                </w:rPr>
                <w:t>24h</w:t>
              </w:r>
            </w:ins>
          </w:p>
        </w:tc>
        <w:tc>
          <w:tcPr>
            <w:tcW w:w="1762" w:type="dxa"/>
            <w:tcPrChange w:id="3892" w:author="rocky" w:date="2015-08-19T15:32:00Z">
              <w:tcPr>
                <w:tcW w:w="1776" w:type="dxa"/>
                <w:gridSpan w:val="3"/>
              </w:tcPr>
            </w:tcPrChange>
          </w:tcPr>
          <w:p w:rsidR="004358BB" w:rsidRDefault="004358BB" w:rsidP="004358BB">
            <w:pPr>
              <w:rPr>
                <w:szCs w:val="24"/>
              </w:rPr>
            </w:pPr>
            <w:ins w:id="3893" w:author="rocky" w:date="2015-03-25T12:26:00Z">
              <w:r>
                <w:rPr>
                  <w:rFonts w:hint="eastAsia"/>
                  <w:szCs w:val="24"/>
                </w:rPr>
                <w:t>WIFI enable</w:t>
              </w:r>
            </w:ins>
            <w:ins w:id="3894" w:author="rocky" w:date="2015-07-30T11:37:00Z">
              <w:r>
                <w:rPr>
                  <w:szCs w:val="24"/>
                </w:rPr>
                <w:t xml:space="preserve"> (</w:t>
              </w:r>
            </w:ins>
            <w:ins w:id="3895" w:author="rocky" w:date="2015-07-30T11:38:00Z">
              <w:r>
                <w:rPr>
                  <w:szCs w:val="24"/>
                </w:rPr>
                <w:t>obsolete in the future</w:t>
              </w:r>
            </w:ins>
            <w:ins w:id="3896" w:author="rocky" w:date="2015-07-30T11:37:00Z">
              <w:r>
                <w:rPr>
                  <w:szCs w:val="24"/>
                </w:rPr>
                <w:t>)</w:t>
              </w:r>
            </w:ins>
          </w:p>
        </w:tc>
        <w:tc>
          <w:tcPr>
            <w:tcW w:w="1190" w:type="dxa"/>
            <w:tcPrChange w:id="3897" w:author="rocky" w:date="2015-08-19T15:32:00Z">
              <w:tcPr>
                <w:tcW w:w="1009" w:type="dxa"/>
                <w:gridSpan w:val="2"/>
              </w:tcPr>
            </w:tcPrChange>
          </w:tcPr>
          <w:p w:rsidR="004358BB" w:rsidRDefault="004358BB" w:rsidP="004358BB">
            <w:pPr>
              <w:rPr>
                <w:szCs w:val="24"/>
              </w:rPr>
            </w:pPr>
            <w:ins w:id="3898" w:author="rocky" w:date="2015-03-25T12:26:00Z">
              <w:r>
                <w:rPr>
                  <w:rFonts w:hint="eastAsia"/>
                  <w:szCs w:val="24"/>
                </w:rPr>
                <w:t>1-byte</w:t>
              </w:r>
            </w:ins>
          </w:p>
        </w:tc>
        <w:tc>
          <w:tcPr>
            <w:tcW w:w="586" w:type="dxa"/>
            <w:tcPrChange w:id="3899" w:author="rocky" w:date="2015-08-19T15:32:00Z">
              <w:tcPr>
                <w:tcW w:w="659" w:type="dxa"/>
                <w:gridSpan w:val="5"/>
              </w:tcPr>
            </w:tcPrChange>
          </w:tcPr>
          <w:p w:rsidR="004358BB" w:rsidRDefault="004358BB" w:rsidP="004358BB">
            <w:pPr>
              <w:rPr>
                <w:szCs w:val="24"/>
              </w:rPr>
            </w:pPr>
            <w:ins w:id="3900" w:author="rocky" w:date="2015-08-19T15:36:00Z">
              <w:r>
                <w:rPr>
                  <w:rFonts w:hint="eastAsia"/>
                  <w:szCs w:val="24"/>
                </w:rPr>
                <w:t>RW</w:t>
              </w:r>
            </w:ins>
          </w:p>
        </w:tc>
        <w:tc>
          <w:tcPr>
            <w:tcW w:w="2592" w:type="dxa"/>
            <w:tcPrChange w:id="3901" w:author="rocky" w:date="2015-08-19T15:32:00Z">
              <w:tcPr>
                <w:tcW w:w="2670" w:type="dxa"/>
                <w:gridSpan w:val="2"/>
              </w:tcPr>
            </w:tcPrChange>
          </w:tcPr>
          <w:p w:rsidR="004358BB" w:rsidRDefault="004358BB" w:rsidP="004358BB">
            <w:pPr>
              <w:rPr>
                <w:szCs w:val="24"/>
              </w:rPr>
            </w:pPr>
            <w:ins w:id="3902" w:author="rocky" w:date="2015-03-25T12:28:00Z">
              <w:r>
                <w:rPr>
                  <w:rFonts w:hint="eastAsia"/>
                  <w:szCs w:val="24"/>
                </w:rPr>
                <w:t>0, 1</w:t>
              </w:r>
            </w:ins>
          </w:p>
        </w:tc>
      </w:tr>
      <w:tr w:rsidR="004358BB" w:rsidTr="004358BB">
        <w:trPr>
          <w:trHeight w:val="696"/>
          <w:trPrChange w:id="3903" w:author="rocky" w:date="2015-08-19T15:32:00Z">
            <w:trPr>
              <w:trHeight w:val="696"/>
            </w:trPr>
          </w:trPrChange>
        </w:trPr>
        <w:tc>
          <w:tcPr>
            <w:tcW w:w="726" w:type="dxa"/>
            <w:tcPrChange w:id="3904" w:author="rocky" w:date="2015-08-19T15:32:00Z">
              <w:tcPr>
                <w:tcW w:w="742" w:type="dxa"/>
                <w:gridSpan w:val="2"/>
              </w:tcPr>
            </w:tcPrChange>
          </w:tcPr>
          <w:p w:rsidR="004358BB" w:rsidRDefault="004358BB" w:rsidP="004358BB">
            <w:pPr>
              <w:rPr>
                <w:szCs w:val="24"/>
              </w:rPr>
            </w:pPr>
            <w:ins w:id="3905" w:author="rocky" w:date="2015-03-25T12:27:00Z">
              <w:r>
                <w:rPr>
                  <w:rFonts w:hint="eastAsia"/>
                  <w:szCs w:val="24"/>
                </w:rPr>
                <w:t>25h</w:t>
              </w:r>
            </w:ins>
          </w:p>
        </w:tc>
        <w:tc>
          <w:tcPr>
            <w:tcW w:w="1762" w:type="dxa"/>
            <w:tcPrChange w:id="3906" w:author="rocky" w:date="2015-08-19T15:32:00Z">
              <w:tcPr>
                <w:tcW w:w="1776" w:type="dxa"/>
                <w:gridSpan w:val="3"/>
              </w:tcPr>
            </w:tcPrChange>
          </w:tcPr>
          <w:p w:rsidR="004358BB" w:rsidRDefault="004358BB" w:rsidP="004358BB">
            <w:pPr>
              <w:rPr>
                <w:szCs w:val="24"/>
              </w:rPr>
            </w:pPr>
            <w:ins w:id="3907" w:author="rocky" w:date="2015-03-25T12:27:00Z">
              <w:r>
                <w:rPr>
                  <w:rFonts w:hint="eastAsia"/>
                  <w:szCs w:val="24"/>
                </w:rPr>
                <w:t xml:space="preserve">Channel mode </w:t>
              </w:r>
              <w:r>
                <w:rPr>
                  <w:rFonts w:hint="eastAsia"/>
                  <w:szCs w:val="24"/>
                </w:rPr>
                <w:lastRenderedPageBreak/>
                <w:t>schedule</w:t>
              </w:r>
            </w:ins>
          </w:p>
        </w:tc>
        <w:tc>
          <w:tcPr>
            <w:tcW w:w="1190" w:type="dxa"/>
            <w:tcPrChange w:id="3908" w:author="rocky" w:date="2015-08-19T15:32:00Z">
              <w:tcPr>
                <w:tcW w:w="1009" w:type="dxa"/>
                <w:gridSpan w:val="2"/>
              </w:tcPr>
            </w:tcPrChange>
          </w:tcPr>
          <w:p w:rsidR="004358BB" w:rsidRDefault="004358BB" w:rsidP="004358BB">
            <w:pPr>
              <w:rPr>
                <w:szCs w:val="24"/>
              </w:rPr>
            </w:pPr>
            <w:ins w:id="3909" w:author="rocky" w:date="2015-03-25T12:27:00Z">
              <w:r>
                <w:rPr>
                  <w:rFonts w:hint="eastAsia"/>
                  <w:szCs w:val="24"/>
                </w:rPr>
                <w:lastRenderedPageBreak/>
                <w:t>variable-</w:t>
              </w:r>
              <w:r>
                <w:rPr>
                  <w:rFonts w:hint="eastAsia"/>
                  <w:szCs w:val="24"/>
                </w:rPr>
                <w:lastRenderedPageBreak/>
                <w:t>byte</w:t>
              </w:r>
            </w:ins>
          </w:p>
        </w:tc>
        <w:tc>
          <w:tcPr>
            <w:tcW w:w="586" w:type="dxa"/>
            <w:tcPrChange w:id="3910" w:author="rocky" w:date="2015-08-19T15:32:00Z">
              <w:tcPr>
                <w:tcW w:w="659" w:type="dxa"/>
                <w:gridSpan w:val="5"/>
              </w:tcPr>
            </w:tcPrChange>
          </w:tcPr>
          <w:p w:rsidR="004358BB" w:rsidRDefault="004358BB" w:rsidP="004358BB">
            <w:pPr>
              <w:rPr>
                <w:szCs w:val="24"/>
              </w:rPr>
            </w:pPr>
            <w:ins w:id="3911" w:author="rocky" w:date="2015-08-19T15:36:00Z">
              <w:r>
                <w:rPr>
                  <w:rFonts w:hint="eastAsia"/>
                  <w:szCs w:val="24"/>
                </w:rPr>
                <w:lastRenderedPageBreak/>
                <w:t>RW</w:t>
              </w:r>
            </w:ins>
          </w:p>
        </w:tc>
        <w:tc>
          <w:tcPr>
            <w:tcW w:w="2592" w:type="dxa"/>
            <w:tcPrChange w:id="3912" w:author="rocky" w:date="2015-08-19T15:32:00Z">
              <w:tcPr>
                <w:tcW w:w="2670" w:type="dxa"/>
                <w:gridSpan w:val="2"/>
              </w:tcPr>
            </w:tcPrChange>
          </w:tcPr>
          <w:p w:rsidR="004358BB" w:rsidRDefault="004358BB" w:rsidP="004358BB">
            <w:pPr>
              <w:rPr>
                <w:szCs w:val="24"/>
              </w:rPr>
            </w:pPr>
            <w:ins w:id="3913" w:author="rocky" w:date="2015-03-25T12:53:00Z">
              <w:r>
                <w:rPr>
                  <w:rFonts w:hint="eastAsia"/>
                  <w:szCs w:val="24"/>
                </w:rPr>
                <w:t xml:space="preserve">4-byte </w:t>
              </w:r>
              <w:r>
                <w:rPr>
                  <w:rFonts w:hint="eastAsia"/>
                  <w:szCs w:val="24"/>
                </w:rPr>
                <w:lastRenderedPageBreak/>
                <w:t>sequence_number + 16-byte AR</w:t>
              </w:r>
            </w:ins>
          </w:p>
        </w:tc>
      </w:tr>
      <w:tr w:rsidR="004358BB" w:rsidTr="004358BB">
        <w:trPr>
          <w:trHeight w:val="408"/>
          <w:trPrChange w:id="3914" w:author="rocky" w:date="2015-08-19T15:32:00Z">
            <w:trPr>
              <w:trHeight w:val="408"/>
            </w:trPr>
          </w:trPrChange>
        </w:trPr>
        <w:tc>
          <w:tcPr>
            <w:tcW w:w="726" w:type="dxa"/>
            <w:tcPrChange w:id="3915" w:author="rocky" w:date="2015-08-19T15:32:00Z">
              <w:tcPr>
                <w:tcW w:w="742" w:type="dxa"/>
                <w:gridSpan w:val="2"/>
              </w:tcPr>
            </w:tcPrChange>
          </w:tcPr>
          <w:p w:rsidR="004358BB" w:rsidRDefault="004358BB" w:rsidP="004358BB">
            <w:pPr>
              <w:rPr>
                <w:szCs w:val="24"/>
              </w:rPr>
            </w:pPr>
            <w:ins w:id="3916" w:author="rocky" w:date="2015-07-28T15:15:00Z">
              <w:r>
                <w:rPr>
                  <w:rFonts w:hint="eastAsia"/>
                  <w:szCs w:val="24"/>
                </w:rPr>
                <w:lastRenderedPageBreak/>
                <w:t>26h</w:t>
              </w:r>
            </w:ins>
          </w:p>
        </w:tc>
        <w:tc>
          <w:tcPr>
            <w:tcW w:w="1762" w:type="dxa"/>
            <w:tcPrChange w:id="3917" w:author="rocky" w:date="2015-08-19T15:32:00Z">
              <w:tcPr>
                <w:tcW w:w="1776" w:type="dxa"/>
                <w:gridSpan w:val="3"/>
              </w:tcPr>
            </w:tcPrChange>
          </w:tcPr>
          <w:p w:rsidR="004358BB" w:rsidRDefault="004358BB" w:rsidP="004358BB">
            <w:pPr>
              <w:rPr>
                <w:szCs w:val="24"/>
              </w:rPr>
            </w:pPr>
            <w:ins w:id="3918" w:author="rocky" w:date="2015-07-28T15:15:00Z">
              <w:r>
                <w:rPr>
                  <w:rFonts w:hint="eastAsia"/>
                  <w:szCs w:val="24"/>
                </w:rPr>
                <w:t>Wifi enroll site ID</w:t>
              </w:r>
            </w:ins>
          </w:p>
        </w:tc>
        <w:tc>
          <w:tcPr>
            <w:tcW w:w="1190" w:type="dxa"/>
            <w:tcPrChange w:id="3919" w:author="rocky" w:date="2015-08-19T15:32:00Z">
              <w:tcPr>
                <w:tcW w:w="1009" w:type="dxa"/>
                <w:gridSpan w:val="2"/>
              </w:tcPr>
            </w:tcPrChange>
          </w:tcPr>
          <w:p w:rsidR="004358BB" w:rsidRDefault="004358BB" w:rsidP="004358BB">
            <w:pPr>
              <w:rPr>
                <w:szCs w:val="24"/>
              </w:rPr>
            </w:pPr>
            <w:ins w:id="3920" w:author="rocky" w:date="2015-07-28T15:16:00Z">
              <w:r>
                <w:rPr>
                  <w:rFonts w:hint="eastAsia"/>
                  <w:szCs w:val="24"/>
                </w:rPr>
                <w:t>8-byte</w:t>
              </w:r>
            </w:ins>
          </w:p>
        </w:tc>
        <w:tc>
          <w:tcPr>
            <w:tcW w:w="586" w:type="dxa"/>
            <w:tcPrChange w:id="3921" w:author="rocky" w:date="2015-08-19T15:32:00Z">
              <w:tcPr>
                <w:tcW w:w="659" w:type="dxa"/>
                <w:gridSpan w:val="5"/>
              </w:tcPr>
            </w:tcPrChange>
          </w:tcPr>
          <w:p w:rsidR="004358BB" w:rsidRDefault="004358BB" w:rsidP="004358BB">
            <w:pPr>
              <w:rPr>
                <w:szCs w:val="24"/>
              </w:rPr>
            </w:pPr>
            <w:ins w:id="3922" w:author="rocky" w:date="2015-08-19T15:37:00Z">
              <w:r>
                <w:rPr>
                  <w:rFonts w:hint="eastAsia"/>
                  <w:szCs w:val="24"/>
                </w:rPr>
                <w:t>WO</w:t>
              </w:r>
            </w:ins>
          </w:p>
        </w:tc>
        <w:tc>
          <w:tcPr>
            <w:tcW w:w="2592" w:type="dxa"/>
            <w:tcPrChange w:id="3923" w:author="rocky" w:date="2015-08-19T15:32:00Z">
              <w:tcPr>
                <w:tcW w:w="2670" w:type="dxa"/>
                <w:gridSpan w:val="2"/>
              </w:tcPr>
            </w:tcPrChange>
          </w:tcPr>
          <w:p w:rsidR="004358BB" w:rsidRDefault="004358BB" w:rsidP="004358BB">
            <w:pPr>
              <w:rPr>
                <w:szCs w:val="24"/>
              </w:rPr>
            </w:pPr>
          </w:p>
        </w:tc>
      </w:tr>
      <w:tr w:rsidR="004358BB" w:rsidTr="004358BB">
        <w:trPr>
          <w:trHeight w:val="444"/>
          <w:trPrChange w:id="3924" w:author="rocky" w:date="2015-08-19T15:32:00Z">
            <w:trPr>
              <w:trHeight w:val="444"/>
            </w:trPr>
          </w:trPrChange>
        </w:trPr>
        <w:tc>
          <w:tcPr>
            <w:tcW w:w="726" w:type="dxa"/>
            <w:tcPrChange w:id="3925" w:author="rocky" w:date="2015-08-19T15:32:00Z">
              <w:tcPr>
                <w:tcW w:w="742" w:type="dxa"/>
                <w:gridSpan w:val="2"/>
              </w:tcPr>
            </w:tcPrChange>
          </w:tcPr>
          <w:p w:rsidR="004358BB" w:rsidRDefault="004358BB" w:rsidP="004358BB">
            <w:pPr>
              <w:rPr>
                <w:szCs w:val="24"/>
              </w:rPr>
            </w:pPr>
            <w:ins w:id="3926" w:author="rocky" w:date="2015-07-28T15:15:00Z">
              <w:r>
                <w:rPr>
                  <w:rFonts w:hint="eastAsia"/>
                  <w:szCs w:val="24"/>
                </w:rPr>
                <w:t>27h</w:t>
              </w:r>
            </w:ins>
          </w:p>
        </w:tc>
        <w:tc>
          <w:tcPr>
            <w:tcW w:w="1762" w:type="dxa"/>
            <w:tcPrChange w:id="3927" w:author="rocky" w:date="2015-08-19T15:32:00Z">
              <w:tcPr>
                <w:tcW w:w="1776" w:type="dxa"/>
                <w:gridSpan w:val="3"/>
              </w:tcPr>
            </w:tcPrChange>
          </w:tcPr>
          <w:p w:rsidR="004358BB" w:rsidRDefault="004358BB" w:rsidP="004358BB">
            <w:pPr>
              <w:rPr>
                <w:szCs w:val="24"/>
              </w:rPr>
            </w:pPr>
            <w:ins w:id="3928" w:author="rocky" w:date="2015-07-28T15:15:00Z">
              <w:r>
                <w:rPr>
                  <w:rFonts w:hint="eastAsia"/>
                  <w:szCs w:val="24"/>
                </w:rPr>
                <w:t>Wifi enroll token</w:t>
              </w:r>
            </w:ins>
          </w:p>
        </w:tc>
        <w:tc>
          <w:tcPr>
            <w:tcW w:w="1190" w:type="dxa"/>
            <w:tcPrChange w:id="3929" w:author="rocky" w:date="2015-08-19T15:32:00Z">
              <w:tcPr>
                <w:tcW w:w="1009" w:type="dxa"/>
                <w:gridSpan w:val="2"/>
              </w:tcPr>
            </w:tcPrChange>
          </w:tcPr>
          <w:p w:rsidR="004358BB" w:rsidRDefault="004358BB" w:rsidP="004358BB">
            <w:pPr>
              <w:rPr>
                <w:szCs w:val="24"/>
              </w:rPr>
            </w:pPr>
            <w:ins w:id="3930" w:author="rocky" w:date="2015-07-28T15:16:00Z">
              <w:r>
                <w:rPr>
                  <w:rFonts w:hint="eastAsia"/>
                  <w:szCs w:val="24"/>
                </w:rPr>
                <w:t>8-byte</w:t>
              </w:r>
            </w:ins>
          </w:p>
        </w:tc>
        <w:tc>
          <w:tcPr>
            <w:tcW w:w="586" w:type="dxa"/>
            <w:tcPrChange w:id="3931" w:author="rocky" w:date="2015-08-19T15:32:00Z">
              <w:tcPr>
                <w:tcW w:w="659" w:type="dxa"/>
                <w:gridSpan w:val="5"/>
              </w:tcPr>
            </w:tcPrChange>
          </w:tcPr>
          <w:p w:rsidR="004358BB" w:rsidRDefault="004358BB" w:rsidP="004358BB">
            <w:pPr>
              <w:rPr>
                <w:szCs w:val="24"/>
              </w:rPr>
            </w:pPr>
            <w:ins w:id="3932" w:author="rocky" w:date="2015-08-19T15:37:00Z">
              <w:r>
                <w:rPr>
                  <w:rFonts w:hint="eastAsia"/>
                  <w:szCs w:val="24"/>
                </w:rPr>
                <w:t>WO</w:t>
              </w:r>
            </w:ins>
          </w:p>
        </w:tc>
        <w:tc>
          <w:tcPr>
            <w:tcW w:w="2592" w:type="dxa"/>
            <w:tcPrChange w:id="3933" w:author="rocky" w:date="2015-08-19T15:32:00Z">
              <w:tcPr>
                <w:tcW w:w="2670" w:type="dxa"/>
                <w:gridSpan w:val="2"/>
              </w:tcPr>
            </w:tcPrChange>
          </w:tcPr>
          <w:p w:rsidR="004358BB" w:rsidRDefault="004358BB" w:rsidP="004358BB">
            <w:pPr>
              <w:rPr>
                <w:szCs w:val="24"/>
              </w:rPr>
            </w:pPr>
          </w:p>
        </w:tc>
      </w:tr>
      <w:tr w:rsidR="004358BB" w:rsidTr="004358BB">
        <w:trPr>
          <w:trHeight w:val="660"/>
          <w:trPrChange w:id="3934" w:author="rocky" w:date="2015-08-19T15:32:00Z">
            <w:trPr>
              <w:trHeight w:val="660"/>
            </w:trPr>
          </w:trPrChange>
        </w:trPr>
        <w:tc>
          <w:tcPr>
            <w:tcW w:w="726" w:type="dxa"/>
            <w:tcPrChange w:id="3935" w:author="rocky" w:date="2015-08-19T15:32:00Z">
              <w:tcPr>
                <w:tcW w:w="742" w:type="dxa"/>
                <w:gridSpan w:val="2"/>
              </w:tcPr>
            </w:tcPrChange>
          </w:tcPr>
          <w:p w:rsidR="004358BB" w:rsidRDefault="004358BB" w:rsidP="004358BB">
            <w:pPr>
              <w:rPr>
                <w:szCs w:val="24"/>
              </w:rPr>
            </w:pPr>
            <w:ins w:id="3936" w:author="rocky" w:date="2015-07-30T11:50:00Z">
              <w:r>
                <w:rPr>
                  <w:rFonts w:hint="eastAsia"/>
                  <w:szCs w:val="24"/>
                </w:rPr>
                <w:t>28h</w:t>
              </w:r>
            </w:ins>
          </w:p>
        </w:tc>
        <w:tc>
          <w:tcPr>
            <w:tcW w:w="1762" w:type="dxa"/>
            <w:tcPrChange w:id="3937" w:author="rocky" w:date="2015-08-19T15:32:00Z">
              <w:tcPr>
                <w:tcW w:w="1776" w:type="dxa"/>
                <w:gridSpan w:val="3"/>
              </w:tcPr>
            </w:tcPrChange>
          </w:tcPr>
          <w:p w:rsidR="004358BB" w:rsidRDefault="004358BB" w:rsidP="004358BB">
            <w:pPr>
              <w:rPr>
                <w:szCs w:val="24"/>
              </w:rPr>
            </w:pPr>
            <w:ins w:id="3938" w:author="rocky" w:date="2015-07-30T11:51:00Z">
              <w:r>
                <w:rPr>
                  <w:rFonts w:hint="eastAsia"/>
                  <w:szCs w:val="24"/>
                </w:rPr>
                <w:t>Keypad illumination</w:t>
              </w:r>
            </w:ins>
          </w:p>
        </w:tc>
        <w:tc>
          <w:tcPr>
            <w:tcW w:w="1190" w:type="dxa"/>
            <w:tcPrChange w:id="3939" w:author="rocky" w:date="2015-08-19T15:32:00Z">
              <w:tcPr>
                <w:tcW w:w="1009" w:type="dxa"/>
                <w:gridSpan w:val="2"/>
              </w:tcPr>
            </w:tcPrChange>
          </w:tcPr>
          <w:p w:rsidR="004358BB" w:rsidRDefault="004358BB" w:rsidP="004358BB">
            <w:pPr>
              <w:rPr>
                <w:szCs w:val="24"/>
              </w:rPr>
            </w:pPr>
            <w:ins w:id="3940" w:author="rocky" w:date="2015-07-30T11:52:00Z">
              <w:r>
                <w:rPr>
                  <w:rFonts w:hint="eastAsia"/>
                  <w:szCs w:val="24"/>
                </w:rPr>
                <w:t>3-byte</w:t>
              </w:r>
            </w:ins>
          </w:p>
        </w:tc>
        <w:tc>
          <w:tcPr>
            <w:tcW w:w="586" w:type="dxa"/>
            <w:tcPrChange w:id="3941" w:author="rocky" w:date="2015-08-19T15:32:00Z">
              <w:tcPr>
                <w:tcW w:w="659" w:type="dxa"/>
                <w:gridSpan w:val="5"/>
              </w:tcPr>
            </w:tcPrChange>
          </w:tcPr>
          <w:p w:rsidR="004358BB" w:rsidRDefault="004358BB" w:rsidP="004358BB">
            <w:pPr>
              <w:rPr>
                <w:szCs w:val="24"/>
              </w:rPr>
            </w:pPr>
            <w:ins w:id="3942" w:author="rocky" w:date="2015-08-19T15:37:00Z">
              <w:r>
                <w:rPr>
                  <w:rFonts w:hint="eastAsia"/>
                  <w:szCs w:val="24"/>
                </w:rPr>
                <w:t>RW</w:t>
              </w:r>
            </w:ins>
          </w:p>
        </w:tc>
        <w:tc>
          <w:tcPr>
            <w:tcW w:w="2592" w:type="dxa"/>
            <w:tcPrChange w:id="3943" w:author="rocky" w:date="2015-08-19T15:32:00Z">
              <w:tcPr>
                <w:tcW w:w="2670" w:type="dxa"/>
                <w:gridSpan w:val="2"/>
              </w:tcPr>
            </w:tcPrChange>
          </w:tcPr>
          <w:p w:rsidR="004358BB" w:rsidRDefault="004358BB" w:rsidP="004358BB">
            <w:pPr>
              <w:rPr>
                <w:szCs w:val="24"/>
              </w:rPr>
            </w:pPr>
            <w:ins w:id="3944" w:author="rocky" w:date="2015-07-30T11:52:00Z">
              <w:r>
                <w:rPr>
                  <w:rFonts w:hint="eastAsia"/>
                  <w:szCs w:val="24"/>
                </w:rPr>
                <w:t>{</w:t>
              </w:r>
              <w:r>
                <w:rPr>
                  <w:szCs w:val="24"/>
                </w:rPr>
                <w:t>mode, start_hour, end_hour</w:t>
              </w:r>
              <w:r>
                <w:rPr>
                  <w:rFonts w:hint="eastAsia"/>
                  <w:szCs w:val="24"/>
                </w:rPr>
                <w:t>}</w:t>
              </w:r>
            </w:ins>
          </w:p>
        </w:tc>
      </w:tr>
      <w:tr w:rsidR="004358BB" w:rsidTr="004358BB">
        <w:trPr>
          <w:trHeight w:val="470"/>
          <w:trPrChange w:id="3945" w:author="rocky" w:date="2015-08-19T15:32:00Z">
            <w:trPr>
              <w:trHeight w:val="470"/>
            </w:trPr>
          </w:trPrChange>
        </w:trPr>
        <w:tc>
          <w:tcPr>
            <w:tcW w:w="726" w:type="dxa"/>
            <w:tcPrChange w:id="3946" w:author="rocky" w:date="2015-08-19T15:32:00Z">
              <w:tcPr>
                <w:tcW w:w="742" w:type="dxa"/>
                <w:gridSpan w:val="2"/>
              </w:tcPr>
            </w:tcPrChange>
          </w:tcPr>
          <w:p w:rsidR="004358BB" w:rsidRDefault="004358BB" w:rsidP="004358BB">
            <w:pPr>
              <w:rPr>
                <w:szCs w:val="24"/>
              </w:rPr>
            </w:pPr>
            <w:ins w:id="3947" w:author="rocky" w:date="2015-08-17T11:42:00Z">
              <w:r>
                <w:rPr>
                  <w:rFonts w:hint="eastAsia"/>
                  <w:szCs w:val="24"/>
                </w:rPr>
                <w:t>29h</w:t>
              </w:r>
            </w:ins>
          </w:p>
        </w:tc>
        <w:tc>
          <w:tcPr>
            <w:tcW w:w="1762" w:type="dxa"/>
            <w:tcPrChange w:id="3948" w:author="rocky" w:date="2015-08-19T15:32:00Z">
              <w:tcPr>
                <w:tcW w:w="1776" w:type="dxa"/>
                <w:gridSpan w:val="3"/>
              </w:tcPr>
            </w:tcPrChange>
          </w:tcPr>
          <w:p w:rsidR="004358BB" w:rsidRDefault="004358BB" w:rsidP="004358BB">
            <w:pPr>
              <w:rPr>
                <w:szCs w:val="24"/>
              </w:rPr>
            </w:pPr>
            <w:ins w:id="3949" w:author="rocky" w:date="2015-08-17T11:42:00Z">
              <w:r>
                <w:rPr>
                  <w:rFonts w:hint="eastAsia"/>
                  <w:szCs w:val="24"/>
                </w:rPr>
                <w:t>Master code</w:t>
              </w:r>
            </w:ins>
          </w:p>
        </w:tc>
        <w:tc>
          <w:tcPr>
            <w:tcW w:w="1190" w:type="dxa"/>
            <w:tcPrChange w:id="3950" w:author="rocky" w:date="2015-08-19T15:32:00Z">
              <w:tcPr>
                <w:tcW w:w="1009" w:type="dxa"/>
                <w:gridSpan w:val="2"/>
              </w:tcPr>
            </w:tcPrChange>
          </w:tcPr>
          <w:p w:rsidR="004358BB" w:rsidRDefault="004358BB" w:rsidP="004358BB">
            <w:pPr>
              <w:rPr>
                <w:szCs w:val="24"/>
              </w:rPr>
            </w:pPr>
            <w:ins w:id="3951" w:author="rocky" w:date="2015-08-21T16:52:00Z">
              <w:r>
                <w:rPr>
                  <w:szCs w:val="24"/>
                </w:rPr>
                <w:t>8</w:t>
              </w:r>
            </w:ins>
            <w:ins w:id="3952" w:author="rocky" w:date="2015-08-17T11:42:00Z">
              <w:r>
                <w:rPr>
                  <w:rFonts w:hint="eastAsia"/>
                  <w:szCs w:val="24"/>
                </w:rPr>
                <w:t>-byte</w:t>
              </w:r>
            </w:ins>
          </w:p>
        </w:tc>
        <w:tc>
          <w:tcPr>
            <w:tcW w:w="586" w:type="dxa"/>
            <w:tcPrChange w:id="3953" w:author="rocky" w:date="2015-08-19T15:32:00Z">
              <w:tcPr>
                <w:tcW w:w="659" w:type="dxa"/>
                <w:gridSpan w:val="5"/>
              </w:tcPr>
            </w:tcPrChange>
          </w:tcPr>
          <w:p w:rsidR="004358BB" w:rsidRDefault="004358BB" w:rsidP="004358BB">
            <w:pPr>
              <w:rPr>
                <w:szCs w:val="24"/>
              </w:rPr>
            </w:pPr>
            <w:ins w:id="3954" w:author="rocky" w:date="2015-08-19T15:36:00Z">
              <w:r>
                <w:rPr>
                  <w:rFonts w:hint="eastAsia"/>
                  <w:szCs w:val="24"/>
                </w:rPr>
                <w:t>WO</w:t>
              </w:r>
            </w:ins>
          </w:p>
        </w:tc>
        <w:tc>
          <w:tcPr>
            <w:tcW w:w="2592" w:type="dxa"/>
            <w:tcPrChange w:id="3955" w:author="rocky" w:date="2015-08-19T15:32:00Z">
              <w:tcPr>
                <w:tcW w:w="2670" w:type="dxa"/>
                <w:gridSpan w:val="2"/>
              </w:tcPr>
            </w:tcPrChange>
          </w:tcPr>
          <w:p w:rsidR="004358BB" w:rsidRDefault="004358BB" w:rsidP="004358BB">
            <w:pPr>
              <w:rPr>
                <w:szCs w:val="24"/>
              </w:rPr>
            </w:pPr>
          </w:p>
        </w:tc>
      </w:tr>
      <w:tr w:rsidR="004358BB" w:rsidTr="004358BB">
        <w:trPr>
          <w:trHeight w:val="684"/>
          <w:trPrChange w:id="3956" w:author="rocky" w:date="2015-08-19T15:45:00Z">
            <w:trPr>
              <w:trHeight w:val="624"/>
            </w:trPr>
          </w:trPrChange>
        </w:trPr>
        <w:tc>
          <w:tcPr>
            <w:tcW w:w="726" w:type="dxa"/>
            <w:tcPrChange w:id="3957" w:author="rocky" w:date="2015-08-19T15:45:00Z">
              <w:tcPr>
                <w:tcW w:w="742" w:type="dxa"/>
                <w:gridSpan w:val="2"/>
              </w:tcPr>
            </w:tcPrChange>
          </w:tcPr>
          <w:p w:rsidR="004358BB" w:rsidRDefault="004358BB" w:rsidP="004358BB">
            <w:pPr>
              <w:rPr>
                <w:szCs w:val="24"/>
              </w:rPr>
            </w:pPr>
            <w:ins w:id="3958" w:author="rocky" w:date="2015-08-17T11:42:00Z">
              <w:r>
                <w:rPr>
                  <w:rFonts w:hint="eastAsia"/>
                  <w:szCs w:val="24"/>
                </w:rPr>
                <w:t>2Ah</w:t>
              </w:r>
            </w:ins>
          </w:p>
        </w:tc>
        <w:tc>
          <w:tcPr>
            <w:tcW w:w="1762" w:type="dxa"/>
            <w:tcPrChange w:id="3959" w:author="rocky" w:date="2015-08-19T15:45:00Z">
              <w:tcPr>
                <w:tcW w:w="1776" w:type="dxa"/>
                <w:gridSpan w:val="3"/>
              </w:tcPr>
            </w:tcPrChange>
          </w:tcPr>
          <w:p w:rsidR="004358BB" w:rsidRDefault="004358BB" w:rsidP="004358BB">
            <w:pPr>
              <w:rPr>
                <w:szCs w:val="24"/>
              </w:rPr>
            </w:pPr>
            <w:ins w:id="3960" w:author="rocky" w:date="2015-08-17T11:42:00Z">
              <w:r>
                <w:rPr>
                  <w:rFonts w:hint="eastAsia"/>
                  <w:szCs w:val="24"/>
                </w:rPr>
                <w:t>Sub-master Code</w:t>
              </w:r>
            </w:ins>
          </w:p>
        </w:tc>
        <w:tc>
          <w:tcPr>
            <w:tcW w:w="1190" w:type="dxa"/>
            <w:tcPrChange w:id="3961" w:author="rocky" w:date="2015-08-19T15:45:00Z">
              <w:tcPr>
                <w:tcW w:w="1009" w:type="dxa"/>
                <w:gridSpan w:val="2"/>
              </w:tcPr>
            </w:tcPrChange>
          </w:tcPr>
          <w:p w:rsidR="004358BB" w:rsidRDefault="004358BB" w:rsidP="004358BB">
            <w:pPr>
              <w:rPr>
                <w:szCs w:val="24"/>
              </w:rPr>
            </w:pPr>
            <w:ins w:id="3962" w:author="rocky" w:date="2015-08-17T11:42:00Z">
              <w:r>
                <w:rPr>
                  <w:rFonts w:hint="eastAsia"/>
                  <w:szCs w:val="24"/>
                </w:rPr>
                <w:t>8-byte</w:t>
              </w:r>
            </w:ins>
          </w:p>
        </w:tc>
        <w:tc>
          <w:tcPr>
            <w:tcW w:w="586" w:type="dxa"/>
            <w:tcPrChange w:id="3963" w:author="rocky" w:date="2015-08-19T15:45:00Z">
              <w:tcPr>
                <w:tcW w:w="659" w:type="dxa"/>
                <w:gridSpan w:val="5"/>
              </w:tcPr>
            </w:tcPrChange>
          </w:tcPr>
          <w:p w:rsidR="004358BB" w:rsidRDefault="004358BB" w:rsidP="004358BB">
            <w:pPr>
              <w:rPr>
                <w:szCs w:val="24"/>
              </w:rPr>
            </w:pPr>
            <w:ins w:id="3964" w:author="rocky" w:date="2015-08-19T15:36:00Z">
              <w:r>
                <w:rPr>
                  <w:rFonts w:hint="eastAsia"/>
                  <w:szCs w:val="24"/>
                </w:rPr>
                <w:t>WO</w:t>
              </w:r>
            </w:ins>
          </w:p>
        </w:tc>
        <w:tc>
          <w:tcPr>
            <w:tcW w:w="2592" w:type="dxa"/>
            <w:tcPrChange w:id="3965" w:author="rocky" w:date="2015-08-19T15:45:00Z">
              <w:tcPr>
                <w:tcW w:w="2670" w:type="dxa"/>
                <w:gridSpan w:val="2"/>
              </w:tcPr>
            </w:tcPrChange>
          </w:tcPr>
          <w:p w:rsidR="004358BB" w:rsidRDefault="004358BB" w:rsidP="004358BB">
            <w:pPr>
              <w:rPr>
                <w:szCs w:val="24"/>
              </w:rPr>
            </w:pPr>
          </w:p>
        </w:tc>
      </w:tr>
      <w:tr w:rsidR="004358BB" w:rsidTr="004358BB">
        <w:trPr>
          <w:trHeight w:val="635"/>
        </w:trPr>
        <w:tc>
          <w:tcPr>
            <w:tcW w:w="726" w:type="dxa"/>
          </w:tcPr>
          <w:p w:rsidR="004358BB" w:rsidRDefault="004358BB" w:rsidP="004358BB">
            <w:pPr>
              <w:rPr>
                <w:szCs w:val="24"/>
              </w:rPr>
            </w:pPr>
            <w:ins w:id="3966" w:author="rocky" w:date="2015-08-19T15:45:00Z">
              <w:r>
                <w:rPr>
                  <w:rFonts w:hint="eastAsia"/>
                  <w:szCs w:val="24"/>
                </w:rPr>
                <w:t>2Bh</w:t>
              </w:r>
            </w:ins>
          </w:p>
        </w:tc>
        <w:tc>
          <w:tcPr>
            <w:tcW w:w="1762" w:type="dxa"/>
          </w:tcPr>
          <w:p w:rsidR="004358BB" w:rsidRDefault="004358BB" w:rsidP="004358BB">
            <w:pPr>
              <w:rPr>
                <w:szCs w:val="24"/>
              </w:rPr>
            </w:pPr>
            <w:ins w:id="3967" w:author="rocky" w:date="2015-08-19T15:45:00Z">
              <w:r>
                <w:rPr>
                  <w:rFonts w:hint="eastAsia"/>
                  <w:szCs w:val="24"/>
                </w:rPr>
                <w:t>Delete sub-master code</w:t>
              </w:r>
            </w:ins>
          </w:p>
        </w:tc>
        <w:tc>
          <w:tcPr>
            <w:tcW w:w="1190" w:type="dxa"/>
          </w:tcPr>
          <w:p w:rsidR="004358BB" w:rsidRDefault="004358BB" w:rsidP="004358BB">
            <w:pPr>
              <w:rPr>
                <w:szCs w:val="24"/>
              </w:rPr>
            </w:pPr>
            <w:ins w:id="3968" w:author="rocky" w:date="2015-08-19T15:45:00Z">
              <w:r>
                <w:rPr>
                  <w:rFonts w:hint="eastAsia"/>
                  <w:szCs w:val="24"/>
                </w:rPr>
                <w:t>1-byte</w:t>
              </w:r>
            </w:ins>
          </w:p>
        </w:tc>
        <w:tc>
          <w:tcPr>
            <w:tcW w:w="586" w:type="dxa"/>
          </w:tcPr>
          <w:p w:rsidR="004358BB" w:rsidRDefault="004358BB" w:rsidP="004358BB">
            <w:pPr>
              <w:rPr>
                <w:szCs w:val="24"/>
              </w:rPr>
            </w:pPr>
            <w:ins w:id="3969" w:author="rocky" w:date="2015-08-19T15:45:00Z">
              <w:r>
                <w:rPr>
                  <w:rFonts w:hint="eastAsia"/>
                  <w:szCs w:val="24"/>
                </w:rPr>
                <w:t>WO</w:t>
              </w:r>
            </w:ins>
          </w:p>
        </w:tc>
        <w:tc>
          <w:tcPr>
            <w:tcW w:w="2592" w:type="dxa"/>
          </w:tcPr>
          <w:p w:rsidR="004358BB" w:rsidRDefault="004358BB" w:rsidP="004358BB">
            <w:pPr>
              <w:rPr>
                <w:szCs w:val="24"/>
              </w:rPr>
            </w:pPr>
            <w:ins w:id="3970" w:author="rocky" w:date="2015-08-19T15:45:00Z">
              <w:r>
                <w:rPr>
                  <w:rFonts w:hint="eastAsia"/>
                  <w:szCs w:val="24"/>
                </w:rPr>
                <w:t>1</w:t>
              </w:r>
            </w:ins>
          </w:p>
        </w:tc>
      </w:tr>
      <w:tr w:rsidR="004358BB" w:rsidTr="004358BB">
        <w:trPr>
          <w:trHeight w:val="660"/>
        </w:trPr>
        <w:tc>
          <w:tcPr>
            <w:tcW w:w="726" w:type="dxa"/>
          </w:tcPr>
          <w:p w:rsidR="004358BB" w:rsidRDefault="004358BB" w:rsidP="004358BB">
            <w:pPr>
              <w:rPr>
                <w:szCs w:val="24"/>
              </w:rPr>
            </w:pPr>
            <w:ins w:id="3971" w:author="rocky" w:date="2015-08-19T15:37:00Z">
              <w:r>
                <w:rPr>
                  <w:rFonts w:hint="eastAsia"/>
                  <w:szCs w:val="24"/>
                </w:rPr>
                <w:t>2Ch</w:t>
              </w:r>
            </w:ins>
          </w:p>
        </w:tc>
        <w:tc>
          <w:tcPr>
            <w:tcW w:w="1762" w:type="dxa"/>
          </w:tcPr>
          <w:p w:rsidR="004358BB" w:rsidRDefault="004358BB" w:rsidP="004358BB">
            <w:pPr>
              <w:rPr>
                <w:szCs w:val="24"/>
              </w:rPr>
            </w:pPr>
            <w:ins w:id="3972" w:author="rocky" w:date="2015-08-19T15:37:00Z">
              <w:r>
                <w:rPr>
                  <w:rFonts w:hint="eastAsia"/>
                  <w:szCs w:val="24"/>
                </w:rPr>
                <w:t xml:space="preserve">Emergency open </w:t>
              </w:r>
            </w:ins>
            <w:ins w:id="3973" w:author="rocky" w:date="2015-08-26T11:08:00Z">
              <w:r>
                <w:rPr>
                  <w:szCs w:val="24"/>
                </w:rPr>
                <w:t>cancellation</w:t>
              </w:r>
            </w:ins>
          </w:p>
        </w:tc>
        <w:tc>
          <w:tcPr>
            <w:tcW w:w="1190" w:type="dxa"/>
          </w:tcPr>
          <w:p w:rsidR="004358BB" w:rsidRDefault="004358BB" w:rsidP="004358BB">
            <w:pPr>
              <w:rPr>
                <w:szCs w:val="24"/>
              </w:rPr>
            </w:pPr>
            <w:ins w:id="3974" w:author="rocky" w:date="2015-08-19T15:37:00Z">
              <w:r>
                <w:rPr>
                  <w:rFonts w:hint="eastAsia"/>
                  <w:szCs w:val="24"/>
                </w:rPr>
                <w:t>1-byte</w:t>
              </w:r>
            </w:ins>
          </w:p>
        </w:tc>
        <w:tc>
          <w:tcPr>
            <w:tcW w:w="586" w:type="dxa"/>
          </w:tcPr>
          <w:p w:rsidR="004358BB" w:rsidRDefault="004358BB" w:rsidP="004358BB">
            <w:pPr>
              <w:rPr>
                <w:szCs w:val="24"/>
              </w:rPr>
            </w:pPr>
            <w:ins w:id="3975" w:author="rocky" w:date="2015-08-19T15:37:00Z">
              <w:r>
                <w:rPr>
                  <w:rFonts w:hint="eastAsia"/>
                  <w:szCs w:val="24"/>
                </w:rPr>
                <w:t>WO</w:t>
              </w:r>
            </w:ins>
          </w:p>
        </w:tc>
        <w:tc>
          <w:tcPr>
            <w:tcW w:w="2592" w:type="dxa"/>
          </w:tcPr>
          <w:p w:rsidR="004358BB" w:rsidRDefault="004358BB" w:rsidP="004358BB">
            <w:pPr>
              <w:rPr>
                <w:szCs w:val="24"/>
              </w:rPr>
            </w:pPr>
            <w:ins w:id="3976" w:author="rocky" w:date="2015-08-19T15:38:00Z">
              <w:r>
                <w:rPr>
                  <w:rFonts w:hint="eastAsia"/>
                  <w:szCs w:val="24"/>
                </w:rPr>
                <w:t>1 (One-shot)</w:t>
              </w:r>
            </w:ins>
          </w:p>
        </w:tc>
      </w:tr>
      <w:tr w:rsidR="004358BB" w:rsidTr="004358BB">
        <w:trPr>
          <w:trHeight w:val="864"/>
          <w:trPrChange w:id="3977" w:author="rocky" w:date="2015-08-26T11:09:00Z">
            <w:trPr>
              <w:trHeight w:val="408"/>
            </w:trPr>
          </w:trPrChange>
        </w:trPr>
        <w:tc>
          <w:tcPr>
            <w:tcW w:w="726" w:type="dxa"/>
            <w:tcPrChange w:id="3978" w:author="rocky" w:date="2015-08-26T11:09:00Z">
              <w:tcPr>
                <w:tcW w:w="742" w:type="dxa"/>
              </w:tcPr>
            </w:tcPrChange>
          </w:tcPr>
          <w:p w:rsidR="004358BB" w:rsidRDefault="004358BB" w:rsidP="004358BB">
            <w:pPr>
              <w:rPr>
                <w:szCs w:val="24"/>
              </w:rPr>
            </w:pPr>
            <w:ins w:id="3979" w:author="rocky" w:date="2015-08-26T11:08:00Z">
              <w:r>
                <w:rPr>
                  <w:rFonts w:hint="eastAsia"/>
                  <w:szCs w:val="24"/>
                </w:rPr>
                <w:t>2Dh</w:t>
              </w:r>
            </w:ins>
          </w:p>
        </w:tc>
        <w:tc>
          <w:tcPr>
            <w:tcW w:w="1762" w:type="dxa"/>
            <w:tcPrChange w:id="3980" w:author="rocky" w:date="2015-08-26T11:09:00Z">
              <w:tcPr>
                <w:tcW w:w="1776" w:type="dxa"/>
                <w:gridSpan w:val="3"/>
              </w:tcPr>
            </w:tcPrChange>
          </w:tcPr>
          <w:p w:rsidR="004358BB" w:rsidRDefault="004358BB" w:rsidP="004358BB">
            <w:pPr>
              <w:rPr>
                <w:szCs w:val="24"/>
              </w:rPr>
            </w:pPr>
            <w:ins w:id="3981" w:author="rocky" w:date="2015-08-19T15:37:00Z">
              <w:r>
                <w:rPr>
                  <w:rFonts w:hint="eastAsia"/>
                  <w:szCs w:val="24"/>
                </w:rPr>
                <w:t>Block specific Netcode</w:t>
              </w:r>
            </w:ins>
          </w:p>
        </w:tc>
        <w:tc>
          <w:tcPr>
            <w:tcW w:w="1190" w:type="dxa"/>
            <w:tcPrChange w:id="3982" w:author="rocky" w:date="2015-08-26T11:09:00Z">
              <w:tcPr>
                <w:tcW w:w="1190" w:type="dxa"/>
                <w:gridSpan w:val="4"/>
              </w:tcPr>
            </w:tcPrChange>
          </w:tcPr>
          <w:p w:rsidR="004358BB" w:rsidRDefault="004358BB" w:rsidP="004358BB">
            <w:pPr>
              <w:rPr>
                <w:szCs w:val="24"/>
              </w:rPr>
            </w:pPr>
            <w:ins w:id="3983" w:author="rocky" w:date="2015-08-26T11:08:00Z">
              <w:r>
                <w:rPr>
                  <w:rFonts w:hint="eastAsia"/>
                  <w:szCs w:val="24"/>
                </w:rPr>
                <w:t>6-byte</w:t>
              </w:r>
            </w:ins>
          </w:p>
        </w:tc>
        <w:tc>
          <w:tcPr>
            <w:tcW w:w="586" w:type="dxa"/>
            <w:tcPrChange w:id="3984" w:author="rocky" w:date="2015-08-26T11:09:00Z">
              <w:tcPr>
                <w:tcW w:w="478" w:type="dxa"/>
                <w:gridSpan w:val="5"/>
              </w:tcPr>
            </w:tcPrChange>
          </w:tcPr>
          <w:p w:rsidR="004358BB" w:rsidRDefault="004358BB" w:rsidP="004358BB">
            <w:pPr>
              <w:rPr>
                <w:szCs w:val="24"/>
              </w:rPr>
            </w:pPr>
            <w:ins w:id="3985" w:author="rocky" w:date="2015-08-26T11:08:00Z">
              <w:r>
                <w:rPr>
                  <w:rFonts w:hint="eastAsia"/>
                  <w:szCs w:val="24"/>
                </w:rPr>
                <w:t>RW</w:t>
              </w:r>
            </w:ins>
          </w:p>
        </w:tc>
        <w:tc>
          <w:tcPr>
            <w:tcW w:w="2592" w:type="dxa"/>
            <w:tcPrChange w:id="3986" w:author="rocky" w:date="2015-08-26T11:09:00Z">
              <w:tcPr>
                <w:tcW w:w="2670" w:type="dxa"/>
              </w:tcPr>
            </w:tcPrChange>
          </w:tcPr>
          <w:p w:rsidR="004358BB" w:rsidRDefault="004358BB" w:rsidP="004358BB">
            <w:pPr>
              <w:rPr>
                <w:szCs w:val="24"/>
              </w:rPr>
            </w:pPr>
            <w:ins w:id="3987" w:author="rocky" w:date="2015-08-26T11:09:00Z">
              <w:r>
                <w:rPr>
                  <w:rFonts w:hint="eastAsia"/>
                  <w:szCs w:val="24"/>
                </w:rPr>
                <w:t>Netcode sequence</w:t>
              </w:r>
            </w:ins>
          </w:p>
        </w:tc>
      </w:tr>
      <w:tr w:rsidR="004358BB" w:rsidTr="00485FCE">
        <w:trPr>
          <w:trHeight w:val="756"/>
          <w:trPrChange w:id="3988" w:author="rocky" w:date="2015-11-19T15:07:00Z">
            <w:trPr>
              <w:trHeight w:val="735"/>
            </w:trPr>
          </w:trPrChange>
        </w:trPr>
        <w:tc>
          <w:tcPr>
            <w:tcW w:w="726" w:type="dxa"/>
            <w:tcPrChange w:id="3989" w:author="rocky" w:date="2015-11-19T15:07:00Z">
              <w:tcPr>
                <w:tcW w:w="726" w:type="dxa"/>
              </w:tcPr>
            </w:tcPrChange>
          </w:tcPr>
          <w:p w:rsidR="004358BB" w:rsidRDefault="004358BB" w:rsidP="004358BB">
            <w:pPr>
              <w:rPr>
                <w:szCs w:val="24"/>
              </w:rPr>
            </w:pPr>
            <w:ins w:id="3990" w:author="rocky" w:date="2015-08-26T11:09:00Z">
              <w:r>
                <w:rPr>
                  <w:rFonts w:hint="eastAsia"/>
                  <w:szCs w:val="24"/>
                </w:rPr>
                <w:t>2Eh</w:t>
              </w:r>
            </w:ins>
          </w:p>
        </w:tc>
        <w:tc>
          <w:tcPr>
            <w:tcW w:w="1762" w:type="dxa"/>
            <w:tcPrChange w:id="3991" w:author="rocky" w:date="2015-11-19T15:07:00Z">
              <w:tcPr>
                <w:tcW w:w="1762" w:type="dxa"/>
                <w:gridSpan w:val="3"/>
              </w:tcPr>
            </w:tcPrChange>
          </w:tcPr>
          <w:p w:rsidR="004358BB" w:rsidRDefault="004358BB" w:rsidP="004358BB">
            <w:pPr>
              <w:rPr>
                <w:szCs w:val="24"/>
              </w:rPr>
            </w:pPr>
            <w:ins w:id="3992" w:author="rocky" w:date="2015-08-26T11:10:00Z">
              <w:r>
                <w:rPr>
                  <w:szCs w:val="24"/>
                </w:rPr>
                <w:t xml:space="preserve">Odin </w:t>
              </w:r>
              <w:r>
                <w:rPr>
                  <w:rFonts w:hint="eastAsia"/>
                  <w:szCs w:val="24"/>
                </w:rPr>
                <w:t>protocol version</w:t>
              </w:r>
            </w:ins>
          </w:p>
        </w:tc>
        <w:tc>
          <w:tcPr>
            <w:tcW w:w="1190" w:type="dxa"/>
            <w:tcPrChange w:id="3993" w:author="rocky" w:date="2015-11-19T15:07:00Z">
              <w:tcPr>
                <w:tcW w:w="1190" w:type="dxa"/>
                <w:gridSpan w:val="4"/>
              </w:tcPr>
            </w:tcPrChange>
          </w:tcPr>
          <w:p w:rsidR="004358BB" w:rsidRDefault="004358BB" w:rsidP="004358BB">
            <w:pPr>
              <w:rPr>
                <w:szCs w:val="24"/>
              </w:rPr>
            </w:pPr>
            <w:ins w:id="3994" w:author="rocky" w:date="2015-08-26T11:10:00Z">
              <w:r>
                <w:rPr>
                  <w:rFonts w:hint="eastAsia"/>
                  <w:szCs w:val="24"/>
                </w:rPr>
                <w:t>2-byte</w:t>
              </w:r>
            </w:ins>
          </w:p>
        </w:tc>
        <w:tc>
          <w:tcPr>
            <w:tcW w:w="586" w:type="dxa"/>
            <w:tcPrChange w:id="3995" w:author="rocky" w:date="2015-11-19T15:07:00Z">
              <w:tcPr>
                <w:tcW w:w="586" w:type="dxa"/>
                <w:gridSpan w:val="5"/>
              </w:tcPr>
            </w:tcPrChange>
          </w:tcPr>
          <w:p w:rsidR="004358BB" w:rsidRDefault="004358BB" w:rsidP="004358BB">
            <w:pPr>
              <w:rPr>
                <w:szCs w:val="24"/>
              </w:rPr>
            </w:pPr>
            <w:ins w:id="3996" w:author="rocky" w:date="2015-08-26T11:10:00Z">
              <w:r>
                <w:rPr>
                  <w:rFonts w:hint="eastAsia"/>
                  <w:szCs w:val="24"/>
                </w:rPr>
                <w:t>RO</w:t>
              </w:r>
            </w:ins>
          </w:p>
        </w:tc>
        <w:tc>
          <w:tcPr>
            <w:tcW w:w="2592" w:type="dxa"/>
            <w:tcPrChange w:id="3997" w:author="rocky" w:date="2015-11-19T15:07:00Z">
              <w:tcPr>
                <w:tcW w:w="2592" w:type="dxa"/>
              </w:tcPr>
            </w:tcPrChange>
          </w:tcPr>
          <w:p w:rsidR="004358BB" w:rsidRDefault="004358BB" w:rsidP="004358BB">
            <w:pPr>
              <w:rPr>
                <w:szCs w:val="24"/>
              </w:rPr>
            </w:pPr>
            <w:ins w:id="3998" w:author="rocky" w:date="2015-08-26T11:10:00Z">
              <w:r>
                <w:rPr>
                  <w:szCs w:val="24"/>
                </w:rPr>
                <w:t>{S</w:t>
              </w:r>
              <w:r>
                <w:rPr>
                  <w:rFonts w:hint="eastAsia"/>
                  <w:szCs w:val="24"/>
                </w:rPr>
                <w:t>tart</w:t>
              </w:r>
              <w:r>
                <w:rPr>
                  <w:szCs w:val="24"/>
                </w:rPr>
                <w:t xml:space="preserve"> version</w:t>
              </w:r>
              <w:r>
                <w:rPr>
                  <w:rFonts w:hint="eastAsia"/>
                  <w:szCs w:val="24"/>
                </w:rPr>
                <w:t xml:space="preserve">, </w:t>
              </w:r>
              <w:r>
                <w:rPr>
                  <w:szCs w:val="24"/>
                </w:rPr>
                <w:t>end version}</w:t>
              </w:r>
            </w:ins>
          </w:p>
        </w:tc>
      </w:tr>
      <w:tr w:rsidR="00485FCE" w:rsidTr="00485FCE">
        <w:trPr>
          <w:trHeight w:val="372"/>
          <w:trPrChange w:id="3999" w:author="rocky" w:date="2015-11-19T15:08:00Z">
            <w:trPr>
              <w:trHeight w:val="535"/>
            </w:trPr>
          </w:trPrChange>
        </w:trPr>
        <w:tc>
          <w:tcPr>
            <w:tcW w:w="726" w:type="dxa"/>
            <w:tcPrChange w:id="4000" w:author="rocky" w:date="2015-11-19T15:08:00Z">
              <w:tcPr>
                <w:tcW w:w="726" w:type="dxa"/>
              </w:tcPr>
            </w:tcPrChange>
          </w:tcPr>
          <w:p w:rsidR="00485FCE" w:rsidRDefault="00485FCE" w:rsidP="004358BB">
            <w:pPr>
              <w:rPr>
                <w:szCs w:val="24"/>
              </w:rPr>
            </w:pPr>
            <w:ins w:id="4001" w:author="rocky" w:date="2015-11-19T15:07:00Z">
              <w:r>
                <w:rPr>
                  <w:rFonts w:hint="eastAsia"/>
                  <w:szCs w:val="24"/>
                </w:rPr>
                <w:t>2F</w:t>
              </w:r>
              <w:r>
                <w:rPr>
                  <w:szCs w:val="24"/>
                </w:rPr>
                <w:t>h</w:t>
              </w:r>
            </w:ins>
          </w:p>
        </w:tc>
        <w:tc>
          <w:tcPr>
            <w:tcW w:w="1762" w:type="dxa"/>
            <w:tcPrChange w:id="4002" w:author="rocky" w:date="2015-11-19T15:08:00Z">
              <w:tcPr>
                <w:tcW w:w="1762" w:type="dxa"/>
                <w:gridSpan w:val="3"/>
              </w:tcPr>
            </w:tcPrChange>
          </w:tcPr>
          <w:p w:rsidR="00485FCE" w:rsidRDefault="00485FCE" w:rsidP="004358BB">
            <w:pPr>
              <w:rPr>
                <w:szCs w:val="24"/>
              </w:rPr>
            </w:pPr>
            <w:ins w:id="4003" w:author="rocky" w:date="2015-11-19T15:07:00Z">
              <w:r>
                <w:rPr>
                  <w:rFonts w:hint="eastAsia"/>
                  <w:szCs w:val="24"/>
                </w:rPr>
                <w:t>Set Guest-code</w:t>
              </w:r>
            </w:ins>
            <w:ins w:id="4004" w:author="rocky" w:date="2015-11-19T15:18:00Z">
              <w:r w:rsidR="005A3A2D">
                <w:rPr>
                  <w:szCs w:val="24"/>
                </w:rPr>
                <w:t xml:space="preserve"> Prefix</w:t>
              </w:r>
            </w:ins>
            <w:ins w:id="4005" w:author="rocky" w:date="2015-11-19T15:07:00Z">
              <w:r>
                <w:rPr>
                  <w:rFonts w:hint="eastAsia"/>
                  <w:szCs w:val="24"/>
                </w:rPr>
                <w:t xml:space="preserve"> </w:t>
              </w:r>
            </w:ins>
          </w:p>
        </w:tc>
        <w:tc>
          <w:tcPr>
            <w:tcW w:w="1190" w:type="dxa"/>
            <w:tcPrChange w:id="4006" w:author="rocky" w:date="2015-11-19T15:08:00Z">
              <w:tcPr>
                <w:tcW w:w="1190" w:type="dxa"/>
                <w:gridSpan w:val="4"/>
              </w:tcPr>
            </w:tcPrChange>
          </w:tcPr>
          <w:p w:rsidR="00485FCE" w:rsidRDefault="00485FCE" w:rsidP="004358BB">
            <w:pPr>
              <w:rPr>
                <w:szCs w:val="24"/>
              </w:rPr>
            </w:pPr>
            <w:ins w:id="4007" w:author="rocky" w:date="2015-11-19T15:08:00Z">
              <w:r>
                <w:rPr>
                  <w:rFonts w:hint="eastAsia"/>
                  <w:szCs w:val="24"/>
                </w:rPr>
                <w:t>3-byte</w:t>
              </w:r>
            </w:ins>
          </w:p>
        </w:tc>
        <w:tc>
          <w:tcPr>
            <w:tcW w:w="586" w:type="dxa"/>
            <w:tcPrChange w:id="4008" w:author="rocky" w:date="2015-11-19T15:08:00Z">
              <w:tcPr>
                <w:tcW w:w="586" w:type="dxa"/>
                <w:gridSpan w:val="5"/>
              </w:tcPr>
            </w:tcPrChange>
          </w:tcPr>
          <w:p w:rsidR="00485FCE" w:rsidRDefault="00485FCE" w:rsidP="004358BB">
            <w:pPr>
              <w:rPr>
                <w:szCs w:val="24"/>
              </w:rPr>
            </w:pPr>
            <w:ins w:id="4009" w:author="rocky" w:date="2015-11-19T15:08:00Z">
              <w:r>
                <w:rPr>
                  <w:rFonts w:hint="eastAsia"/>
                  <w:szCs w:val="24"/>
                </w:rPr>
                <w:t>RW</w:t>
              </w:r>
            </w:ins>
          </w:p>
        </w:tc>
        <w:tc>
          <w:tcPr>
            <w:tcW w:w="2592" w:type="dxa"/>
            <w:tcPrChange w:id="4010" w:author="rocky" w:date="2015-11-19T15:08:00Z">
              <w:tcPr>
                <w:tcW w:w="2592" w:type="dxa"/>
              </w:tcPr>
            </w:tcPrChange>
          </w:tcPr>
          <w:p w:rsidR="00485FCE" w:rsidRDefault="00485FCE" w:rsidP="004358BB">
            <w:pPr>
              <w:rPr>
                <w:szCs w:val="24"/>
              </w:rPr>
            </w:pPr>
            <w:ins w:id="4011" w:author="rocky" w:date="2015-11-19T15:08:00Z">
              <w:r>
                <w:rPr>
                  <w:szCs w:val="24"/>
                </w:rPr>
                <w:t>G</w:t>
              </w:r>
              <w:r>
                <w:rPr>
                  <w:rFonts w:hint="eastAsia"/>
                  <w:szCs w:val="24"/>
                </w:rPr>
                <w:t xml:space="preserve">uest </w:t>
              </w:r>
              <w:r>
                <w:rPr>
                  <w:szCs w:val="24"/>
                </w:rPr>
                <w:t>code prefix</w:t>
              </w:r>
            </w:ins>
          </w:p>
        </w:tc>
      </w:tr>
      <w:tr w:rsidR="00485FCE" w:rsidTr="000E332F">
        <w:trPr>
          <w:trHeight w:val="756"/>
          <w:trPrChange w:id="4012" w:author="rocky" w:date="2015-11-19T15:47:00Z">
            <w:trPr>
              <w:trHeight w:val="336"/>
            </w:trPr>
          </w:trPrChange>
        </w:trPr>
        <w:tc>
          <w:tcPr>
            <w:tcW w:w="726" w:type="dxa"/>
            <w:tcPrChange w:id="4013" w:author="rocky" w:date="2015-11-19T15:47:00Z">
              <w:tcPr>
                <w:tcW w:w="726" w:type="dxa"/>
              </w:tcPr>
            </w:tcPrChange>
          </w:tcPr>
          <w:p w:rsidR="00485FCE" w:rsidRDefault="005A3A2D" w:rsidP="004358BB">
            <w:pPr>
              <w:rPr>
                <w:szCs w:val="24"/>
              </w:rPr>
            </w:pPr>
            <w:ins w:id="4014" w:author="rocky" w:date="2015-11-19T15:18:00Z">
              <w:r>
                <w:rPr>
                  <w:rFonts w:hint="eastAsia"/>
                  <w:szCs w:val="24"/>
                </w:rPr>
                <w:t>30h</w:t>
              </w:r>
            </w:ins>
          </w:p>
        </w:tc>
        <w:tc>
          <w:tcPr>
            <w:tcW w:w="1762" w:type="dxa"/>
            <w:tcPrChange w:id="4015" w:author="rocky" w:date="2015-11-19T15:47:00Z">
              <w:tcPr>
                <w:tcW w:w="1762" w:type="dxa"/>
                <w:gridSpan w:val="3"/>
              </w:tcPr>
            </w:tcPrChange>
          </w:tcPr>
          <w:p w:rsidR="00485FCE" w:rsidRDefault="005A3A2D" w:rsidP="004358BB">
            <w:pPr>
              <w:rPr>
                <w:szCs w:val="24"/>
              </w:rPr>
            </w:pPr>
            <w:ins w:id="4016" w:author="rocky" w:date="2015-11-19T15:07:00Z">
              <w:r>
                <w:rPr>
                  <w:rFonts w:hint="eastAsia"/>
                  <w:szCs w:val="24"/>
                </w:rPr>
                <w:t>Lock-unlock Status Indicator</w:t>
              </w:r>
            </w:ins>
          </w:p>
        </w:tc>
        <w:tc>
          <w:tcPr>
            <w:tcW w:w="1190" w:type="dxa"/>
            <w:tcPrChange w:id="4017" w:author="rocky" w:date="2015-11-19T15:47:00Z">
              <w:tcPr>
                <w:tcW w:w="1190" w:type="dxa"/>
                <w:gridSpan w:val="4"/>
              </w:tcPr>
            </w:tcPrChange>
          </w:tcPr>
          <w:p w:rsidR="00485FCE" w:rsidRDefault="000E332F" w:rsidP="004358BB">
            <w:pPr>
              <w:rPr>
                <w:szCs w:val="24"/>
              </w:rPr>
            </w:pPr>
            <w:ins w:id="4018" w:author="rocky" w:date="2015-11-19T15:48:00Z">
              <w:r>
                <w:rPr>
                  <w:rFonts w:hint="eastAsia"/>
                  <w:szCs w:val="24"/>
                </w:rPr>
                <w:t>1-byte</w:t>
              </w:r>
            </w:ins>
          </w:p>
        </w:tc>
        <w:tc>
          <w:tcPr>
            <w:tcW w:w="586" w:type="dxa"/>
            <w:tcPrChange w:id="4019" w:author="rocky" w:date="2015-11-19T15:47:00Z">
              <w:tcPr>
                <w:tcW w:w="586" w:type="dxa"/>
                <w:gridSpan w:val="5"/>
              </w:tcPr>
            </w:tcPrChange>
          </w:tcPr>
          <w:p w:rsidR="00485FCE" w:rsidRDefault="000E332F" w:rsidP="004358BB">
            <w:pPr>
              <w:rPr>
                <w:szCs w:val="24"/>
              </w:rPr>
            </w:pPr>
            <w:ins w:id="4020" w:author="rocky" w:date="2015-11-19T15:48:00Z">
              <w:r>
                <w:rPr>
                  <w:rFonts w:hint="eastAsia"/>
                  <w:szCs w:val="24"/>
                </w:rPr>
                <w:t>RW</w:t>
              </w:r>
            </w:ins>
          </w:p>
        </w:tc>
        <w:tc>
          <w:tcPr>
            <w:tcW w:w="2592" w:type="dxa"/>
            <w:tcPrChange w:id="4021" w:author="rocky" w:date="2015-11-19T15:47:00Z">
              <w:tcPr>
                <w:tcW w:w="2592" w:type="dxa"/>
              </w:tcPr>
            </w:tcPrChange>
          </w:tcPr>
          <w:p w:rsidR="00485FCE" w:rsidRDefault="00485FCE" w:rsidP="004358BB">
            <w:pPr>
              <w:rPr>
                <w:szCs w:val="24"/>
              </w:rPr>
            </w:pPr>
          </w:p>
        </w:tc>
      </w:tr>
      <w:tr w:rsidR="000E332F" w:rsidTr="000E332F">
        <w:trPr>
          <w:trHeight w:val="744"/>
        </w:trPr>
        <w:tc>
          <w:tcPr>
            <w:tcW w:w="726" w:type="dxa"/>
          </w:tcPr>
          <w:p w:rsidR="000E332F" w:rsidRDefault="000E332F" w:rsidP="004358BB">
            <w:pPr>
              <w:rPr>
                <w:szCs w:val="24"/>
              </w:rPr>
            </w:pPr>
            <w:ins w:id="4022" w:author="rocky" w:date="2015-11-19T15:47:00Z">
              <w:r>
                <w:rPr>
                  <w:rFonts w:hint="eastAsia"/>
                  <w:szCs w:val="24"/>
                </w:rPr>
                <w:t>31h</w:t>
              </w:r>
            </w:ins>
          </w:p>
        </w:tc>
        <w:tc>
          <w:tcPr>
            <w:tcW w:w="1762" w:type="dxa"/>
          </w:tcPr>
          <w:p w:rsidR="000E332F" w:rsidRDefault="000E332F" w:rsidP="004358BB">
            <w:pPr>
              <w:rPr>
                <w:szCs w:val="24"/>
              </w:rPr>
            </w:pPr>
            <w:ins w:id="4023" w:author="rocky" w:date="2015-11-19T15:48:00Z">
              <w:r>
                <w:rPr>
                  <w:rFonts w:hint="eastAsia"/>
                  <w:szCs w:val="24"/>
                </w:rPr>
                <w:t>Lock down</w:t>
              </w:r>
            </w:ins>
          </w:p>
        </w:tc>
        <w:tc>
          <w:tcPr>
            <w:tcW w:w="1190" w:type="dxa"/>
          </w:tcPr>
          <w:p w:rsidR="000E332F" w:rsidRDefault="000E332F" w:rsidP="004358BB">
            <w:pPr>
              <w:rPr>
                <w:szCs w:val="24"/>
              </w:rPr>
            </w:pPr>
            <w:ins w:id="4024" w:author="rocky" w:date="2015-11-19T15:48:00Z">
              <w:r>
                <w:rPr>
                  <w:rFonts w:hint="eastAsia"/>
                  <w:szCs w:val="24"/>
                </w:rPr>
                <w:t>1-</w:t>
              </w:r>
              <w:r>
                <w:rPr>
                  <w:szCs w:val="24"/>
                </w:rPr>
                <w:t>b</w:t>
              </w:r>
              <w:r>
                <w:rPr>
                  <w:rFonts w:hint="eastAsia"/>
                  <w:szCs w:val="24"/>
                </w:rPr>
                <w:t>yte</w:t>
              </w:r>
            </w:ins>
          </w:p>
        </w:tc>
        <w:tc>
          <w:tcPr>
            <w:tcW w:w="586" w:type="dxa"/>
          </w:tcPr>
          <w:p w:rsidR="000E332F" w:rsidRDefault="000E332F" w:rsidP="004358BB">
            <w:pPr>
              <w:rPr>
                <w:szCs w:val="24"/>
              </w:rPr>
            </w:pPr>
            <w:ins w:id="4025" w:author="rocky" w:date="2015-11-19T15:48:00Z">
              <w:r>
                <w:rPr>
                  <w:rFonts w:hint="eastAsia"/>
                  <w:szCs w:val="24"/>
                </w:rPr>
                <w:t>RW</w:t>
              </w:r>
            </w:ins>
          </w:p>
        </w:tc>
        <w:tc>
          <w:tcPr>
            <w:tcW w:w="2592" w:type="dxa"/>
          </w:tcPr>
          <w:p w:rsidR="000E332F" w:rsidRDefault="000E332F" w:rsidP="004358BB">
            <w:pPr>
              <w:rPr>
                <w:szCs w:val="24"/>
              </w:rPr>
            </w:pPr>
          </w:p>
        </w:tc>
      </w:tr>
      <w:tr w:rsidR="00485FCE" w:rsidTr="00EE1FC4">
        <w:trPr>
          <w:trHeight w:val="1888"/>
          <w:trPrChange w:id="4026" w:author="rocky" w:date="2015-12-07T13:03:00Z">
            <w:trPr>
              <w:trHeight w:val="535"/>
            </w:trPr>
          </w:trPrChange>
        </w:trPr>
        <w:tc>
          <w:tcPr>
            <w:tcW w:w="726" w:type="dxa"/>
            <w:tcPrChange w:id="4027" w:author="rocky" w:date="2015-12-07T13:03:00Z">
              <w:tcPr>
                <w:tcW w:w="726" w:type="dxa"/>
              </w:tcPr>
            </w:tcPrChange>
          </w:tcPr>
          <w:p w:rsidR="00485FCE" w:rsidRDefault="00485FCE" w:rsidP="004358BB">
            <w:pPr>
              <w:rPr>
                <w:szCs w:val="24"/>
              </w:rPr>
            </w:pPr>
            <w:ins w:id="4028" w:author="rocky" w:date="2015-11-19T15:09:00Z">
              <w:r>
                <w:rPr>
                  <w:rFonts w:hint="eastAsia"/>
                  <w:szCs w:val="24"/>
                </w:rPr>
                <w:t>32h</w:t>
              </w:r>
            </w:ins>
          </w:p>
        </w:tc>
        <w:tc>
          <w:tcPr>
            <w:tcW w:w="1762" w:type="dxa"/>
            <w:tcPrChange w:id="4029" w:author="rocky" w:date="2015-12-07T13:03:00Z">
              <w:tcPr>
                <w:tcW w:w="1762" w:type="dxa"/>
                <w:gridSpan w:val="3"/>
              </w:tcPr>
            </w:tcPrChange>
          </w:tcPr>
          <w:p w:rsidR="00485FCE" w:rsidRDefault="00485FCE" w:rsidP="004358BB">
            <w:pPr>
              <w:rPr>
                <w:szCs w:val="24"/>
              </w:rPr>
            </w:pPr>
            <w:ins w:id="4030" w:author="rocky" w:date="2015-11-19T15:09:00Z">
              <w:r>
                <w:rPr>
                  <w:rFonts w:hint="eastAsia"/>
                  <w:szCs w:val="24"/>
                </w:rPr>
                <w:t>Clear Guest-code user code</w:t>
              </w:r>
            </w:ins>
          </w:p>
        </w:tc>
        <w:tc>
          <w:tcPr>
            <w:tcW w:w="1190" w:type="dxa"/>
            <w:tcPrChange w:id="4031" w:author="rocky" w:date="2015-12-07T13:03:00Z">
              <w:tcPr>
                <w:tcW w:w="1190" w:type="dxa"/>
                <w:gridSpan w:val="4"/>
              </w:tcPr>
            </w:tcPrChange>
          </w:tcPr>
          <w:p w:rsidR="00485FCE" w:rsidRDefault="00485FCE" w:rsidP="004358BB">
            <w:pPr>
              <w:rPr>
                <w:szCs w:val="24"/>
              </w:rPr>
            </w:pPr>
            <w:ins w:id="4032" w:author="rocky" w:date="2015-11-19T15:09:00Z">
              <w:r>
                <w:rPr>
                  <w:rFonts w:hint="eastAsia"/>
                  <w:szCs w:val="24"/>
                </w:rPr>
                <w:t>1-byte</w:t>
              </w:r>
            </w:ins>
          </w:p>
        </w:tc>
        <w:tc>
          <w:tcPr>
            <w:tcW w:w="586" w:type="dxa"/>
            <w:tcPrChange w:id="4033" w:author="rocky" w:date="2015-12-07T13:03:00Z">
              <w:tcPr>
                <w:tcW w:w="586" w:type="dxa"/>
                <w:gridSpan w:val="5"/>
              </w:tcPr>
            </w:tcPrChange>
          </w:tcPr>
          <w:p w:rsidR="00485FCE" w:rsidRDefault="00485FCE" w:rsidP="004358BB">
            <w:pPr>
              <w:rPr>
                <w:szCs w:val="24"/>
              </w:rPr>
            </w:pPr>
            <w:ins w:id="4034" w:author="rocky" w:date="2015-11-19T15:09:00Z">
              <w:r>
                <w:rPr>
                  <w:rFonts w:hint="eastAsia"/>
                  <w:szCs w:val="24"/>
                </w:rPr>
                <w:t>RW</w:t>
              </w:r>
            </w:ins>
          </w:p>
        </w:tc>
        <w:tc>
          <w:tcPr>
            <w:tcW w:w="2592" w:type="dxa"/>
            <w:tcPrChange w:id="4035" w:author="rocky" w:date="2015-12-07T13:03:00Z">
              <w:tcPr>
                <w:tcW w:w="2592" w:type="dxa"/>
              </w:tcPr>
            </w:tcPrChange>
          </w:tcPr>
          <w:p w:rsidR="00485FCE" w:rsidRDefault="00485FCE" w:rsidP="004358BB">
            <w:pPr>
              <w:rPr>
                <w:szCs w:val="24"/>
              </w:rPr>
            </w:pPr>
            <w:ins w:id="4036" w:author="rocky" w:date="2015-11-19T15:10:00Z">
              <w:r>
                <w:rPr>
                  <w:rFonts w:hint="eastAsia"/>
                  <w:szCs w:val="24"/>
                </w:rPr>
                <w:t xml:space="preserve">Write 1 to clear, </w:t>
              </w:r>
              <w:r>
                <w:rPr>
                  <w:szCs w:val="24"/>
                </w:rPr>
                <w:t xml:space="preserve">and </w:t>
              </w:r>
              <w:r>
                <w:rPr>
                  <w:rFonts w:hint="eastAsia"/>
                  <w:szCs w:val="24"/>
                </w:rPr>
                <w:t xml:space="preserve">read 0 means no </w:t>
              </w:r>
              <w:r>
                <w:rPr>
                  <w:szCs w:val="24"/>
                </w:rPr>
                <w:t xml:space="preserve">guest </w:t>
              </w:r>
              <w:r>
                <w:rPr>
                  <w:rFonts w:hint="eastAsia"/>
                  <w:szCs w:val="24"/>
                </w:rPr>
                <w:t xml:space="preserve">user code </w:t>
              </w:r>
              <w:r>
                <w:rPr>
                  <w:szCs w:val="24"/>
                </w:rPr>
                <w:t xml:space="preserve">is </w:t>
              </w:r>
              <w:r>
                <w:rPr>
                  <w:rFonts w:hint="eastAsia"/>
                  <w:szCs w:val="24"/>
                </w:rPr>
                <w:t>reg</w:t>
              </w:r>
              <w:r>
                <w:rPr>
                  <w:szCs w:val="24"/>
                </w:rPr>
                <w:t>istered</w:t>
              </w:r>
              <w:r>
                <w:rPr>
                  <w:rFonts w:hint="eastAsia"/>
                  <w:szCs w:val="24"/>
                </w:rPr>
                <w:t xml:space="preserve"> while 1 means</w:t>
              </w:r>
              <w:r>
                <w:rPr>
                  <w:szCs w:val="24"/>
                </w:rPr>
                <w:t xml:space="preserve"> a guest user</w:t>
              </w:r>
            </w:ins>
            <w:ins w:id="4037" w:author="rocky" w:date="2015-11-19T15:11:00Z">
              <w:r>
                <w:rPr>
                  <w:szCs w:val="24"/>
                </w:rPr>
                <w:t xml:space="preserve"> </w:t>
              </w:r>
            </w:ins>
            <w:ins w:id="4038" w:author="rocky" w:date="2015-11-19T15:10:00Z">
              <w:r>
                <w:rPr>
                  <w:szCs w:val="24"/>
                </w:rPr>
                <w:t>code</w:t>
              </w:r>
            </w:ins>
            <w:ins w:id="4039" w:author="rocky" w:date="2015-11-19T15:11:00Z">
              <w:r>
                <w:rPr>
                  <w:szCs w:val="24"/>
                </w:rPr>
                <w:t xml:space="preserve"> is registered</w:t>
              </w:r>
            </w:ins>
          </w:p>
        </w:tc>
      </w:tr>
      <w:tr w:rsidR="00EE1FC4" w:rsidTr="00EE1FC4">
        <w:trPr>
          <w:trHeight w:val="871"/>
        </w:trPr>
        <w:tc>
          <w:tcPr>
            <w:tcW w:w="726" w:type="dxa"/>
          </w:tcPr>
          <w:p w:rsidR="00EE1FC4" w:rsidRDefault="00EE1FC4" w:rsidP="004358BB">
            <w:pPr>
              <w:rPr>
                <w:szCs w:val="24"/>
              </w:rPr>
            </w:pPr>
            <w:ins w:id="4040" w:author="rocky" w:date="2015-12-07T13:04:00Z">
              <w:r>
                <w:rPr>
                  <w:rFonts w:hint="eastAsia"/>
                  <w:szCs w:val="24"/>
                </w:rPr>
                <w:t>33h</w:t>
              </w:r>
            </w:ins>
          </w:p>
        </w:tc>
        <w:tc>
          <w:tcPr>
            <w:tcW w:w="1762" w:type="dxa"/>
          </w:tcPr>
          <w:p w:rsidR="00EE1FC4" w:rsidRDefault="00EE1FC4" w:rsidP="004358BB">
            <w:pPr>
              <w:rPr>
                <w:szCs w:val="24"/>
              </w:rPr>
            </w:pPr>
            <w:ins w:id="4041" w:author="rocky" w:date="2015-12-07T13:04:00Z">
              <w:r>
                <w:rPr>
                  <w:rFonts w:hint="eastAsia"/>
                  <w:szCs w:val="24"/>
                </w:rPr>
                <w:t>Set Daylight Savings</w:t>
              </w:r>
            </w:ins>
          </w:p>
        </w:tc>
        <w:tc>
          <w:tcPr>
            <w:tcW w:w="1190" w:type="dxa"/>
          </w:tcPr>
          <w:p w:rsidR="00EE1FC4" w:rsidRDefault="00EE1FC4" w:rsidP="004358BB">
            <w:pPr>
              <w:rPr>
                <w:szCs w:val="24"/>
              </w:rPr>
            </w:pPr>
            <w:ins w:id="4042" w:author="rocky" w:date="2015-12-07T13:04:00Z">
              <w:r>
                <w:rPr>
                  <w:rFonts w:hint="eastAsia"/>
                  <w:szCs w:val="24"/>
                </w:rPr>
                <w:t>9-byte</w:t>
              </w:r>
            </w:ins>
          </w:p>
        </w:tc>
        <w:tc>
          <w:tcPr>
            <w:tcW w:w="586" w:type="dxa"/>
          </w:tcPr>
          <w:p w:rsidR="00EE1FC4" w:rsidRDefault="00EE1FC4" w:rsidP="004358BB">
            <w:pPr>
              <w:rPr>
                <w:szCs w:val="24"/>
              </w:rPr>
            </w:pPr>
            <w:ins w:id="4043" w:author="rocky" w:date="2015-12-07T13:04:00Z">
              <w:r>
                <w:rPr>
                  <w:rFonts w:hint="eastAsia"/>
                  <w:szCs w:val="24"/>
                </w:rPr>
                <w:t>RW</w:t>
              </w:r>
            </w:ins>
          </w:p>
        </w:tc>
        <w:tc>
          <w:tcPr>
            <w:tcW w:w="2592" w:type="dxa"/>
          </w:tcPr>
          <w:p w:rsidR="00EE1FC4" w:rsidRPr="00E50A74" w:rsidRDefault="00EE1FC4">
            <w:pPr>
              <w:rPr>
                <w:szCs w:val="24"/>
              </w:rPr>
            </w:pPr>
            <w:ins w:id="4044" w:author="rocky" w:date="2015-12-07T13:07:00Z">
              <w:r>
                <w:rPr>
                  <w:szCs w:val="24"/>
                </w:rPr>
                <w:t>1-</w:t>
              </w:r>
            </w:ins>
            <w:ins w:id="4045" w:author="rocky" w:date="2015-12-07T13:05:00Z">
              <w:r w:rsidRPr="004800D1">
                <w:rPr>
                  <w:szCs w:val="24"/>
                </w:rPr>
                <w:t>byte DST hour, 4-byte start-time and 4-byte end-time</w:t>
              </w:r>
            </w:ins>
          </w:p>
        </w:tc>
      </w:tr>
      <w:tr w:rsidR="00EE1FC4" w:rsidTr="00E50A74">
        <w:trPr>
          <w:trHeight w:val="97"/>
        </w:trPr>
        <w:tc>
          <w:tcPr>
            <w:tcW w:w="726" w:type="dxa"/>
          </w:tcPr>
          <w:p w:rsidR="00EE1FC4" w:rsidRDefault="00EE1FC4" w:rsidP="004358BB">
            <w:pPr>
              <w:rPr>
                <w:szCs w:val="24"/>
              </w:rPr>
            </w:pPr>
            <w:ins w:id="4046" w:author="rocky" w:date="2015-12-07T13:07:00Z">
              <w:r>
                <w:rPr>
                  <w:rFonts w:hint="eastAsia"/>
                  <w:szCs w:val="24"/>
                </w:rPr>
                <w:t>34h</w:t>
              </w:r>
            </w:ins>
          </w:p>
        </w:tc>
        <w:tc>
          <w:tcPr>
            <w:tcW w:w="1762" w:type="dxa"/>
          </w:tcPr>
          <w:p w:rsidR="00EE1FC4" w:rsidRDefault="00EE1FC4" w:rsidP="004358BB">
            <w:pPr>
              <w:rPr>
                <w:szCs w:val="24"/>
              </w:rPr>
            </w:pPr>
            <w:ins w:id="4047" w:author="rocky" w:date="2015-12-07T13:07:00Z">
              <w:r>
                <w:rPr>
                  <w:rFonts w:hint="eastAsia"/>
                  <w:szCs w:val="24"/>
                </w:rPr>
                <w:t>Delete Gateway</w:t>
              </w:r>
            </w:ins>
          </w:p>
        </w:tc>
        <w:tc>
          <w:tcPr>
            <w:tcW w:w="1190" w:type="dxa"/>
          </w:tcPr>
          <w:p w:rsidR="00EE1FC4" w:rsidRDefault="00EE1FC4" w:rsidP="004358BB">
            <w:pPr>
              <w:rPr>
                <w:szCs w:val="24"/>
              </w:rPr>
            </w:pPr>
            <w:ins w:id="4048" w:author="rocky" w:date="2015-12-07T13:07:00Z">
              <w:r>
                <w:rPr>
                  <w:rFonts w:hint="eastAsia"/>
                  <w:szCs w:val="24"/>
                </w:rPr>
                <w:t>1-byte</w:t>
              </w:r>
            </w:ins>
          </w:p>
        </w:tc>
        <w:tc>
          <w:tcPr>
            <w:tcW w:w="586" w:type="dxa"/>
          </w:tcPr>
          <w:p w:rsidR="00EE1FC4" w:rsidRDefault="00EE1FC4" w:rsidP="004358BB">
            <w:pPr>
              <w:rPr>
                <w:szCs w:val="24"/>
              </w:rPr>
            </w:pPr>
            <w:ins w:id="4049" w:author="rocky" w:date="2015-12-07T13:07:00Z">
              <w:r>
                <w:rPr>
                  <w:rFonts w:hint="eastAsia"/>
                  <w:szCs w:val="24"/>
                </w:rPr>
                <w:t>WO</w:t>
              </w:r>
            </w:ins>
          </w:p>
        </w:tc>
        <w:tc>
          <w:tcPr>
            <w:tcW w:w="2592" w:type="dxa"/>
          </w:tcPr>
          <w:p w:rsidR="00EE1FC4" w:rsidRDefault="00EE1FC4" w:rsidP="00EE1FC4">
            <w:pPr>
              <w:rPr>
                <w:szCs w:val="24"/>
              </w:rPr>
            </w:pPr>
          </w:p>
        </w:tc>
      </w:tr>
      <w:tr w:rsidR="00E50A74" w:rsidTr="00E50A74">
        <w:trPr>
          <w:trHeight w:val="206"/>
        </w:trPr>
        <w:tc>
          <w:tcPr>
            <w:tcW w:w="726" w:type="dxa"/>
          </w:tcPr>
          <w:p w:rsidR="00E50A74" w:rsidRDefault="00E50A74" w:rsidP="004358BB">
            <w:pPr>
              <w:rPr>
                <w:szCs w:val="24"/>
              </w:rPr>
            </w:pPr>
            <w:ins w:id="4050" w:author="rocky" w:date="2015-12-16T11:35:00Z">
              <w:r>
                <w:rPr>
                  <w:rFonts w:hint="eastAsia"/>
                  <w:szCs w:val="24"/>
                </w:rPr>
                <w:t>3</w:t>
              </w:r>
            </w:ins>
            <w:ins w:id="4051" w:author="rocky" w:date="2015-12-16T11:36:00Z">
              <w:r>
                <w:rPr>
                  <w:szCs w:val="24"/>
                </w:rPr>
                <w:t>5h</w:t>
              </w:r>
            </w:ins>
          </w:p>
        </w:tc>
        <w:tc>
          <w:tcPr>
            <w:tcW w:w="1762" w:type="dxa"/>
          </w:tcPr>
          <w:p w:rsidR="00E50A74" w:rsidRDefault="00E50A74" w:rsidP="004358BB">
            <w:pPr>
              <w:rPr>
                <w:szCs w:val="24"/>
              </w:rPr>
            </w:pPr>
            <w:ins w:id="4052" w:author="rocky" w:date="2015-12-16T11:37:00Z">
              <w:r>
                <w:rPr>
                  <w:rFonts w:hint="eastAsia"/>
                  <w:szCs w:val="24"/>
                </w:rPr>
                <w:t xml:space="preserve">Activate Gateway RSSI </w:t>
              </w:r>
              <w:r>
                <w:rPr>
                  <w:rFonts w:hint="eastAsia"/>
                  <w:szCs w:val="24"/>
                </w:rPr>
                <w:lastRenderedPageBreak/>
                <w:t>measurement</w:t>
              </w:r>
            </w:ins>
          </w:p>
        </w:tc>
        <w:tc>
          <w:tcPr>
            <w:tcW w:w="1190" w:type="dxa"/>
          </w:tcPr>
          <w:p w:rsidR="00E50A74" w:rsidRDefault="002E0D08" w:rsidP="004358BB">
            <w:pPr>
              <w:rPr>
                <w:szCs w:val="24"/>
              </w:rPr>
            </w:pPr>
            <w:ins w:id="4053" w:author="rocky" w:date="2015-12-16T11:49:00Z">
              <w:r>
                <w:rPr>
                  <w:rFonts w:hint="eastAsia"/>
                  <w:szCs w:val="24"/>
                </w:rPr>
                <w:lastRenderedPageBreak/>
                <w:t>1-</w:t>
              </w:r>
              <w:r>
                <w:rPr>
                  <w:szCs w:val="24"/>
                </w:rPr>
                <w:t>b</w:t>
              </w:r>
              <w:r>
                <w:rPr>
                  <w:rFonts w:hint="eastAsia"/>
                  <w:szCs w:val="24"/>
                </w:rPr>
                <w:t>yte</w:t>
              </w:r>
            </w:ins>
          </w:p>
        </w:tc>
        <w:tc>
          <w:tcPr>
            <w:tcW w:w="586" w:type="dxa"/>
          </w:tcPr>
          <w:p w:rsidR="00E50A74" w:rsidRDefault="002E0D08" w:rsidP="004358BB">
            <w:pPr>
              <w:rPr>
                <w:szCs w:val="24"/>
              </w:rPr>
            </w:pPr>
            <w:ins w:id="4054" w:author="rocky" w:date="2015-12-16T11:49:00Z">
              <w:r>
                <w:rPr>
                  <w:rFonts w:hint="eastAsia"/>
                  <w:szCs w:val="24"/>
                </w:rPr>
                <w:t>WO</w:t>
              </w:r>
            </w:ins>
          </w:p>
        </w:tc>
        <w:tc>
          <w:tcPr>
            <w:tcW w:w="2592" w:type="dxa"/>
          </w:tcPr>
          <w:p w:rsidR="00E50A74" w:rsidRDefault="00E50A74" w:rsidP="00EE1FC4">
            <w:pPr>
              <w:rPr>
                <w:szCs w:val="24"/>
              </w:rPr>
            </w:pPr>
          </w:p>
        </w:tc>
      </w:tr>
      <w:tr w:rsidR="00E50A74" w:rsidTr="00E50A74">
        <w:trPr>
          <w:trHeight w:val="85"/>
        </w:trPr>
        <w:tc>
          <w:tcPr>
            <w:tcW w:w="726" w:type="dxa"/>
          </w:tcPr>
          <w:p w:rsidR="00E50A74" w:rsidRDefault="00E50A74" w:rsidP="004358BB">
            <w:pPr>
              <w:rPr>
                <w:szCs w:val="24"/>
              </w:rPr>
            </w:pPr>
            <w:ins w:id="4055" w:author="rocky" w:date="2015-12-16T11:36:00Z">
              <w:r>
                <w:rPr>
                  <w:rFonts w:hint="eastAsia"/>
                  <w:szCs w:val="24"/>
                </w:rPr>
                <w:t>36h</w:t>
              </w:r>
            </w:ins>
          </w:p>
        </w:tc>
        <w:tc>
          <w:tcPr>
            <w:tcW w:w="1762" w:type="dxa"/>
          </w:tcPr>
          <w:p w:rsidR="00E50A74" w:rsidRDefault="002E0D08" w:rsidP="004358BB">
            <w:pPr>
              <w:rPr>
                <w:szCs w:val="24"/>
              </w:rPr>
            </w:pPr>
            <w:ins w:id="4056" w:author="rocky" w:date="2015-12-16T11:50:00Z">
              <w:r>
                <w:rPr>
                  <w:rFonts w:hint="eastAsia"/>
                  <w:szCs w:val="24"/>
                </w:rPr>
                <w:t>Gateway BLE RSSI</w:t>
              </w:r>
            </w:ins>
          </w:p>
        </w:tc>
        <w:tc>
          <w:tcPr>
            <w:tcW w:w="1190" w:type="dxa"/>
          </w:tcPr>
          <w:p w:rsidR="00E50A74" w:rsidRDefault="002E0D08" w:rsidP="004358BB">
            <w:pPr>
              <w:rPr>
                <w:szCs w:val="24"/>
              </w:rPr>
            </w:pPr>
            <w:ins w:id="4057" w:author="rocky" w:date="2015-12-16T11:50:00Z">
              <w:r>
                <w:rPr>
                  <w:rFonts w:hint="eastAsia"/>
                  <w:szCs w:val="24"/>
                </w:rPr>
                <w:t>1-byte</w:t>
              </w:r>
            </w:ins>
          </w:p>
        </w:tc>
        <w:tc>
          <w:tcPr>
            <w:tcW w:w="586" w:type="dxa"/>
          </w:tcPr>
          <w:p w:rsidR="00E50A74" w:rsidRDefault="002E0D08" w:rsidP="004358BB">
            <w:pPr>
              <w:rPr>
                <w:szCs w:val="24"/>
              </w:rPr>
            </w:pPr>
            <w:ins w:id="4058" w:author="rocky" w:date="2015-12-16T11:50:00Z">
              <w:r>
                <w:rPr>
                  <w:rFonts w:hint="eastAsia"/>
                  <w:szCs w:val="24"/>
                </w:rPr>
                <w:t>RO</w:t>
              </w:r>
            </w:ins>
          </w:p>
        </w:tc>
        <w:tc>
          <w:tcPr>
            <w:tcW w:w="2592" w:type="dxa"/>
          </w:tcPr>
          <w:p w:rsidR="00E50A74" w:rsidRDefault="00E50A74" w:rsidP="00EE1FC4">
            <w:pPr>
              <w:rPr>
                <w:szCs w:val="24"/>
              </w:rPr>
            </w:pPr>
          </w:p>
        </w:tc>
      </w:tr>
      <w:tr w:rsidR="00E50A74" w:rsidTr="002E0D08">
        <w:trPr>
          <w:trHeight w:val="620"/>
          <w:trPrChange w:id="4059" w:author="rocky" w:date="2015-12-16T11:50:00Z">
            <w:trPr>
              <w:trHeight w:val="266"/>
            </w:trPr>
          </w:trPrChange>
        </w:trPr>
        <w:tc>
          <w:tcPr>
            <w:tcW w:w="726" w:type="dxa"/>
            <w:tcPrChange w:id="4060" w:author="rocky" w:date="2015-12-16T11:50:00Z">
              <w:tcPr>
                <w:tcW w:w="726" w:type="dxa"/>
              </w:tcPr>
            </w:tcPrChange>
          </w:tcPr>
          <w:p w:rsidR="00E50A74" w:rsidRDefault="00E50A74" w:rsidP="004358BB">
            <w:pPr>
              <w:rPr>
                <w:szCs w:val="24"/>
              </w:rPr>
            </w:pPr>
            <w:ins w:id="4061" w:author="rocky" w:date="2015-12-16T11:36:00Z">
              <w:r>
                <w:rPr>
                  <w:rFonts w:hint="eastAsia"/>
                  <w:szCs w:val="24"/>
                </w:rPr>
                <w:t>37h</w:t>
              </w:r>
            </w:ins>
          </w:p>
        </w:tc>
        <w:tc>
          <w:tcPr>
            <w:tcW w:w="1762" w:type="dxa"/>
            <w:tcPrChange w:id="4062" w:author="rocky" w:date="2015-12-16T11:50:00Z">
              <w:tcPr>
                <w:tcW w:w="1762" w:type="dxa"/>
                <w:gridSpan w:val="3"/>
              </w:tcPr>
            </w:tcPrChange>
          </w:tcPr>
          <w:p w:rsidR="00E50A74" w:rsidRDefault="002E0D08" w:rsidP="004358BB">
            <w:pPr>
              <w:rPr>
                <w:szCs w:val="24"/>
              </w:rPr>
            </w:pPr>
            <w:ins w:id="4063" w:author="rocky" w:date="2015-12-16T11:50:00Z">
              <w:r>
                <w:rPr>
                  <w:rFonts w:hint="eastAsia"/>
                  <w:szCs w:val="24"/>
                </w:rPr>
                <w:t>Gateway Model name</w:t>
              </w:r>
            </w:ins>
          </w:p>
        </w:tc>
        <w:tc>
          <w:tcPr>
            <w:tcW w:w="1190" w:type="dxa"/>
            <w:tcPrChange w:id="4064" w:author="rocky" w:date="2015-12-16T11:50:00Z">
              <w:tcPr>
                <w:tcW w:w="1190" w:type="dxa"/>
                <w:gridSpan w:val="4"/>
              </w:tcPr>
            </w:tcPrChange>
          </w:tcPr>
          <w:p w:rsidR="00E50A74" w:rsidRDefault="002E0D08" w:rsidP="004358BB">
            <w:pPr>
              <w:rPr>
                <w:szCs w:val="24"/>
              </w:rPr>
            </w:pPr>
            <w:ins w:id="4065" w:author="rocky" w:date="2015-12-16T11:50:00Z">
              <w:r>
                <w:rPr>
                  <w:rFonts w:hint="eastAsia"/>
                  <w:szCs w:val="24"/>
                </w:rPr>
                <w:t>4-byte</w:t>
              </w:r>
            </w:ins>
          </w:p>
        </w:tc>
        <w:tc>
          <w:tcPr>
            <w:tcW w:w="586" w:type="dxa"/>
            <w:tcPrChange w:id="4066" w:author="rocky" w:date="2015-12-16T11:50:00Z">
              <w:tcPr>
                <w:tcW w:w="586" w:type="dxa"/>
                <w:gridSpan w:val="5"/>
              </w:tcPr>
            </w:tcPrChange>
          </w:tcPr>
          <w:p w:rsidR="00E50A74" w:rsidRDefault="002E0D08" w:rsidP="004358BB">
            <w:pPr>
              <w:rPr>
                <w:szCs w:val="24"/>
              </w:rPr>
            </w:pPr>
            <w:ins w:id="4067" w:author="rocky" w:date="2015-12-16T11:50:00Z">
              <w:r>
                <w:rPr>
                  <w:rFonts w:hint="eastAsia"/>
                  <w:szCs w:val="24"/>
                </w:rPr>
                <w:t>RO</w:t>
              </w:r>
            </w:ins>
          </w:p>
        </w:tc>
        <w:tc>
          <w:tcPr>
            <w:tcW w:w="2592" w:type="dxa"/>
            <w:tcPrChange w:id="4068" w:author="rocky" w:date="2015-12-16T11:50:00Z">
              <w:tcPr>
                <w:tcW w:w="2592" w:type="dxa"/>
              </w:tcPr>
            </w:tcPrChange>
          </w:tcPr>
          <w:p w:rsidR="00E50A74" w:rsidRDefault="00E50A74" w:rsidP="00EE1FC4">
            <w:pPr>
              <w:rPr>
                <w:szCs w:val="24"/>
              </w:rPr>
            </w:pPr>
          </w:p>
        </w:tc>
      </w:tr>
      <w:tr w:rsidR="002E0D08" w:rsidTr="002E0D08">
        <w:trPr>
          <w:trHeight w:val="581"/>
        </w:trPr>
        <w:tc>
          <w:tcPr>
            <w:tcW w:w="726" w:type="dxa"/>
          </w:tcPr>
          <w:p w:rsidR="002E0D08" w:rsidRDefault="002E0D08" w:rsidP="004358BB">
            <w:pPr>
              <w:rPr>
                <w:szCs w:val="24"/>
              </w:rPr>
            </w:pPr>
            <w:ins w:id="4069" w:author="rocky" w:date="2015-12-16T11:51:00Z">
              <w:r>
                <w:rPr>
                  <w:rFonts w:hint="eastAsia"/>
                  <w:szCs w:val="24"/>
                </w:rPr>
                <w:t>38h</w:t>
              </w:r>
            </w:ins>
          </w:p>
        </w:tc>
        <w:tc>
          <w:tcPr>
            <w:tcW w:w="1762" w:type="dxa"/>
          </w:tcPr>
          <w:p w:rsidR="002E0D08" w:rsidRDefault="002E0D08" w:rsidP="004358BB">
            <w:pPr>
              <w:rPr>
                <w:szCs w:val="24"/>
              </w:rPr>
            </w:pPr>
            <w:ins w:id="4070" w:author="rocky" w:date="2015-12-16T11:51:00Z">
              <w:r>
                <w:rPr>
                  <w:rFonts w:hint="eastAsia"/>
                  <w:szCs w:val="24"/>
                </w:rPr>
                <w:t>Imp code version</w:t>
              </w:r>
            </w:ins>
          </w:p>
        </w:tc>
        <w:tc>
          <w:tcPr>
            <w:tcW w:w="1190" w:type="dxa"/>
          </w:tcPr>
          <w:p w:rsidR="002E0D08" w:rsidRDefault="002E0D08" w:rsidP="004358BB">
            <w:pPr>
              <w:rPr>
                <w:szCs w:val="24"/>
              </w:rPr>
            </w:pPr>
            <w:ins w:id="4071" w:author="rocky" w:date="2015-12-16T11:52:00Z">
              <w:r>
                <w:rPr>
                  <w:rFonts w:hint="eastAsia"/>
                  <w:szCs w:val="24"/>
                </w:rPr>
                <w:t>4-</w:t>
              </w:r>
              <w:r>
                <w:rPr>
                  <w:szCs w:val="24"/>
                </w:rPr>
                <w:t>b</w:t>
              </w:r>
              <w:r>
                <w:rPr>
                  <w:rFonts w:hint="eastAsia"/>
                  <w:szCs w:val="24"/>
                </w:rPr>
                <w:t>yte</w:t>
              </w:r>
            </w:ins>
          </w:p>
        </w:tc>
        <w:tc>
          <w:tcPr>
            <w:tcW w:w="586" w:type="dxa"/>
          </w:tcPr>
          <w:p w:rsidR="002E0D08" w:rsidRDefault="002E0D08" w:rsidP="004358BB">
            <w:pPr>
              <w:rPr>
                <w:szCs w:val="24"/>
              </w:rPr>
            </w:pPr>
            <w:ins w:id="4072" w:author="rocky" w:date="2015-12-16T11:52:00Z">
              <w:r>
                <w:rPr>
                  <w:rFonts w:hint="eastAsia"/>
                  <w:szCs w:val="24"/>
                </w:rPr>
                <w:t>RO</w:t>
              </w:r>
            </w:ins>
          </w:p>
        </w:tc>
        <w:tc>
          <w:tcPr>
            <w:tcW w:w="2592" w:type="dxa"/>
          </w:tcPr>
          <w:p w:rsidR="002E0D08" w:rsidRDefault="002E0D08" w:rsidP="00EE1FC4">
            <w:pPr>
              <w:rPr>
                <w:szCs w:val="24"/>
              </w:rPr>
            </w:pPr>
          </w:p>
        </w:tc>
      </w:tr>
      <w:tr w:rsidR="002E0D08" w:rsidTr="002E0D08">
        <w:trPr>
          <w:trHeight w:val="424"/>
        </w:trPr>
        <w:tc>
          <w:tcPr>
            <w:tcW w:w="726" w:type="dxa"/>
          </w:tcPr>
          <w:p w:rsidR="002E0D08" w:rsidRDefault="002E0D08" w:rsidP="004358BB">
            <w:pPr>
              <w:rPr>
                <w:szCs w:val="24"/>
              </w:rPr>
            </w:pPr>
            <w:ins w:id="4073" w:author="rocky" w:date="2015-12-16T11:52:00Z">
              <w:r>
                <w:rPr>
                  <w:rFonts w:hint="eastAsia"/>
                  <w:szCs w:val="24"/>
                </w:rPr>
                <w:t>39h</w:t>
              </w:r>
            </w:ins>
          </w:p>
        </w:tc>
        <w:tc>
          <w:tcPr>
            <w:tcW w:w="1762" w:type="dxa"/>
          </w:tcPr>
          <w:p w:rsidR="002E0D08" w:rsidRDefault="002E0D08" w:rsidP="004358BB">
            <w:pPr>
              <w:rPr>
                <w:szCs w:val="24"/>
              </w:rPr>
            </w:pPr>
            <w:ins w:id="4074" w:author="rocky" w:date="2015-12-16T11:51:00Z">
              <w:r>
                <w:rPr>
                  <w:rFonts w:hint="eastAsia"/>
                  <w:szCs w:val="24"/>
                </w:rPr>
                <w:t>Imp device ID</w:t>
              </w:r>
            </w:ins>
          </w:p>
        </w:tc>
        <w:tc>
          <w:tcPr>
            <w:tcW w:w="1190" w:type="dxa"/>
          </w:tcPr>
          <w:p w:rsidR="002E0D08" w:rsidRDefault="002E0D08" w:rsidP="004358BB">
            <w:pPr>
              <w:rPr>
                <w:szCs w:val="24"/>
              </w:rPr>
            </w:pPr>
            <w:ins w:id="4075" w:author="rocky" w:date="2015-12-16T11:52:00Z">
              <w:r>
                <w:rPr>
                  <w:rFonts w:hint="eastAsia"/>
                  <w:szCs w:val="24"/>
                </w:rPr>
                <w:t>8-byte</w:t>
              </w:r>
            </w:ins>
          </w:p>
        </w:tc>
        <w:tc>
          <w:tcPr>
            <w:tcW w:w="586" w:type="dxa"/>
          </w:tcPr>
          <w:p w:rsidR="002E0D08" w:rsidRDefault="002E0D08" w:rsidP="004358BB">
            <w:pPr>
              <w:rPr>
                <w:szCs w:val="24"/>
              </w:rPr>
            </w:pPr>
            <w:ins w:id="4076" w:author="rocky" w:date="2015-12-16T11:52:00Z">
              <w:r>
                <w:rPr>
                  <w:rFonts w:hint="eastAsia"/>
                  <w:szCs w:val="24"/>
                </w:rPr>
                <w:t>RO</w:t>
              </w:r>
            </w:ins>
          </w:p>
        </w:tc>
        <w:tc>
          <w:tcPr>
            <w:tcW w:w="2592" w:type="dxa"/>
          </w:tcPr>
          <w:p w:rsidR="002E0D08" w:rsidRDefault="002E0D08" w:rsidP="00EE1FC4">
            <w:pPr>
              <w:rPr>
                <w:szCs w:val="24"/>
              </w:rPr>
            </w:pPr>
          </w:p>
        </w:tc>
      </w:tr>
      <w:tr w:rsidR="002E0D08" w:rsidTr="00A31E6D">
        <w:trPr>
          <w:trHeight w:val="750"/>
          <w:trPrChange w:id="4077" w:author="rocky" w:date="2015-12-22T16:04:00Z">
            <w:trPr>
              <w:trHeight w:val="690"/>
            </w:trPr>
          </w:trPrChange>
        </w:trPr>
        <w:tc>
          <w:tcPr>
            <w:tcW w:w="726" w:type="dxa"/>
            <w:tcPrChange w:id="4078" w:author="rocky" w:date="2015-12-22T16:04:00Z">
              <w:tcPr>
                <w:tcW w:w="726" w:type="dxa"/>
              </w:tcPr>
            </w:tcPrChange>
          </w:tcPr>
          <w:p w:rsidR="002E0D08" w:rsidRDefault="002E0D08" w:rsidP="004358BB">
            <w:pPr>
              <w:rPr>
                <w:szCs w:val="24"/>
              </w:rPr>
            </w:pPr>
            <w:ins w:id="4079" w:author="rocky" w:date="2015-12-16T11:52:00Z">
              <w:r>
                <w:rPr>
                  <w:rFonts w:hint="eastAsia"/>
                  <w:szCs w:val="24"/>
                </w:rPr>
                <w:t>3</w:t>
              </w:r>
              <w:r>
                <w:rPr>
                  <w:szCs w:val="24"/>
                </w:rPr>
                <w:t>A</w:t>
              </w:r>
              <w:r>
                <w:rPr>
                  <w:rFonts w:hint="eastAsia"/>
                  <w:szCs w:val="24"/>
                </w:rPr>
                <w:t>h</w:t>
              </w:r>
            </w:ins>
          </w:p>
        </w:tc>
        <w:tc>
          <w:tcPr>
            <w:tcW w:w="1762" w:type="dxa"/>
            <w:tcPrChange w:id="4080" w:author="rocky" w:date="2015-12-22T16:04:00Z">
              <w:tcPr>
                <w:tcW w:w="1762" w:type="dxa"/>
                <w:gridSpan w:val="3"/>
              </w:tcPr>
            </w:tcPrChange>
          </w:tcPr>
          <w:p w:rsidR="002E0D08" w:rsidRDefault="002E0D08" w:rsidP="004358BB">
            <w:pPr>
              <w:rPr>
                <w:szCs w:val="24"/>
              </w:rPr>
            </w:pPr>
            <w:ins w:id="4081" w:author="rocky" w:date="2015-12-16T11:51:00Z">
              <w:r>
                <w:rPr>
                  <w:rFonts w:hint="eastAsia"/>
                  <w:szCs w:val="24"/>
                </w:rPr>
                <w:t>Imp MAC addr</w:t>
              </w:r>
            </w:ins>
            <w:ins w:id="4082" w:author="rocky" w:date="2015-12-16T11:52:00Z">
              <w:r>
                <w:rPr>
                  <w:szCs w:val="24"/>
                </w:rPr>
                <w:t>ess</w:t>
              </w:r>
            </w:ins>
          </w:p>
        </w:tc>
        <w:tc>
          <w:tcPr>
            <w:tcW w:w="1190" w:type="dxa"/>
            <w:tcPrChange w:id="4083" w:author="rocky" w:date="2015-12-22T16:04:00Z">
              <w:tcPr>
                <w:tcW w:w="1190" w:type="dxa"/>
                <w:gridSpan w:val="4"/>
              </w:tcPr>
            </w:tcPrChange>
          </w:tcPr>
          <w:p w:rsidR="002E0D08" w:rsidRDefault="002E0D08" w:rsidP="004358BB">
            <w:pPr>
              <w:rPr>
                <w:szCs w:val="24"/>
              </w:rPr>
            </w:pPr>
            <w:ins w:id="4084" w:author="rocky" w:date="2015-12-16T11:52:00Z">
              <w:r>
                <w:rPr>
                  <w:rFonts w:hint="eastAsia"/>
                  <w:szCs w:val="24"/>
                </w:rPr>
                <w:t>6-byte</w:t>
              </w:r>
            </w:ins>
          </w:p>
        </w:tc>
        <w:tc>
          <w:tcPr>
            <w:tcW w:w="586" w:type="dxa"/>
            <w:tcPrChange w:id="4085" w:author="rocky" w:date="2015-12-22T16:04:00Z">
              <w:tcPr>
                <w:tcW w:w="586" w:type="dxa"/>
                <w:gridSpan w:val="5"/>
              </w:tcPr>
            </w:tcPrChange>
          </w:tcPr>
          <w:p w:rsidR="002E0D08" w:rsidRDefault="002E0D08" w:rsidP="004358BB">
            <w:pPr>
              <w:rPr>
                <w:szCs w:val="24"/>
              </w:rPr>
            </w:pPr>
            <w:ins w:id="4086" w:author="rocky" w:date="2015-12-16T11:52:00Z">
              <w:r>
                <w:rPr>
                  <w:rFonts w:hint="eastAsia"/>
                  <w:szCs w:val="24"/>
                </w:rPr>
                <w:t>RO</w:t>
              </w:r>
            </w:ins>
          </w:p>
        </w:tc>
        <w:tc>
          <w:tcPr>
            <w:tcW w:w="2592" w:type="dxa"/>
            <w:tcPrChange w:id="4087" w:author="rocky" w:date="2015-12-22T16:04:00Z">
              <w:tcPr>
                <w:tcW w:w="2592" w:type="dxa"/>
              </w:tcPr>
            </w:tcPrChange>
          </w:tcPr>
          <w:p w:rsidR="002E0D08" w:rsidRDefault="002E0D08" w:rsidP="00EE1FC4">
            <w:pPr>
              <w:rPr>
                <w:szCs w:val="24"/>
              </w:rPr>
            </w:pPr>
          </w:p>
        </w:tc>
      </w:tr>
      <w:tr w:rsidR="00A31E6D" w:rsidTr="00122856">
        <w:trPr>
          <w:trHeight w:val="726"/>
          <w:trPrChange w:id="4088" w:author="rocky" w:date="2016-01-08T13:01:00Z">
            <w:trPr>
              <w:trHeight w:val="411"/>
            </w:trPr>
          </w:trPrChange>
        </w:trPr>
        <w:tc>
          <w:tcPr>
            <w:tcW w:w="726" w:type="dxa"/>
            <w:tcPrChange w:id="4089" w:author="rocky" w:date="2016-01-08T13:01:00Z">
              <w:tcPr>
                <w:tcW w:w="726" w:type="dxa"/>
              </w:tcPr>
            </w:tcPrChange>
          </w:tcPr>
          <w:p w:rsidR="00A31E6D" w:rsidRDefault="00A31E6D" w:rsidP="004358BB">
            <w:pPr>
              <w:rPr>
                <w:szCs w:val="24"/>
              </w:rPr>
            </w:pPr>
            <w:ins w:id="4090" w:author="rocky" w:date="2015-12-22T16:05:00Z">
              <w:r>
                <w:rPr>
                  <w:rFonts w:hint="eastAsia"/>
                  <w:szCs w:val="24"/>
                </w:rPr>
                <w:t>3Bh</w:t>
              </w:r>
            </w:ins>
          </w:p>
        </w:tc>
        <w:tc>
          <w:tcPr>
            <w:tcW w:w="1762" w:type="dxa"/>
            <w:tcPrChange w:id="4091" w:author="rocky" w:date="2016-01-08T13:01:00Z">
              <w:tcPr>
                <w:tcW w:w="1762" w:type="dxa"/>
                <w:gridSpan w:val="3"/>
              </w:tcPr>
            </w:tcPrChange>
          </w:tcPr>
          <w:p w:rsidR="00A31E6D" w:rsidRDefault="00A31E6D" w:rsidP="004358BB">
            <w:pPr>
              <w:rPr>
                <w:szCs w:val="24"/>
              </w:rPr>
            </w:pPr>
            <w:ins w:id="4092" w:author="rocky" w:date="2015-12-22T16:05:00Z">
              <w:r>
                <w:rPr>
                  <w:rFonts w:hint="eastAsia"/>
                  <w:szCs w:val="24"/>
                </w:rPr>
                <w:t>Gateway FW version</w:t>
              </w:r>
            </w:ins>
          </w:p>
        </w:tc>
        <w:tc>
          <w:tcPr>
            <w:tcW w:w="1190" w:type="dxa"/>
            <w:tcPrChange w:id="4093" w:author="rocky" w:date="2016-01-08T13:01:00Z">
              <w:tcPr>
                <w:tcW w:w="1190" w:type="dxa"/>
                <w:gridSpan w:val="4"/>
              </w:tcPr>
            </w:tcPrChange>
          </w:tcPr>
          <w:p w:rsidR="00A31E6D" w:rsidRDefault="00A31E6D" w:rsidP="004358BB">
            <w:pPr>
              <w:rPr>
                <w:szCs w:val="24"/>
              </w:rPr>
            </w:pPr>
            <w:ins w:id="4094" w:author="rocky" w:date="2015-12-22T16:05:00Z">
              <w:r>
                <w:rPr>
                  <w:rFonts w:hint="eastAsia"/>
                  <w:szCs w:val="24"/>
                </w:rPr>
                <w:t>4-</w:t>
              </w:r>
              <w:r>
                <w:rPr>
                  <w:szCs w:val="24"/>
                </w:rPr>
                <w:t>b</w:t>
              </w:r>
              <w:r>
                <w:rPr>
                  <w:rFonts w:hint="eastAsia"/>
                  <w:szCs w:val="24"/>
                </w:rPr>
                <w:t>yte</w:t>
              </w:r>
            </w:ins>
          </w:p>
        </w:tc>
        <w:tc>
          <w:tcPr>
            <w:tcW w:w="586" w:type="dxa"/>
            <w:tcPrChange w:id="4095" w:author="rocky" w:date="2016-01-08T13:01:00Z">
              <w:tcPr>
                <w:tcW w:w="586" w:type="dxa"/>
                <w:gridSpan w:val="5"/>
              </w:tcPr>
            </w:tcPrChange>
          </w:tcPr>
          <w:p w:rsidR="00A31E6D" w:rsidRDefault="00A31E6D" w:rsidP="004358BB">
            <w:pPr>
              <w:rPr>
                <w:szCs w:val="24"/>
              </w:rPr>
            </w:pPr>
            <w:ins w:id="4096" w:author="rocky" w:date="2015-12-22T16:05:00Z">
              <w:r>
                <w:rPr>
                  <w:rFonts w:hint="eastAsia"/>
                  <w:szCs w:val="24"/>
                </w:rPr>
                <w:t>RO</w:t>
              </w:r>
            </w:ins>
          </w:p>
        </w:tc>
        <w:tc>
          <w:tcPr>
            <w:tcW w:w="2592" w:type="dxa"/>
            <w:tcPrChange w:id="4097" w:author="rocky" w:date="2016-01-08T13:01:00Z">
              <w:tcPr>
                <w:tcW w:w="2592" w:type="dxa"/>
              </w:tcPr>
            </w:tcPrChange>
          </w:tcPr>
          <w:p w:rsidR="00A31E6D" w:rsidRDefault="00A31E6D" w:rsidP="00EE1FC4">
            <w:pPr>
              <w:rPr>
                <w:szCs w:val="24"/>
              </w:rPr>
            </w:pPr>
          </w:p>
        </w:tc>
      </w:tr>
      <w:tr w:rsidR="00122856" w:rsidTr="00217A3A">
        <w:trPr>
          <w:trHeight w:val="1101"/>
          <w:trPrChange w:id="4098" w:author="rocky" w:date="2016-01-20T12:45:00Z">
            <w:trPr>
              <w:trHeight w:val="671"/>
            </w:trPr>
          </w:trPrChange>
        </w:trPr>
        <w:tc>
          <w:tcPr>
            <w:tcW w:w="726" w:type="dxa"/>
            <w:tcPrChange w:id="4099" w:author="rocky" w:date="2016-01-20T12:45:00Z">
              <w:tcPr>
                <w:tcW w:w="726" w:type="dxa"/>
              </w:tcPr>
            </w:tcPrChange>
          </w:tcPr>
          <w:p w:rsidR="00122856" w:rsidRDefault="00122856" w:rsidP="004358BB">
            <w:pPr>
              <w:rPr>
                <w:szCs w:val="24"/>
              </w:rPr>
            </w:pPr>
            <w:ins w:id="4100" w:author="rocky" w:date="2016-01-08T13:02:00Z">
              <w:r>
                <w:rPr>
                  <w:rFonts w:hint="eastAsia"/>
                  <w:szCs w:val="24"/>
                </w:rPr>
                <w:t>3Ch</w:t>
              </w:r>
            </w:ins>
          </w:p>
        </w:tc>
        <w:tc>
          <w:tcPr>
            <w:tcW w:w="1762" w:type="dxa"/>
            <w:tcPrChange w:id="4101" w:author="rocky" w:date="2016-01-20T12:45:00Z">
              <w:tcPr>
                <w:tcW w:w="1762" w:type="dxa"/>
                <w:gridSpan w:val="3"/>
              </w:tcPr>
            </w:tcPrChange>
          </w:tcPr>
          <w:p w:rsidR="00122856" w:rsidRDefault="00122856" w:rsidP="004358BB">
            <w:pPr>
              <w:rPr>
                <w:szCs w:val="24"/>
              </w:rPr>
            </w:pPr>
            <w:ins w:id="4102" w:author="rocky" w:date="2016-01-08T13:02:00Z">
              <w:r>
                <w:rPr>
                  <w:rFonts w:hint="eastAsia"/>
                  <w:szCs w:val="24"/>
                </w:rPr>
                <w:t>Activate gateway adding lock</w:t>
              </w:r>
            </w:ins>
          </w:p>
        </w:tc>
        <w:tc>
          <w:tcPr>
            <w:tcW w:w="1190" w:type="dxa"/>
            <w:tcPrChange w:id="4103" w:author="rocky" w:date="2016-01-20T12:45:00Z">
              <w:tcPr>
                <w:tcW w:w="1190" w:type="dxa"/>
                <w:gridSpan w:val="4"/>
              </w:tcPr>
            </w:tcPrChange>
          </w:tcPr>
          <w:p w:rsidR="00122856" w:rsidRDefault="00122856" w:rsidP="004358BB">
            <w:pPr>
              <w:rPr>
                <w:szCs w:val="24"/>
              </w:rPr>
            </w:pPr>
            <w:ins w:id="4104" w:author="rocky" w:date="2016-01-08T13:02:00Z">
              <w:r>
                <w:rPr>
                  <w:rFonts w:hint="eastAsia"/>
                  <w:szCs w:val="24"/>
                </w:rPr>
                <w:t>1-byte</w:t>
              </w:r>
            </w:ins>
          </w:p>
        </w:tc>
        <w:tc>
          <w:tcPr>
            <w:tcW w:w="586" w:type="dxa"/>
            <w:tcPrChange w:id="4105" w:author="rocky" w:date="2016-01-20T12:45:00Z">
              <w:tcPr>
                <w:tcW w:w="586" w:type="dxa"/>
                <w:gridSpan w:val="5"/>
              </w:tcPr>
            </w:tcPrChange>
          </w:tcPr>
          <w:p w:rsidR="00122856" w:rsidRDefault="00122856" w:rsidP="004358BB">
            <w:pPr>
              <w:rPr>
                <w:szCs w:val="24"/>
              </w:rPr>
            </w:pPr>
            <w:ins w:id="4106" w:author="rocky" w:date="2016-01-08T13:02:00Z">
              <w:r>
                <w:rPr>
                  <w:rFonts w:hint="eastAsia"/>
                  <w:szCs w:val="24"/>
                </w:rPr>
                <w:t>WO</w:t>
              </w:r>
            </w:ins>
          </w:p>
        </w:tc>
        <w:tc>
          <w:tcPr>
            <w:tcW w:w="2592" w:type="dxa"/>
            <w:tcPrChange w:id="4107" w:author="rocky" w:date="2016-01-20T12:45:00Z">
              <w:tcPr>
                <w:tcW w:w="2592" w:type="dxa"/>
              </w:tcPr>
            </w:tcPrChange>
          </w:tcPr>
          <w:p w:rsidR="00122856" w:rsidRDefault="00122856" w:rsidP="00EE1FC4">
            <w:pPr>
              <w:rPr>
                <w:szCs w:val="24"/>
              </w:rPr>
            </w:pPr>
          </w:p>
        </w:tc>
      </w:tr>
      <w:tr w:rsidR="00217A3A" w:rsidTr="00217A3A">
        <w:trPr>
          <w:trHeight w:val="832"/>
        </w:trPr>
        <w:tc>
          <w:tcPr>
            <w:tcW w:w="726" w:type="dxa"/>
          </w:tcPr>
          <w:p w:rsidR="00217A3A" w:rsidRDefault="00217A3A" w:rsidP="004358BB">
            <w:pPr>
              <w:rPr>
                <w:szCs w:val="24"/>
              </w:rPr>
            </w:pPr>
            <w:ins w:id="4108" w:author="rocky" w:date="2016-01-20T12:46:00Z">
              <w:r>
                <w:rPr>
                  <w:rFonts w:hint="eastAsia"/>
                  <w:szCs w:val="24"/>
                </w:rPr>
                <w:t>3Dh</w:t>
              </w:r>
            </w:ins>
          </w:p>
        </w:tc>
        <w:tc>
          <w:tcPr>
            <w:tcW w:w="1762" w:type="dxa"/>
          </w:tcPr>
          <w:p w:rsidR="00217A3A" w:rsidRDefault="00217A3A" w:rsidP="004358BB">
            <w:pPr>
              <w:rPr>
                <w:szCs w:val="24"/>
              </w:rPr>
            </w:pPr>
            <w:ins w:id="4109" w:author="rocky" w:date="2016-01-20T12:47:00Z">
              <w:r>
                <w:rPr>
                  <w:rFonts w:hint="eastAsia"/>
                  <w:szCs w:val="24"/>
                </w:rPr>
                <w:t>App-Gateway shared FID-MAC-Key</w:t>
              </w:r>
            </w:ins>
          </w:p>
        </w:tc>
        <w:tc>
          <w:tcPr>
            <w:tcW w:w="1190" w:type="dxa"/>
          </w:tcPr>
          <w:p w:rsidR="00217A3A" w:rsidRPr="00217A3A" w:rsidRDefault="00217A3A" w:rsidP="004358BB">
            <w:pPr>
              <w:rPr>
                <w:szCs w:val="24"/>
              </w:rPr>
            </w:pPr>
            <w:ins w:id="4110" w:author="rocky" w:date="2016-01-20T12:47:00Z">
              <w:r>
                <w:rPr>
                  <w:szCs w:val="24"/>
                </w:rPr>
                <w:t>16-byte</w:t>
              </w:r>
            </w:ins>
          </w:p>
        </w:tc>
        <w:tc>
          <w:tcPr>
            <w:tcW w:w="586" w:type="dxa"/>
          </w:tcPr>
          <w:p w:rsidR="00217A3A" w:rsidRDefault="00217A3A" w:rsidP="004358BB">
            <w:pPr>
              <w:rPr>
                <w:szCs w:val="24"/>
              </w:rPr>
            </w:pPr>
            <w:ins w:id="4111" w:author="rocky" w:date="2016-01-20T12:47:00Z">
              <w:r>
                <w:rPr>
                  <w:rFonts w:hint="eastAsia"/>
                  <w:szCs w:val="24"/>
                </w:rPr>
                <w:t>RO</w:t>
              </w:r>
            </w:ins>
          </w:p>
        </w:tc>
        <w:tc>
          <w:tcPr>
            <w:tcW w:w="2592" w:type="dxa"/>
          </w:tcPr>
          <w:p w:rsidR="00217A3A" w:rsidRDefault="00217A3A" w:rsidP="00EE1FC4">
            <w:pPr>
              <w:rPr>
                <w:szCs w:val="24"/>
              </w:rPr>
            </w:pPr>
            <w:ins w:id="4112" w:author="rocky" w:date="2016-01-20T12:47:00Z">
              <w:r>
                <w:rPr>
                  <w:rFonts w:hint="eastAsia"/>
                  <w:szCs w:val="24"/>
                </w:rPr>
                <w:t xml:space="preserve">FID-MAC-Key encrypted by </w:t>
              </w:r>
              <w:r>
                <w:rPr>
                  <w:szCs w:val="24"/>
                </w:rPr>
                <w:t xml:space="preserve">admin’s </w:t>
              </w:r>
              <w:r>
                <w:rPr>
                  <w:rFonts w:hint="eastAsia"/>
                  <w:szCs w:val="24"/>
                </w:rPr>
                <w:t>DID-FID-Key</w:t>
              </w:r>
            </w:ins>
          </w:p>
        </w:tc>
      </w:tr>
      <w:tr w:rsidR="004358BB" w:rsidTr="002E0D08">
        <w:trPr>
          <w:trHeight w:val="586"/>
          <w:ins w:id="4113" w:author="rocky" w:date="2014-09-18T15:49:00Z"/>
          <w:trPrChange w:id="4114" w:author="rocky" w:date="2015-12-16T11:52:00Z">
            <w:trPr>
              <w:trHeight w:val="1218"/>
            </w:trPr>
          </w:trPrChange>
        </w:trPr>
        <w:tc>
          <w:tcPr>
            <w:tcW w:w="726" w:type="dxa"/>
            <w:tcPrChange w:id="4115" w:author="rocky" w:date="2015-12-16T11:52:00Z">
              <w:tcPr>
                <w:tcW w:w="742" w:type="dxa"/>
                <w:gridSpan w:val="2"/>
              </w:tcPr>
            </w:tcPrChange>
          </w:tcPr>
          <w:p w:rsidR="004358BB" w:rsidRDefault="004358BB" w:rsidP="004358BB">
            <w:pPr>
              <w:rPr>
                <w:ins w:id="4116" w:author="rocky" w:date="2014-09-18T15:49:00Z"/>
                <w:szCs w:val="24"/>
              </w:rPr>
            </w:pPr>
            <w:ins w:id="4117" w:author="rocky" w:date="2014-09-18T15:49:00Z">
              <w:r>
                <w:rPr>
                  <w:szCs w:val="24"/>
                </w:rPr>
                <w:t>80</w:t>
              </w:r>
              <w:r>
                <w:rPr>
                  <w:rFonts w:hint="eastAsia"/>
                  <w:szCs w:val="24"/>
                </w:rPr>
                <w:t>h</w:t>
              </w:r>
            </w:ins>
          </w:p>
        </w:tc>
        <w:tc>
          <w:tcPr>
            <w:tcW w:w="1762" w:type="dxa"/>
            <w:tcPrChange w:id="4118" w:author="rocky" w:date="2015-12-16T11:52:00Z">
              <w:tcPr>
                <w:tcW w:w="1776" w:type="dxa"/>
                <w:gridSpan w:val="3"/>
              </w:tcPr>
            </w:tcPrChange>
          </w:tcPr>
          <w:p w:rsidR="004358BB" w:rsidRDefault="004358BB" w:rsidP="004358BB">
            <w:pPr>
              <w:rPr>
                <w:ins w:id="4119" w:author="rocky" w:date="2014-09-18T15:49:00Z"/>
                <w:szCs w:val="24"/>
              </w:rPr>
            </w:pPr>
            <w:ins w:id="4120" w:author="rocky" w:date="2014-09-18T15:49:00Z">
              <w:r>
                <w:rPr>
                  <w:rFonts w:hint="eastAsia"/>
                  <w:szCs w:val="24"/>
                </w:rPr>
                <w:t>FW version</w:t>
              </w:r>
            </w:ins>
          </w:p>
        </w:tc>
        <w:tc>
          <w:tcPr>
            <w:tcW w:w="1190" w:type="dxa"/>
            <w:tcPrChange w:id="4121" w:author="rocky" w:date="2015-12-16T11:52:00Z">
              <w:tcPr>
                <w:tcW w:w="1009" w:type="dxa"/>
                <w:gridSpan w:val="2"/>
              </w:tcPr>
            </w:tcPrChange>
          </w:tcPr>
          <w:p w:rsidR="004358BB" w:rsidRDefault="004358BB" w:rsidP="004358BB">
            <w:pPr>
              <w:rPr>
                <w:ins w:id="4122" w:author="rocky" w:date="2014-09-18T15:49:00Z"/>
                <w:szCs w:val="24"/>
              </w:rPr>
            </w:pPr>
            <w:ins w:id="4123" w:author="rocky" w:date="2014-09-18T15:49:00Z">
              <w:r>
                <w:rPr>
                  <w:rFonts w:hint="eastAsia"/>
                  <w:szCs w:val="24"/>
                </w:rPr>
                <w:t>1</w:t>
              </w:r>
              <w:r>
                <w:rPr>
                  <w:szCs w:val="24"/>
                </w:rPr>
                <w:t>6</w:t>
              </w:r>
              <w:r>
                <w:rPr>
                  <w:rFonts w:hint="eastAsia"/>
                  <w:szCs w:val="24"/>
                </w:rPr>
                <w:t>-byte</w:t>
              </w:r>
            </w:ins>
          </w:p>
        </w:tc>
        <w:tc>
          <w:tcPr>
            <w:tcW w:w="586" w:type="dxa"/>
            <w:tcPrChange w:id="4124" w:author="rocky" w:date="2015-12-16T11:52:00Z">
              <w:tcPr>
                <w:tcW w:w="659" w:type="dxa"/>
                <w:gridSpan w:val="5"/>
              </w:tcPr>
            </w:tcPrChange>
          </w:tcPr>
          <w:p w:rsidR="004358BB" w:rsidRDefault="004358BB" w:rsidP="004358BB">
            <w:pPr>
              <w:rPr>
                <w:ins w:id="4125" w:author="rocky" w:date="2014-09-18T15:49:00Z"/>
                <w:szCs w:val="24"/>
              </w:rPr>
            </w:pPr>
            <w:ins w:id="4126" w:author="rocky" w:date="2015-08-19T15:36:00Z">
              <w:r>
                <w:rPr>
                  <w:rFonts w:hint="eastAsia"/>
                  <w:szCs w:val="24"/>
                </w:rPr>
                <w:t>RO</w:t>
              </w:r>
            </w:ins>
          </w:p>
        </w:tc>
        <w:tc>
          <w:tcPr>
            <w:tcW w:w="2592" w:type="dxa"/>
            <w:tcPrChange w:id="4127" w:author="rocky" w:date="2015-12-16T11:52:00Z">
              <w:tcPr>
                <w:tcW w:w="2670" w:type="dxa"/>
                <w:gridSpan w:val="2"/>
              </w:tcPr>
            </w:tcPrChange>
          </w:tcPr>
          <w:p w:rsidR="004358BB" w:rsidRDefault="004358BB" w:rsidP="004358BB">
            <w:pPr>
              <w:rPr>
                <w:ins w:id="4128" w:author="rocky" w:date="2014-09-18T15:49:00Z"/>
                <w:szCs w:val="24"/>
              </w:rPr>
            </w:pPr>
          </w:p>
        </w:tc>
      </w:tr>
    </w:tbl>
    <w:p w:rsidR="00F6220C" w:rsidRDefault="00F6220C" w:rsidP="00F6220C">
      <w:pPr>
        <w:rPr>
          <w:ins w:id="4129" w:author="rocky" w:date="2014-09-18T15:49:00Z"/>
          <w:szCs w:val="24"/>
        </w:rPr>
      </w:pPr>
    </w:p>
    <w:p w:rsidR="00F6220C" w:rsidRDefault="00F6220C" w:rsidP="00F6220C">
      <w:pPr>
        <w:pStyle w:val="a3"/>
        <w:numPr>
          <w:ilvl w:val="2"/>
          <w:numId w:val="19"/>
        </w:numPr>
        <w:ind w:leftChars="0"/>
        <w:rPr>
          <w:ins w:id="4130" w:author="rocky" w:date="2014-09-18T15:49:00Z"/>
          <w:szCs w:val="24"/>
        </w:rPr>
      </w:pPr>
      <w:ins w:id="4131" w:author="rocky" w:date="2014-09-18T15:49:00Z">
        <w:r>
          <w:rPr>
            <w:szCs w:val="24"/>
          </w:rPr>
          <w:t>ValidatePINAnd</w:t>
        </w:r>
        <w:r>
          <w:rPr>
            <w:rFonts w:hint="eastAsia"/>
            <w:szCs w:val="24"/>
          </w:rPr>
          <w:t>SetPIN:</w:t>
        </w:r>
      </w:ins>
    </w:p>
    <w:p w:rsidR="00F6220C" w:rsidRDefault="00F6220C" w:rsidP="00F6220C">
      <w:pPr>
        <w:pStyle w:val="a3"/>
        <w:ind w:leftChars="0" w:left="1440"/>
        <w:rPr>
          <w:ins w:id="4132" w:author="rocky" w:date="2014-09-18T15:49:00Z"/>
          <w:sz w:val="18"/>
          <w:szCs w:val="18"/>
        </w:rPr>
      </w:pPr>
      <w:ins w:id="4133" w:author="rocky" w:date="2014-09-18T15:49:00Z">
        <w:r>
          <w:rPr>
            <w:szCs w:val="24"/>
          </w:rPr>
          <w:t>Obsolete.</w:t>
        </w:r>
      </w:ins>
    </w:p>
    <w:p w:rsidR="00F6220C" w:rsidRDefault="00F6220C" w:rsidP="00F6220C">
      <w:pPr>
        <w:ind w:left="960" w:firstLine="480"/>
        <w:rPr>
          <w:ins w:id="4134" w:author="rocky" w:date="2014-09-18T15:49:00Z"/>
          <w:sz w:val="18"/>
          <w:szCs w:val="18"/>
        </w:rPr>
      </w:pPr>
    </w:p>
    <w:p w:rsidR="00F6220C" w:rsidRDefault="00F6220C" w:rsidP="00F6220C">
      <w:pPr>
        <w:pStyle w:val="a3"/>
        <w:numPr>
          <w:ilvl w:val="2"/>
          <w:numId w:val="19"/>
        </w:numPr>
        <w:ind w:leftChars="0"/>
        <w:rPr>
          <w:ins w:id="4135" w:author="rocky" w:date="2014-09-18T15:49:00Z"/>
          <w:szCs w:val="24"/>
        </w:rPr>
      </w:pPr>
      <w:ins w:id="4136" w:author="rocky" w:date="2014-09-18T15:49:00Z">
        <w:r>
          <w:rPr>
            <w:szCs w:val="24"/>
          </w:rPr>
          <w:t>ValidatePINAnd</w:t>
        </w:r>
        <w:r>
          <w:rPr>
            <w:rFonts w:hint="eastAsia"/>
            <w:szCs w:val="24"/>
          </w:rPr>
          <w:t>SetGIN:</w:t>
        </w:r>
      </w:ins>
    </w:p>
    <w:p w:rsidR="00F6220C" w:rsidRPr="0034287A" w:rsidRDefault="00F6220C" w:rsidP="00F6220C">
      <w:pPr>
        <w:pStyle w:val="a3"/>
        <w:ind w:leftChars="0" w:left="1440"/>
        <w:rPr>
          <w:ins w:id="4137" w:author="rocky" w:date="2014-09-18T15:49:00Z"/>
          <w:sz w:val="18"/>
          <w:szCs w:val="18"/>
        </w:rPr>
      </w:pPr>
      <w:ins w:id="4138" w:author="rocky" w:date="2014-09-18T15:49:00Z">
        <w:r>
          <w:rPr>
            <w:szCs w:val="24"/>
          </w:rPr>
          <w:t>Obsolete.</w:t>
        </w:r>
      </w:ins>
    </w:p>
    <w:p w:rsidR="00F6220C" w:rsidRPr="008D6160" w:rsidRDefault="00F6220C" w:rsidP="00F6220C">
      <w:pPr>
        <w:ind w:left="960" w:firstLine="480"/>
        <w:rPr>
          <w:ins w:id="4139" w:author="rocky" w:date="2014-09-18T15:49:00Z"/>
          <w:sz w:val="18"/>
          <w:szCs w:val="18"/>
        </w:rPr>
      </w:pPr>
    </w:p>
    <w:p w:rsidR="00F6220C" w:rsidRDefault="00F6220C" w:rsidP="00F6220C">
      <w:pPr>
        <w:pStyle w:val="a3"/>
        <w:numPr>
          <w:ilvl w:val="2"/>
          <w:numId w:val="19"/>
        </w:numPr>
        <w:ind w:leftChars="0"/>
        <w:rPr>
          <w:ins w:id="4140" w:author="rocky" w:date="2014-09-18T15:49:00Z"/>
          <w:szCs w:val="24"/>
        </w:rPr>
      </w:pPr>
      <w:ins w:id="4141" w:author="rocky" w:date="2014-09-18T15:49:00Z">
        <w:r>
          <w:rPr>
            <w:szCs w:val="24"/>
          </w:rPr>
          <w:t>AckSync</w:t>
        </w:r>
      </w:ins>
    </w:p>
    <w:p w:rsidR="00F6220C" w:rsidRDefault="00F6220C" w:rsidP="00F6220C">
      <w:pPr>
        <w:pStyle w:val="a3"/>
        <w:ind w:leftChars="0" w:left="1440"/>
        <w:rPr>
          <w:ins w:id="4142" w:author="rocky" w:date="2014-09-18T15:49:00Z"/>
          <w:szCs w:val="24"/>
        </w:rPr>
      </w:pPr>
      <w:ins w:id="4143" w:author="rocky" w:date="2014-09-18T15:49:00Z">
        <w:r>
          <w:rPr>
            <w:rFonts w:hint="eastAsia"/>
            <w:szCs w:val="24"/>
          </w:rPr>
          <w:t>T</w:t>
        </w:r>
        <w:r>
          <w:rPr>
            <w:szCs w:val="24"/>
          </w:rPr>
          <w:t>he command code byte value is 0</w:t>
        </w:r>
        <w:r>
          <w:rPr>
            <w:rFonts w:hint="eastAsia"/>
            <w:szCs w:val="24"/>
          </w:rPr>
          <w:t>A</w:t>
        </w:r>
        <w:r>
          <w:rPr>
            <w:szCs w:val="24"/>
          </w:rPr>
          <w:t>h.</w:t>
        </w:r>
      </w:ins>
    </w:p>
    <w:p w:rsidR="00F6220C" w:rsidRDefault="00F6220C" w:rsidP="00F6220C">
      <w:pPr>
        <w:pStyle w:val="a3"/>
        <w:ind w:leftChars="0" w:left="1440"/>
        <w:rPr>
          <w:ins w:id="4144" w:author="rocky" w:date="2014-09-18T15:49:00Z"/>
          <w:szCs w:val="24"/>
        </w:rPr>
      </w:pPr>
      <w:ins w:id="4145" w:author="rocky" w:date="2014-09-18T15:49:00Z">
        <w:r>
          <w:rPr>
            <w:rFonts w:hint="eastAsia"/>
            <w:szCs w:val="24"/>
          </w:rPr>
          <w:t xml:space="preserve">The command is </w:t>
        </w:r>
        <w:r>
          <w:rPr>
            <w:szCs w:val="24"/>
          </w:rPr>
          <w:t>used</w:t>
        </w:r>
        <w:r>
          <w:rPr>
            <w:rFonts w:hint="eastAsia"/>
            <w:szCs w:val="24"/>
          </w:rPr>
          <w:t xml:space="preserve"> </w:t>
        </w:r>
        <w:r>
          <w:rPr>
            <w:szCs w:val="24"/>
          </w:rPr>
          <w:t xml:space="preserve">after </w:t>
        </w:r>
        <w:r>
          <w:rPr>
            <w:rFonts w:hint="eastAsia"/>
            <w:szCs w:val="24"/>
          </w:rPr>
          <w:t xml:space="preserve">the administrator issuing </w:t>
        </w:r>
        <w:r>
          <w:rPr>
            <w:szCs w:val="24"/>
          </w:rPr>
          <w:t>MANAGEMENT</w:t>
        </w:r>
        <w:r>
          <w:rPr>
            <w:rFonts w:hint="eastAsia"/>
            <w:szCs w:val="24"/>
          </w:rPr>
          <w:t xml:space="preserve"> mode Sync</w:t>
        </w:r>
        <w:r>
          <w:rPr>
            <w:szCs w:val="24"/>
          </w:rPr>
          <w:t xml:space="preserve"> or ValidatePINAndSync command, as the final acknowledgment to complete the log/client change synchronization</w:t>
        </w:r>
        <w:r>
          <w:rPr>
            <w:rFonts w:hint="eastAsia"/>
            <w:szCs w:val="24"/>
          </w:rPr>
          <w:t>.</w:t>
        </w:r>
        <w:r>
          <w:rPr>
            <w:szCs w:val="24"/>
          </w:rPr>
          <w:t xml:space="preserve"> The first 16-byte command data is Response1, then there is ActCode. Then there is a 4-byte integer, LAST_SYNC_LOG_SN, describing the last received log event record.</w:t>
        </w:r>
      </w:ins>
    </w:p>
    <w:p w:rsidR="00F6220C" w:rsidRPr="0034287A" w:rsidRDefault="00F6220C" w:rsidP="00F6220C">
      <w:pPr>
        <w:pStyle w:val="a3"/>
        <w:ind w:leftChars="0" w:left="1440"/>
        <w:rPr>
          <w:ins w:id="4146" w:author="rocky" w:date="2014-09-18T15:49:00Z"/>
          <w:szCs w:val="24"/>
        </w:rPr>
      </w:pPr>
      <w:ins w:id="4147" w:author="rocky" w:date="2014-09-18T15:49:00Z">
        <w:r>
          <w:rPr>
            <w:szCs w:val="24"/>
          </w:rPr>
          <w:t xml:space="preserve">Note that the device will only check if ActCode value 06h is supplied, and other ActCode value is ignore. If there is ActCode value 06h, the device will keep the log event record. Otherwise, the log event records </w:t>
        </w:r>
        <w:r>
          <w:rPr>
            <w:szCs w:val="24"/>
          </w:rPr>
          <w:lastRenderedPageBreak/>
          <w:t>until LAST_SYNC_LOG_SN+1 will be deleted.</w:t>
        </w:r>
      </w:ins>
    </w:p>
    <w:p w:rsidR="00F6220C" w:rsidRPr="00D0712D" w:rsidRDefault="00F6220C" w:rsidP="00F6220C">
      <w:pPr>
        <w:pStyle w:val="a3"/>
        <w:pBdr>
          <w:bottom w:val="single" w:sz="6" w:space="1" w:color="auto"/>
        </w:pBdr>
        <w:ind w:leftChars="0" w:left="1440"/>
        <w:rPr>
          <w:ins w:id="4148" w:author="rocky" w:date="2014-09-18T15:49:00Z"/>
          <w:sz w:val="18"/>
          <w:szCs w:val="18"/>
        </w:rPr>
      </w:pPr>
      <w:ins w:id="4149"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Default="00F6220C" w:rsidP="00F6220C">
      <w:pPr>
        <w:pStyle w:val="a3"/>
        <w:ind w:leftChars="0" w:left="1440"/>
        <w:rPr>
          <w:ins w:id="4150" w:author="rocky" w:date="2014-09-18T15:49:00Z"/>
          <w:sz w:val="18"/>
          <w:szCs w:val="18"/>
        </w:rPr>
      </w:pPr>
      <w:ins w:id="4151" w:author="rocky" w:date="2014-09-18T15:49:00Z">
        <w:r>
          <w:rPr>
            <w:rFonts w:hint="eastAsia"/>
            <w:sz w:val="18"/>
            <w:szCs w:val="18"/>
          </w:rPr>
          <w:t>05h</w:t>
        </w:r>
        <w:r>
          <w:rPr>
            <w:rFonts w:hint="eastAsia"/>
            <w:sz w:val="18"/>
            <w:szCs w:val="18"/>
          </w:rPr>
          <w:tab/>
          <w:t>0Ah</w:t>
        </w:r>
        <w:r>
          <w:rPr>
            <w:rFonts w:hint="eastAsia"/>
            <w:sz w:val="18"/>
            <w:szCs w:val="18"/>
          </w:rPr>
          <w:tab/>
        </w:r>
        <w:r>
          <w:rPr>
            <w:sz w:val="18"/>
            <w:szCs w:val="18"/>
          </w:rPr>
          <w:t>15</w:t>
        </w:r>
        <w:r>
          <w:rPr>
            <w:rFonts w:hint="eastAsia"/>
            <w:sz w:val="18"/>
            <w:szCs w:val="18"/>
          </w:rPr>
          <w:t>h</w:t>
        </w:r>
        <w:r>
          <w:rPr>
            <w:rFonts w:hint="eastAsia"/>
            <w:sz w:val="18"/>
            <w:szCs w:val="18"/>
          </w:rPr>
          <w:tab/>
        </w:r>
        <w:r>
          <w:rPr>
            <w:rFonts w:hint="eastAsia"/>
            <w:sz w:val="18"/>
            <w:szCs w:val="18"/>
          </w:rPr>
          <w:tab/>
          <w:t xml:space="preserve">Response1, </w:t>
        </w:r>
        <w:r>
          <w:rPr>
            <w:sz w:val="18"/>
            <w:szCs w:val="18"/>
          </w:rPr>
          <w:t>ActCode, LAST</w:t>
        </w:r>
        <w:r>
          <w:rPr>
            <w:rFonts w:hint="eastAsia"/>
            <w:sz w:val="18"/>
            <w:szCs w:val="18"/>
          </w:rPr>
          <w:t>_</w:t>
        </w:r>
        <w:r>
          <w:rPr>
            <w:sz w:val="18"/>
            <w:szCs w:val="18"/>
          </w:rPr>
          <w:t>SYNC_</w:t>
        </w:r>
        <w:r>
          <w:rPr>
            <w:rFonts w:hint="eastAsia"/>
            <w:sz w:val="18"/>
            <w:szCs w:val="18"/>
          </w:rPr>
          <w:t>LOG_SN</w:t>
        </w:r>
      </w:ins>
    </w:p>
    <w:p w:rsidR="00F6220C" w:rsidRDefault="00F6220C" w:rsidP="00F6220C">
      <w:pPr>
        <w:pStyle w:val="a3"/>
        <w:ind w:leftChars="0" w:left="1440"/>
        <w:rPr>
          <w:ins w:id="4152" w:author="rocky" w:date="2014-09-18T15:49:00Z"/>
          <w:szCs w:val="24"/>
        </w:rPr>
      </w:pPr>
      <w:ins w:id="4153" w:author="rocky" w:date="2014-09-18T15:49:00Z">
        <w:r>
          <w:rPr>
            <w:rFonts w:hint="eastAsia"/>
            <w:szCs w:val="24"/>
          </w:rPr>
          <w:t>The response is as follows.</w:t>
        </w:r>
      </w:ins>
    </w:p>
    <w:p w:rsidR="00F6220C" w:rsidRPr="00D0712D" w:rsidRDefault="00F6220C" w:rsidP="00F6220C">
      <w:pPr>
        <w:pStyle w:val="a3"/>
        <w:pBdr>
          <w:bottom w:val="single" w:sz="6" w:space="1" w:color="auto"/>
        </w:pBdr>
        <w:ind w:leftChars="0" w:left="1440"/>
        <w:rPr>
          <w:ins w:id="4154" w:author="rocky" w:date="2014-09-18T15:49:00Z"/>
          <w:sz w:val="18"/>
          <w:szCs w:val="18"/>
        </w:rPr>
      </w:pPr>
      <w:ins w:id="4155" w:author="rocky" w:date="2014-09-18T15:49: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Default="00F6220C" w:rsidP="00F6220C">
      <w:pPr>
        <w:pStyle w:val="a3"/>
        <w:ind w:leftChars="0" w:left="1440"/>
        <w:rPr>
          <w:ins w:id="4156" w:author="rocky" w:date="2014-09-18T15:49:00Z"/>
          <w:sz w:val="18"/>
          <w:szCs w:val="18"/>
        </w:rPr>
      </w:pPr>
      <w:ins w:id="4157" w:author="rocky" w:date="2014-09-18T15:49: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0Ah</w:t>
        </w:r>
        <w:r>
          <w:rPr>
            <w:rFonts w:hint="eastAsia"/>
            <w:sz w:val="18"/>
            <w:szCs w:val="18"/>
          </w:rPr>
          <w:tab/>
          <w:t>N/A</w:t>
        </w:r>
        <w:r>
          <w:rPr>
            <w:rFonts w:hint="eastAsia"/>
            <w:sz w:val="18"/>
            <w:szCs w:val="18"/>
          </w:rPr>
          <w:tab/>
        </w:r>
        <w:r>
          <w:rPr>
            <w:rFonts w:hint="eastAsia"/>
            <w:sz w:val="18"/>
            <w:szCs w:val="18"/>
          </w:rPr>
          <w:tab/>
          <w:t>N/A</w:t>
        </w:r>
      </w:ins>
    </w:p>
    <w:p w:rsidR="00F6220C" w:rsidRPr="009548D7" w:rsidRDefault="00F6220C" w:rsidP="00F6220C">
      <w:pPr>
        <w:pStyle w:val="a3"/>
        <w:ind w:leftChars="0" w:left="1440"/>
        <w:rPr>
          <w:ins w:id="4158" w:author="rocky" w:date="2014-09-18T15:49:00Z"/>
          <w:szCs w:val="24"/>
        </w:rPr>
      </w:pPr>
      <w:ins w:id="4159" w:author="rocky" w:date="2014-09-18T15:49:00Z">
        <w:r>
          <w:rPr>
            <w:rFonts w:hint="eastAsia"/>
            <w:sz w:val="18"/>
            <w:szCs w:val="18"/>
          </w:rPr>
          <w:t>01h if fails</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0Ah</w:t>
        </w:r>
        <w:r>
          <w:rPr>
            <w:rFonts w:hint="eastAsia"/>
            <w:sz w:val="18"/>
            <w:szCs w:val="18"/>
          </w:rPr>
          <w:tab/>
          <w:t>N/A</w:t>
        </w:r>
        <w:r>
          <w:rPr>
            <w:rFonts w:hint="eastAsia"/>
            <w:sz w:val="18"/>
            <w:szCs w:val="18"/>
          </w:rPr>
          <w:tab/>
        </w:r>
        <w:r>
          <w:rPr>
            <w:rFonts w:hint="eastAsia"/>
            <w:sz w:val="18"/>
            <w:szCs w:val="18"/>
          </w:rPr>
          <w:tab/>
          <w:t>N/A</w:t>
        </w:r>
      </w:ins>
    </w:p>
    <w:p w:rsidR="00F6220C" w:rsidRDefault="00F6220C" w:rsidP="00F6220C">
      <w:pPr>
        <w:widowControl/>
        <w:rPr>
          <w:ins w:id="4160" w:author="rocky" w:date="2014-09-18T15:49:00Z"/>
          <w:szCs w:val="24"/>
        </w:rPr>
      </w:pPr>
    </w:p>
    <w:p w:rsidR="00F6220C" w:rsidRDefault="00F6220C" w:rsidP="00F6220C">
      <w:pPr>
        <w:widowControl/>
        <w:rPr>
          <w:ins w:id="4161" w:author="rocky" w:date="2014-09-18T15:49:00Z"/>
          <w:szCs w:val="24"/>
        </w:rPr>
      </w:pPr>
      <w:ins w:id="4162" w:author="rocky" w:date="2014-09-18T15:49:00Z">
        <w:r>
          <w:rPr>
            <w:szCs w:val="24"/>
          </w:rPr>
          <w:br w:type="page"/>
        </w:r>
      </w:ins>
    </w:p>
    <w:p w:rsidR="00F6220C" w:rsidRDefault="00F6220C" w:rsidP="00F6220C">
      <w:pPr>
        <w:pStyle w:val="a3"/>
        <w:numPr>
          <w:ilvl w:val="2"/>
          <w:numId w:val="19"/>
        </w:numPr>
        <w:ind w:leftChars="0"/>
        <w:rPr>
          <w:ins w:id="4163" w:author="rocky" w:date="2014-09-18T15:49:00Z"/>
          <w:szCs w:val="24"/>
        </w:rPr>
      </w:pPr>
      <w:ins w:id="4164" w:author="rocky" w:date="2014-09-18T15:49:00Z">
        <w:r>
          <w:rPr>
            <w:szCs w:val="24"/>
          </w:rPr>
          <w:lastRenderedPageBreak/>
          <w:t>SetProperty:</w:t>
        </w:r>
      </w:ins>
    </w:p>
    <w:p w:rsidR="00F6220C" w:rsidRDefault="00F6220C" w:rsidP="00F6220C">
      <w:pPr>
        <w:pStyle w:val="a3"/>
        <w:ind w:leftChars="0" w:left="1440"/>
        <w:rPr>
          <w:ins w:id="4165" w:author="rocky" w:date="2014-09-18T15:49:00Z"/>
          <w:szCs w:val="24"/>
        </w:rPr>
      </w:pPr>
      <w:ins w:id="4166" w:author="rocky" w:date="2014-09-18T15:49:00Z">
        <w:r>
          <w:rPr>
            <w:rFonts w:hint="eastAsia"/>
            <w:szCs w:val="24"/>
          </w:rPr>
          <w:t>T</w:t>
        </w:r>
        <w:r>
          <w:rPr>
            <w:szCs w:val="24"/>
          </w:rPr>
          <w:t>he command code byte value is 0Bh.</w:t>
        </w:r>
      </w:ins>
    </w:p>
    <w:p w:rsidR="00F6220C" w:rsidRDefault="00F6220C" w:rsidP="00F6220C">
      <w:pPr>
        <w:pStyle w:val="a3"/>
        <w:ind w:leftChars="0" w:left="1440"/>
        <w:rPr>
          <w:ins w:id="4167" w:author="rocky" w:date="2014-09-18T15:49:00Z"/>
          <w:szCs w:val="24"/>
        </w:rPr>
      </w:pPr>
      <w:ins w:id="4168" w:author="rocky" w:date="2014-09-18T15:49:00Z">
        <w:r w:rsidRPr="00C0706A">
          <w:rPr>
            <w:rFonts w:hint="eastAsia"/>
            <w:szCs w:val="24"/>
          </w:rPr>
          <w:t>After</w:t>
        </w:r>
        <w:r>
          <w:rPr>
            <w:szCs w:val="24"/>
          </w:rPr>
          <w:t xml:space="preserve"> ADMIN successfully issues SYNC</w:t>
        </w:r>
        <w:r w:rsidRPr="00C0706A">
          <w:rPr>
            <w:rFonts w:hint="eastAsia"/>
            <w:szCs w:val="24"/>
          </w:rPr>
          <w:t xml:space="preserve">, </w:t>
        </w:r>
        <w:r>
          <w:rPr>
            <w:szCs w:val="24"/>
          </w:rPr>
          <w:t>the ADMIN can issue GetProperty to read back device specified properties, such as FW version. PropertyID is 1-byte integer.</w:t>
        </w:r>
      </w:ins>
    </w:p>
    <w:p w:rsidR="00F6220C" w:rsidRPr="00D0712D" w:rsidRDefault="00F6220C" w:rsidP="00F6220C">
      <w:pPr>
        <w:pStyle w:val="a3"/>
        <w:pBdr>
          <w:bottom w:val="single" w:sz="6" w:space="1" w:color="auto"/>
        </w:pBdr>
        <w:ind w:leftChars="0" w:left="1440"/>
        <w:rPr>
          <w:ins w:id="4169" w:author="rocky" w:date="2014-09-18T15:49:00Z"/>
          <w:sz w:val="18"/>
          <w:szCs w:val="18"/>
        </w:rPr>
      </w:pPr>
      <w:ins w:id="4170"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4171" w:author="rocky" w:date="2014-09-18T15:49:00Z"/>
          <w:sz w:val="18"/>
          <w:szCs w:val="18"/>
        </w:rPr>
      </w:pPr>
      <w:ins w:id="4172" w:author="rocky" w:date="2014-09-18T15:49:00Z">
        <w:r>
          <w:rPr>
            <w:rFonts w:hint="eastAsia"/>
            <w:sz w:val="18"/>
            <w:szCs w:val="18"/>
          </w:rPr>
          <w:t>05h</w:t>
        </w:r>
        <w:r>
          <w:rPr>
            <w:rFonts w:hint="eastAsia"/>
            <w:sz w:val="18"/>
            <w:szCs w:val="18"/>
          </w:rPr>
          <w:tab/>
          <w:t>0</w:t>
        </w:r>
        <w:r>
          <w:rPr>
            <w:sz w:val="18"/>
            <w:szCs w:val="18"/>
          </w:rPr>
          <w:t>B</w:t>
        </w:r>
        <w:r>
          <w:rPr>
            <w:rFonts w:hint="eastAsia"/>
            <w:sz w:val="18"/>
            <w:szCs w:val="18"/>
          </w:rPr>
          <w:t>h</w:t>
        </w:r>
        <w:r>
          <w:rPr>
            <w:rFonts w:hint="eastAsia"/>
            <w:sz w:val="18"/>
            <w:szCs w:val="18"/>
          </w:rPr>
          <w:tab/>
        </w:r>
        <w:r>
          <w:rPr>
            <w:sz w:val="18"/>
            <w:szCs w:val="18"/>
          </w:rPr>
          <w:t>01h + 2 x N + all property data</w:t>
        </w:r>
        <w:r>
          <w:rPr>
            <w:rFonts w:hint="eastAsia"/>
            <w:sz w:val="18"/>
            <w:szCs w:val="18"/>
          </w:rPr>
          <w:tab/>
        </w:r>
        <w:r>
          <w:rPr>
            <w:sz w:val="18"/>
            <w:szCs w:val="18"/>
          </w:rPr>
          <w:t xml:space="preserve">NUM_OF_PROPERTIES_TO_SET, </w:t>
        </w:r>
      </w:ins>
    </w:p>
    <w:p w:rsidR="00F6220C" w:rsidRPr="00D0712D" w:rsidRDefault="00F6220C" w:rsidP="00F6220C">
      <w:pPr>
        <w:pStyle w:val="a3"/>
        <w:pBdr>
          <w:bottom w:val="single" w:sz="6" w:space="1" w:color="auto"/>
        </w:pBdr>
        <w:ind w:leftChars="0" w:left="1440"/>
        <w:rPr>
          <w:ins w:id="4173" w:author="rocky" w:date="2014-09-18T15:49:00Z"/>
          <w:sz w:val="18"/>
          <w:szCs w:val="18"/>
        </w:rPr>
      </w:pPr>
      <w:ins w:id="4174" w:author="rocky" w:date="2014-09-18T15:49:00Z">
        <w:r>
          <w:rPr>
            <w:rFonts w:hint="eastAsia"/>
            <w:sz w:val="18"/>
            <w:szCs w:val="18"/>
          </w:rPr>
          <w:t>Data_bytes</w:t>
        </w:r>
        <w:r>
          <w:rPr>
            <w:sz w:val="18"/>
            <w:szCs w:val="18"/>
          </w:rPr>
          <w:t xml:space="preserve"> (cont.)</w:t>
        </w:r>
      </w:ins>
    </w:p>
    <w:p w:rsidR="00F6220C" w:rsidRDefault="00F6220C" w:rsidP="00F6220C">
      <w:pPr>
        <w:pStyle w:val="a3"/>
        <w:ind w:leftChars="0" w:left="1440"/>
        <w:rPr>
          <w:ins w:id="4175" w:author="rocky" w:date="2014-09-18T15:49:00Z"/>
          <w:sz w:val="18"/>
          <w:szCs w:val="18"/>
        </w:rPr>
      </w:pPr>
      <w:ins w:id="4176" w:author="rocky" w:date="2014-09-18T15:49:00Z">
        <w:r>
          <w:rPr>
            <w:sz w:val="18"/>
            <w:szCs w:val="18"/>
          </w:rPr>
          <w:t>{PropertyID_0, DataLen_0, DataBytes_0, PropertyID_1, DataLen_1, DataBytes_1, … ,</w:t>
        </w:r>
      </w:ins>
    </w:p>
    <w:p w:rsidR="00F6220C" w:rsidRPr="00D0712D" w:rsidRDefault="00F6220C" w:rsidP="00F6220C">
      <w:pPr>
        <w:pStyle w:val="a3"/>
        <w:pBdr>
          <w:bottom w:val="single" w:sz="6" w:space="1" w:color="auto"/>
        </w:pBdr>
        <w:ind w:leftChars="0" w:left="1440"/>
        <w:rPr>
          <w:ins w:id="4177" w:author="rocky" w:date="2014-09-18T15:49:00Z"/>
          <w:sz w:val="18"/>
          <w:szCs w:val="18"/>
        </w:rPr>
      </w:pPr>
      <w:ins w:id="4178" w:author="rocky" w:date="2014-09-18T15:49:00Z">
        <w:r>
          <w:rPr>
            <w:rFonts w:hint="eastAsia"/>
            <w:sz w:val="18"/>
            <w:szCs w:val="18"/>
          </w:rPr>
          <w:t>Data_bytes</w:t>
        </w:r>
        <w:r>
          <w:rPr>
            <w:sz w:val="18"/>
            <w:szCs w:val="18"/>
          </w:rPr>
          <w:t xml:space="preserve"> (cont.)</w:t>
        </w:r>
      </w:ins>
    </w:p>
    <w:p w:rsidR="00F6220C" w:rsidRPr="00841983" w:rsidRDefault="00F6220C" w:rsidP="00F6220C">
      <w:pPr>
        <w:pStyle w:val="a3"/>
        <w:ind w:leftChars="0" w:left="1440"/>
        <w:rPr>
          <w:ins w:id="4179" w:author="rocky" w:date="2014-09-18T15:49:00Z"/>
          <w:sz w:val="18"/>
          <w:szCs w:val="18"/>
        </w:rPr>
      </w:pPr>
      <w:ins w:id="4180" w:author="rocky" w:date="2014-09-18T15:49:00Z">
        <w:r>
          <w:rPr>
            <w:sz w:val="18"/>
            <w:szCs w:val="18"/>
          </w:rPr>
          <w:t>PropertyID_N-1, DataLen_N-1, DataBytes_N-1}</w:t>
        </w:r>
      </w:ins>
    </w:p>
    <w:p w:rsidR="00F6220C" w:rsidRDefault="00F6220C" w:rsidP="00F6220C">
      <w:pPr>
        <w:pStyle w:val="a3"/>
        <w:ind w:leftChars="0" w:left="1440"/>
        <w:rPr>
          <w:ins w:id="4181" w:author="rocky" w:date="2014-09-18T15:49:00Z"/>
          <w:sz w:val="18"/>
          <w:szCs w:val="18"/>
        </w:rPr>
      </w:pPr>
      <w:ins w:id="4182" w:author="rocky" w:date="2014-09-18T15:49:00Z">
        <w:r>
          <w:rPr>
            <w:szCs w:val="24"/>
          </w:rPr>
          <w:t xml:space="preserve">The DEVICE will response the requested property data. Property_Status is 1-byte integer to describe whether the property set activity is successful. </w:t>
        </w:r>
      </w:ins>
    </w:p>
    <w:p w:rsidR="00F6220C" w:rsidRPr="00D0712D" w:rsidRDefault="00F6220C" w:rsidP="00F6220C">
      <w:pPr>
        <w:pStyle w:val="a3"/>
        <w:pBdr>
          <w:bottom w:val="single" w:sz="6" w:space="1" w:color="auto"/>
        </w:pBdr>
        <w:ind w:leftChars="0" w:left="1440"/>
        <w:rPr>
          <w:ins w:id="4183" w:author="rocky" w:date="2014-09-18T15:49:00Z"/>
          <w:sz w:val="18"/>
          <w:szCs w:val="18"/>
        </w:rPr>
      </w:pPr>
      <w:ins w:id="4184" w:author="rocky" w:date="2014-09-18T15:49: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t>Data bytes</w:t>
        </w:r>
      </w:ins>
    </w:p>
    <w:p w:rsidR="00F6220C" w:rsidRDefault="00F6220C" w:rsidP="00F6220C">
      <w:pPr>
        <w:pStyle w:val="a3"/>
        <w:ind w:leftChars="0" w:left="1440"/>
        <w:rPr>
          <w:ins w:id="4185" w:author="rocky" w:date="2014-09-18T15:49:00Z"/>
          <w:sz w:val="18"/>
          <w:szCs w:val="18"/>
        </w:rPr>
      </w:pPr>
      <w:ins w:id="4186" w:author="rocky" w:date="2014-09-18T15:49:00Z">
        <w:r>
          <w:rPr>
            <w:rFonts w:hint="eastAsia"/>
            <w:sz w:val="18"/>
            <w:szCs w:val="18"/>
          </w:rPr>
          <w:t>00h if OK</w:t>
        </w:r>
        <w:r>
          <w:rPr>
            <w:rFonts w:hint="eastAsia"/>
            <w:sz w:val="18"/>
            <w:szCs w:val="18"/>
          </w:rPr>
          <w:tab/>
          <w:t>05h</w:t>
        </w:r>
        <w:r>
          <w:rPr>
            <w:rFonts w:hint="eastAsia"/>
            <w:sz w:val="18"/>
            <w:szCs w:val="18"/>
          </w:rPr>
          <w:tab/>
          <w:t>0</w:t>
        </w:r>
        <w:r>
          <w:rPr>
            <w:sz w:val="18"/>
            <w:szCs w:val="18"/>
          </w:rPr>
          <w:t>B</w:t>
        </w:r>
        <w:r>
          <w:rPr>
            <w:rFonts w:hint="eastAsia"/>
            <w:sz w:val="18"/>
            <w:szCs w:val="18"/>
          </w:rPr>
          <w:t>h</w:t>
        </w:r>
        <w:r>
          <w:rPr>
            <w:rFonts w:hint="eastAsia"/>
            <w:sz w:val="18"/>
            <w:szCs w:val="18"/>
          </w:rPr>
          <w:tab/>
        </w:r>
        <w:r>
          <w:rPr>
            <w:sz w:val="18"/>
            <w:szCs w:val="18"/>
          </w:rPr>
          <w:t>N</w:t>
        </w:r>
        <w:r>
          <w:rPr>
            <w:sz w:val="18"/>
            <w:szCs w:val="18"/>
          </w:rPr>
          <w:tab/>
        </w:r>
        <w:r>
          <w:rPr>
            <w:sz w:val="18"/>
            <w:szCs w:val="18"/>
          </w:rPr>
          <w:tab/>
          <w:t xml:space="preserve"> </w:t>
        </w:r>
        <w:r>
          <w:rPr>
            <w:rFonts w:hint="eastAsia"/>
            <w:sz w:val="18"/>
            <w:szCs w:val="18"/>
          </w:rPr>
          <w:t xml:space="preserve"> </w:t>
        </w:r>
        <w:r>
          <w:rPr>
            <w:sz w:val="18"/>
            <w:szCs w:val="18"/>
          </w:rPr>
          <w:tab/>
          <w:t xml:space="preserve">Property_Status_0, Property_Status_1, </w:t>
        </w:r>
      </w:ins>
    </w:p>
    <w:p w:rsidR="00F6220C" w:rsidRPr="00D0712D" w:rsidRDefault="00F6220C" w:rsidP="00F6220C">
      <w:pPr>
        <w:pStyle w:val="a3"/>
        <w:pBdr>
          <w:bottom w:val="single" w:sz="6" w:space="1" w:color="auto"/>
        </w:pBdr>
        <w:ind w:leftChars="0" w:left="1440"/>
        <w:rPr>
          <w:ins w:id="4187" w:author="rocky" w:date="2014-09-18T15:49:00Z"/>
          <w:sz w:val="18"/>
          <w:szCs w:val="18"/>
        </w:rPr>
      </w:pPr>
      <w:ins w:id="4188" w:author="rocky" w:date="2014-09-18T15:49:00Z">
        <w:r>
          <w:rPr>
            <w:sz w:val="18"/>
            <w:szCs w:val="18"/>
          </w:rPr>
          <w:t>Data bytes (cont.)</w:t>
        </w:r>
      </w:ins>
    </w:p>
    <w:p w:rsidR="00F6220C" w:rsidRDefault="00F6220C" w:rsidP="00F6220C">
      <w:pPr>
        <w:pStyle w:val="a3"/>
        <w:ind w:leftChars="0" w:left="1440"/>
        <w:rPr>
          <w:ins w:id="4189" w:author="rocky" w:date="2014-09-18T15:49:00Z"/>
          <w:sz w:val="18"/>
          <w:szCs w:val="18"/>
        </w:rPr>
      </w:pPr>
      <w:ins w:id="4190" w:author="rocky" w:date="2014-09-18T15:49:00Z">
        <w:r>
          <w:rPr>
            <w:sz w:val="18"/>
            <w:szCs w:val="18"/>
          </w:rPr>
          <w:t>Property_Status_N-1</w:t>
        </w:r>
      </w:ins>
    </w:p>
    <w:p w:rsidR="00F6220C" w:rsidRDefault="00F6220C" w:rsidP="00F6220C">
      <w:pPr>
        <w:pStyle w:val="a3"/>
        <w:ind w:leftChars="0" w:left="1440"/>
        <w:rPr>
          <w:ins w:id="4191" w:author="rocky" w:date="2014-09-18T15:49:00Z"/>
          <w:sz w:val="18"/>
          <w:szCs w:val="18"/>
        </w:rPr>
      </w:pPr>
      <w:ins w:id="4192" w:author="rocky" w:date="2014-09-18T15:49:00Z">
        <w:r>
          <w:rPr>
            <w:szCs w:val="24"/>
          </w:rPr>
          <w:t>Property_Status code explanation:</w:t>
        </w:r>
      </w:ins>
    </w:p>
    <w:tbl>
      <w:tblPr>
        <w:tblStyle w:val="aa"/>
        <w:tblW w:w="0" w:type="auto"/>
        <w:tblInd w:w="1413" w:type="dxa"/>
        <w:tblLook w:val="04A0" w:firstRow="1" w:lastRow="0" w:firstColumn="1" w:lastColumn="0" w:noHBand="0" w:noVBand="1"/>
      </w:tblPr>
      <w:tblGrid>
        <w:gridCol w:w="2410"/>
        <w:gridCol w:w="4473"/>
      </w:tblGrid>
      <w:tr w:rsidR="00F6220C" w:rsidTr="00987EA6">
        <w:trPr>
          <w:ins w:id="4193" w:author="rocky" w:date="2014-09-18T15:49:00Z"/>
        </w:trPr>
        <w:tc>
          <w:tcPr>
            <w:tcW w:w="2410" w:type="dxa"/>
          </w:tcPr>
          <w:p w:rsidR="00F6220C" w:rsidRDefault="00F6220C" w:rsidP="00987EA6">
            <w:pPr>
              <w:pStyle w:val="a3"/>
              <w:ind w:leftChars="0" w:left="0"/>
              <w:rPr>
                <w:ins w:id="4194" w:author="rocky" w:date="2014-09-18T15:49:00Z"/>
                <w:szCs w:val="24"/>
              </w:rPr>
            </w:pPr>
            <w:ins w:id="4195" w:author="rocky" w:date="2014-09-18T15:49:00Z">
              <w:r>
                <w:rPr>
                  <w:rFonts w:hint="eastAsia"/>
                  <w:szCs w:val="24"/>
                </w:rPr>
                <w:t>Property Status Code</w:t>
              </w:r>
            </w:ins>
          </w:p>
        </w:tc>
        <w:tc>
          <w:tcPr>
            <w:tcW w:w="4473" w:type="dxa"/>
          </w:tcPr>
          <w:p w:rsidR="00F6220C" w:rsidRDefault="00F6220C" w:rsidP="00987EA6">
            <w:pPr>
              <w:pStyle w:val="a3"/>
              <w:ind w:leftChars="0" w:left="0"/>
              <w:rPr>
                <w:ins w:id="4196" w:author="rocky" w:date="2014-09-18T15:49:00Z"/>
                <w:szCs w:val="24"/>
              </w:rPr>
            </w:pPr>
            <w:ins w:id="4197" w:author="rocky" w:date="2014-09-18T15:49:00Z">
              <w:r>
                <w:rPr>
                  <w:rFonts w:hint="eastAsia"/>
                  <w:szCs w:val="24"/>
                </w:rPr>
                <w:t>Description</w:t>
              </w:r>
            </w:ins>
          </w:p>
        </w:tc>
      </w:tr>
      <w:tr w:rsidR="00F6220C" w:rsidTr="00987EA6">
        <w:trPr>
          <w:ins w:id="4198" w:author="rocky" w:date="2014-09-18T15:49:00Z"/>
        </w:trPr>
        <w:tc>
          <w:tcPr>
            <w:tcW w:w="2410" w:type="dxa"/>
          </w:tcPr>
          <w:p w:rsidR="00F6220C" w:rsidRDefault="00F6220C" w:rsidP="00987EA6">
            <w:pPr>
              <w:pStyle w:val="a3"/>
              <w:ind w:leftChars="0" w:left="0"/>
              <w:rPr>
                <w:ins w:id="4199" w:author="rocky" w:date="2014-09-18T15:49:00Z"/>
                <w:szCs w:val="24"/>
              </w:rPr>
            </w:pPr>
            <w:ins w:id="4200" w:author="rocky" w:date="2014-09-18T15:49:00Z">
              <w:r>
                <w:rPr>
                  <w:rFonts w:hint="eastAsia"/>
                  <w:szCs w:val="24"/>
                </w:rPr>
                <w:t>00h</w:t>
              </w:r>
            </w:ins>
          </w:p>
        </w:tc>
        <w:tc>
          <w:tcPr>
            <w:tcW w:w="4473" w:type="dxa"/>
          </w:tcPr>
          <w:p w:rsidR="00F6220C" w:rsidRDefault="00F6220C" w:rsidP="00987EA6">
            <w:pPr>
              <w:pStyle w:val="a3"/>
              <w:ind w:leftChars="0" w:left="0"/>
              <w:rPr>
                <w:ins w:id="4201" w:author="rocky" w:date="2014-09-18T15:49:00Z"/>
                <w:szCs w:val="24"/>
              </w:rPr>
            </w:pPr>
            <w:ins w:id="4202" w:author="rocky" w:date="2014-09-18T15:49:00Z">
              <w:r>
                <w:rPr>
                  <w:rFonts w:hint="eastAsia"/>
                  <w:szCs w:val="24"/>
                </w:rPr>
                <w:t>OK</w:t>
              </w:r>
            </w:ins>
          </w:p>
        </w:tc>
      </w:tr>
      <w:tr w:rsidR="00F6220C" w:rsidTr="00987EA6">
        <w:trPr>
          <w:trHeight w:val="348"/>
          <w:ins w:id="4203" w:author="rocky" w:date="2014-09-18T15:49:00Z"/>
        </w:trPr>
        <w:tc>
          <w:tcPr>
            <w:tcW w:w="2410" w:type="dxa"/>
          </w:tcPr>
          <w:p w:rsidR="00F6220C" w:rsidRDefault="00F6220C" w:rsidP="00987EA6">
            <w:pPr>
              <w:pStyle w:val="a3"/>
              <w:ind w:leftChars="0" w:left="0"/>
              <w:rPr>
                <w:ins w:id="4204" w:author="rocky" w:date="2014-09-18T15:49:00Z"/>
                <w:szCs w:val="24"/>
              </w:rPr>
            </w:pPr>
            <w:ins w:id="4205" w:author="rocky" w:date="2014-09-18T15:49:00Z">
              <w:r>
                <w:rPr>
                  <w:rFonts w:hint="eastAsia"/>
                  <w:szCs w:val="24"/>
                </w:rPr>
                <w:t>01h</w:t>
              </w:r>
            </w:ins>
          </w:p>
        </w:tc>
        <w:tc>
          <w:tcPr>
            <w:tcW w:w="4473" w:type="dxa"/>
          </w:tcPr>
          <w:p w:rsidR="00F6220C" w:rsidRDefault="00F6220C" w:rsidP="00987EA6">
            <w:pPr>
              <w:pStyle w:val="a3"/>
              <w:ind w:leftChars="0" w:left="0"/>
              <w:rPr>
                <w:ins w:id="4206" w:author="rocky" w:date="2014-09-18T15:49:00Z"/>
                <w:szCs w:val="24"/>
              </w:rPr>
            </w:pPr>
            <w:ins w:id="4207" w:author="rocky" w:date="2014-09-18T15:49:00Z">
              <w:r>
                <w:rPr>
                  <w:rFonts w:hint="eastAsia"/>
                  <w:szCs w:val="24"/>
                </w:rPr>
                <w:t>Invalid ID</w:t>
              </w:r>
            </w:ins>
          </w:p>
        </w:tc>
      </w:tr>
      <w:tr w:rsidR="00F6220C" w:rsidTr="00987EA6">
        <w:trPr>
          <w:trHeight w:val="291"/>
          <w:ins w:id="4208" w:author="rocky" w:date="2014-09-18T15:49:00Z"/>
        </w:trPr>
        <w:tc>
          <w:tcPr>
            <w:tcW w:w="2410" w:type="dxa"/>
          </w:tcPr>
          <w:p w:rsidR="00F6220C" w:rsidRPr="001A46B8" w:rsidRDefault="00F6220C" w:rsidP="00987EA6">
            <w:pPr>
              <w:rPr>
                <w:ins w:id="4209" w:author="rocky" w:date="2014-09-18T15:49:00Z"/>
                <w:szCs w:val="24"/>
              </w:rPr>
            </w:pPr>
            <w:ins w:id="4210" w:author="rocky" w:date="2014-09-18T15:49:00Z">
              <w:r>
                <w:rPr>
                  <w:rFonts w:hint="eastAsia"/>
                  <w:szCs w:val="24"/>
                </w:rPr>
                <w:t>02h</w:t>
              </w:r>
            </w:ins>
          </w:p>
        </w:tc>
        <w:tc>
          <w:tcPr>
            <w:tcW w:w="4473" w:type="dxa"/>
          </w:tcPr>
          <w:p w:rsidR="00F6220C" w:rsidRPr="001A46B8" w:rsidRDefault="00F6220C" w:rsidP="00987EA6">
            <w:pPr>
              <w:rPr>
                <w:ins w:id="4211" w:author="rocky" w:date="2014-09-18T15:49:00Z"/>
                <w:szCs w:val="24"/>
              </w:rPr>
            </w:pPr>
            <w:ins w:id="4212" w:author="rocky" w:date="2014-09-18T15:49:00Z">
              <w:r>
                <w:rPr>
                  <w:rFonts w:hint="eastAsia"/>
                  <w:szCs w:val="24"/>
                </w:rPr>
                <w:t xml:space="preserve">Value out of </w:t>
              </w:r>
              <w:r>
                <w:rPr>
                  <w:szCs w:val="24"/>
                </w:rPr>
                <w:t>r</w:t>
              </w:r>
              <w:r>
                <w:rPr>
                  <w:rFonts w:hint="eastAsia"/>
                  <w:szCs w:val="24"/>
                </w:rPr>
                <w:t>ange</w:t>
              </w:r>
            </w:ins>
          </w:p>
        </w:tc>
      </w:tr>
      <w:tr w:rsidR="00F6220C" w:rsidTr="00987EA6">
        <w:trPr>
          <w:trHeight w:val="540"/>
          <w:ins w:id="4213" w:author="rocky" w:date="2014-09-18T15:49:00Z"/>
        </w:trPr>
        <w:tc>
          <w:tcPr>
            <w:tcW w:w="2410" w:type="dxa"/>
          </w:tcPr>
          <w:p w:rsidR="00F6220C" w:rsidRDefault="00F6220C" w:rsidP="00987EA6">
            <w:pPr>
              <w:rPr>
                <w:ins w:id="4214" w:author="rocky" w:date="2014-09-18T15:49:00Z"/>
                <w:szCs w:val="24"/>
              </w:rPr>
            </w:pPr>
            <w:ins w:id="4215" w:author="rocky" w:date="2014-09-18T15:49:00Z">
              <w:r>
                <w:rPr>
                  <w:rFonts w:hint="eastAsia"/>
                  <w:szCs w:val="24"/>
                </w:rPr>
                <w:t>FFh</w:t>
              </w:r>
            </w:ins>
          </w:p>
        </w:tc>
        <w:tc>
          <w:tcPr>
            <w:tcW w:w="4473" w:type="dxa"/>
          </w:tcPr>
          <w:p w:rsidR="00F6220C" w:rsidRDefault="00F6220C" w:rsidP="00987EA6">
            <w:pPr>
              <w:rPr>
                <w:ins w:id="4216" w:author="rocky" w:date="2014-09-18T15:49:00Z"/>
                <w:szCs w:val="24"/>
              </w:rPr>
            </w:pPr>
            <w:ins w:id="4217" w:author="rocky" w:date="2014-09-18T15:49:00Z">
              <w:r>
                <w:rPr>
                  <w:rFonts w:hint="eastAsia"/>
                  <w:szCs w:val="24"/>
                </w:rPr>
                <w:t>Other errors</w:t>
              </w:r>
            </w:ins>
          </w:p>
        </w:tc>
      </w:tr>
    </w:tbl>
    <w:p w:rsidR="00F6220C" w:rsidRDefault="00F6220C" w:rsidP="00F6220C">
      <w:pPr>
        <w:pStyle w:val="a3"/>
        <w:ind w:leftChars="0" w:left="1440"/>
        <w:rPr>
          <w:ins w:id="4218" w:author="rocky" w:date="2014-09-18T15:49:00Z"/>
          <w:sz w:val="18"/>
          <w:szCs w:val="18"/>
        </w:rPr>
      </w:pPr>
    </w:p>
    <w:p w:rsidR="00F6220C" w:rsidRDefault="00F6220C" w:rsidP="00F6220C">
      <w:pPr>
        <w:pStyle w:val="a3"/>
        <w:ind w:leftChars="0" w:left="1440"/>
        <w:rPr>
          <w:ins w:id="4219" w:author="rocky" w:date="2014-09-18T15:49:00Z"/>
          <w:sz w:val="18"/>
          <w:szCs w:val="18"/>
        </w:rPr>
      </w:pPr>
    </w:p>
    <w:p w:rsidR="00F6220C" w:rsidRDefault="00F6220C" w:rsidP="00F6220C">
      <w:pPr>
        <w:pStyle w:val="a3"/>
        <w:ind w:leftChars="0" w:left="1440"/>
        <w:rPr>
          <w:ins w:id="4220" w:author="rocky" w:date="2014-09-18T15:49:00Z"/>
          <w:sz w:val="18"/>
          <w:szCs w:val="18"/>
        </w:rPr>
      </w:pPr>
    </w:p>
    <w:p w:rsidR="00F6220C" w:rsidRDefault="00F6220C" w:rsidP="00F6220C">
      <w:pPr>
        <w:pStyle w:val="a3"/>
        <w:numPr>
          <w:ilvl w:val="2"/>
          <w:numId w:val="19"/>
        </w:numPr>
        <w:ind w:leftChars="0"/>
        <w:rPr>
          <w:ins w:id="4221" w:author="rocky" w:date="2014-09-18T15:49:00Z"/>
          <w:szCs w:val="24"/>
        </w:rPr>
      </w:pPr>
      <w:ins w:id="4222" w:author="rocky" w:date="2014-09-18T15:49:00Z">
        <w:r>
          <w:rPr>
            <w:szCs w:val="24"/>
          </w:rPr>
          <w:t>SetDeviceName:</w:t>
        </w:r>
      </w:ins>
    </w:p>
    <w:p w:rsidR="00F6220C" w:rsidRDefault="00F6220C" w:rsidP="00F6220C">
      <w:pPr>
        <w:pStyle w:val="a3"/>
        <w:ind w:leftChars="0" w:left="1440"/>
        <w:rPr>
          <w:ins w:id="4223" w:author="rocky" w:date="2014-09-18T15:49:00Z"/>
          <w:szCs w:val="24"/>
        </w:rPr>
      </w:pPr>
      <w:ins w:id="4224" w:author="rocky" w:date="2014-09-18T15:49:00Z">
        <w:r>
          <w:rPr>
            <w:rFonts w:hint="eastAsia"/>
            <w:szCs w:val="24"/>
          </w:rPr>
          <w:t>T</w:t>
        </w:r>
        <w:r>
          <w:rPr>
            <w:szCs w:val="24"/>
          </w:rPr>
          <w:t>he command code byte value is 0Ch.</w:t>
        </w:r>
      </w:ins>
    </w:p>
    <w:p w:rsidR="00F6220C" w:rsidRDefault="00F6220C" w:rsidP="00F6220C">
      <w:pPr>
        <w:pStyle w:val="a3"/>
        <w:ind w:leftChars="0" w:left="1440"/>
        <w:rPr>
          <w:ins w:id="4225" w:author="rocky" w:date="2014-09-18T15:49:00Z"/>
          <w:szCs w:val="24"/>
        </w:rPr>
      </w:pPr>
      <w:ins w:id="4226" w:author="rocky" w:date="2014-09-18T15:49:00Z">
        <w:r>
          <w:rPr>
            <w:rFonts w:hint="eastAsia"/>
            <w:szCs w:val="24"/>
          </w:rPr>
          <w:t xml:space="preserve">Only valid after </w:t>
        </w:r>
        <w:r>
          <w:rPr>
            <w:szCs w:val="24"/>
          </w:rPr>
          <w:t>ADMIN issuing MANAGEMENT mode SYNC command successfully</w:t>
        </w:r>
        <w:r>
          <w:rPr>
            <w:rFonts w:hint="eastAsia"/>
            <w:szCs w:val="24"/>
          </w:rPr>
          <w:t xml:space="preserve">. </w:t>
        </w:r>
        <w:r>
          <w:rPr>
            <w:szCs w:val="24"/>
          </w:rPr>
          <w:t xml:space="preserve">Only ADMIN can </w:t>
        </w:r>
        <w:r>
          <w:rPr>
            <w:rFonts w:hint="eastAsia"/>
            <w:szCs w:val="24"/>
          </w:rPr>
          <w:t xml:space="preserve">issues this command to </w:t>
        </w:r>
        <w:r>
          <w:rPr>
            <w:szCs w:val="24"/>
          </w:rPr>
          <w:t xml:space="preserve">change the </w:t>
        </w:r>
        <w:r>
          <w:rPr>
            <w:rFonts w:hint="eastAsia"/>
            <w:szCs w:val="24"/>
          </w:rPr>
          <w:t>DEVICE</w:t>
        </w:r>
        <w:r>
          <w:rPr>
            <w:szCs w:val="24"/>
          </w:rPr>
          <w:t>’s name</w:t>
        </w:r>
        <w:r>
          <w:rPr>
            <w:rFonts w:hint="eastAsia"/>
            <w:szCs w:val="24"/>
          </w:rPr>
          <w:t>.</w:t>
        </w:r>
      </w:ins>
    </w:p>
    <w:p w:rsidR="00F6220C" w:rsidRPr="00D0712D" w:rsidRDefault="00F6220C" w:rsidP="00F6220C">
      <w:pPr>
        <w:pStyle w:val="a3"/>
        <w:pBdr>
          <w:bottom w:val="single" w:sz="6" w:space="1" w:color="auto"/>
        </w:pBdr>
        <w:ind w:leftChars="0" w:left="1440"/>
        <w:rPr>
          <w:ins w:id="4227" w:author="rocky" w:date="2014-09-18T15:49:00Z"/>
          <w:sz w:val="18"/>
          <w:szCs w:val="18"/>
        </w:rPr>
      </w:pPr>
      <w:ins w:id="4228" w:author="rocky" w:date="2014-09-18T15: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F6220C" w:rsidRDefault="00F6220C" w:rsidP="00F6220C">
      <w:pPr>
        <w:pStyle w:val="a3"/>
        <w:ind w:leftChars="0" w:left="1440"/>
        <w:rPr>
          <w:ins w:id="4229" w:author="rocky" w:date="2014-09-18T15:49:00Z"/>
          <w:sz w:val="18"/>
          <w:szCs w:val="18"/>
        </w:rPr>
      </w:pPr>
      <w:ins w:id="4230" w:author="rocky" w:date="2014-09-18T15:49:00Z">
        <w:r>
          <w:rPr>
            <w:rFonts w:hint="eastAsia"/>
            <w:sz w:val="18"/>
            <w:szCs w:val="18"/>
          </w:rPr>
          <w:t>05h</w:t>
        </w:r>
        <w:r>
          <w:rPr>
            <w:rFonts w:hint="eastAsia"/>
            <w:sz w:val="18"/>
            <w:szCs w:val="18"/>
          </w:rPr>
          <w:tab/>
          <w:t>0</w:t>
        </w:r>
        <w:r>
          <w:rPr>
            <w:sz w:val="18"/>
            <w:szCs w:val="18"/>
          </w:rPr>
          <w:t>C</w:t>
        </w:r>
        <w:r>
          <w:rPr>
            <w:rFonts w:hint="eastAsia"/>
            <w:sz w:val="18"/>
            <w:szCs w:val="18"/>
          </w:rPr>
          <w:t>h</w:t>
        </w:r>
        <w:r>
          <w:rPr>
            <w:rFonts w:hint="eastAsia"/>
            <w:sz w:val="18"/>
            <w:szCs w:val="18"/>
          </w:rPr>
          <w:tab/>
        </w:r>
        <w:r>
          <w:rPr>
            <w:sz w:val="18"/>
            <w:szCs w:val="18"/>
          </w:rPr>
          <w:t>10h</w:t>
        </w:r>
        <w:r>
          <w:rPr>
            <w:sz w:val="18"/>
            <w:szCs w:val="18"/>
          </w:rPr>
          <w:tab/>
        </w:r>
        <w:r>
          <w:rPr>
            <w:sz w:val="18"/>
            <w:szCs w:val="18"/>
          </w:rPr>
          <w:tab/>
        </w:r>
        <w:r>
          <w:rPr>
            <w:sz w:val="18"/>
            <w:szCs w:val="18"/>
          </w:rPr>
          <w:tab/>
        </w:r>
        <w:r>
          <w:rPr>
            <w:sz w:val="18"/>
            <w:szCs w:val="18"/>
          </w:rPr>
          <w:tab/>
        </w:r>
        <w:r>
          <w:rPr>
            <w:sz w:val="18"/>
            <w:szCs w:val="18"/>
          </w:rPr>
          <w:tab/>
          <w:t>Device_name</w:t>
        </w:r>
      </w:ins>
    </w:p>
    <w:p w:rsidR="00F6220C" w:rsidRPr="00421A68" w:rsidRDefault="00F6220C" w:rsidP="00F6220C">
      <w:pPr>
        <w:pStyle w:val="a3"/>
        <w:ind w:leftChars="0" w:left="1440"/>
        <w:rPr>
          <w:ins w:id="4231" w:author="rocky" w:date="2014-09-18T15:49:00Z"/>
          <w:sz w:val="18"/>
          <w:szCs w:val="18"/>
        </w:rPr>
      </w:pPr>
    </w:p>
    <w:p w:rsidR="00F6220C" w:rsidRDefault="00F6220C" w:rsidP="00F6220C">
      <w:pPr>
        <w:pStyle w:val="a3"/>
        <w:ind w:leftChars="0" w:left="1440"/>
        <w:rPr>
          <w:ins w:id="4232" w:author="rocky" w:date="2014-09-18T15:49:00Z"/>
          <w:szCs w:val="24"/>
        </w:rPr>
      </w:pPr>
      <w:ins w:id="4233" w:author="rocky" w:date="2014-09-18T15:49:00Z">
        <w:r w:rsidRPr="001A46B8">
          <w:rPr>
            <w:szCs w:val="24"/>
          </w:rPr>
          <w:t>The response contains status code 00h if the client’</w:t>
        </w:r>
        <w:r>
          <w:rPr>
            <w:szCs w:val="24"/>
          </w:rPr>
          <w:t>s new UserName</w:t>
        </w:r>
        <w:r w:rsidRPr="001A46B8">
          <w:rPr>
            <w:szCs w:val="24"/>
          </w:rPr>
          <w:t xml:space="preserve"> has been suc</w:t>
        </w:r>
        <w:r>
          <w:rPr>
            <w:szCs w:val="24"/>
          </w:rPr>
          <w:t xml:space="preserve">cessfully updated to the DEVICE. </w:t>
        </w:r>
      </w:ins>
    </w:p>
    <w:p w:rsidR="00F6220C" w:rsidRPr="00D0712D" w:rsidRDefault="00F6220C" w:rsidP="00F6220C">
      <w:pPr>
        <w:pStyle w:val="a3"/>
        <w:pBdr>
          <w:bottom w:val="single" w:sz="6" w:space="1" w:color="auto"/>
        </w:pBdr>
        <w:ind w:leftChars="0" w:left="1440"/>
        <w:rPr>
          <w:ins w:id="4234" w:author="rocky" w:date="2014-09-18T15:49:00Z"/>
          <w:sz w:val="18"/>
          <w:szCs w:val="18"/>
        </w:rPr>
      </w:pPr>
      <w:ins w:id="4235" w:author="rocky" w:date="2014-09-18T15:49:00Z">
        <w:r>
          <w:rPr>
            <w:rFonts w:hint="eastAsia"/>
            <w:sz w:val="18"/>
            <w:szCs w:val="18"/>
          </w:rPr>
          <w:lastRenderedPageBreak/>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6220C" w:rsidRPr="008E1C16" w:rsidRDefault="00F6220C" w:rsidP="00F6220C">
      <w:pPr>
        <w:pStyle w:val="a3"/>
        <w:ind w:leftChars="0" w:left="1440"/>
        <w:rPr>
          <w:ins w:id="4236" w:author="rocky" w:date="2014-09-18T15:49:00Z"/>
          <w:sz w:val="18"/>
          <w:szCs w:val="18"/>
        </w:rPr>
      </w:pPr>
      <w:ins w:id="4237" w:author="rocky" w:date="2014-09-18T15:49:00Z">
        <w:r>
          <w:rPr>
            <w:rFonts w:hint="eastAsia"/>
            <w:sz w:val="18"/>
            <w:szCs w:val="18"/>
          </w:rPr>
          <w:t>00h if OK</w:t>
        </w:r>
        <w:r>
          <w:rPr>
            <w:sz w:val="18"/>
            <w:szCs w:val="18"/>
          </w:rPr>
          <w:tab/>
        </w:r>
        <w:r>
          <w:rPr>
            <w:rFonts w:hint="eastAsia"/>
            <w:sz w:val="18"/>
            <w:szCs w:val="18"/>
          </w:rPr>
          <w:t>05h</w:t>
        </w:r>
        <w:r>
          <w:rPr>
            <w:rFonts w:hint="eastAsia"/>
            <w:sz w:val="18"/>
            <w:szCs w:val="18"/>
          </w:rPr>
          <w:tab/>
          <w:t>0</w:t>
        </w:r>
        <w:r>
          <w:rPr>
            <w:sz w:val="18"/>
            <w:szCs w:val="18"/>
          </w:rPr>
          <w:t>C</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F6220C" w:rsidRPr="0034287A" w:rsidRDefault="00F6220C" w:rsidP="00F6220C">
      <w:pPr>
        <w:pStyle w:val="a3"/>
        <w:ind w:leftChars="0" w:left="1440"/>
        <w:rPr>
          <w:ins w:id="4238" w:author="rocky" w:date="2014-09-18T15:49:00Z"/>
          <w:sz w:val="18"/>
          <w:szCs w:val="18"/>
        </w:rPr>
      </w:pPr>
      <w:ins w:id="4239" w:author="rocky" w:date="2014-09-18T15:49:00Z">
        <w:r>
          <w:rPr>
            <w:rFonts w:hint="eastAsia"/>
            <w:sz w:val="18"/>
            <w:szCs w:val="18"/>
          </w:rPr>
          <w:t>01h if NG</w:t>
        </w:r>
        <w:r>
          <w:rPr>
            <w:rFonts w:hint="eastAsia"/>
            <w:sz w:val="18"/>
            <w:szCs w:val="18"/>
          </w:rPr>
          <w:tab/>
          <w:t>05h</w:t>
        </w:r>
        <w:r>
          <w:rPr>
            <w:rFonts w:hint="eastAsia"/>
            <w:sz w:val="18"/>
            <w:szCs w:val="18"/>
          </w:rPr>
          <w:tab/>
          <w:t>0Ch</w:t>
        </w:r>
        <w:r>
          <w:rPr>
            <w:rFonts w:hint="eastAsia"/>
            <w:sz w:val="18"/>
            <w:szCs w:val="18"/>
          </w:rPr>
          <w:tab/>
          <w:t>N/A</w:t>
        </w:r>
        <w:r>
          <w:rPr>
            <w:rFonts w:hint="eastAsia"/>
            <w:sz w:val="18"/>
            <w:szCs w:val="18"/>
          </w:rPr>
          <w:tab/>
        </w:r>
        <w:r>
          <w:rPr>
            <w:rFonts w:hint="eastAsia"/>
            <w:sz w:val="18"/>
            <w:szCs w:val="18"/>
          </w:rPr>
          <w:tab/>
          <w:t>N/A</w:t>
        </w:r>
      </w:ins>
    </w:p>
    <w:p w:rsidR="00F6220C" w:rsidRDefault="00F6220C" w:rsidP="00F6220C">
      <w:pPr>
        <w:rPr>
          <w:ins w:id="4240" w:author="rocky" w:date="2015-03-24T17:00:00Z"/>
          <w:szCs w:val="24"/>
        </w:rPr>
      </w:pPr>
    </w:p>
    <w:p w:rsidR="00B75493" w:rsidRDefault="00B75493" w:rsidP="00B75493">
      <w:pPr>
        <w:pStyle w:val="a3"/>
        <w:numPr>
          <w:ilvl w:val="2"/>
          <w:numId w:val="19"/>
        </w:numPr>
        <w:ind w:leftChars="0"/>
        <w:rPr>
          <w:ins w:id="4241" w:author="rocky" w:date="2015-03-24T17:00:00Z"/>
          <w:szCs w:val="24"/>
        </w:rPr>
      </w:pPr>
      <w:ins w:id="4242" w:author="rocky" w:date="2015-03-24T17:00:00Z">
        <w:r>
          <w:rPr>
            <w:szCs w:val="24"/>
          </w:rPr>
          <w:t>AddPasswordClient:</w:t>
        </w:r>
      </w:ins>
    </w:p>
    <w:p w:rsidR="00B75493" w:rsidRDefault="00B75493" w:rsidP="00B75493">
      <w:pPr>
        <w:pStyle w:val="a3"/>
        <w:ind w:leftChars="0" w:left="1440"/>
        <w:rPr>
          <w:ins w:id="4243" w:author="rocky" w:date="2015-03-24T17:00:00Z"/>
          <w:szCs w:val="24"/>
        </w:rPr>
      </w:pPr>
      <w:ins w:id="4244" w:author="rocky" w:date="2015-03-24T17:00:00Z">
        <w:r>
          <w:rPr>
            <w:rFonts w:hint="eastAsia"/>
            <w:szCs w:val="24"/>
          </w:rPr>
          <w:t>T</w:t>
        </w:r>
        <w:r>
          <w:rPr>
            <w:szCs w:val="24"/>
          </w:rPr>
          <w:t>he command code byte value is 0Dh.</w:t>
        </w:r>
      </w:ins>
    </w:p>
    <w:p w:rsidR="00B75493" w:rsidRDefault="00B75493" w:rsidP="00B75493">
      <w:pPr>
        <w:pStyle w:val="a3"/>
        <w:ind w:leftChars="0" w:left="1440"/>
        <w:rPr>
          <w:ins w:id="4245" w:author="rocky" w:date="2015-03-24T17:00:00Z"/>
          <w:szCs w:val="24"/>
        </w:rPr>
      </w:pPr>
      <w:ins w:id="4246" w:author="rocky" w:date="2015-03-24T17:00:00Z">
        <w:r>
          <w:rPr>
            <w:rFonts w:hint="eastAsia"/>
            <w:szCs w:val="24"/>
          </w:rPr>
          <w:t xml:space="preserve">Only valid after </w:t>
        </w:r>
        <w:r>
          <w:rPr>
            <w:szCs w:val="24"/>
          </w:rPr>
          <w:t>ADMIN issuing MANAGEMENT mode SYNC command successfully</w:t>
        </w:r>
        <w:r>
          <w:rPr>
            <w:rFonts w:hint="eastAsia"/>
            <w:szCs w:val="24"/>
          </w:rPr>
          <w:t xml:space="preserve">. </w:t>
        </w:r>
      </w:ins>
      <w:ins w:id="4247" w:author="rocky" w:date="2015-03-30T11:24:00Z">
        <w:r w:rsidR="00694A09">
          <w:rPr>
            <w:szCs w:val="24"/>
          </w:rPr>
          <w:t xml:space="preserve">The command data contains </w:t>
        </w:r>
      </w:ins>
      <w:ins w:id="4248" w:author="rocky" w:date="2016-11-10T14:53:00Z">
        <w:r w:rsidR="009B5ACF">
          <w:rPr>
            <w:szCs w:val="24"/>
          </w:rPr>
          <w:t xml:space="preserve">4-byte sequence number, 16-byte FID, </w:t>
        </w:r>
      </w:ins>
      <w:ins w:id="4249" w:author="rocky" w:date="2016-11-10T14:56:00Z">
        <w:r w:rsidR="009B5ACF" w:rsidRPr="009B5ACF">
          <w:rPr>
            <w:szCs w:val="24"/>
          </w:rPr>
          <w:t>1st_mask, 1st_byte, 2nd_mask, 2nd_byte</w:t>
        </w:r>
        <w:r w:rsidR="009B5ACF">
          <w:rPr>
            <w:szCs w:val="24"/>
          </w:rPr>
          <w:t>,</w:t>
        </w:r>
        <w:r w:rsidR="009B5ACF" w:rsidRPr="009B5ACF">
          <w:rPr>
            <w:szCs w:val="24"/>
          </w:rPr>
          <w:t xml:space="preserve"> </w:t>
        </w:r>
      </w:ins>
      <w:ins w:id="4250" w:author="rocky" w:date="2016-11-10T14:53:00Z">
        <w:r w:rsidR="009B5ACF">
          <w:rPr>
            <w:szCs w:val="24"/>
          </w:rPr>
          <w:t>AR portion whose size depends on the AR version, 1-byte Password_len, password data payload whose size limitation is defined by the individual lock model, 1-byte Username_len, and maximum 16-byte Username.</w:t>
        </w:r>
      </w:ins>
    </w:p>
    <w:p w:rsidR="00B75493" w:rsidRPr="00D0712D" w:rsidRDefault="00B75493" w:rsidP="00B75493">
      <w:pPr>
        <w:pStyle w:val="a3"/>
        <w:pBdr>
          <w:bottom w:val="single" w:sz="6" w:space="1" w:color="auto"/>
        </w:pBdr>
        <w:ind w:leftChars="0" w:left="1440"/>
        <w:rPr>
          <w:ins w:id="4251" w:author="rocky" w:date="2015-03-24T17:00:00Z"/>
          <w:sz w:val="18"/>
          <w:szCs w:val="18"/>
        </w:rPr>
      </w:pPr>
      <w:ins w:id="4252" w:author="rocky" w:date="2015-03-24T17:0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B75493" w:rsidRDefault="00B75493" w:rsidP="00B75493">
      <w:pPr>
        <w:pStyle w:val="a3"/>
        <w:ind w:leftChars="0" w:left="1440"/>
        <w:rPr>
          <w:ins w:id="4253" w:author="rocky" w:date="2015-03-24T17:00:00Z"/>
          <w:sz w:val="18"/>
          <w:szCs w:val="18"/>
        </w:rPr>
      </w:pPr>
      <w:ins w:id="4254" w:author="rocky" w:date="2015-03-24T17:00:00Z">
        <w:r>
          <w:rPr>
            <w:rFonts w:hint="eastAsia"/>
            <w:sz w:val="18"/>
            <w:szCs w:val="18"/>
          </w:rPr>
          <w:t>05h</w:t>
        </w:r>
        <w:r>
          <w:rPr>
            <w:rFonts w:hint="eastAsia"/>
            <w:sz w:val="18"/>
            <w:szCs w:val="18"/>
          </w:rPr>
          <w:tab/>
          <w:t>0</w:t>
        </w:r>
        <w:r>
          <w:rPr>
            <w:sz w:val="18"/>
            <w:szCs w:val="18"/>
          </w:rPr>
          <w:t>D</w:t>
        </w:r>
        <w:r>
          <w:rPr>
            <w:rFonts w:hint="eastAsia"/>
            <w:sz w:val="18"/>
            <w:szCs w:val="18"/>
          </w:rPr>
          <w:t>h</w:t>
        </w:r>
        <w:r>
          <w:rPr>
            <w:rFonts w:hint="eastAsia"/>
            <w:sz w:val="18"/>
            <w:szCs w:val="18"/>
          </w:rPr>
          <w:tab/>
        </w:r>
      </w:ins>
      <w:ins w:id="4255" w:author="rocky" w:date="2016-11-10T14:56:00Z">
        <w:r w:rsidR="009B5ACF">
          <w:rPr>
            <w:sz w:val="18"/>
            <w:szCs w:val="18"/>
          </w:rPr>
          <w:t>18</w:t>
        </w:r>
      </w:ins>
      <w:ins w:id="4256" w:author="rocky" w:date="2015-03-24T17:00:00Z">
        <w:r w:rsidR="003E5ED5">
          <w:rPr>
            <w:sz w:val="18"/>
            <w:szCs w:val="18"/>
          </w:rPr>
          <w:t>h</w:t>
        </w:r>
      </w:ins>
      <w:ins w:id="4257" w:author="rocky" w:date="2015-03-25T12:02:00Z">
        <w:r w:rsidR="003E5ED5">
          <w:rPr>
            <w:sz w:val="18"/>
            <w:szCs w:val="18"/>
          </w:rPr>
          <w:t xml:space="preserve"> + </w:t>
        </w:r>
      </w:ins>
      <w:ins w:id="4258" w:author="rocky" w:date="2016-11-10T14:56:00Z">
        <w:r w:rsidR="009B5ACF">
          <w:rPr>
            <w:sz w:val="18"/>
            <w:szCs w:val="18"/>
          </w:rPr>
          <w:t xml:space="preserve">A + </w:t>
        </w:r>
      </w:ins>
      <w:ins w:id="4259" w:author="rocky" w:date="2015-03-25T12:02:00Z">
        <w:r w:rsidR="003E5ED5">
          <w:rPr>
            <w:sz w:val="18"/>
            <w:szCs w:val="18"/>
          </w:rPr>
          <w:t>P + U</w:t>
        </w:r>
      </w:ins>
      <w:ins w:id="4260" w:author="rocky" w:date="2015-03-24T17:00:00Z">
        <w:r w:rsidR="00811883">
          <w:rPr>
            <w:sz w:val="18"/>
            <w:szCs w:val="18"/>
          </w:rPr>
          <w:tab/>
        </w:r>
        <w:r w:rsidR="00811883">
          <w:rPr>
            <w:sz w:val="18"/>
            <w:szCs w:val="18"/>
          </w:rPr>
          <w:tab/>
        </w:r>
        <w:r w:rsidR="00811883">
          <w:rPr>
            <w:sz w:val="18"/>
            <w:szCs w:val="18"/>
          </w:rPr>
          <w:tab/>
        </w:r>
      </w:ins>
      <w:ins w:id="4261" w:author="rocky" w:date="2015-03-25T12:52:00Z">
        <w:r w:rsidR="00811883">
          <w:rPr>
            <w:sz w:val="18"/>
            <w:szCs w:val="18"/>
          </w:rPr>
          <w:t>Sequence</w:t>
        </w:r>
      </w:ins>
      <w:ins w:id="4262" w:author="rocky" w:date="2015-03-25T12:53:00Z">
        <w:r w:rsidR="00811883">
          <w:rPr>
            <w:sz w:val="18"/>
            <w:szCs w:val="18"/>
          </w:rPr>
          <w:t>_number</w:t>
        </w:r>
      </w:ins>
      <w:ins w:id="4263" w:author="rocky" w:date="2015-03-25T12:52:00Z">
        <w:r w:rsidR="00811883">
          <w:rPr>
            <w:sz w:val="18"/>
            <w:szCs w:val="18"/>
          </w:rPr>
          <w:t xml:space="preserve">, </w:t>
        </w:r>
      </w:ins>
      <w:ins w:id="4264" w:author="rocky" w:date="2015-03-25T11:59:00Z">
        <w:r w:rsidR="003E5ED5">
          <w:rPr>
            <w:sz w:val="18"/>
            <w:szCs w:val="18"/>
          </w:rPr>
          <w:t xml:space="preserve">FID, </w:t>
        </w:r>
      </w:ins>
      <w:ins w:id="4265" w:author="rocky" w:date="2016-11-10T14:55:00Z">
        <w:r w:rsidR="009B5ACF">
          <w:rPr>
            <w:sz w:val="18"/>
            <w:szCs w:val="18"/>
          </w:rPr>
          <w:t xml:space="preserve">1st_mask, 1st_byte, </w:t>
        </w:r>
      </w:ins>
    </w:p>
    <w:p w:rsidR="003E5ED5" w:rsidRPr="00D0712D" w:rsidRDefault="003E5ED5" w:rsidP="003E5ED5">
      <w:pPr>
        <w:pStyle w:val="a3"/>
        <w:pBdr>
          <w:bottom w:val="single" w:sz="6" w:space="1" w:color="auto"/>
        </w:pBdr>
        <w:ind w:leftChars="0" w:left="1440"/>
        <w:rPr>
          <w:ins w:id="4266" w:author="rocky" w:date="2015-03-25T12:00:00Z"/>
          <w:sz w:val="18"/>
          <w:szCs w:val="18"/>
        </w:rPr>
      </w:pPr>
      <w:ins w:id="4267" w:author="rocky" w:date="2015-03-25T12:00:00Z">
        <w:r>
          <w:rPr>
            <w:rFonts w:hint="eastAsia"/>
            <w:sz w:val="18"/>
            <w:szCs w:val="18"/>
          </w:rPr>
          <w:t>Data_bytes</w:t>
        </w:r>
        <w:r>
          <w:rPr>
            <w:sz w:val="18"/>
            <w:szCs w:val="18"/>
          </w:rPr>
          <w:t xml:space="preserve"> (cont.)</w:t>
        </w:r>
      </w:ins>
    </w:p>
    <w:p w:rsidR="003E5ED5" w:rsidRDefault="009B5ACF" w:rsidP="003E5ED5">
      <w:pPr>
        <w:pStyle w:val="a3"/>
        <w:ind w:leftChars="0" w:left="1440"/>
        <w:rPr>
          <w:ins w:id="4268" w:author="rocky" w:date="2015-03-25T12:00:00Z"/>
          <w:sz w:val="18"/>
          <w:szCs w:val="18"/>
        </w:rPr>
      </w:pPr>
      <w:ins w:id="4269" w:author="rocky" w:date="2016-11-10T14:55:00Z">
        <w:r>
          <w:rPr>
            <w:sz w:val="18"/>
            <w:szCs w:val="18"/>
          </w:rPr>
          <w:t xml:space="preserve">2nd_mask, 2nd_byte, AR_portion, Password_len, </w:t>
        </w:r>
      </w:ins>
      <w:ins w:id="4270" w:author="rocky" w:date="2015-03-30T11:26:00Z">
        <w:r w:rsidR="00694A09">
          <w:rPr>
            <w:sz w:val="18"/>
            <w:szCs w:val="18"/>
          </w:rPr>
          <w:t xml:space="preserve">Password, </w:t>
        </w:r>
      </w:ins>
      <w:ins w:id="4271" w:author="rocky" w:date="2015-03-25T12:00:00Z">
        <w:r w:rsidR="003E5ED5">
          <w:rPr>
            <w:sz w:val="18"/>
            <w:szCs w:val="18"/>
          </w:rPr>
          <w:t>Username_le</w:t>
        </w:r>
      </w:ins>
      <w:ins w:id="4272" w:author="rocky" w:date="2015-03-25T12:01:00Z">
        <w:r w:rsidR="003E5ED5">
          <w:rPr>
            <w:sz w:val="18"/>
            <w:szCs w:val="18"/>
          </w:rPr>
          <w:t>n, Username</w:t>
        </w:r>
      </w:ins>
    </w:p>
    <w:p w:rsidR="00B75493" w:rsidRPr="003E5ED5" w:rsidRDefault="00B75493" w:rsidP="00B75493">
      <w:pPr>
        <w:pStyle w:val="a3"/>
        <w:ind w:leftChars="0" w:left="1440"/>
        <w:rPr>
          <w:ins w:id="4273" w:author="rocky" w:date="2015-03-24T17:00:00Z"/>
          <w:sz w:val="18"/>
          <w:szCs w:val="18"/>
        </w:rPr>
      </w:pPr>
    </w:p>
    <w:p w:rsidR="00B75493" w:rsidRDefault="00B75493">
      <w:pPr>
        <w:ind w:left="1440"/>
        <w:rPr>
          <w:ins w:id="4274" w:author="rocky" w:date="2015-03-25T12:01:00Z"/>
          <w:szCs w:val="24"/>
        </w:rPr>
        <w:pPrChange w:id="4275" w:author="rocky" w:date="2015-03-25T12:01:00Z">
          <w:pPr/>
        </w:pPrChange>
      </w:pPr>
      <w:ins w:id="4276" w:author="rocky" w:date="2015-03-24T17:00:00Z">
        <w:r w:rsidRPr="001A46B8">
          <w:rPr>
            <w:szCs w:val="24"/>
          </w:rPr>
          <w:t>The response contain</w:t>
        </w:r>
        <w:r w:rsidR="00694A09">
          <w:rPr>
            <w:szCs w:val="24"/>
          </w:rPr>
          <w:t xml:space="preserve">s status code 00h if the new password client </w:t>
        </w:r>
        <w:r w:rsidRPr="001A46B8">
          <w:rPr>
            <w:szCs w:val="24"/>
          </w:rPr>
          <w:t xml:space="preserve">has been </w:t>
        </w:r>
      </w:ins>
      <w:ins w:id="4277" w:author="rocky" w:date="2015-03-30T11:27:00Z">
        <w:r w:rsidR="00694A09">
          <w:rPr>
            <w:szCs w:val="24"/>
          </w:rPr>
          <w:t xml:space="preserve">added </w:t>
        </w:r>
      </w:ins>
      <w:ins w:id="4278" w:author="rocky" w:date="2015-03-25T12:01:00Z">
        <w:r w:rsidR="003E5ED5">
          <w:rPr>
            <w:szCs w:val="24"/>
          </w:rPr>
          <w:t>successful</w:t>
        </w:r>
      </w:ins>
      <w:ins w:id="4279" w:author="rocky" w:date="2015-03-30T11:27:00Z">
        <w:r w:rsidR="00694A09">
          <w:rPr>
            <w:szCs w:val="24"/>
          </w:rPr>
          <w:t>ly.</w:t>
        </w:r>
      </w:ins>
    </w:p>
    <w:p w:rsidR="003E5ED5" w:rsidRDefault="003E5ED5">
      <w:pPr>
        <w:ind w:left="1440"/>
        <w:rPr>
          <w:ins w:id="4280" w:author="rocky" w:date="2015-03-25T12:03:00Z"/>
          <w:szCs w:val="24"/>
        </w:rPr>
        <w:pPrChange w:id="4281" w:author="rocky" w:date="2015-03-25T12:01:00Z">
          <w:pPr/>
        </w:pPrChange>
      </w:pPr>
    </w:p>
    <w:p w:rsidR="003E5ED5" w:rsidRPr="00D0712D" w:rsidRDefault="003E5ED5" w:rsidP="003E5ED5">
      <w:pPr>
        <w:pStyle w:val="a3"/>
        <w:pBdr>
          <w:bottom w:val="single" w:sz="6" w:space="1" w:color="auto"/>
        </w:pBdr>
        <w:ind w:leftChars="0" w:left="1440"/>
        <w:rPr>
          <w:ins w:id="4282" w:author="rocky" w:date="2015-03-25T12:03:00Z"/>
          <w:sz w:val="18"/>
          <w:szCs w:val="18"/>
        </w:rPr>
      </w:pPr>
      <w:ins w:id="4283" w:author="rocky" w:date="2015-03-25T12:03: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E5ED5" w:rsidRDefault="003E5ED5" w:rsidP="003E5ED5">
      <w:pPr>
        <w:pStyle w:val="a3"/>
        <w:ind w:leftChars="0" w:left="1440"/>
        <w:rPr>
          <w:ins w:id="4284" w:author="rocky" w:date="2015-03-25T12:03:00Z"/>
          <w:sz w:val="18"/>
          <w:szCs w:val="18"/>
        </w:rPr>
      </w:pPr>
      <w:ins w:id="4285" w:author="rocky" w:date="2015-03-25T12:03: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t>0Dh</w:t>
        </w:r>
        <w:r>
          <w:rPr>
            <w:rFonts w:hint="eastAsia"/>
            <w:sz w:val="18"/>
            <w:szCs w:val="18"/>
          </w:rPr>
          <w:tab/>
          <w:t>N/A</w:t>
        </w:r>
        <w:r>
          <w:rPr>
            <w:rFonts w:hint="eastAsia"/>
            <w:sz w:val="18"/>
            <w:szCs w:val="18"/>
          </w:rPr>
          <w:tab/>
        </w:r>
        <w:r>
          <w:rPr>
            <w:rFonts w:hint="eastAsia"/>
            <w:sz w:val="18"/>
            <w:szCs w:val="18"/>
          </w:rPr>
          <w:tab/>
          <w:t>N/A</w:t>
        </w:r>
      </w:ins>
    </w:p>
    <w:p w:rsidR="003E5ED5" w:rsidRPr="000C25F8" w:rsidRDefault="003E5ED5" w:rsidP="003E5ED5">
      <w:pPr>
        <w:pStyle w:val="a3"/>
        <w:ind w:leftChars="0" w:left="1440"/>
        <w:rPr>
          <w:ins w:id="4286" w:author="rocky" w:date="2015-03-25T12:03:00Z"/>
          <w:sz w:val="18"/>
          <w:szCs w:val="18"/>
        </w:rPr>
      </w:pPr>
      <w:ins w:id="4287" w:author="rocky" w:date="2015-03-25T12:03: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t>0Dh</w:t>
        </w:r>
        <w:r>
          <w:rPr>
            <w:rFonts w:hint="eastAsia"/>
            <w:sz w:val="18"/>
            <w:szCs w:val="18"/>
          </w:rPr>
          <w:tab/>
          <w:t>N/A</w:t>
        </w:r>
        <w:r>
          <w:rPr>
            <w:rFonts w:hint="eastAsia"/>
            <w:sz w:val="18"/>
            <w:szCs w:val="18"/>
          </w:rPr>
          <w:tab/>
        </w:r>
        <w:r>
          <w:rPr>
            <w:rFonts w:hint="eastAsia"/>
            <w:sz w:val="18"/>
            <w:szCs w:val="18"/>
          </w:rPr>
          <w:tab/>
          <w:t>N/A</w:t>
        </w:r>
      </w:ins>
    </w:p>
    <w:p w:rsidR="003E5ED5" w:rsidRDefault="003E5ED5">
      <w:pPr>
        <w:ind w:left="1440"/>
        <w:rPr>
          <w:ins w:id="4288" w:author="rocky" w:date="2015-06-22T12:39:00Z"/>
          <w:szCs w:val="24"/>
        </w:rPr>
        <w:pPrChange w:id="4289" w:author="rocky" w:date="2015-03-25T12:01:00Z">
          <w:pPr/>
        </w:pPrChange>
      </w:pPr>
    </w:p>
    <w:p w:rsidR="0086356C" w:rsidRDefault="00745C71" w:rsidP="0086356C">
      <w:pPr>
        <w:pStyle w:val="a3"/>
        <w:numPr>
          <w:ilvl w:val="2"/>
          <w:numId w:val="19"/>
        </w:numPr>
        <w:ind w:leftChars="0"/>
        <w:rPr>
          <w:ins w:id="4290" w:author="rocky" w:date="2015-06-22T12:39:00Z"/>
          <w:szCs w:val="24"/>
        </w:rPr>
      </w:pPr>
      <w:ins w:id="4291" w:author="rocky" w:date="2015-06-22T12:39:00Z">
        <w:r>
          <w:rPr>
            <w:rFonts w:hint="eastAsia"/>
            <w:szCs w:val="24"/>
          </w:rPr>
          <w:t>Syn</w:t>
        </w:r>
      </w:ins>
      <w:ins w:id="4292" w:author="rocky" w:date="2015-07-13T14:30:00Z">
        <w:r>
          <w:rPr>
            <w:szCs w:val="24"/>
          </w:rPr>
          <w:t>cByFID</w:t>
        </w:r>
      </w:ins>
      <w:ins w:id="4293" w:author="rocky" w:date="2015-06-22T12:39:00Z">
        <w:r w:rsidR="0086356C">
          <w:rPr>
            <w:rFonts w:hint="eastAsia"/>
            <w:szCs w:val="24"/>
          </w:rPr>
          <w:t>:</w:t>
        </w:r>
      </w:ins>
    </w:p>
    <w:p w:rsidR="0086356C" w:rsidRDefault="0086356C" w:rsidP="0086356C">
      <w:pPr>
        <w:pStyle w:val="a3"/>
        <w:ind w:leftChars="0" w:left="1440"/>
        <w:rPr>
          <w:ins w:id="4294" w:author="rocky" w:date="2015-06-22T13:18:00Z"/>
          <w:szCs w:val="24"/>
        </w:rPr>
      </w:pPr>
      <w:ins w:id="4295" w:author="rocky" w:date="2015-06-22T12:39:00Z">
        <w:r>
          <w:rPr>
            <w:rFonts w:hint="eastAsia"/>
            <w:szCs w:val="24"/>
          </w:rPr>
          <w:t>The command code byte value is 0Eh.</w:t>
        </w:r>
      </w:ins>
    </w:p>
    <w:p w:rsidR="00BB7B56" w:rsidRDefault="00BB7B56" w:rsidP="0086356C">
      <w:pPr>
        <w:pStyle w:val="a3"/>
        <w:ind w:leftChars="0" w:left="1440"/>
        <w:rPr>
          <w:ins w:id="4296" w:author="rocky" w:date="2015-06-22T12:39:00Z"/>
          <w:szCs w:val="24"/>
        </w:rPr>
      </w:pPr>
      <w:ins w:id="4297" w:author="rocky" w:date="2015-06-22T13:18:00Z">
        <w:r>
          <w:rPr>
            <w:szCs w:val="24"/>
          </w:rPr>
          <w:t>Only supports in protocol version 8007</w:t>
        </w:r>
      </w:ins>
      <w:ins w:id="4298" w:author="rocky" w:date="2015-06-22T13:19:00Z">
        <w:r>
          <w:rPr>
            <w:szCs w:val="24"/>
          </w:rPr>
          <w:t xml:space="preserve"> and newer</w:t>
        </w:r>
      </w:ins>
      <w:ins w:id="4299" w:author="rocky" w:date="2015-06-22T13:18:00Z">
        <w:r>
          <w:rPr>
            <w:szCs w:val="24"/>
          </w:rPr>
          <w:t>.</w:t>
        </w:r>
      </w:ins>
    </w:p>
    <w:p w:rsidR="00151A88" w:rsidRDefault="0086356C">
      <w:pPr>
        <w:pStyle w:val="a3"/>
        <w:ind w:leftChars="0" w:left="1440"/>
        <w:rPr>
          <w:ins w:id="4300" w:author="rocky" w:date="2015-06-22T13:13:00Z"/>
          <w:szCs w:val="24"/>
        </w:rPr>
      </w:pPr>
      <w:ins w:id="4301" w:author="rocky" w:date="2015-06-22T12:39:00Z">
        <w:r>
          <w:rPr>
            <w:szCs w:val="24"/>
          </w:rPr>
          <w:t>Command format</w:t>
        </w:r>
      </w:ins>
      <w:ins w:id="4302" w:author="rocky" w:date="2015-06-22T13:13:00Z">
        <w:r w:rsidR="009F48E1">
          <w:rPr>
            <w:szCs w:val="24"/>
          </w:rPr>
          <w:t>:</w:t>
        </w:r>
      </w:ins>
    </w:p>
    <w:p w:rsidR="009F48E1" w:rsidRPr="006F4109" w:rsidRDefault="009F48E1">
      <w:pPr>
        <w:pStyle w:val="a3"/>
        <w:ind w:leftChars="0" w:left="1440"/>
        <w:rPr>
          <w:ins w:id="4303" w:author="rocky" w:date="2015-06-22T12:39:00Z"/>
          <w:szCs w:val="24"/>
        </w:rPr>
      </w:pPr>
      <w:ins w:id="4304" w:author="rocky" w:date="2015-07-13T14:48:00Z">
        <w:r>
          <w:rPr>
            <w:szCs w:val="24"/>
          </w:rPr>
          <w:t xml:space="preserve">Command data contains </w:t>
        </w:r>
      </w:ins>
      <w:ins w:id="4305" w:author="rocky" w:date="2015-07-13T14:49:00Z">
        <w:r>
          <w:rPr>
            <w:szCs w:val="24"/>
          </w:rPr>
          <w:t xml:space="preserve">4-byte </w:t>
        </w:r>
      </w:ins>
      <w:ins w:id="4306" w:author="rocky" w:date="2015-07-13T14:47:00Z">
        <w:r>
          <w:rPr>
            <w:szCs w:val="24"/>
          </w:rPr>
          <w:t xml:space="preserve">START_LOG_SN, 1-byte MAX_READ_NBR, </w:t>
        </w:r>
      </w:ins>
      <w:ins w:id="4307" w:author="rocky" w:date="2015-07-13T14:49:00Z">
        <w:r>
          <w:rPr>
            <w:szCs w:val="24"/>
          </w:rPr>
          <w:t xml:space="preserve">4-byte </w:t>
        </w:r>
      </w:ins>
      <w:ins w:id="4308" w:author="rocky" w:date="2015-07-13T14:48:00Z">
        <w:r>
          <w:rPr>
            <w:szCs w:val="24"/>
          </w:rPr>
          <w:t>LAST_SYNC_LOG_SN</w:t>
        </w:r>
      </w:ins>
      <w:ins w:id="4309" w:author="rocky" w:date="2015-11-18T14:46:00Z">
        <w:r w:rsidR="00BC6D2D">
          <w:rPr>
            <w:szCs w:val="24"/>
          </w:rPr>
          <w:t>, and 1-byte Num_Of_clients</w:t>
        </w:r>
      </w:ins>
      <w:ins w:id="4310" w:author="rocky" w:date="2015-07-13T14:48:00Z">
        <w:r>
          <w:rPr>
            <w:szCs w:val="24"/>
          </w:rPr>
          <w:t>.</w:t>
        </w:r>
      </w:ins>
      <w:ins w:id="4311" w:author="rocky" w:date="2015-07-13T14:49:00Z">
        <w:r>
          <w:rPr>
            <w:szCs w:val="24"/>
          </w:rPr>
          <w:t xml:space="preserve"> Then </w:t>
        </w:r>
        <w:r w:rsidR="00717843">
          <w:rPr>
            <w:szCs w:val="24"/>
          </w:rPr>
          <w:t>there are multiple set</w:t>
        </w:r>
      </w:ins>
      <w:ins w:id="4312" w:author="rocky" w:date="2015-07-13T14:50:00Z">
        <w:r w:rsidR="00717843">
          <w:rPr>
            <w:szCs w:val="24"/>
          </w:rPr>
          <w:t>s</w:t>
        </w:r>
      </w:ins>
      <w:ins w:id="4313" w:author="rocky" w:date="2015-07-13T14:49:00Z">
        <w:r w:rsidR="00717843">
          <w:rPr>
            <w:szCs w:val="24"/>
          </w:rPr>
          <w:t xml:space="preserve"> of </w:t>
        </w:r>
      </w:ins>
      <w:ins w:id="4314" w:author="rocky" w:date="2015-07-13T14:48:00Z">
        <w:r w:rsidR="00717843">
          <w:rPr>
            <w:szCs w:val="24"/>
          </w:rPr>
          <w:t>sync data</w:t>
        </w:r>
      </w:ins>
      <w:ins w:id="4315" w:author="rocky" w:date="2015-07-13T14:50:00Z">
        <w:r w:rsidR="00717843">
          <w:rPr>
            <w:szCs w:val="24"/>
          </w:rPr>
          <w:t xml:space="preserve">. Each </w:t>
        </w:r>
      </w:ins>
      <w:ins w:id="4316" w:author="rocky" w:date="2015-07-13T14:51:00Z">
        <w:r w:rsidR="00717843">
          <w:rPr>
            <w:szCs w:val="24"/>
          </w:rPr>
          <w:t xml:space="preserve">set of </w:t>
        </w:r>
      </w:ins>
      <w:ins w:id="4317" w:author="rocky" w:date="2015-07-13T14:50:00Z">
        <w:r w:rsidR="00717843">
          <w:rPr>
            <w:szCs w:val="24"/>
          </w:rPr>
          <w:t xml:space="preserve">sync data </w:t>
        </w:r>
      </w:ins>
      <w:ins w:id="4318" w:author="rocky" w:date="2015-07-13T14:52:00Z">
        <w:r w:rsidR="00717843">
          <w:rPr>
            <w:szCs w:val="24"/>
          </w:rPr>
          <w:t xml:space="preserve">must </w:t>
        </w:r>
      </w:ins>
      <w:ins w:id="4319" w:author="rocky" w:date="2015-07-13T14:50:00Z">
        <w:r w:rsidR="00717843">
          <w:rPr>
            <w:szCs w:val="24"/>
          </w:rPr>
          <w:t xml:space="preserve">contain </w:t>
        </w:r>
      </w:ins>
      <w:ins w:id="4320" w:author="rocky" w:date="2015-07-13T14:52:00Z">
        <w:r w:rsidR="007A4B4E">
          <w:rPr>
            <w:szCs w:val="24"/>
          </w:rPr>
          <w:t>at least 2-byte SN,</w:t>
        </w:r>
        <w:r w:rsidR="00717843">
          <w:rPr>
            <w:szCs w:val="24"/>
          </w:rPr>
          <w:t xml:space="preserve"> </w:t>
        </w:r>
      </w:ins>
      <w:ins w:id="4321" w:author="rocky" w:date="2015-07-13T14:50:00Z">
        <w:r w:rsidR="00717843">
          <w:rPr>
            <w:szCs w:val="24"/>
          </w:rPr>
          <w:t>16-byte FID, 1-byte 1</w:t>
        </w:r>
        <w:r w:rsidR="00717843" w:rsidRPr="00717843">
          <w:rPr>
            <w:szCs w:val="24"/>
            <w:vertAlign w:val="superscript"/>
            <w:rPrChange w:id="4322" w:author="rocky" w:date="2015-07-13T14:50:00Z">
              <w:rPr>
                <w:szCs w:val="24"/>
              </w:rPr>
            </w:rPrChange>
          </w:rPr>
          <w:t>st</w:t>
        </w:r>
        <w:r w:rsidR="00717843">
          <w:rPr>
            <w:szCs w:val="24"/>
          </w:rPr>
          <w:t>_Mask, 1-byte 1</w:t>
        </w:r>
        <w:r w:rsidR="00717843" w:rsidRPr="00717843">
          <w:rPr>
            <w:szCs w:val="24"/>
            <w:vertAlign w:val="superscript"/>
            <w:rPrChange w:id="4323" w:author="rocky" w:date="2015-07-13T14:50:00Z">
              <w:rPr>
                <w:szCs w:val="24"/>
              </w:rPr>
            </w:rPrChange>
          </w:rPr>
          <w:t>st</w:t>
        </w:r>
        <w:r w:rsidR="00717843">
          <w:rPr>
            <w:szCs w:val="24"/>
          </w:rPr>
          <w:t xml:space="preserve">_ctrl_byte, </w:t>
        </w:r>
      </w:ins>
      <w:ins w:id="4324" w:author="rocky" w:date="2015-07-13T14:51:00Z">
        <w:r w:rsidR="00717843">
          <w:rPr>
            <w:szCs w:val="24"/>
          </w:rPr>
          <w:t xml:space="preserve">1-byte </w:t>
        </w:r>
      </w:ins>
      <w:ins w:id="4325" w:author="rocky" w:date="2015-07-13T14:50:00Z">
        <w:r w:rsidR="00717843">
          <w:rPr>
            <w:szCs w:val="24"/>
          </w:rPr>
          <w:t>2</w:t>
        </w:r>
        <w:r w:rsidR="00717843" w:rsidRPr="00717843">
          <w:rPr>
            <w:szCs w:val="24"/>
            <w:vertAlign w:val="superscript"/>
            <w:rPrChange w:id="4326" w:author="rocky" w:date="2015-07-13T14:50:00Z">
              <w:rPr>
                <w:szCs w:val="24"/>
              </w:rPr>
            </w:rPrChange>
          </w:rPr>
          <w:t>nd</w:t>
        </w:r>
        <w:r w:rsidR="00717843">
          <w:rPr>
            <w:szCs w:val="24"/>
          </w:rPr>
          <w:t>_Mask</w:t>
        </w:r>
      </w:ins>
      <w:ins w:id="4327" w:author="rocky" w:date="2015-07-13T14:51:00Z">
        <w:r w:rsidR="00717843">
          <w:rPr>
            <w:szCs w:val="24"/>
          </w:rPr>
          <w:t>, 1-byte 2</w:t>
        </w:r>
        <w:r w:rsidR="00717843" w:rsidRPr="00717843">
          <w:rPr>
            <w:szCs w:val="24"/>
            <w:vertAlign w:val="superscript"/>
            <w:rPrChange w:id="4328" w:author="rocky" w:date="2015-07-13T14:51:00Z">
              <w:rPr>
                <w:szCs w:val="24"/>
              </w:rPr>
            </w:rPrChange>
          </w:rPr>
          <w:t>nd</w:t>
        </w:r>
        <w:r w:rsidR="00717843">
          <w:rPr>
            <w:szCs w:val="24"/>
          </w:rPr>
          <w:t>_ctrl_byte, 4-byte Seq_number</w:t>
        </w:r>
      </w:ins>
      <w:ins w:id="4329" w:author="rocky" w:date="2015-07-13T14:52:00Z">
        <w:r w:rsidR="00717843">
          <w:rPr>
            <w:szCs w:val="24"/>
          </w:rPr>
          <w:t xml:space="preserve">. Depending on the value of mask and ctrl bytes, each set of sync data can contains additional data. </w:t>
        </w:r>
      </w:ins>
      <w:ins w:id="4330" w:author="rocky" w:date="2015-07-13T15:00:00Z">
        <w:r w:rsidR="004F2466">
          <w:rPr>
            <w:szCs w:val="24"/>
          </w:rPr>
          <w:t>If Uname_bit is 1 in 1st_mask and 1st_ctrl_byte, Uname portion must exist.</w:t>
        </w:r>
      </w:ins>
      <w:ins w:id="4331" w:author="rocky" w:date="2015-07-13T15:01:00Z">
        <w:r w:rsidR="004F2466">
          <w:rPr>
            <w:szCs w:val="24"/>
          </w:rPr>
          <w:t xml:space="preserve"> </w:t>
        </w:r>
      </w:ins>
      <w:ins w:id="4332" w:author="rocky" w:date="2015-07-13T14:53:00Z">
        <w:r w:rsidR="00717843">
          <w:rPr>
            <w:szCs w:val="24"/>
          </w:rPr>
          <w:t>If AR_bit is 1 in 1</w:t>
        </w:r>
        <w:r w:rsidR="00717843" w:rsidRPr="00717843">
          <w:rPr>
            <w:szCs w:val="24"/>
            <w:vertAlign w:val="superscript"/>
            <w:rPrChange w:id="4333" w:author="rocky" w:date="2015-07-13T14:53:00Z">
              <w:rPr>
                <w:szCs w:val="24"/>
              </w:rPr>
            </w:rPrChange>
          </w:rPr>
          <w:t>st</w:t>
        </w:r>
        <w:r w:rsidR="00717843">
          <w:rPr>
            <w:szCs w:val="24"/>
          </w:rPr>
          <w:t>_mask and 1</w:t>
        </w:r>
        <w:r w:rsidR="00717843" w:rsidRPr="00717843">
          <w:rPr>
            <w:szCs w:val="24"/>
            <w:vertAlign w:val="superscript"/>
            <w:rPrChange w:id="4334" w:author="rocky" w:date="2015-07-13T14:54:00Z">
              <w:rPr>
                <w:szCs w:val="24"/>
              </w:rPr>
            </w:rPrChange>
          </w:rPr>
          <w:t>st</w:t>
        </w:r>
        <w:r w:rsidR="00717843">
          <w:rPr>
            <w:szCs w:val="24"/>
          </w:rPr>
          <w:t>_</w:t>
        </w:r>
      </w:ins>
      <w:ins w:id="4335" w:author="rocky" w:date="2015-07-13T14:54:00Z">
        <w:r w:rsidR="00717843">
          <w:rPr>
            <w:szCs w:val="24"/>
          </w:rPr>
          <w:t>ctrl_byte, AR po</w:t>
        </w:r>
      </w:ins>
      <w:ins w:id="4336" w:author="rocky" w:date="2015-07-13T14:57:00Z">
        <w:r w:rsidR="00717843">
          <w:rPr>
            <w:szCs w:val="24"/>
          </w:rPr>
          <w:t>r</w:t>
        </w:r>
      </w:ins>
      <w:ins w:id="4337" w:author="rocky" w:date="2015-07-13T14:54:00Z">
        <w:r w:rsidR="00717843">
          <w:rPr>
            <w:szCs w:val="24"/>
          </w:rPr>
          <w:t>tion must exist.</w:t>
        </w:r>
      </w:ins>
      <w:ins w:id="4338" w:author="rocky" w:date="2015-07-13T18:19:00Z">
        <w:r w:rsidR="00227A5C">
          <w:rPr>
            <w:szCs w:val="24"/>
          </w:rPr>
          <w:t xml:space="preserve"> If LML_bit is 1 in </w:t>
        </w:r>
        <w:r w:rsidR="00227A5C">
          <w:rPr>
            <w:szCs w:val="24"/>
          </w:rPr>
          <w:lastRenderedPageBreak/>
          <w:t>2</w:t>
        </w:r>
        <w:r w:rsidR="00227A5C" w:rsidRPr="00227A5C">
          <w:rPr>
            <w:szCs w:val="24"/>
            <w:vertAlign w:val="superscript"/>
            <w:rPrChange w:id="4339" w:author="rocky" w:date="2015-07-13T18:19:00Z">
              <w:rPr>
                <w:szCs w:val="24"/>
              </w:rPr>
            </w:rPrChange>
          </w:rPr>
          <w:t>nd</w:t>
        </w:r>
        <w:r w:rsidR="00227A5C">
          <w:rPr>
            <w:szCs w:val="24"/>
          </w:rPr>
          <w:t>_mask and 2</w:t>
        </w:r>
        <w:r w:rsidR="00227A5C" w:rsidRPr="00227A5C">
          <w:rPr>
            <w:szCs w:val="24"/>
            <w:vertAlign w:val="superscript"/>
            <w:rPrChange w:id="4340" w:author="rocky" w:date="2015-07-13T18:19:00Z">
              <w:rPr>
                <w:szCs w:val="24"/>
              </w:rPr>
            </w:rPrChange>
          </w:rPr>
          <w:t>nd</w:t>
        </w:r>
        <w:r w:rsidR="00227A5C">
          <w:rPr>
            <w:szCs w:val="24"/>
          </w:rPr>
          <w:t>_ctrl_byte, LML time portion must exist.</w:t>
        </w:r>
      </w:ins>
    </w:p>
    <w:p w:rsidR="0086356C" w:rsidRPr="00D0712D" w:rsidRDefault="0086356C" w:rsidP="0086356C">
      <w:pPr>
        <w:pStyle w:val="a3"/>
        <w:pBdr>
          <w:bottom w:val="single" w:sz="6" w:space="1" w:color="auto"/>
        </w:pBdr>
        <w:ind w:leftChars="0" w:left="1440"/>
        <w:rPr>
          <w:ins w:id="4341" w:author="rocky" w:date="2015-06-22T12:39:00Z"/>
          <w:sz w:val="18"/>
          <w:szCs w:val="18"/>
        </w:rPr>
      </w:pPr>
      <w:ins w:id="4342" w:author="rocky" w:date="2015-06-22T12:3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86356C" w:rsidRDefault="0086356C" w:rsidP="0086356C">
      <w:pPr>
        <w:pStyle w:val="a3"/>
        <w:ind w:leftChars="0" w:left="1440"/>
        <w:rPr>
          <w:ins w:id="4343" w:author="rocky" w:date="2015-06-22T12:39:00Z"/>
          <w:sz w:val="18"/>
          <w:szCs w:val="18"/>
        </w:rPr>
      </w:pPr>
      <w:ins w:id="4344" w:author="rocky" w:date="2015-06-22T12:39:00Z">
        <w:r>
          <w:rPr>
            <w:rFonts w:hint="eastAsia"/>
            <w:sz w:val="18"/>
            <w:szCs w:val="18"/>
          </w:rPr>
          <w:t>05h</w:t>
        </w:r>
        <w:r>
          <w:rPr>
            <w:rFonts w:hint="eastAsia"/>
            <w:sz w:val="18"/>
            <w:szCs w:val="18"/>
          </w:rPr>
          <w:tab/>
          <w:t>0</w:t>
        </w:r>
        <w:r w:rsidR="00BB7B56">
          <w:rPr>
            <w:rFonts w:hint="eastAsia"/>
            <w:sz w:val="18"/>
            <w:szCs w:val="18"/>
          </w:rPr>
          <w:t>E</w:t>
        </w:r>
        <w:r>
          <w:rPr>
            <w:rFonts w:hint="eastAsia"/>
            <w:sz w:val="18"/>
            <w:szCs w:val="18"/>
          </w:rPr>
          <w:t>h</w:t>
        </w:r>
        <w:r>
          <w:rPr>
            <w:rFonts w:hint="eastAsia"/>
            <w:sz w:val="18"/>
            <w:szCs w:val="18"/>
          </w:rPr>
          <w:tab/>
        </w:r>
        <w:r w:rsidR="00012CE4">
          <w:rPr>
            <w:sz w:val="18"/>
            <w:szCs w:val="18"/>
          </w:rPr>
          <w:t>Variable</w:t>
        </w:r>
        <w:r w:rsidR="00012CE4">
          <w:rPr>
            <w:sz w:val="18"/>
            <w:szCs w:val="18"/>
          </w:rPr>
          <w:tab/>
        </w:r>
        <w:r>
          <w:rPr>
            <w:rFonts w:hint="eastAsia"/>
            <w:sz w:val="18"/>
            <w:szCs w:val="18"/>
          </w:rPr>
          <w:t>Response1, ActCode</w:t>
        </w:r>
        <w:r>
          <w:rPr>
            <w:sz w:val="18"/>
            <w:szCs w:val="18"/>
          </w:rPr>
          <w:t xml:space="preserve">, </w:t>
        </w:r>
      </w:ins>
    </w:p>
    <w:p w:rsidR="0086356C" w:rsidRPr="00D0712D" w:rsidRDefault="0086356C" w:rsidP="0086356C">
      <w:pPr>
        <w:pStyle w:val="a3"/>
        <w:pBdr>
          <w:bottom w:val="single" w:sz="6" w:space="1" w:color="auto"/>
        </w:pBdr>
        <w:ind w:leftChars="0" w:left="1440"/>
        <w:rPr>
          <w:ins w:id="4345" w:author="rocky" w:date="2015-06-22T12:39:00Z"/>
          <w:sz w:val="18"/>
          <w:szCs w:val="18"/>
        </w:rPr>
      </w:pPr>
      <w:ins w:id="4346" w:author="rocky" w:date="2015-06-22T12:39:00Z">
        <w:r>
          <w:rPr>
            <w:rFonts w:hint="eastAsia"/>
            <w:sz w:val="18"/>
            <w:szCs w:val="18"/>
          </w:rPr>
          <w:t xml:space="preserve">Data_bytes (cont.) </w:t>
        </w:r>
      </w:ins>
    </w:p>
    <w:p w:rsidR="0086356C" w:rsidRDefault="0086356C" w:rsidP="0086356C">
      <w:pPr>
        <w:pStyle w:val="a3"/>
        <w:ind w:leftChars="0" w:left="1440"/>
        <w:rPr>
          <w:ins w:id="4347" w:author="rocky" w:date="2015-06-22T12:39:00Z"/>
          <w:sz w:val="18"/>
          <w:szCs w:val="18"/>
        </w:rPr>
      </w:pPr>
      <w:ins w:id="4348" w:author="rocky" w:date="2015-06-22T12:39:00Z">
        <w:r>
          <w:rPr>
            <w:sz w:val="18"/>
            <w:szCs w:val="18"/>
          </w:rPr>
          <w:t xml:space="preserve">START_LOG_SN, MAX_READ_NBR, LAST_SYNC_LOG_SN, </w:t>
        </w:r>
      </w:ins>
      <w:ins w:id="4349" w:author="rocky" w:date="2015-11-18T14:45:00Z">
        <w:r w:rsidR="00BC6D2D">
          <w:rPr>
            <w:sz w:val="18"/>
            <w:szCs w:val="18"/>
          </w:rPr>
          <w:t>Num_Of_Client</w:t>
        </w:r>
      </w:ins>
      <w:ins w:id="4350" w:author="rocky" w:date="2015-11-18T14:46:00Z">
        <w:r w:rsidR="00BC6D2D">
          <w:rPr>
            <w:sz w:val="18"/>
            <w:szCs w:val="18"/>
          </w:rPr>
          <w:t>s,</w:t>
        </w:r>
      </w:ins>
    </w:p>
    <w:p w:rsidR="0086356C" w:rsidRPr="00D0712D" w:rsidRDefault="0086356C" w:rsidP="0086356C">
      <w:pPr>
        <w:pStyle w:val="a3"/>
        <w:pBdr>
          <w:bottom w:val="single" w:sz="6" w:space="1" w:color="auto"/>
        </w:pBdr>
        <w:ind w:leftChars="0" w:left="1440"/>
        <w:rPr>
          <w:ins w:id="4351" w:author="rocky" w:date="2015-06-22T12:39:00Z"/>
          <w:sz w:val="18"/>
          <w:szCs w:val="18"/>
        </w:rPr>
      </w:pPr>
      <w:ins w:id="4352" w:author="rocky" w:date="2015-06-22T12:39:00Z">
        <w:r>
          <w:rPr>
            <w:rFonts w:hint="eastAsia"/>
            <w:sz w:val="18"/>
            <w:szCs w:val="18"/>
          </w:rPr>
          <w:t xml:space="preserve">Data_bytes (cont.) </w:t>
        </w:r>
      </w:ins>
    </w:p>
    <w:p w:rsidR="0086356C" w:rsidRDefault="0086356C" w:rsidP="0086356C">
      <w:pPr>
        <w:pStyle w:val="a3"/>
        <w:ind w:leftChars="0" w:left="1440"/>
        <w:rPr>
          <w:ins w:id="4353" w:author="rocky" w:date="2015-06-22T12:39:00Z"/>
          <w:sz w:val="18"/>
          <w:szCs w:val="18"/>
        </w:rPr>
      </w:pPr>
      <w:ins w:id="4354" w:author="rocky" w:date="2015-06-22T12:39:00Z">
        <w:r>
          <w:rPr>
            <w:sz w:val="18"/>
            <w:szCs w:val="18"/>
          </w:rPr>
          <w:t>{</w:t>
        </w:r>
      </w:ins>
      <w:ins w:id="4355" w:author="rocky" w:date="2015-11-17T12:13:00Z">
        <w:r w:rsidR="00F42920">
          <w:rPr>
            <w:sz w:val="18"/>
            <w:szCs w:val="18"/>
          </w:rPr>
          <w:t xml:space="preserve">SN_0, </w:t>
        </w:r>
      </w:ins>
      <w:ins w:id="4356" w:author="rocky" w:date="2015-06-22T12:39:00Z">
        <w:r w:rsidR="00745C71">
          <w:rPr>
            <w:rFonts w:hint="eastAsia"/>
            <w:sz w:val="18"/>
            <w:szCs w:val="18"/>
          </w:rPr>
          <w:t>FID</w:t>
        </w:r>
        <w:r>
          <w:rPr>
            <w:rFonts w:hint="eastAsia"/>
            <w:sz w:val="18"/>
            <w:szCs w:val="18"/>
          </w:rPr>
          <w:t>_0,</w:t>
        </w:r>
      </w:ins>
      <w:ins w:id="4357" w:author="rocky" w:date="2015-07-13T14:32:00Z">
        <w:r w:rsidR="00745C71">
          <w:rPr>
            <w:sz w:val="18"/>
            <w:szCs w:val="18"/>
          </w:rPr>
          <w:t xml:space="preserve"> 1st_</w:t>
        </w:r>
      </w:ins>
      <w:ins w:id="4358" w:author="rocky" w:date="2015-06-22T12:39:00Z">
        <w:r w:rsidR="00745C71">
          <w:rPr>
            <w:sz w:val="18"/>
            <w:szCs w:val="18"/>
          </w:rPr>
          <w:t>Mask</w:t>
        </w:r>
      </w:ins>
      <w:ins w:id="4359" w:author="rocky" w:date="2015-07-13T14:32:00Z">
        <w:r w:rsidR="00745C71">
          <w:rPr>
            <w:sz w:val="18"/>
            <w:szCs w:val="18"/>
          </w:rPr>
          <w:t>_0</w:t>
        </w:r>
      </w:ins>
      <w:ins w:id="4360" w:author="rocky" w:date="2015-06-22T12:39:00Z">
        <w:r>
          <w:rPr>
            <w:sz w:val="18"/>
            <w:szCs w:val="18"/>
          </w:rPr>
          <w:t xml:space="preserve">, </w:t>
        </w:r>
      </w:ins>
      <w:ins w:id="4361" w:author="rocky" w:date="2015-07-13T14:32:00Z">
        <w:r w:rsidR="00745C71">
          <w:rPr>
            <w:sz w:val="18"/>
            <w:szCs w:val="18"/>
          </w:rPr>
          <w:t>1st_</w:t>
        </w:r>
      </w:ins>
      <w:ins w:id="4362" w:author="rocky" w:date="2015-06-22T12:39:00Z">
        <w:r>
          <w:rPr>
            <w:rFonts w:hint="eastAsia"/>
            <w:sz w:val="18"/>
            <w:szCs w:val="18"/>
          </w:rPr>
          <w:t xml:space="preserve">ctrl_byte_0, </w:t>
        </w:r>
      </w:ins>
      <w:ins w:id="4363" w:author="rocky" w:date="2015-07-13T14:31:00Z">
        <w:r w:rsidR="00745C71">
          <w:rPr>
            <w:sz w:val="18"/>
            <w:szCs w:val="18"/>
          </w:rPr>
          <w:t>2nd_</w:t>
        </w:r>
      </w:ins>
      <w:ins w:id="4364" w:author="rocky" w:date="2015-07-13T14:32:00Z">
        <w:r w:rsidR="00745C71">
          <w:rPr>
            <w:sz w:val="18"/>
            <w:szCs w:val="18"/>
          </w:rPr>
          <w:t>m</w:t>
        </w:r>
      </w:ins>
      <w:ins w:id="4365" w:author="rocky" w:date="2015-07-13T14:31:00Z">
        <w:r w:rsidR="00745C71">
          <w:rPr>
            <w:sz w:val="18"/>
            <w:szCs w:val="18"/>
          </w:rPr>
          <w:t>ask_0, 2nd_ctrl_byte_0,</w:t>
        </w:r>
      </w:ins>
      <w:ins w:id="4366" w:author="rocky" w:date="2015-07-13T14:45:00Z">
        <w:r w:rsidR="009F48E1">
          <w:rPr>
            <w:sz w:val="18"/>
            <w:szCs w:val="18"/>
          </w:rPr>
          <w:t xml:space="preserve"> </w:t>
        </w:r>
      </w:ins>
      <w:ins w:id="4367" w:author="rocky" w:date="2015-07-13T14:40:00Z">
        <w:r w:rsidR="009F48E1">
          <w:rPr>
            <w:sz w:val="18"/>
            <w:szCs w:val="18"/>
          </w:rPr>
          <w:t>Seq_</w:t>
        </w:r>
      </w:ins>
      <w:ins w:id="4368" w:author="rocky" w:date="2015-07-13T14:45:00Z">
        <w:r w:rsidR="009F48E1">
          <w:rPr>
            <w:sz w:val="18"/>
            <w:szCs w:val="18"/>
          </w:rPr>
          <w:t xml:space="preserve">number_0, </w:t>
        </w:r>
      </w:ins>
    </w:p>
    <w:p w:rsidR="0086356C" w:rsidRPr="00D0712D" w:rsidRDefault="0086356C" w:rsidP="0086356C">
      <w:pPr>
        <w:pStyle w:val="a3"/>
        <w:pBdr>
          <w:bottom w:val="single" w:sz="6" w:space="1" w:color="auto"/>
        </w:pBdr>
        <w:ind w:leftChars="0" w:left="1440"/>
        <w:rPr>
          <w:ins w:id="4369" w:author="rocky" w:date="2015-06-22T12:39:00Z"/>
          <w:sz w:val="18"/>
          <w:szCs w:val="18"/>
        </w:rPr>
      </w:pPr>
      <w:ins w:id="4370" w:author="rocky" w:date="2015-06-22T12:39:00Z">
        <w:r>
          <w:rPr>
            <w:rFonts w:hint="eastAsia"/>
            <w:sz w:val="18"/>
            <w:szCs w:val="18"/>
          </w:rPr>
          <w:t xml:space="preserve">Data_bytes (cont.) </w:t>
        </w:r>
      </w:ins>
    </w:p>
    <w:p w:rsidR="0086356C" w:rsidRPr="009F48E1" w:rsidRDefault="006622E9">
      <w:pPr>
        <w:pStyle w:val="a3"/>
        <w:ind w:leftChars="0" w:left="1440"/>
        <w:rPr>
          <w:ins w:id="4371" w:author="rocky" w:date="2015-06-22T12:39:00Z"/>
          <w:sz w:val="18"/>
          <w:szCs w:val="18"/>
          <w:rPrChange w:id="4372" w:author="rocky" w:date="2015-07-13T14:46:00Z">
            <w:rPr>
              <w:ins w:id="4373" w:author="rocky" w:date="2015-06-22T12:39:00Z"/>
            </w:rPr>
          </w:rPrChange>
        </w:rPr>
      </w:pPr>
      <w:ins w:id="4374" w:author="rocky" w:date="2015-11-19T16:02:00Z">
        <w:r>
          <w:rPr>
            <w:sz w:val="18"/>
            <w:szCs w:val="18"/>
          </w:rPr>
          <w:t xml:space="preserve">{TID_Key_portion}, </w:t>
        </w:r>
      </w:ins>
      <w:ins w:id="4375" w:author="rocky" w:date="2015-07-13T14:40:00Z">
        <w:r w:rsidR="009F48E1" w:rsidRPr="009F48E1">
          <w:rPr>
            <w:sz w:val="18"/>
            <w:szCs w:val="18"/>
            <w:rPrChange w:id="4376" w:author="rocky" w:date="2015-07-13T14:46:00Z">
              <w:rPr/>
            </w:rPrChange>
          </w:rPr>
          <w:t>{</w:t>
        </w:r>
      </w:ins>
      <w:ins w:id="4377" w:author="rocky" w:date="2015-07-13T14:55:00Z">
        <w:r w:rsidR="00717843">
          <w:rPr>
            <w:sz w:val="18"/>
            <w:szCs w:val="18"/>
          </w:rPr>
          <w:t>AR_</w:t>
        </w:r>
      </w:ins>
      <w:ins w:id="4378" w:author="rocky" w:date="2015-07-13T15:00:00Z">
        <w:r w:rsidR="004F2466">
          <w:rPr>
            <w:sz w:val="18"/>
            <w:szCs w:val="18"/>
          </w:rPr>
          <w:t>portion_</w:t>
        </w:r>
      </w:ins>
      <w:ins w:id="4379" w:author="rocky" w:date="2015-07-13T14:35:00Z">
        <w:r w:rsidR="00745C71" w:rsidRPr="009F48E1">
          <w:rPr>
            <w:sz w:val="18"/>
            <w:szCs w:val="18"/>
            <w:rPrChange w:id="4380" w:author="rocky" w:date="2015-07-13T14:46:00Z">
              <w:rPr/>
            </w:rPrChange>
          </w:rPr>
          <w:t>0</w:t>
        </w:r>
      </w:ins>
      <w:ins w:id="4381" w:author="rocky" w:date="2015-07-13T14:34:00Z">
        <w:r w:rsidR="00745C71" w:rsidRPr="009F48E1">
          <w:rPr>
            <w:sz w:val="18"/>
            <w:szCs w:val="18"/>
            <w:rPrChange w:id="4382" w:author="rocky" w:date="2015-07-13T14:46:00Z">
              <w:rPr/>
            </w:rPrChange>
          </w:rPr>
          <w:t>},</w:t>
        </w:r>
      </w:ins>
      <w:ins w:id="4383" w:author="rocky" w:date="2015-07-13T14:36:00Z">
        <w:r w:rsidR="00745C71" w:rsidRPr="009F48E1">
          <w:rPr>
            <w:sz w:val="18"/>
            <w:szCs w:val="18"/>
            <w:rPrChange w:id="4384" w:author="rocky" w:date="2015-07-13T14:46:00Z">
              <w:rPr/>
            </w:rPrChange>
          </w:rPr>
          <w:t>…</w:t>
        </w:r>
        <w:r w:rsidR="009F48E1">
          <w:rPr>
            <w:sz w:val="18"/>
            <w:szCs w:val="18"/>
          </w:rPr>
          <w:t xml:space="preserve"> </w:t>
        </w:r>
      </w:ins>
    </w:p>
    <w:p w:rsidR="0086356C" w:rsidRPr="00D0712D" w:rsidRDefault="0086356C" w:rsidP="0086356C">
      <w:pPr>
        <w:pStyle w:val="a3"/>
        <w:pBdr>
          <w:bottom w:val="single" w:sz="6" w:space="1" w:color="auto"/>
        </w:pBdr>
        <w:ind w:leftChars="0" w:left="1440"/>
        <w:rPr>
          <w:ins w:id="4385" w:author="rocky" w:date="2015-06-22T12:39:00Z"/>
          <w:sz w:val="18"/>
          <w:szCs w:val="18"/>
        </w:rPr>
      </w:pPr>
      <w:ins w:id="4386" w:author="rocky" w:date="2015-06-22T12:39:00Z">
        <w:r>
          <w:rPr>
            <w:rFonts w:hint="eastAsia"/>
            <w:sz w:val="18"/>
            <w:szCs w:val="18"/>
          </w:rPr>
          <w:t xml:space="preserve">Data_bytes (cont.) </w:t>
        </w:r>
      </w:ins>
    </w:p>
    <w:p w:rsidR="009F48E1" w:rsidRPr="009A0C2C" w:rsidRDefault="009F48E1" w:rsidP="009F48E1">
      <w:pPr>
        <w:pStyle w:val="a3"/>
        <w:ind w:leftChars="0" w:left="1440"/>
        <w:rPr>
          <w:ins w:id="4387" w:author="rocky" w:date="2015-07-13T14:46:00Z"/>
          <w:sz w:val="18"/>
          <w:szCs w:val="18"/>
        </w:rPr>
      </w:pPr>
      <w:ins w:id="4388" w:author="rocky" w:date="2015-07-13T14:46:00Z">
        <w:r>
          <w:rPr>
            <w:sz w:val="18"/>
            <w:szCs w:val="18"/>
          </w:rPr>
          <w:t>{</w:t>
        </w:r>
      </w:ins>
      <w:ins w:id="4389" w:author="rocky" w:date="2015-11-17T12:13:00Z">
        <w:r w:rsidR="00F42920">
          <w:rPr>
            <w:sz w:val="18"/>
            <w:szCs w:val="18"/>
          </w:rPr>
          <w:t xml:space="preserve">SN_1, </w:t>
        </w:r>
      </w:ins>
      <w:ins w:id="4390" w:author="rocky" w:date="2015-07-13T14:46:00Z">
        <w:r>
          <w:rPr>
            <w:sz w:val="18"/>
            <w:szCs w:val="18"/>
          </w:rPr>
          <w:t>FID_1, … }, … {</w:t>
        </w:r>
      </w:ins>
      <w:ins w:id="4391" w:author="rocky" w:date="2015-11-17T12:13:00Z">
        <w:r w:rsidR="00F42920">
          <w:rPr>
            <w:sz w:val="18"/>
            <w:szCs w:val="18"/>
          </w:rPr>
          <w:t xml:space="preserve">SN_n-1, </w:t>
        </w:r>
      </w:ins>
      <w:ins w:id="4392" w:author="rocky" w:date="2015-07-13T14:46:00Z">
        <w:r>
          <w:rPr>
            <w:sz w:val="18"/>
            <w:szCs w:val="18"/>
          </w:rPr>
          <w:t>FID_n-1, …}</w:t>
        </w:r>
      </w:ins>
    </w:p>
    <w:p w:rsidR="009F48E1" w:rsidRDefault="009F48E1" w:rsidP="009F48E1">
      <w:pPr>
        <w:pStyle w:val="a3"/>
        <w:ind w:leftChars="0" w:left="1440"/>
        <w:rPr>
          <w:ins w:id="4393" w:author="rocky" w:date="2015-07-13T15:00:00Z"/>
          <w:sz w:val="18"/>
          <w:szCs w:val="18"/>
        </w:rPr>
      </w:pPr>
    </w:p>
    <w:p w:rsidR="004F2466" w:rsidRPr="009A0C2C" w:rsidRDefault="006622E9" w:rsidP="004F2466">
      <w:pPr>
        <w:pStyle w:val="a3"/>
        <w:ind w:leftChars="0" w:left="1440"/>
        <w:rPr>
          <w:ins w:id="4394" w:author="rocky" w:date="2015-07-13T15:00:00Z"/>
          <w:szCs w:val="24"/>
        </w:rPr>
      </w:pPr>
      <w:ins w:id="4395" w:author="rocky" w:date="2015-07-13T15:00:00Z">
        <w:r>
          <w:rPr>
            <w:rFonts w:hint="eastAsia"/>
            <w:szCs w:val="24"/>
          </w:rPr>
          <w:t>TID key</w:t>
        </w:r>
        <w:r w:rsidR="004F2466" w:rsidRPr="009A0C2C">
          <w:rPr>
            <w:rFonts w:hint="eastAsia"/>
            <w:szCs w:val="24"/>
          </w:rPr>
          <w:t xml:space="preserve"> portion:</w:t>
        </w:r>
      </w:ins>
    </w:p>
    <w:p w:rsidR="00696BA8" w:rsidRPr="00696BA8" w:rsidRDefault="006622E9">
      <w:pPr>
        <w:pStyle w:val="a3"/>
        <w:ind w:leftChars="0" w:left="1440"/>
        <w:rPr>
          <w:ins w:id="4396" w:author="rocky" w:date="2015-07-13T14:59:00Z"/>
          <w:sz w:val="18"/>
          <w:szCs w:val="18"/>
          <w:rPrChange w:id="4397" w:author="rocky" w:date="2015-07-13T15:57:00Z">
            <w:rPr>
              <w:ins w:id="4398" w:author="rocky" w:date="2015-07-13T14:59:00Z"/>
            </w:rPr>
          </w:rPrChange>
        </w:rPr>
      </w:pPr>
      <w:ins w:id="4399" w:author="rocky" w:date="2015-07-13T15:57:00Z">
        <w:r>
          <w:rPr>
            <w:sz w:val="18"/>
            <w:szCs w:val="18"/>
          </w:rPr>
          <w:t>16-byte</w:t>
        </w:r>
      </w:ins>
      <w:ins w:id="4400" w:author="rocky" w:date="2015-11-19T16:03:00Z">
        <w:r>
          <w:rPr>
            <w:sz w:val="18"/>
            <w:szCs w:val="18"/>
          </w:rPr>
          <w:t xml:space="preserve"> DID-TID-Key</w:t>
        </w:r>
      </w:ins>
      <w:ins w:id="4401" w:author="rocky" w:date="2015-11-19T16:22:00Z">
        <w:r w:rsidR="00204CEC">
          <w:rPr>
            <w:sz w:val="18"/>
            <w:szCs w:val="18"/>
          </w:rPr>
          <w:t>, optional only for deleting an OTA client</w:t>
        </w:r>
      </w:ins>
      <w:ins w:id="4402" w:author="rocky" w:date="2015-11-19T16:23:00Z">
        <w:r w:rsidR="00204CEC">
          <w:rPr>
            <w:sz w:val="18"/>
            <w:szCs w:val="18"/>
          </w:rPr>
          <w:t xml:space="preserve">, should appear only when </w:t>
        </w:r>
      </w:ins>
    </w:p>
    <w:p w:rsidR="00717843" w:rsidRPr="00717843" w:rsidRDefault="00717843" w:rsidP="009F48E1">
      <w:pPr>
        <w:pStyle w:val="a3"/>
        <w:ind w:leftChars="0" w:left="1440"/>
        <w:rPr>
          <w:ins w:id="4403" w:author="rocky" w:date="2015-07-13T14:59:00Z"/>
          <w:szCs w:val="24"/>
          <w:rPrChange w:id="4404" w:author="rocky" w:date="2015-07-13T14:59:00Z">
            <w:rPr>
              <w:ins w:id="4405" w:author="rocky" w:date="2015-07-13T14:59:00Z"/>
              <w:sz w:val="18"/>
              <w:szCs w:val="18"/>
            </w:rPr>
          </w:rPrChange>
        </w:rPr>
      </w:pPr>
      <w:ins w:id="4406" w:author="rocky" w:date="2015-07-13T14:59:00Z">
        <w:r w:rsidRPr="00717843">
          <w:rPr>
            <w:szCs w:val="24"/>
            <w:rPrChange w:id="4407" w:author="rocky" w:date="2015-07-13T14:59:00Z">
              <w:rPr>
                <w:sz w:val="18"/>
                <w:szCs w:val="18"/>
              </w:rPr>
            </w:rPrChange>
          </w:rPr>
          <w:t>AR portion:</w:t>
        </w:r>
      </w:ins>
    </w:p>
    <w:p w:rsidR="004F2466" w:rsidRPr="004F2466" w:rsidRDefault="00696BA8">
      <w:pPr>
        <w:pStyle w:val="a3"/>
        <w:ind w:leftChars="0" w:left="1440"/>
        <w:rPr>
          <w:ins w:id="4408" w:author="rocky" w:date="2015-07-13T14:46:00Z"/>
          <w:sz w:val="18"/>
          <w:szCs w:val="18"/>
        </w:rPr>
      </w:pPr>
      <w:ins w:id="4409" w:author="rocky" w:date="2015-07-13T15:57:00Z">
        <w:r>
          <w:rPr>
            <w:sz w:val="18"/>
            <w:szCs w:val="18"/>
          </w:rPr>
          <w:t>{</w:t>
        </w:r>
      </w:ins>
      <w:ins w:id="4410" w:author="rocky" w:date="2015-07-13T14:59:00Z">
        <w:r w:rsidR="00012CE4">
          <w:rPr>
            <w:sz w:val="18"/>
            <w:szCs w:val="18"/>
          </w:rPr>
          <w:t>AR_version</w:t>
        </w:r>
        <w:r w:rsidR="00717843" w:rsidRPr="009A0C2C">
          <w:rPr>
            <w:sz w:val="18"/>
            <w:szCs w:val="18"/>
          </w:rPr>
          <w:t>, AR</w:t>
        </w:r>
        <w:r w:rsidR="00012CE4">
          <w:rPr>
            <w:sz w:val="18"/>
            <w:szCs w:val="18"/>
          </w:rPr>
          <w:t>_len, AR_data</w:t>
        </w:r>
      </w:ins>
      <w:ins w:id="4411" w:author="rocky" w:date="2015-09-02T12:04:00Z">
        <w:r w:rsidR="002E0AAA">
          <w:rPr>
            <w:sz w:val="18"/>
            <w:szCs w:val="18"/>
          </w:rPr>
          <w:t>, AR_TS</w:t>
        </w:r>
      </w:ins>
      <w:ins w:id="4412" w:author="rocky" w:date="2015-07-13T15:57:00Z">
        <w:r>
          <w:rPr>
            <w:sz w:val="18"/>
            <w:szCs w:val="18"/>
          </w:rPr>
          <w:t>}</w:t>
        </w:r>
      </w:ins>
    </w:p>
    <w:p w:rsidR="00696BA8" w:rsidRPr="00696BA8" w:rsidRDefault="00012CE4">
      <w:pPr>
        <w:pStyle w:val="a3"/>
        <w:ind w:leftChars="0" w:left="1440"/>
        <w:rPr>
          <w:ins w:id="4413" w:author="rocky" w:date="2015-07-13T15:57:00Z"/>
          <w:sz w:val="18"/>
          <w:szCs w:val="18"/>
          <w:rPrChange w:id="4414" w:author="rocky" w:date="2015-07-13T15:58:00Z">
            <w:rPr>
              <w:ins w:id="4415" w:author="rocky" w:date="2015-07-13T15:57:00Z"/>
              <w:szCs w:val="24"/>
            </w:rPr>
          </w:rPrChange>
        </w:rPr>
      </w:pPr>
      <w:ins w:id="4416" w:author="rocky" w:date="2015-07-13T15:52:00Z">
        <w:r w:rsidRPr="00696BA8">
          <w:rPr>
            <w:sz w:val="18"/>
            <w:szCs w:val="18"/>
            <w:rPrChange w:id="4417" w:author="rocky" w:date="2015-07-13T15:58:00Z">
              <w:rPr>
                <w:szCs w:val="24"/>
              </w:rPr>
            </w:rPrChange>
          </w:rPr>
          <w:t xml:space="preserve">AR_version is 1-byte. </w:t>
        </w:r>
      </w:ins>
    </w:p>
    <w:p w:rsidR="00696BA8" w:rsidRPr="00696BA8" w:rsidRDefault="00012CE4">
      <w:pPr>
        <w:pStyle w:val="a3"/>
        <w:ind w:leftChars="0" w:left="1440"/>
        <w:rPr>
          <w:ins w:id="4418" w:author="rocky" w:date="2015-07-13T15:57:00Z"/>
          <w:sz w:val="18"/>
          <w:szCs w:val="18"/>
          <w:rPrChange w:id="4419" w:author="rocky" w:date="2015-07-13T15:58:00Z">
            <w:rPr>
              <w:ins w:id="4420" w:author="rocky" w:date="2015-07-13T15:57:00Z"/>
              <w:szCs w:val="24"/>
            </w:rPr>
          </w:rPrChange>
        </w:rPr>
      </w:pPr>
      <w:ins w:id="4421" w:author="rocky" w:date="2015-07-13T15:52:00Z">
        <w:r w:rsidRPr="00696BA8">
          <w:rPr>
            <w:sz w:val="18"/>
            <w:szCs w:val="18"/>
            <w:rPrChange w:id="4422" w:author="rocky" w:date="2015-07-13T15:58:00Z">
              <w:rPr>
                <w:szCs w:val="24"/>
              </w:rPr>
            </w:rPrChange>
          </w:rPr>
          <w:t>AR_len</w:t>
        </w:r>
      </w:ins>
      <w:ins w:id="4423" w:author="rocky" w:date="2015-07-13T15:56:00Z">
        <w:r w:rsidRPr="00696BA8">
          <w:rPr>
            <w:sz w:val="18"/>
            <w:szCs w:val="18"/>
            <w:rPrChange w:id="4424" w:author="rocky" w:date="2015-07-13T15:58:00Z">
              <w:rPr>
                <w:szCs w:val="24"/>
              </w:rPr>
            </w:rPrChange>
          </w:rPr>
          <w:t xml:space="preserve"> is 1-byte. </w:t>
        </w:r>
      </w:ins>
    </w:p>
    <w:p w:rsidR="00012CE4" w:rsidRDefault="00012CE4">
      <w:pPr>
        <w:pStyle w:val="a3"/>
        <w:ind w:leftChars="0" w:left="1440"/>
        <w:rPr>
          <w:ins w:id="4425" w:author="rocky" w:date="2015-09-02T12:04:00Z"/>
          <w:sz w:val="18"/>
          <w:szCs w:val="18"/>
        </w:rPr>
      </w:pPr>
      <w:ins w:id="4426" w:author="rocky" w:date="2015-07-13T15:56:00Z">
        <w:r w:rsidRPr="00696BA8">
          <w:rPr>
            <w:sz w:val="18"/>
            <w:szCs w:val="18"/>
            <w:rPrChange w:id="4427" w:author="rocky" w:date="2015-07-13T15:58:00Z">
              <w:rPr>
                <w:szCs w:val="24"/>
              </w:rPr>
            </w:rPrChange>
          </w:rPr>
          <w:t>AR_data is multiple bytes.</w:t>
        </w:r>
      </w:ins>
    </w:p>
    <w:p w:rsidR="002E0AAA" w:rsidRPr="00696BA8" w:rsidRDefault="002E0AAA">
      <w:pPr>
        <w:pStyle w:val="a3"/>
        <w:ind w:leftChars="0" w:left="1440"/>
        <w:rPr>
          <w:ins w:id="4428" w:author="rocky" w:date="2015-07-13T15:52:00Z"/>
          <w:sz w:val="18"/>
          <w:szCs w:val="18"/>
          <w:rPrChange w:id="4429" w:author="rocky" w:date="2015-07-13T15:58:00Z">
            <w:rPr>
              <w:ins w:id="4430" w:author="rocky" w:date="2015-07-13T15:52:00Z"/>
            </w:rPr>
          </w:rPrChange>
        </w:rPr>
      </w:pPr>
      <w:ins w:id="4431" w:author="rocky" w:date="2015-09-02T12:04:00Z">
        <w:r>
          <w:rPr>
            <w:sz w:val="18"/>
            <w:szCs w:val="18"/>
          </w:rPr>
          <w:t>AR TS is 4-byte.</w:t>
        </w:r>
      </w:ins>
    </w:p>
    <w:p w:rsidR="00012CE4" w:rsidRDefault="00696BA8" w:rsidP="009947E8">
      <w:pPr>
        <w:pStyle w:val="a3"/>
        <w:ind w:leftChars="0" w:left="1440"/>
        <w:rPr>
          <w:ins w:id="4432" w:author="rocky" w:date="2015-07-13T15:58:00Z"/>
          <w:szCs w:val="24"/>
        </w:rPr>
      </w:pPr>
      <w:ins w:id="4433" w:author="rocky" w:date="2015-07-13T15:58:00Z">
        <w:r>
          <w:rPr>
            <w:szCs w:val="24"/>
          </w:rPr>
          <w:t xml:space="preserve">AR portion format for </w:t>
        </w:r>
        <w:r>
          <w:rPr>
            <w:rFonts w:hint="eastAsia"/>
            <w:szCs w:val="24"/>
          </w:rPr>
          <w:t>AR version 0</w:t>
        </w:r>
      </w:ins>
      <w:ins w:id="4434" w:author="rocky" w:date="2015-07-13T15:59:00Z">
        <w:r>
          <w:rPr>
            <w:szCs w:val="24"/>
          </w:rPr>
          <w:t xml:space="preserve"> (one 16-byte-AR)</w:t>
        </w:r>
      </w:ins>
      <w:ins w:id="4435" w:author="rocky" w:date="2015-07-13T15:58:00Z">
        <w:r>
          <w:rPr>
            <w:rFonts w:hint="eastAsia"/>
            <w:szCs w:val="24"/>
          </w:rPr>
          <w:t>:</w:t>
        </w:r>
      </w:ins>
    </w:p>
    <w:p w:rsidR="00696BA8" w:rsidRPr="00696BA8" w:rsidRDefault="00696BA8" w:rsidP="009947E8">
      <w:pPr>
        <w:pStyle w:val="a3"/>
        <w:ind w:leftChars="0" w:left="1440"/>
        <w:rPr>
          <w:ins w:id="4436" w:author="rocky" w:date="2015-07-13T15:59:00Z"/>
          <w:sz w:val="18"/>
          <w:szCs w:val="18"/>
          <w:rPrChange w:id="4437" w:author="rocky" w:date="2015-07-13T16:02:00Z">
            <w:rPr>
              <w:ins w:id="4438" w:author="rocky" w:date="2015-07-13T15:59:00Z"/>
              <w:szCs w:val="24"/>
            </w:rPr>
          </w:rPrChange>
        </w:rPr>
      </w:pPr>
      <w:ins w:id="4439" w:author="rocky" w:date="2015-07-13T15:58:00Z">
        <w:r w:rsidRPr="00696BA8">
          <w:rPr>
            <w:sz w:val="18"/>
            <w:szCs w:val="18"/>
            <w:rPrChange w:id="4440" w:author="rocky" w:date="2015-07-13T16:02:00Z">
              <w:rPr>
                <w:szCs w:val="24"/>
              </w:rPr>
            </w:rPrChange>
          </w:rPr>
          <w:t>{</w:t>
        </w:r>
      </w:ins>
      <w:ins w:id="4441" w:author="rocky" w:date="2015-07-13T15:59:00Z">
        <w:r w:rsidRPr="00696BA8">
          <w:rPr>
            <w:sz w:val="18"/>
            <w:szCs w:val="18"/>
            <w:rPrChange w:id="4442" w:author="rocky" w:date="2015-07-13T16:02:00Z">
              <w:rPr>
                <w:szCs w:val="24"/>
              </w:rPr>
            </w:rPrChange>
          </w:rPr>
          <w:t>00h, 10h, 16-byte AR_data</w:t>
        </w:r>
      </w:ins>
      <w:ins w:id="4443" w:author="rocky" w:date="2015-09-02T12:04:00Z">
        <w:r w:rsidR="002E0AAA">
          <w:rPr>
            <w:sz w:val="18"/>
            <w:szCs w:val="18"/>
          </w:rPr>
          <w:t>, AR_TS</w:t>
        </w:r>
      </w:ins>
      <w:ins w:id="4444" w:author="rocky" w:date="2015-07-13T15:58:00Z">
        <w:r w:rsidRPr="00696BA8">
          <w:rPr>
            <w:sz w:val="18"/>
            <w:szCs w:val="18"/>
            <w:rPrChange w:id="4445" w:author="rocky" w:date="2015-07-13T16:02:00Z">
              <w:rPr>
                <w:szCs w:val="24"/>
              </w:rPr>
            </w:rPrChange>
          </w:rPr>
          <w:t>}</w:t>
        </w:r>
      </w:ins>
    </w:p>
    <w:p w:rsidR="00696BA8" w:rsidRDefault="00696BA8" w:rsidP="009947E8">
      <w:pPr>
        <w:pStyle w:val="a3"/>
        <w:ind w:leftChars="0" w:left="1440"/>
        <w:rPr>
          <w:ins w:id="4446" w:author="rocky" w:date="2015-07-13T15:59:00Z"/>
          <w:szCs w:val="24"/>
        </w:rPr>
      </w:pPr>
      <w:ins w:id="4447" w:author="rocky" w:date="2015-07-13T15:59:00Z">
        <w:r>
          <w:rPr>
            <w:szCs w:val="24"/>
          </w:rPr>
          <w:t xml:space="preserve">AR portion format for AR version 1 (Up to ten </w:t>
        </w:r>
      </w:ins>
      <w:ins w:id="4448" w:author="rocky" w:date="2015-07-13T16:00:00Z">
        <w:r>
          <w:rPr>
            <w:szCs w:val="24"/>
          </w:rPr>
          <w:t>4-byte-</w:t>
        </w:r>
      </w:ins>
      <w:ins w:id="4449" w:author="rocky" w:date="2015-07-13T15:59:00Z">
        <w:r>
          <w:rPr>
            <w:szCs w:val="24"/>
          </w:rPr>
          <w:t>AR):</w:t>
        </w:r>
      </w:ins>
    </w:p>
    <w:p w:rsidR="00227A5C" w:rsidRDefault="00696BA8">
      <w:pPr>
        <w:pStyle w:val="a3"/>
        <w:ind w:leftChars="0" w:left="1440"/>
        <w:rPr>
          <w:ins w:id="4450" w:author="rocky" w:date="2015-07-13T20:00:00Z"/>
          <w:sz w:val="18"/>
          <w:szCs w:val="18"/>
        </w:rPr>
      </w:pPr>
      <w:ins w:id="4451" w:author="rocky" w:date="2015-07-13T15:59:00Z">
        <w:r w:rsidRPr="00696BA8">
          <w:rPr>
            <w:sz w:val="18"/>
            <w:szCs w:val="18"/>
            <w:rPrChange w:id="4452" w:author="rocky" w:date="2015-07-13T16:02:00Z">
              <w:rPr>
                <w:szCs w:val="24"/>
              </w:rPr>
            </w:rPrChange>
          </w:rPr>
          <w:t>{01h</w:t>
        </w:r>
      </w:ins>
      <w:ins w:id="4453" w:author="rocky" w:date="2015-07-13T16:00:00Z">
        <w:r w:rsidRPr="00696BA8">
          <w:rPr>
            <w:sz w:val="18"/>
            <w:szCs w:val="18"/>
            <w:rPrChange w:id="4454" w:author="rocky" w:date="2015-07-13T16:02:00Z">
              <w:rPr>
                <w:szCs w:val="24"/>
              </w:rPr>
            </w:rPrChange>
          </w:rPr>
          <w:t xml:space="preserve">, 02h + 4h * i, </w:t>
        </w:r>
      </w:ins>
      <w:ins w:id="4455" w:author="rocky" w:date="2015-07-13T19:52:00Z">
        <w:r w:rsidR="00AE12D6">
          <w:rPr>
            <w:sz w:val="18"/>
            <w:szCs w:val="18"/>
          </w:rPr>
          <w:t>1</w:t>
        </w:r>
        <w:r w:rsidR="00AE12D6" w:rsidRPr="00AE12D6">
          <w:rPr>
            <w:sz w:val="18"/>
            <w:szCs w:val="18"/>
            <w:vertAlign w:val="superscript"/>
            <w:rPrChange w:id="4456" w:author="rocky" w:date="2015-07-13T19:52:00Z">
              <w:rPr>
                <w:sz w:val="18"/>
                <w:szCs w:val="18"/>
              </w:rPr>
            </w:rPrChange>
          </w:rPr>
          <w:t>st</w:t>
        </w:r>
        <w:r w:rsidR="00AE12D6">
          <w:rPr>
            <w:sz w:val="18"/>
            <w:szCs w:val="18"/>
          </w:rPr>
          <w:t>_AR_bitmsk, 2</w:t>
        </w:r>
        <w:r w:rsidR="00AE12D6" w:rsidRPr="00AE12D6">
          <w:rPr>
            <w:sz w:val="18"/>
            <w:szCs w:val="18"/>
            <w:vertAlign w:val="superscript"/>
            <w:rPrChange w:id="4457" w:author="rocky" w:date="2015-07-13T19:52:00Z">
              <w:rPr>
                <w:sz w:val="18"/>
                <w:szCs w:val="18"/>
              </w:rPr>
            </w:rPrChange>
          </w:rPr>
          <w:t>nd</w:t>
        </w:r>
        <w:r w:rsidR="00AE12D6">
          <w:rPr>
            <w:sz w:val="18"/>
            <w:szCs w:val="18"/>
          </w:rPr>
          <w:t>_AR_bit</w:t>
        </w:r>
      </w:ins>
      <w:ins w:id="4458" w:author="rocky" w:date="2015-07-13T20:00:00Z">
        <w:r w:rsidR="00DE3DC4">
          <w:rPr>
            <w:sz w:val="18"/>
            <w:szCs w:val="18"/>
          </w:rPr>
          <w:t>m</w:t>
        </w:r>
      </w:ins>
      <w:ins w:id="4459" w:author="rocky" w:date="2015-07-13T19:52:00Z">
        <w:r w:rsidR="00AE12D6">
          <w:rPr>
            <w:sz w:val="18"/>
            <w:szCs w:val="18"/>
          </w:rPr>
          <w:t xml:space="preserve">sk, </w:t>
        </w:r>
      </w:ins>
      <w:ins w:id="4460" w:author="rocky" w:date="2015-07-13T16:00:00Z">
        <w:r w:rsidRPr="00696BA8">
          <w:rPr>
            <w:sz w:val="18"/>
            <w:szCs w:val="18"/>
            <w:rPrChange w:id="4461" w:author="rocky" w:date="2015-07-13T16:02:00Z">
              <w:rPr>
                <w:szCs w:val="24"/>
              </w:rPr>
            </w:rPrChange>
          </w:rPr>
          <w:t xml:space="preserve">AR_0, AR_1, </w:t>
        </w:r>
      </w:ins>
      <w:ins w:id="4462" w:author="rocky" w:date="2015-07-13T16:01:00Z">
        <w:r w:rsidRPr="00696BA8">
          <w:rPr>
            <w:sz w:val="18"/>
            <w:szCs w:val="18"/>
            <w:rPrChange w:id="4463" w:author="rocky" w:date="2015-07-13T16:02:00Z">
              <w:rPr>
                <w:szCs w:val="24"/>
              </w:rPr>
            </w:rPrChange>
          </w:rPr>
          <w:t xml:space="preserve">…, </w:t>
        </w:r>
      </w:ins>
      <w:ins w:id="4464" w:author="rocky" w:date="2015-07-13T16:00:00Z">
        <w:r w:rsidRPr="00696BA8">
          <w:rPr>
            <w:sz w:val="18"/>
            <w:szCs w:val="18"/>
            <w:rPrChange w:id="4465" w:author="rocky" w:date="2015-07-13T16:02:00Z">
              <w:rPr>
                <w:szCs w:val="24"/>
              </w:rPr>
            </w:rPrChange>
          </w:rPr>
          <w:t>AR_i-1</w:t>
        </w:r>
      </w:ins>
      <w:ins w:id="4466" w:author="rocky" w:date="2015-09-02T12:04:00Z">
        <w:r w:rsidR="002E0AAA">
          <w:rPr>
            <w:sz w:val="18"/>
            <w:szCs w:val="18"/>
          </w:rPr>
          <w:t>, AR_TS</w:t>
        </w:r>
      </w:ins>
      <w:ins w:id="4467" w:author="rocky" w:date="2015-07-13T15:59:00Z">
        <w:r w:rsidRPr="00696BA8">
          <w:rPr>
            <w:sz w:val="18"/>
            <w:szCs w:val="18"/>
            <w:rPrChange w:id="4468" w:author="rocky" w:date="2015-07-13T16:02:00Z">
              <w:rPr>
                <w:szCs w:val="24"/>
              </w:rPr>
            </w:rPrChange>
          </w:rPr>
          <w:t>}</w:t>
        </w:r>
      </w:ins>
    </w:p>
    <w:p w:rsidR="00DE3DC4" w:rsidRPr="00DE3DC4" w:rsidRDefault="00DE3DC4">
      <w:pPr>
        <w:pStyle w:val="a3"/>
        <w:ind w:leftChars="0" w:left="1440"/>
        <w:rPr>
          <w:ins w:id="4469" w:author="rocky" w:date="2015-07-13T20:02:00Z"/>
          <w:szCs w:val="24"/>
          <w:rPrChange w:id="4470" w:author="rocky" w:date="2015-07-13T20:02:00Z">
            <w:rPr>
              <w:ins w:id="4471" w:author="rocky" w:date="2015-07-13T20:02:00Z"/>
              <w:sz w:val="18"/>
              <w:szCs w:val="18"/>
            </w:rPr>
          </w:rPrChange>
        </w:rPr>
      </w:pPr>
      <w:ins w:id="4472" w:author="rocky" w:date="2015-07-13T20:00:00Z">
        <w:r>
          <w:rPr>
            <w:szCs w:val="24"/>
          </w:rPr>
          <w:t>1st</w:t>
        </w:r>
        <w:r w:rsidRPr="00DE3DC4">
          <w:rPr>
            <w:szCs w:val="24"/>
            <w:rPrChange w:id="4473" w:author="rocky" w:date="2015-07-13T20:02:00Z">
              <w:rPr>
                <w:sz w:val="18"/>
                <w:szCs w:val="18"/>
              </w:rPr>
            </w:rPrChange>
          </w:rPr>
          <w:t>_AR_bitmsk:</w:t>
        </w:r>
      </w:ins>
    </w:p>
    <w:p w:rsidR="00DE3DC4" w:rsidRDefault="00DE3DC4">
      <w:pPr>
        <w:pStyle w:val="a3"/>
        <w:ind w:leftChars="0" w:left="1440"/>
        <w:rPr>
          <w:ins w:id="4474" w:author="rocky" w:date="2015-07-13T20:00:00Z"/>
          <w:sz w:val="18"/>
          <w:szCs w:val="18"/>
        </w:rPr>
      </w:pPr>
      <w:ins w:id="4475" w:author="rocky" w:date="2015-07-13T20:02: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57"/>
        <w:gridCol w:w="857"/>
        <w:gridCol w:w="857"/>
        <w:gridCol w:w="857"/>
        <w:gridCol w:w="857"/>
        <w:gridCol w:w="857"/>
        <w:gridCol w:w="857"/>
        <w:gridCol w:w="857"/>
      </w:tblGrid>
      <w:tr w:rsidR="00DE3DC4" w:rsidTr="00DE3DC4">
        <w:trPr>
          <w:ins w:id="4476" w:author="rocky" w:date="2015-07-13T20:00:00Z"/>
        </w:trPr>
        <w:tc>
          <w:tcPr>
            <w:tcW w:w="857" w:type="dxa"/>
          </w:tcPr>
          <w:p w:rsidR="00DE3DC4" w:rsidRDefault="00DE3DC4" w:rsidP="00DE3DC4">
            <w:pPr>
              <w:pStyle w:val="a3"/>
              <w:ind w:leftChars="0" w:left="0"/>
              <w:rPr>
                <w:ins w:id="4477" w:author="rocky" w:date="2015-07-13T20:00:00Z"/>
                <w:sz w:val="18"/>
                <w:szCs w:val="18"/>
              </w:rPr>
            </w:pPr>
            <w:ins w:id="4478" w:author="rocky" w:date="2015-07-13T20:00:00Z">
              <w:r>
                <w:rPr>
                  <w:rFonts w:hint="eastAsia"/>
                  <w:sz w:val="18"/>
                  <w:szCs w:val="18"/>
                </w:rPr>
                <w:t>Bit 0</w:t>
              </w:r>
            </w:ins>
          </w:p>
        </w:tc>
        <w:tc>
          <w:tcPr>
            <w:tcW w:w="857" w:type="dxa"/>
          </w:tcPr>
          <w:p w:rsidR="00DE3DC4" w:rsidRDefault="00DE3DC4" w:rsidP="00DE3DC4">
            <w:pPr>
              <w:pStyle w:val="a3"/>
              <w:ind w:leftChars="0" w:left="0"/>
              <w:rPr>
                <w:ins w:id="4479" w:author="rocky" w:date="2015-07-13T20:00:00Z"/>
                <w:sz w:val="18"/>
                <w:szCs w:val="18"/>
              </w:rPr>
            </w:pPr>
            <w:ins w:id="4480" w:author="rocky" w:date="2015-07-13T20:00:00Z">
              <w:r>
                <w:rPr>
                  <w:rFonts w:hint="eastAsia"/>
                  <w:sz w:val="18"/>
                  <w:szCs w:val="18"/>
                </w:rPr>
                <w:t>Bit 1</w:t>
              </w:r>
            </w:ins>
          </w:p>
        </w:tc>
        <w:tc>
          <w:tcPr>
            <w:tcW w:w="857" w:type="dxa"/>
          </w:tcPr>
          <w:p w:rsidR="00DE3DC4" w:rsidRDefault="00DE3DC4" w:rsidP="00DE3DC4">
            <w:pPr>
              <w:pStyle w:val="a3"/>
              <w:ind w:leftChars="0" w:left="0"/>
              <w:rPr>
                <w:ins w:id="4481" w:author="rocky" w:date="2015-07-13T20:00:00Z"/>
                <w:sz w:val="18"/>
                <w:szCs w:val="18"/>
              </w:rPr>
            </w:pPr>
            <w:ins w:id="4482" w:author="rocky" w:date="2015-07-13T20:01:00Z">
              <w:r>
                <w:rPr>
                  <w:rFonts w:hint="eastAsia"/>
                  <w:sz w:val="18"/>
                  <w:szCs w:val="18"/>
                </w:rPr>
                <w:t>Bit 2</w:t>
              </w:r>
            </w:ins>
          </w:p>
        </w:tc>
        <w:tc>
          <w:tcPr>
            <w:tcW w:w="857" w:type="dxa"/>
          </w:tcPr>
          <w:p w:rsidR="00DE3DC4" w:rsidRDefault="00DE3DC4" w:rsidP="00DE3DC4">
            <w:pPr>
              <w:pStyle w:val="a3"/>
              <w:ind w:leftChars="0" w:left="0"/>
              <w:rPr>
                <w:ins w:id="4483" w:author="rocky" w:date="2015-07-13T20:00:00Z"/>
                <w:sz w:val="18"/>
                <w:szCs w:val="18"/>
              </w:rPr>
            </w:pPr>
            <w:ins w:id="4484" w:author="rocky" w:date="2015-07-13T20:01:00Z">
              <w:r>
                <w:rPr>
                  <w:rFonts w:hint="eastAsia"/>
                  <w:sz w:val="18"/>
                  <w:szCs w:val="18"/>
                </w:rPr>
                <w:t>Bit 3</w:t>
              </w:r>
            </w:ins>
          </w:p>
        </w:tc>
        <w:tc>
          <w:tcPr>
            <w:tcW w:w="857" w:type="dxa"/>
          </w:tcPr>
          <w:p w:rsidR="00DE3DC4" w:rsidRDefault="00DE3DC4" w:rsidP="00DE3DC4">
            <w:pPr>
              <w:pStyle w:val="a3"/>
              <w:ind w:leftChars="0" w:left="0"/>
              <w:rPr>
                <w:ins w:id="4485" w:author="rocky" w:date="2015-07-13T20:00:00Z"/>
                <w:sz w:val="18"/>
                <w:szCs w:val="18"/>
              </w:rPr>
            </w:pPr>
            <w:ins w:id="4486" w:author="rocky" w:date="2015-07-13T20:01:00Z">
              <w:r>
                <w:rPr>
                  <w:rFonts w:hint="eastAsia"/>
                  <w:sz w:val="18"/>
                  <w:szCs w:val="18"/>
                </w:rPr>
                <w:t>Bit 4</w:t>
              </w:r>
            </w:ins>
          </w:p>
        </w:tc>
        <w:tc>
          <w:tcPr>
            <w:tcW w:w="857" w:type="dxa"/>
          </w:tcPr>
          <w:p w:rsidR="00DE3DC4" w:rsidRDefault="00DE3DC4" w:rsidP="00DE3DC4">
            <w:pPr>
              <w:pStyle w:val="a3"/>
              <w:ind w:leftChars="0" w:left="0"/>
              <w:rPr>
                <w:ins w:id="4487" w:author="rocky" w:date="2015-07-13T20:00:00Z"/>
                <w:sz w:val="18"/>
                <w:szCs w:val="18"/>
              </w:rPr>
            </w:pPr>
            <w:ins w:id="4488" w:author="rocky" w:date="2015-07-13T20:01:00Z">
              <w:r>
                <w:rPr>
                  <w:rFonts w:hint="eastAsia"/>
                  <w:sz w:val="18"/>
                  <w:szCs w:val="18"/>
                </w:rPr>
                <w:t>Bit 5</w:t>
              </w:r>
            </w:ins>
          </w:p>
        </w:tc>
        <w:tc>
          <w:tcPr>
            <w:tcW w:w="857" w:type="dxa"/>
          </w:tcPr>
          <w:p w:rsidR="00DE3DC4" w:rsidRDefault="00DE3DC4" w:rsidP="00DE3DC4">
            <w:pPr>
              <w:pStyle w:val="a3"/>
              <w:ind w:leftChars="0" w:left="0"/>
              <w:rPr>
                <w:ins w:id="4489" w:author="rocky" w:date="2015-07-13T20:00:00Z"/>
                <w:sz w:val="18"/>
                <w:szCs w:val="18"/>
              </w:rPr>
            </w:pPr>
            <w:ins w:id="4490" w:author="rocky" w:date="2015-07-13T20:01:00Z">
              <w:r>
                <w:rPr>
                  <w:rFonts w:hint="eastAsia"/>
                  <w:sz w:val="18"/>
                  <w:szCs w:val="18"/>
                </w:rPr>
                <w:t>Bit 6</w:t>
              </w:r>
            </w:ins>
          </w:p>
        </w:tc>
        <w:tc>
          <w:tcPr>
            <w:tcW w:w="857" w:type="dxa"/>
          </w:tcPr>
          <w:p w:rsidR="00DE3DC4" w:rsidRDefault="00DE3DC4" w:rsidP="00DE3DC4">
            <w:pPr>
              <w:pStyle w:val="a3"/>
              <w:ind w:leftChars="0" w:left="0"/>
              <w:rPr>
                <w:ins w:id="4491" w:author="rocky" w:date="2015-07-13T20:00:00Z"/>
                <w:sz w:val="18"/>
                <w:szCs w:val="18"/>
              </w:rPr>
            </w:pPr>
            <w:ins w:id="4492" w:author="rocky" w:date="2015-07-13T20:01:00Z">
              <w:r>
                <w:rPr>
                  <w:rFonts w:hint="eastAsia"/>
                  <w:sz w:val="18"/>
                  <w:szCs w:val="18"/>
                </w:rPr>
                <w:t>Bit 7</w:t>
              </w:r>
            </w:ins>
          </w:p>
        </w:tc>
      </w:tr>
      <w:tr w:rsidR="00DE3DC4" w:rsidTr="00DE3DC4">
        <w:trPr>
          <w:ins w:id="4493" w:author="rocky" w:date="2015-07-13T20:00:00Z"/>
        </w:trPr>
        <w:tc>
          <w:tcPr>
            <w:tcW w:w="857" w:type="dxa"/>
          </w:tcPr>
          <w:p w:rsidR="00DE3DC4" w:rsidRDefault="00DE3DC4" w:rsidP="00DE3DC4">
            <w:pPr>
              <w:pStyle w:val="a3"/>
              <w:ind w:leftChars="0" w:left="0"/>
              <w:rPr>
                <w:ins w:id="4494" w:author="rocky" w:date="2015-07-13T20:00:00Z"/>
                <w:sz w:val="18"/>
                <w:szCs w:val="18"/>
              </w:rPr>
            </w:pPr>
            <w:ins w:id="4495" w:author="rocky" w:date="2015-07-13T20:01:00Z">
              <w:r>
                <w:rPr>
                  <w:rFonts w:hint="eastAsia"/>
                  <w:sz w:val="18"/>
                  <w:szCs w:val="18"/>
                </w:rPr>
                <w:t>AR 0</w:t>
              </w:r>
            </w:ins>
          </w:p>
        </w:tc>
        <w:tc>
          <w:tcPr>
            <w:tcW w:w="857" w:type="dxa"/>
          </w:tcPr>
          <w:p w:rsidR="00DE3DC4" w:rsidRDefault="00DE3DC4" w:rsidP="00DE3DC4">
            <w:pPr>
              <w:pStyle w:val="a3"/>
              <w:ind w:leftChars="0" w:left="0"/>
              <w:rPr>
                <w:ins w:id="4496" w:author="rocky" w:date="2015-07-13T20:00:00Z"/>
                <w:sz w:val="18"/>
                <w:szCs w:val="18"/>
              </w:rPr>
            </w:pPr>
            <w:ins w:id="4497" w:author="rocky" w:date="2015-07-13T20:02:00Z">
              <w:r>
                <w:rPr>
                  <w:rFonts w:hint="eastAsia"/>
                  <w:sz w:val="18"/>
                  <w:szCs w:val="18"/>
                </w:rPr>
                <w:t>AR 1</w:t>
              </w:r>
            </w:ins>
          </w:p>
        </w:tc>
        <w:tc>
          <w:tcPr>
            <w:tcW w:w="857" w:type="dxa"/>
          </w:tcPr>
          <w:p w:rsidR="00DE3DC4" w:rsidRDefault="00DE3DC4" w:rsidP="00DE3DC4">
            <w:pPr>
              <w:pStyle w:val="a3"/>
              <w:ind w:leftChars="0" w:left="0"/>
              <w:rPr>
                <w:ins w:id="4498" w:author="rocky" w:date="2015-07-13T20:00:00Z"/>
                <w:sz w:val="18"/>
                <w:szCs w:val="18"/>
              </w:rPr>
            </w:pPr>
            <w:ins w:id="4499" w:author="rocky" w:date="2015-07-13T20:02:00Z">
              <w:r>
                <w:rPr>
                  <w:rFonts w:hint="eastAsia"/>
                  <w:sz w:val="18"/>
                  <w:szCs w:val="18"/>
                </w:rPr>
                <w:t>AR</w:t>
              </w:r>
              <w:r>
                <w:rPr>
                  <w:sz w:val="18"/>
                  <w:szCs w:val="18"/>
                </w:rPr>
                <w:t xml:space="preserve"> </w:t>
              </w:r>
              <w:r>
                <w:rPr>
                  <w:rFonts w:hint="eastAsia"/>
                  <w:sz w:val="18"/>
                  <w:szCs w:val="18"/>
                </w:rPr>
                <w:t>2</w:t>
              </w:r>
            </w:ins>
          </w:p>
        </w:tc>
        <w:tc>
          <w:tcPr>
            <w:tcW w:w="857" w:type="dxa"/>
          </w:tcPr>
          <w:p w:rsidR="00DE3DC4" w:rsidRDefault="00DE3DC4" w:rsidP="00DE3DC4">
            <w:pPr>
              <w:pStyle w:val="a3"/>
              <w:ind w:leftChars="0" w:left="0"/>
              <w:rPr>
                <w:ins w:id="4500" w:author="rocky" w:date="2015-07-13T20:00:00Z"/>
                <w:sz w:val="18"/>
                <w:szCs w:val="18"/>
              </w:rPr>
            </w:pPr>
            <w:ins w:id="4501" w:author="rocky" w:date="2015-07-13T20:02:00Z">
              <w:r>
                <w:rPr>
                  <w:rFonts w:hint="eastAsia"/>
                  <w:sz w:val="18"/>
                  <w:szCs w:val="18"/>
                </w:rPr>
                <w:t>AR 3</w:t>
              </w:r>
            </w:ins>
          </w:p>
        </w:tc>
        <w:tc>
          <w:tcPr>
            <w:tcW w:w="857" w:type="dxa"/>
          </w:tcPr>
          <w:p w:rsidR="00DE3DC4" w:rsidRDefault="00DE3DC4" w:rsidP="00DE3DC4">
            <w:pPr>
              <w:pStyle w:val="a3"/>
              <w:ind w:leftChars="0" w:left="0"/>
              <w:rPr>
                <w:ins w:id="4502" w:author="rocky" w:date="2015-07-13T20:00:00Z"/>
                <w:sz w:val="18"/>
                <w:szCs w:val="18"/>
              </w:rPr>
            </w:pPr>
            <w:ins w:id="4503" w:author="rocky" w:date="2015-07-13T20:02:00Z">
              <w:r>
                <w:rPr>
                  <w:rFonts w:hint="eastAsia"/>
                  <w:sz w:val="18"/>
                  <w:szCs w:val="18"/>
                </w:rPr>
                <w:t>AR 4</w:t>
              </w:r>
            </w:ins>
          </w:p>
        </w:tc>
        <w:tc>
          <w:tcPr>
            <w:tcW w:w="857" w:type="dxa"/>
          </w:tcPr>
          <w:p w:rsidR="00DE3DC4" w:rsidRDefault="00DE3DC4" w:rsidP="00DE3DC4">
            <w:pPr>
              <w:pStyle w:val="a3"/>
              <w:ind w:leftChars="0" w:left="0"/>
              <w:rPr>
                <w:ins w:id="4504" w:author="rocky" w:date="2015-07-13T20:00:00Z"/>
                <w:sz w:val="18"/>
                <w:szCs w:val="18"/>
              </w:rPr>
            </w:pPr>
            <w:ins w:id="4505" w:author="rocky" w:date="2015-07-13T20:02:00Z">
              <w:r>
                <w:rPr>
                  <w:rFonts w:hint="eastAsia"/>
                  <w:sz w:val="18"/>
                  <w:szCs w:val="18"/>
                </w:rPr>
                <w:t>AR 5</w:t>
              </w:r>
            </w:ins>
          </w:p>
        </w:tc>
        <w:tc>
          <w:tcPr>
            <w:tcW w:w="857" w:type="dxa"/>
          </w:tcPr>
          <w:p w:rsidR="00DE3DC4" w:rsidRDefault="00DE3DC4" w:rsidP="00DE3DC4">
            <w:pPr>
              <w:pStyle w:val="a3"/>
              <w:ind w:leftChars="0" w:left="0"/>
              <w:rPr>
                <w:ins w:id="4506" w:author="rocky" w:date="2015-07-13T20:00:00Z"/>
                <w:sz w:val="18"/>
                <w:szCs w:val="18"/>
              </w:rPr>
            </w:pPr>
            <w:ins w:id="4507" w:author="rocky" w:date="2015-07-13T20:02:00Z">
              <w:r>
                <w:rPr>
                  <w:rFonts w:hint="eastAsia"/>
                  <w:sz w:val="18"/>
                  <w:szCs w:val="18"/>
                </w:rPr>
                <w:t>AR 6</w:t>
              </w:r>
            </w:ins>
          </w:p>
        </w:tc>
        <w:tc>
          <w:tcPr>
            <w:tcW w:w="857" w:type="dxa"/>
          </w:tcPr>
          <w:p w:rsidR="00DE3DC4" w:rsidRDefault="00DE3DC4" w:rsidP="00DE3DC4">
            <w:pPr>
              <w:pStyle w:val="a3"/>
              <w:ind w:leftChars="0" w:left="0"/>
              <w:rPr>
                <w:ins w:id="4508" w:author="rocky" w:date="2015-07-13T20:00:00Z"/>
                <w:sz w:val="18"/>
                <w:szCs w:val="18"/>
              </w:rPr>
            </w:pPr>
            <w:ins w:id="4509" w:author="rocky" w:date="2015-07-13T20:02:00Z">
              <w:r>
                <w:rPr>
                  <w:rFonts w:hint="eastAsia"/>
                  <w:sz w:val="18"/>
                  <w:szCs w:val="18"/>
                </w:rPr>
                <w:t>AR 7</w:t>
              </w:r>
            </w:ins>
          </w:p>
        </w:tc>
      </w:tr>
    </w:tbl>
    <w:p w:rsidR="00DE3DC4" w:rsidRPr="009A0C2C" w:rsidRDefault="00DE3DC4" w:rsidP="00DE3DC4">
      <w:pPr>
        <w:pStyle w:val="a3"/>
        <w:ind w:leftChars="0" w:left="1440"/>
        <w:rPr>
          <w:ins w:id="4510" w:author="rocky" w:date="2015-07-13T20:03:00Z"/>
          <w:szCs w:val="24"/>
        </w:rPr>
      </w:pPr>
      <w:ins w:id="4511" w:author="rocky" w:date="2015-07-13T20:03:00Z">
        <w:r>
          <w:rPr>
            <w:szCs w:val="24"/>
          </w:rPr>
          <w:t>2nd</w:t>
        </w:r>
        <w:r w:rsidRPr="009A0C2C">
          <w:rPr>
            <w:szCs w:val="24"/>
          </w:rPr>
          <w:t>_AR_bitmsk:</w:t>
        </w:r>
      </w:ins>
    </w:p>
    <w:p w:rsidR="00DE3DC4" w:rsidRDefault="00DE3DC4" w:rsidP="00DE3DC4">
      <w:pPr>
        <w:pStyle w:val="a3"/>
        <w:ind w:leftChars="0" w:left="1440"/>
        <w:rPr>
          <w:ins w:id="4512" w:author="rocky" w:date="2015-07-13T20:03:00Z"/>
          <w:sz w:val="18"/>
          <w:szCs w:val="18"/>
        </w:rPr>
      </w:pPr>
      <w:ins w:id="4513" w:author="rocky" w:date="2015-07-13T20:03:00Z">
        <w:r>
          <w:rPr>
            <w:sz w:val="18"/>
            <w:szCs w:val="18"/>
          </w:rPr>
          <w:t>Controlling whether to update the corresponding AR</w:t>
        </w:r>
      </w:ins>
    </w:p>
    <w:tbl>
      <w:tblPr>
        <w:tblStyle w:val="aa"/>
        <w:tblW w:w="0" w:type="auto"/>
        <w:tblInd w:w="1440" w:type="dxa"/>
        <w:tblLook w:val="04A0" w:firstRow="1" w:lastRow="0" w:firstColumn="1" w:lastColumn="0" w:noHBand="0" w:noVBand="1"/>
      </w:tblPr>
      <w:tblGrid>
        <w:gridCol w:w="833"/>
        <w:gridCol w:w="833"/>
        <w:gridCol w:w="865"/>
        <w:gridCol w:w="865"/>
        <w:gridCol w:w="865"/>
        <w:gridCol w:w="865"/>
        <w:gridCol w:w="865"/>
        <w:gridCol w:w="865"/>
      </w:tblGrid>
      <w:tr w:rsidR="00DE3DC4" w:rsidTr="005A64DA">
        <w:trPr>
          <w:ins w:id="4514" w:author="rocky" w:date="2015-07-13T20:03:00Z"/>
        </w:trPr>
        <w:tc>
          <w:tcPr>
            <w:tcW w:w="1037" w:type="dxa"/>
          </w:tcPr>
          <w:p w:rsidR="00DE3DC4" w:rsidRDefault="00DE3DC4" w:rsidP="005A64DA">
            <w:pPr>
              <w:pStyle w:val="a3"/>
              <w:ind w:leftChars="0" w:left="0"/>
              <w:rPr>
                <w:ins w:id="4515" w:author="rocky" w:date="2015-07-13T20:03:00Z"/>
                <w:sz w:val="18"/>
                <w:szCs w:val="18"/>
              </w:rPr>
            </w:pPr>
            <w:ins w:id="4516" w:author="rocky" w:date="2015-07-13T20:03:00Z">
              <w:r>
                <w:rPr>
                  <w:rFonts w:hint="eastAsia"/>
                  <w:sz w:val="18"/>
                  <w:szCs w:val="18"/>
                </w:rPr>
                <w:t>Bit 0</w:t>
              </w:r>
            </w:ins>
          </w:p>
        </w:tc>
        <w:tc>
          <w:tcPr>
            <w:tcW w:w="1037" w:type="dxa"/>
          </w:tcPr>
          <w:p w:rsidR="00DE3DC4" w:rsidRDefault="00DE3DC4" w:rsidP="005A64DA">
            <w:pPr>
              <w:pStyle w:val="a3"/>
              <w:ind w:leftChars="0" w:left="0"/>
              <w:rPr>
                <w:ins w:id="4517" w:author="rocky" w:date="2015-07-13T20:03:00Z"/>
                <w:sz w:val="18"/>
                <w:szCs w:val="18"/>
              </w:rPr>
            </w:pPr>
            <w:ins w:id="4518" w:author="rocky" w:date="2015-07-13T20:03:00Z">
              <w:r>
                <w:rPr>
                  <w:rFonts w:hint="eastAsia"/>
                  <w:sz w:val="18"/>
                  <w:szCs w:val="18"/>
                </w:rPr>
                <w:t>Bit 1</w:t>
              </w:r>
            </w:ins>
          </w:p>
        </w:tc>
        <w:tc>
          <w:tcPr>
            <w:tcW w:w="1037" w:type="dxa"/>
          </w:tcPr>
          <w:p w:rsidR="00DE3DC4" w:rsidRDefault="00DE3DC4" w:rsidP="005A64DA">
            <w:pPr>
              <w:pStyle w:val="a3"/>
              <w:ind w:leftChars="0" w:left="0"/>
              <w:rPr>
                <w:ins w:id="4519" w:author="rocky" w:date="2015-07-13T20:03:00Z"/>
                <w:sz w:val="18"/>
                <w:szCs w:val="18"/>
              </w:rPr>
            </w:pPr>
            <w:ins w:id="4520" w:author="rocky" w:date="2015-07-13T20:03:00Z">
              <w:r>
                <w:rPr>
                  <w:rFonts w:hint="eastAsia"/>
                  <w:sz w:val="18"/>
                  <w:szCs w:val="18"/>
                </w:rPr>
                <w:t>Bit 2</w:t>
              </w:r>
            </w:ins>
          </w:p>
        </w:tc>
        <w:tc>
          <w:tcPr>
            <w:tcW w:w="1037" w:type="dxa"/>
          </w:tcPr>
          <w:p w:rsidR="00DE3DC4" w:rsidRDefault="00DE3DC4" w:rsidP="005A64DA">
            <w:pPr>
              <w:pStyle w:val="a3"/>
              <w:ind w:leftChars="0" w:left="0"/>
              <w:rPr>
                <w:ins w:id="4521" w:author="rocky" w:date="2015-07-13T20:03:00Z"/>
                <w:sz w:val="18"/>
                <w:szCs w:val="18"/>
              </w:rPr>
            </w:pPr>
            <w:ins w:id="4522" w:author="rocky" w:date="2015-07-13T20:03:00Z">
              <w:r>
                <w:rPr>
                  <w:rFonts w:hint="eastAsia"/>
                  <w:sz w:val="18"/>
                  <w:szCs w:val="18"/>
                </w:rPr>
                <w:t>Bit 3</w:t>
              </w:r>
            </w:ins>
          </w:p>
        </w:tc>
        <w:tc>
          <w:tcPr>
            <w:tcW w:w="1037" w:type="dxa"/>
          </w:tcPr>
          <w:p w:rsidR="00DE3DC4" w:rsidRDefault="00DE3DC4" w:rsidP="005A64DA">
            <w:pPr>
              <w:pStyle w:val="a3"/>
              <w:ind w:leftChars="0" w:left="0"/>
              <w:rPr>
                <w:ins w:id="4523" w:author="rocky" w:date="2015-07-13T20:03:00Z"/>
                <w:sz w:val="18"/>
                <w:szCs w:val="18"/>
              </w:rPr>
            </w:pPr>
            <w:ins w:id="4524" w:author="rocky" w:date="2015-07-13T20:03:00Z">
              <w:r>
                <w:rPr>
                  <w:rFonts w:hint="eastAsia"/>
                  <w:sz w:val="18"/>
                  <w:szCs w:val="18"/>
                </w:rPr>
                <w:t>Bit 4</w:t>
              </w:r>
            </w:ins>
          </w:p>
        </w:tc>
        <w:tc>
          <w:tcPr>
            <w:tcW w:w="1037" w:type="dxa"/>
          </w:tcPr>
          <w:p w:rsidR="00DE3DC4" w:rsidRDefault="00DE3DC4" w:rsidP="005A64DA">
            <w:pPr>
              <w:pStyle w:val="a3"/>
              <w:ind w:leftChars="0" w:left="0"/>
              <w:rPr>
                <w:ins w:id="4525" w:author="rocky" w:date="2015-07-13T20:03:00Z"/>
                <w:sz w:val="18"/>
                <w:szCs w:val="18"/>
              </w:rPr>
            </w:pPr>
            <w:ins w:id="4526" w:author="rocky" w:date="2015-07-13T20:03:00Z">
              <w:r>
                <w:rPr>
                  <w:rFonts w:hint="eastAsia"/>
                  <w:sz w:val="18"/>
                  <w:szCs w:val="18"/>
                </w:rPr>
                <w:t>Bit 5</w:t>
              </w:r>
            </w:ins>
          </w:p>
        </w:tc>
        <w:tc>
          <w:tcPr>
            <w:tcW w:w="1037" w:type="dxa"/>
          </w:tcPr>
          <w:p w:rsidR="00DE3DC4" w:rsidRDefault="00DE3DC4" w:rsidP="005A64DA">
            <w:pPr>
              <w:pStyle w:val="a3"/>
              <w:ind w:leftChars="0" w:left="0"/>
              <w:rPr>
                <w:ins w:id="4527" w:author="rocky" w:date="2015-07-13T20:03:00Z"/>
                <w:sz w:val="18"/>
                <w:szCs w:val="18"/>
              </w:rPr>
            </w:pPr>
            <w:ins w:id="4528" w:author="rocky" w:date="2015-07-13T20:03:00Z">
              <w:r>
                <w:rPr>
                  <w:rFonts w:hint="eastAsia"/>
                  <w:sz w:val="18"/>
                  <w:szCs w:val="18"/>
                </w:rPr>
                <w:t>Bit 6</w:t>
              </w:r>
            </w:ins>
          </w:p>
        </w:tc>
        <w:tc>
          <w:tcPr>
            <w:tcW w:w="1037" w:type="dxa"/>
          </w:tcPr>
          <w:p w:rsidR="00DE3DC4" w:rsidRDefault="00DE3DC4" w:rsidP="005A64DA">
            <w:pPr>
              <w:pStyle w:val="a3"/>
              <w:ind w:leftChars="0" w:left="0"/>
              <w:rPr>
                <w:ins w:id="4529" w:author="rocky" w:date="2015-07-13T20:03:00Z"/>
                <w:sz w:val="18"/>
                <w:szCs w:val="18"/>
              </w:rPr>
            </w:pPr>
            <w:ins w:id="4530" w:author="rocky" w:date="2015-07-13T20:03:00Z">
              <w:r>
                <w:rPr>
                  <w:rFonts w:hint="eastAsia"/>
                  <w:sz w:val="18"/>
                  <w:szCs w:val="18"/>
                </w:rPr>
                <w:t>Bit 7</w:t>
              </w:r>
            </w:ins>
          </w:p>
        </w:tc>
      </w:tr>
      <w:tr w:rsidR="00DE3DC4" w:rsidTr="005A64DA">
        <w:trPr>
          <w:ins w:id="4531" w:author="rocky" w:date="2015-07-13T20:03:00Z"/>
        </w:trPr>
        <w:tc>
          <w:tcPr>
            <w:tcW w:w="1037" w:type="dxa"/>
          </w:tcPr>
          <w:p w:rsidR="00DE3DC4" w:rsidRDefault="00DE3DC4" w:rsidP="005A64DA">
            <w:pPr>
              <w:pStyle w:val="a3"/>
              <w:ind w:leftChars="0" w:left="0"/>
              <w:rPr>
                <w:ins w:id="4532" w:author="rocky" w:date="2015-07-13T20:03:00Z"/>
                <w:sz w:val="18"/>
                <w:szCs w:val="18"/>
              </w:rPr>
            </w:pPr>
            <w:ins w:id="4533" w:author="rocky" w:date="2015-07-13T20:03:00Z">
              <w:r>
                <w:rPr>
                  <w:rFonts w:hint="eastAsia"/>
                  <w:sz w:val="18"/>
                  <w:szCs w:val="18"/>
                </w:rPr>
                <w:t>AR 8</w:t>
              </w:r>
            </w:ins>
          </w:p>
        </w:tc>
        <w:tc>
          <w:tcPr>
            <w:tcW w:w="1037" w:type="dxa"/>
          </w:tcPr>
          <w:p w:rsidR="00DE3DC4" w:rsidRDefault="00DE3DC4" w:rsidP="005A64DA">
            <w:pPr>
              <w:pStyle w:val="a3"/>
              <w:ind w:leftChars="0" w:left="0"/>
              <w:rPr>
                <w:ins w:id="4534" w:author="rocky" w:date="2015-07-13T20:03:00Z"/>
                <w:sz w:val="18"/>
                <w:szCs w:val="18"/>
              </w:rPr>
            </w:pPr>
            <w:ins w:id="4535" w:author="rocky" w:date="2015-07-13T20:03:00Z">
              <w:r>
                <w:rPr>
                  <w:rFonts w:hint="eastAsia"/>
                  <w:sz w:val="18"/>
                  <w:szCs w:val="18"/>
                </w:rPr>
                <w:t>AR 9</w:t>
              </w:r>
            </w:ins>
          </w:p>
        </w:tc>
        <w:tc>
          <w:tcPr>
            <w:tcW w:w="1037" w:type="dxa"/>
          </w:tcPr>
          <w:p w:rsidR="00DE3DC4" w:rsidRDefault="00DE3DC4" w:rsidP="005A64DA">
            <w:pPr>
              <w:pStyle w:val="a3"/>
              <w:ind w:leftChars="0" w:left="0"/>
              <w:rPr>
                <w:ins w:id="4536" w:author="rocky" w:date="2015-07-13T20:03:00Z"/>
                <w:sz w:val="18"/>
                <w:szCs w:val="18"/>
              </w:rPr>
            </w:pPr>
            <w:ins w:id="4537" w:author="rocky" w:date="2015-07-13T20:04:00Z">
              <w:r>
                <w:rPr>
                  <w:rFonts w:hint="eastAsia"/>
                  <w:sz w:val="18"/>
                  <w:szCs w:val="18"/>
                </w:rPr>
                <w:t>RFU</w:t>
              </w:r>
            </w:ins>
          </w:p>
        </w:tc>
        <w:tc>
          <w:tcPr>
            <w:tcW w:w="1037" w:type="dxa"/>
          </w:tcPr>
          <w:p w:rsidR="00DE3DC4" w:rsidRDefault="00DE3DC4" w:rsidP="005A64DA">
            <w:pPr>
              <w:pStyle w:val="a3"/>
              <w:ind w:leftChars="0" w:left="0"/>
              <w:rPr>
                <w:ins w:id="4538" w:author="rocky" w:date="2015-07-13T20:03:00Z"/>
                <w:sz w:val="18"/>
                <w:szCs w:val="18"/>
              </w:rPr>
            </w:pPr>
            <w:ins w:id="4539" w:author="rocky" w:date="2015-07-13T20:04:00Z">
              <w:r>
                <w:rPr>
                  <w:rFonts w:hint="eastAsia"/>
                  <w:sz w:val="18"/>
                  <w:szCs w:val="18"/>
                </w:rPr>
                <w:t>RFU</w:t>
              </w:r>
            </w:ins>
          </w:p>
        </w:tc>
        <w:tc>
          <w:tcPr>
            <w:tcW w:w="1037" w:type="dxa"/>
          </w:tcPr>
          <w:p w:rsidR="00DE3DC4" w:rsidRDefault="00DE3DC4" w:rsidP="005A64DA">
            <w:pPr>
              <w:pStyle w:val="a3"/>
              <w:ind w:leftChars="0" w:left="0"/>
              <w:rPr>
                <w:ins w:id="4540" w:author="rocky" w:date="2015-07-13T20:03:00Z"/>
                <w:sz w:val="18"/>
                <w:szCs w:val="18"/>
              </w:rPr>
            </w:pPr>
            <w:ins w:id="4541" w:author="rocky" w:date="2015-07-13T20:04:00Z">
              <w:r>
                <w:rPr>
                  <w:rFonts w:hint="eastAsia"/>
                  <w:sz w:val="18"/>
                  <w:szCs w:val="18"/>
                </w:rPr>
                <w:t>RFU</w:t>
              </w:r>
            </w:ins>
          </w:p>
        </w:tc>
        <w:tc>
          <w:tcPr>
            <w:tcW w:w="1037" w:type="dxa"/>
          </w:tcPr>
          <w:p w:rsidR="00DE3DC4" w:rsidRDefault="00DE3DC4" w:rsidP="005A64DA">
            <w:pPr>
              <w:pStyle w:val="a3"/>
              <w:ind w:leftChars="0" w:left="0"/>
              <w:rPr>
                <w:ins w:id="4542" w:author="rocky" w:date="2015-07-13T20:03:00Z"/>
                <w:sz w:val="18"/>
                <w:szCs w:val="18"/>
              </w:rPr>
            </w:pPr>
            <w:ins w:id="4543" w:author="rocky" w:date="2015-07-13T20:04:00Z">
              <w:r>
                <w:rPr>
                  <w:rFonts w:hint="eastAsia"/>
                  <w:sz w:val="18"/>
                  <w:szCs w:val="18"/>
                </w:rPr>
                <w:t>RFU</w:t>
              </w:r>
            </w:ins>
          </w:p>
        </w:tc>
        <w:tc>
          <w:tcPr>
            <w:tcW w:w="1037" w:type="dxa"/>
          </w:tcPr>
          <w:p w:rsidR="00DE3DC4" w:rsidRDefault="00DE3DC4" w:rsidP="005A64DA">
            <w:pPr>
              <w:pStyle w:val="a3"/>
              <w:ind w:leftChars="0" w:left="0"/>
              <w:rPr>
                <w:ins w:id="4544" w:author="rocky" w:date="2015-07-13T20:03:00Z"/>
                <w:sz w:val="18"/>
                <w:szCs w:val="18"/>
              </w:rPr>
            </w:pPr>
            <w:ins w:id="4545" w:author="rocky" w:date="2015-07-13T20:04:00Z">
              <w:r>
                <w:rPr>
                  <w:rFonts w:hint="eastAsia"/>
                  <w:sz w:val="18"/>
                  <w:szCs w:val="18"/>
                </w:rPr>
                <w:t>RFU</w:t>
              </w:r>
            </w:ins>
          </w:p>
        </w:tc>
        <w:tc>
          <w:tcPr>
            <w:tcW w:w="1037" w:type="dxa"/>
          </w:tcPr>
          <w:p w:rsidR="00DE3DC4" w:rsidRDefault="00DE3DC4" w:rsidP="005A64DA">
            <w:pPr>
              <w:pStyle w:val="a3"/>
              <w:ind w:leftChars="0" w:left="0"/>
              <w:rPr>
                <w:ins w:id="4546" w:author="rocky" w:date="2015-07-13T20:03:00Z"/>
                <w:sz w:val="18"/>
                <w:szCs w:val="18"/>
              </w:rPr>
            </w:pPr>
            <w:ins w:id="4547" w:author="rocky" w:date="2015-07-13T20:04:00Z">
              <w:r>
                <w:rPr>
                  <w:rFonts w:hint="eastAsia"/>
                  <w:sz w:val="18"/>
                  <w:szCs w:val="18"/>
                </w:rPr>
                <w:t>RFU</w:t>
              </w:r>
            </w:ins>
          </w:p>
        </w:tc>
      </w:tr>
    </w:tbl>
    <w:p w:rsidR="00DE3DC4" w:rsidRPr="00DE3DC4" w:rsidRDefault="00DE3DC4">
      <w:pPr>
        <w:pStyle w:val="a3"/>
        <w:ind w:leftChars="0" w:left="1440"/>
        <w:rPr>
          <w:ins w:id="4548" w:author="rocky" w:date="2015-07-13T18:18:00Z"/>
          <w:sz w:val="18"/>
          <w:szCs w:val="18"/>
          <w:rPrChange w:id="4549" w:author="rocky" w:date="2015-07-13T20:00:00Z">
            <w:rPr>
              <w:ins w:id="4550" w:author="rocky" w:date="2015-07-13T18:18:00Z"/>
            </w:rPr>
          </w:rPrChange>
        </w:rPr>
      </w:pPr>
    </w:p>
    <w:p w:rsidR="00227A5C" w:rsidRPr="00227A5C" w:rsidRDefault="00227A5C">
      <w:pPr>
        <w:pStyle w:val="a3"/>
        <w:tabs>
          <w:tab w:val="left" w:pos="3624"/>
        </w:tabs>
        <w:ind w:leftChars="0" w:left="1440"/>
        <w:rPr>
          <w:ins w:id="4551" w:author="rocky" w:date="2015-07-13T14:37:00Z"/>
          <w:sz w:val="18"/>
          <w:szCs w:val="18"/>
          <w:rPrChange w:id="4552" w:author="rocky" w:date="2015-07-13T18:18:00Z">
            <w:rPr>
              <w:ins w:id="4553" w:author="rocky" w:date="2015-07-13T14:37:00Z"/>
              <w:szCs w:val="24"/>
            </w:rPr>
          </w:rPrChange>
        </w:rPr>
        <w:pPrChange w:id="4554" w:author="rocky" w:date="2015-07-13T18:18:00Z">
          <w:pPr>
            <w:pStyle w:val="a3"/>
            <w:ind w:leftChars="0" w:left="1440"/>
          </w:pPr>
        </w:pPrChange>
      </w:pPr>
    </w:p>
    <w:p w:rsidR="009947E8" w:rsidRDefault="009947E8" w:rsidP="009947E8">
      <w:pPr>
        <w:pStyle w:val="a3"/>
        <w:ind w:leftChars="0" w:left="1440"/>
        <w:rPr>
          <w:ins w:id="4555" w:author="rocky" w:date="2015-07-13T15:06:00Z"/>
          <w:szCs w:val="24"/>
        </w:rPr>
      </w:pPr>
      <w:ins w:id="4556" w:author="rocky" w:date="2015-06-22T13:14:00Z">
        <w:r>
          <w:rPr>
            <w:rFonts w:hint="eastAsia"/>
            <w:szCs w:val="24"/>
          </w:rPr>
          <w:t>Response format</w:t>
        </w:r>
      </w:ins>
      <w:ins w:id="4557" w:author="rocky" w:date="2015-07-13T15:06:00Z">
        <w:r w:rsidR="004F2466">
          <w:rPr>
            <w:szCs w:val="24"/>
          </w:rPr>
          <w:t>:</w:t>
        </w:r>
      </w:ins>
    </w:p>
    <w:p w:rsidR="004F2466" w:rsidRDefault="003558BD" w:rsidP="009947E8">
      <w:pPr>
        <w:pStyle w:val="a3"/>
        <w:ind w:leftChars="0" w:left="1440"/>
        <w:rPr>
          <w:ins w:id="4558" w:author="rocky" w:date="2015-06-22T13:14:00Z"/>
          <w:szCs w:val="24"/>
        </w:rPr>
      </w:pPr>
      <w:ins w:id="4559" w:author="rocky" w:date="2015-07-13T15:37:00Z">
        <w:r>
          <w:rPr>
            <w:rFonts w:hint="eastAsia"/>
            <w:szCs w:val="24"/>
          </w:rPr>
          <w:t>The first byte of response data is num_</w:t>
        </w:r>
      </w:ins>
      <w:ins w:id="4560" w:author="rocky" w:date="2015-07-13T15:38:00Z">
        <w:r>
          <w:rPr>
            <w:szCs w:val="24"/>
          </w:rPr>
          <w:t>of_</w:t>
        </w:r>
      </w:ins>
      <w:ins w:id="4561" w:author="rocky" w:date="2015-07-13T15:37:00Z">
        <w:r>
          <w:rPr>
            <w:rFonts w:hint="eastAsia"/>
            <w:szCs w:val="24"/>
          </w:rPr>
          <w:t>client</w:t>
        </w:r>
      </w:ins>
      <w:ins w:id="4562" w:author="rocky" w:date="2015-07-13T15:38:00Z">
        <w:r>
          <w:rPr>
            <w:szCs w:val="24"/>
          </w:rPr>
          <w:t>s</w:t>
        </w:r>
      </w:ins>
      <w:ins w:id="4563" w:author="rocky" w:date="2015-07-13T15:37:00Z">
        <w:r>
          <w:rPr>
            <w:rFonts w:hint="eastAsia"/>
            <w:szCs w:val="24"/>
          </w:rPr>
          <w:t xml:space="preserve"> which indicates the number of client</w:t>
        </w:r>
      </w:ins>
      <w:ins w:id="4564" w:author="rocky" w:date="2015-07-13T15:38:00Z">
        <w:r>
          <w:rPr>
            <w:szCs w:val="24"/>
          </w:rPr>
          <w:t>s to sync from the lock to admin</w:t>
        </w:r>
      </w:ins>
      <w:ins w:id="4565" w:author="rocky" w:date="2015-07-13T15:39:00Z">
        <w:r>
          <w:rPr>
            <w:szCs w:val="24"/>
          </w:rPr>
          <w:t xml:space="preserve"> in this response</w:t>
        </w:r>
      </w:ins>
      <w:ins w:id="4566" w:author="rocky" w:date="2015-07-13T15:38:00Z">
        <w:r>
          <w:rPr>
            <w:szCs w:val="24"/>
          </w:rPr>
          <w:t>. The second byte is num_of_log which indicates</w:t>
        </w:r>
      </w:ins>
      <w:ins w:id="4567" w:author="rocky" w:date="2015-07-13T15:39:00Z">
        <w:r>
          <w:rPr>
            <w:szCs w:val="24"/>
          </w:rPr>
          <w:t xml:space="preserve"> the number of log to sync </w:t>
        </w:r>
        <w:r>
          <w:rPr>
            <w:szCs w:val="24"/>
          </w:rPr>
          <w:lastRenderedPageBreak/>
          <w:t>from the lock to admin in this response.</w:t>
        </w:r>
      </w:ins>
      <w:ins w:id="4568" w:author="rocky" w:date="2015-07-13T15:40:00Z">
        <w:r>
          <w:rPr>
            <w:szCs w:val="24"/>
          </w:rPr>
          <w:t xml:space="preserve"> The 3rd byte </w:t>
        </w:r>
      </w:ins>
      <w:ins w:id="4569" w:author="rocky" w:date="2015-07-13T15:41:00Z">
        <w:r>
          <w:rPr>
            <w:szCs w:val="24"/>
          </w:rPr>
          <w:t xml:space="preserve">is </w:t>
        </w:r>
      </w:ins>
      <w:ins w:id="4570" w:author="rocky" w:date="2015-07-13T15:40:00Z">
        <w:r>
          <w:rPr>
            <w:szCs w:val="24"/>
          </w:rPr>
          <w:t xml:space="preserve">START_LOG_SN_Offset, </w:t>
        </w:r>
      </w:ins>
      <w:ins w:id="4571" w:author="rocky" w:date="2015-07-13T15:41:00Z">
        <w:r>
          <w:rPr>
            <w:szCs w:val="24"/>
          </w:rPr>
          <w:t>which</w:t>
        </w:r>
      </w:ins>
      <w:ins w:id="4572" w:author="rocky" w:date="2015-07-13T15:40:00Z">
        <w:r>
          <w:rPr>
            <w:szCs w:val="24"/>
          </w:rPr>
          <w:t xml:space="preserve"> </w:t>
        </w:r>
      </w:ins>
      <w:ins w:id="4573" w:author="rocky" w:date="2015-07-13T15:41:00Z">
        <w:r>
          <w:rPr>
            <w:szCs w:val="24"/>
          </w:rPr>
          <w:t xml:space="preserve">indicates the byte offset related the start of response data. It can be used as a quick reference to </w:t>
        </w:r>
      </w:ins>
      <w:ins w:id="4574" w:author="rocky" w:date="2015-07-13T15:42:00Z">
        <w:r>
          <w:rPr>
            <w:szCs w:val="24"/>
          </w:rPr>
          <w:t xml:space="preserve">START_LOG_SN byte, which is the first byte of </w:t>
        </w:r>
      </w:ins>
      <w:ins w:id="4575" w:author="rocky" w:date="2015-07-13T15:41:00Z">
        <w:r>
          <w:rPr>
            <w:szCs w:val="24"/>
          </w:rPr>
          <w:t xml:space="preserve">log portion. </w:t>
        </w:r>
      </w:ins>
      <w:ins w:id="4576" w:author="rocky" w:date="2015-07-13T15:43:00Z">
        <w:r>
          <w:rPr>
            <w:szCs w:val="24"/>
          </w:rPr>
          <w:t xml:space="preserve">Starting from the 4th byte is </w:t>
        </w:r>
      </w:ins>
      <w:ins w:id="4577" w:author="rocky" w:date="2015-07-13T15:44:00Z">
        <w:r>
          <w:rPr>
            <w:szCs w:val="24"/>
          </w:rPr>
          <w:t xml:space="preserve">multiple </w:t>
        </w:r>
      </w:ins>
      <w:ins w:id="4578" w:author="rocky" w:date="2015-07-13T15:43:00Z">
        <w:r>
          <w:rPr>
            <w:szCs w:val="24"/>
          </w:rPr>
          <w:t>sets the client</w:t>
        </w:r>
      </w:ins>
      <w:ins w:id="4579" w:author="rocky" w:date="2015-07-13T15:44:00Z">
        <w:r>
          <w:rPr>
            <w:szCs w:val="24"/>
          </w:rPr>
          <w:t xml:space="preserve"> data to sync from lock to admin. Each sets of data has the same format as in command packet.</w:t>
        </w:r>
      </w:ins>
      <w:ins w:id="4580" w:author="rocky" w:date="2015-07-13T15:45:00Z">
        <w:r>
          <w:rPr>
            <w:szCs w:val="24"/>
          </w:rPr>
          <w:t xml:space="preserve"> Then there are 4-byte START_LOG_SN, and the log records to sync.</w:t>
        </w:r>
      </w:ins>
      <w:ins w:id="4581" w:author="rocky" w:date="2015-07-13T18:08:00Z">
        <w:r w:rsidR="00255E99">
          <w:rPr>
            <w:szCs w:val="24"/>
          </w:rPr>
          <w:t xml:space="preserve"> Each log record is at least 7-byte.</w:t>
        </w:r>
      </w:ins>
    </w:p>
    <w:p w:rsidR="009947E8" w:rsidRPr="00D0712D" w:rsidRDefault="009947E8" w:rsidP="009947E8">
      <w:pPr>
        <w:pStyle w:val="a3"/>
        <w:pBdr>
          <w:bottom w:val="single" w:sz="6" w:space="1" w:color="auto"/>
        </w:pBdr>
        <w:ind w:leftChars="0" w:left="1440"/>
        <w:rPr>
          <w:ins w:id="4582" w:author="rocky" w:date="2015-06-22T13:14:00Z"/>
          <w:sz w:val="18"/>
          <w:szCs w:val="18"/>
        </w:rPr>
      </w:pPr>
      <w:ins w:id="4583" w:author="rocky" w:date="2015-06-22T13:14: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 xml:space="preserve"> </w:t>
        </w:r>
        <w:r w:rsidR="00EE6119">
          <w:rPr>
            <w:sz w:val="18"/>
            <w:szCs w:val="18"/>
          </w:rPr>
          <w:t>Data bytes</w:t>
        </w:r>
      </w:ins>
    </w:p>
    <w:p w:rsidR="009947E8" w:rsidRPr="00EE6119" w:rsidRDefault="00012CE4">
      <w:pPr>
        <w:pStyle w:val="a3"/>
        <w:ind w:leftChars="0" w:left="1440"/>
        <w:rPr>
          <w:ins w:id="4584" w:author="rocky" w:date="2015-06-22T13:14:00Z"/>
          <w:sz w:val="18"/>
          <w:szCs w:val="18"/>
          <w:rPrChange w:id="4585" w:author="rocky" w:date="2015-07-13T15:24:00Z">
            <w:rPr>
              <w:ins w:id="4586" w:author="rocky" w:date="2015-06-22T13:14:00Z"/>
            </w:rPr>
          </w:rPrChange>
        </w:rPr>
      </w:pPr>
      <w:ins w:id="4587" w:author="rocky" w:date="2015-06-22T13:14:00Z">
        <w:r>
          <w:rPr>
            <w:rFonts w:hint="eastAsia"/>
            <w:sz w:val="18"/>
            <w:szCs w:val="18"/>
          </w:rPr>
          <w:t>00h if OK</w:t>
        </w:r>
        <w:r>
          <w:rPr>
            <w:rFonts w:hint="eastAsia"/>
            <w:sz w:val="18"/>
            <w:szCs w:val="18"/>
          </w:rPr>
          <w:tab/>
          <w:t>05h</w:t>
        </w:r>
        <w:r>
          <w:rPr>
            <w:rFonts w:hint="eastAsia"/>
            <w:sz w:val="18"/>
            <w:szCs w:val="18"/>
          </w:rPr>
          <w:tab/>
          <w:t>0E</w:t>
        </w:r>
        <w:r w:rsidR="009947E8">
          <w:rPr>
            <w:rFonts w:hint="eastAsia"/>
            <w:sz w:val="18"/>
            <w:szCs w:val="18"/>
          </w:rPr>
          <w:t>h</w:t>
        </w:r>
        <w:r w:rsidR="009947E8">
          <w:rPr>
            <w:rFonts w:hint="eastAsia"/>
            <w:sz w:val="18"/>
            <w:szCs w:val="18"/>
          </w:rPr>
          <w:tab/>
        </w:r>
      </w:ins>
      <w:ins w:id="4588" w:author="rocky" w:date="2015-07-13T15:26:00Z">
        <w:r w:rsidR="00EE6119">
          <w:rPr>
            <w:sz w:val="18"/>
            <w:szCs w:val="18"/>
          </w:rPr>
          <w:t>Variable</w:t>
        </w:r>
        <w:r w:rsidR="00EE6119">
          <w:rPr>
            <w:sz w:val="18"/>
            <w:szCs w:val="18"/>
          </w:rPr>
          <w:tab/>
          <w:t xml:space="preserve"> </w:t>
        </w:r>
      </w:ins>
      <w:ins w:id="4589" w:author="rocky" w:date="2015-07-13T15:25:00Z">
        <w:r w:rsidR="00EE6119">
          <w:rPr>
            <w:sz w:val="18"/>
            <w:szCs w:val="18"/>
          </w:rPr>
          <w:t>num_</w:t>
        </w:r>
      </w:ins>
      <w:ins w:id="4590" w:author="rocky" w:date="2015-07-13T15:38:00Z">
        <w:r w:rsidR="003558BD">
          <w:rPr>
            <w:sz w:val="18"/>
            <w:szCs w:val="18"/>
          </w:rPr>
          <w:t>of_</w:t>
        </w:r>
      </w:ins>
      <w:ins w:id="4591" w:author="rocky" w:date="2015-07-13T15:25:00Z">
        <w:r w:rsidR="00EE6119">
          <w:rPr>
            <w:sz w:val="18"/>
            <w:szCs w:val="18"/>
          </w:rPr>
          <w:t>client</w:t>
        </w:r>
      </w:ins>
      <w:ins w:id="4592" w:author="rocky" w:date="2015-07-13T15:38:00Z">
        <w:r w:rsidR="003558BD">
          <w:rPr>
            <w:sz w:val="18"/>
            <w:szCs w:val="18"/>
          </w:rPr>
          <w:t>s</w:t>
        </w:r>
      </w:ins>
      <w:ins w:id="4593" w:author="rocky" w:date="2015-06-22T13:14:00Z">
        <w:r w:rsidR="00EE6119">
          <w:rPr>
            <w:sz w:val="18"/>
            <w:szCs w:val="18"/>
          </w:rPr>
          <w:t xml:space="preserve">, </w:t>
        </w:r>
      </w:ins>
      <w:ins w:id="4594" w:author="rocky" w:date="2015-07-13T15:24:00Z">
        <w:r w:rsidR="00EE6119">
          <w:rPr>
            <w:sz w:val="18"/>
            <w:szCs w:val="18"/>
          </w:rPr>
          <w:t>num_</w:t>
        </w:r>
      </w:ins>
      <w:ins w:id="4595" w:author="rocky" w:date="2015-07-13T15:38:00Z">
        <w:r w:rsidR="003558BD">
          <w:rPr>
            <w:sz w:val="18"/>
            <w:szCs w:val="18"/>
          </w:rPr>
          <w:t>of_</w:t>
        </w:r>
      </w:ins>
      <w:ins w:id="4596" w:author="rocky" w:date="2015-07-13T15:24:00Z">
        <w:r w:rsidR="00EE6119">
          <w:rPr>
            <w:sz w:val="18"/>
            <w:szCs w:val="18"/>
          </w:rPr>
          <w:t>log</w:t>
        </w:r>
      </w:ins>
      <w:ins w:id="4597" w:author="rocky" w:date="2015-06-22T13:14:00Z">
        <w:r w:rsidR="00EE6119">
          <w:rPr>
            <w:sz w:val="18"/>
            <w:szCs w:val="18"/>
          </w:rPr>
          <w:t>, S</w:t>
        </w:r>
      </w:ins>
      <w:ins w:id="4598" w:author="rocky" w:date="2015-07-13T15:26:00Z">
        <w:r w:rsidR="00EE6119">
          <w:rPr>
            <w:sz w:val="18"/>
            <w:szCs w:val="18"/>
          </w:rPr>
          <w:t>TART_LOG_SN</w:t>
        </w:r>
      </w:ins>
      <w:ins w:id="4599" w:author="rocky" w:date="2015-07-13T15:27:00Z">
        <w:r w:rsidR="00EE6119">
          <w:rPr>
            <w:sz w:val="18"/>
            <w:szCs w:val="18"/>
          </w:rPr>
          <w:t>_Offset</w:t>
        </w:r>
      </w:ins>
    </w:p>
    <w:p w:rsidR="009947E8" w:rsidRPr="00D0712D" w:rsidRDefault="009947E8" w:rsidP="009947E8">
      <w:pPr>
        <w:pStyle w:val="a3"/>
        <w:pBdr>
          <w:bottom w:val="single" w:sz="6" w:space="1" w:color="auto"/>
        </w:pBdr>
        <w:ind w:leftChars="0" w:left="1440"/>
        <w:rPr>
          <w:ins w:id="4600" w:author="rocky" w:date="2015-06-22T13:14:00Z"/>
          <w:sz w:val="18"/>
          <w:szCs w:val="18"/>
        </w:rPr>
      </w:pPr>
      <w:ins w:id="4601" w:author="rocky" w:date="2015-06-22T13:14:00Z">
        <w:r>
          <w:rPr>
            <w:rFonts w:hint="eastAsia"/>
            <w:sz w:val="18"/>
            <w:szCs w:val="18"/>
          </w:rPr>
          <w:t xml:space="preserve">Data_bytes (cont.) </w:t>
        </w:r>
      </w:ins>
    </w:p>
    <w:p w:rsidR="009F48E1" w:rsidRPr="00915D32" w:rsidRDefault="009947E8" w:rsidP="009F48E1">
      <w:pPr>
        <w:pStyle w:val="a3"/>
        <w:ind w:leftChars="0" w:left="1440"/>
        <w:rPr>
          <w:ins w:id="4602" w:author="rocky" w:date="2015-07-13T14:44:00Z"/>
          <w:sz w:val="18"/>
          <w:szCs w:val="18"/>
        </w:rPr>
      </w:pPr>
      <w:ins w:id="4603" w:author="rocky" w:date="2015-06-22T13:14:00Z">
        <w:r>
          <w:rPr>
            <w:sz w:val="18"/>
            <w:szCs w:val="18"/>
          </w:rPr>
          <w:t>{</w:t>
        </w:r>
      </w:ins>
      <w:ins w:id="4604" w:author="rocky" w:date="2015-11-17T12:13:00Z">
        <w:r w:rsidR="00F42920">
          <w:rPr>
            <w:sz w:val="18"/>
            <w:szCs w:val="18"/>
          </w:rPr>
          <w:t xml:space="preserve">SN_0, </w:t>
        </w:r>
      </w:ins>
      <w:ins w:id="4605" w:author="rocky" w:date="2015-06-22T13:14:00Z">
        <w:r w:rsidR="00745C71">
          <w:rPr>
            <w:rFonts w:hint="eastAsia"/>
            <w:sz w:val="18"/>
            <w:szCs w:val="18"/>
          </w:rPr>
          <w:t>FID</w:t>
        </w:r>
        <w:r>
          <w:rPr>
            <w:sz w:val="18"/>
            <w:szCs w:val="18"/>
          </w:rPr>
          <w:t>_</w:t>
        </w:r>
        <w:r>
          <w:rPr>
            <w:rFonts w:hint="eastAsia"/>
            <w:sz w:val="18"/>
            <w:szCs w:val="18"/>
          </w:rPr>
          <w:t xml:space="preserve">0, </w:t>
        </w:r>
        <w:r>
          <w:rPr>
            <w:sz w:val="18"/>
            <w:szCs w:val="18"/>
          </w:rPr>
          <w:t>1</w:t>
        </w:r>
        <w:r w:rsidRPr="0034287A">
          <w:rPr>
            <w:sz w:val="18"/>
            <w:szCs w:val="18"/>
            <w:vertAlign w:val="superscript"/>
          </w:rPr>
          <w:t>st</w:t>
        </w:r>
        <w:r>
          <w:rPr>
            <w:sz w:val="18"/>
            <w:szCs w:val="18"/>
          </w:rPr>
          <w:t>_Mask_0, 1</w:t>
        </w:r>
        <w:r w:rsidRPr="0034287A">
          <w:rPr>
            <w:sz w:val="18"/>
            <w:szCs w:val="18"/>
            <w:vertAlign w:val="superscript"/>
          </w:rPr>
          <w:t>st</w:t>
        </w:r>
        <w:r>
          <w:rPr>
            <w:sz w:val="18"/>
            <w:szCs w:val="18"/>
          </w:rPr>
          <w:t>_Ctrl_</w:t>
        </w:r>
        <w:r>
          <w:rPr>
            <w:rFonts w:hint="eastAsia"/>
            <w:sz w:val="18"/>
            <w:szCs w:val="18"/>
          </w:rPr>
          <w:t>byte_0</w:t>
        </w:r>
        <w:r>
          <w:rPr>
            <w:sz w:val="18"/>
            <w:szCs w:val="18"/>
          </w:rPr>
          <w:t>, 2</w:t>
        </w:r>
        <w:r w:rsidRPr="0034287A">
          <w:rPr>
            <w:sz w:val="18"/>
            <w:szCs w:val="18"/>
            <w:vertAlign w:val="superscript"/>
          </w:rPr>
          <w:t>nd</w:t>
        </w:r>
        <w:r>
          <w:rPr>
            <w:sz w:val="18"/>
            <w:szCs w:val="18"/>
          </w:rPr>
          <w:t>_Mask_0, 2</w:t>
        </w:r>
        <w:r w:rsidRPr="0034287A">
          <w:rPr>
            <w:sz w:val="18"/>
            <w:szCs w:val="18"/>
            <w:vertAlign w:val="superscript"/>
          </w:rPr>
          <w:t>nd</w:t>
        </w:r>
        <w:r>
          <w:rPr>
            <w:sz w:val="18"/>
            <w:szCs w:val="18"/>
          </w:rPr>
          <w:t>_Ctrl_byte_0,</w:t>
        </w:r>
        <w:r w:rsidR="00745C71">
          <w:rPr>
            <w:sz w:val="18"/>
            <w:szCs w:val="18"/>
          </w:rPr>
          <w:t xml:space="preserve"> </w:t>
        </w:r>
      </w:ins>
      <w:ins w:id="4606" w:author="rocky" w:date="2015-07-13T14:44:00Z">
        <w:r w:rsidR="009F48E1">
          <w:rPr>
            <w:sz w:val="18"/>
            <w:szCs w:val="18"/>
          </w:rPr>
          <w:t>Seq_number_0,</w:t>
        </w:r>
      </w:ins>
    </w:p>
    <w:p w:rsidR="009947E8" w:rsidRPr="00D0712D" w:rsidRDefault="009947E8" w:rsidP="009947E8">
      <w:pPr>
        <w:pStyle w:val="a3"/>
        <w:pBdr>
          <w:bottom w:val="single" w:sz="6" w:space="1" w:color="auto"/>
        </w:pBdr>
        <w:ind w:leftChars="0" w:left="1440"/>
        <w:rPr>
          <w:ins w:id="4607" w:author="rocky" w:date="2015-06-22T13:14:00Z"/>
          <w:sz w:val="18"/>
          <w:szCs w:val="18"/>
        </w:rPr>
      </w:pPr>
      <w:ins w:id="4608" w:author="rocky" w:date="2015-06-22T13:14:00Z">
        <w:r>
          <w:rPr>
            <w:rFonts w:hint="eastAsia"/>
            <w:sz w:val="18"/>
            <w:szCs w:val="18"/>
          </w:rPr>
          <w:t xml:space="preserve">Data_bytes (cont.) </w:t>
        </w:r>
      </w:ins>
    </w:p>
    <w:p w:rsidR="003558BD" w:rsidRPr="009A0C2C" w:rsidRDefault="003558BD" w:rsidP="003558BD">
      <w:pPr>
        <w:pStyle w:val="a3"/>
        <w:ind w:leftChars="0" w:left="1440"/>
        <w:rPr>
          <w:ins w:id="4609" w:author="rocky" w:date="2015-07-13T15:43:00Z"/>
          <w:sz w:val="18"/>
          <w:szCs w:val="18"/>
        </w:rPr>
      </w:pPr>
      <w:ins w:id="4610" w:author="rocky" w:date="2015-07-13T15:43:00Z">
        <w:r>
          <w:rPr>
            <w:sz w:val="18"/>
            <w:szCs w:val="18"/>
          </w:rPr>
          <w:t>{Uname</w:t>
        </w:r>
        <w:r w:rsidRPr="009A0C2C">
          <w:rPr>
            <w:sz w:val="18"/>
            <w:szCs w:val="18"/>
          </w:rPr>
          <w:t>_</w:t>
        </w:r>
        <w:r>
          <w:rPr>
            <w:sz w:val="18"/>
            <w:szCs w:val="18"/>
          </w:rPr>
          <w:t>portion_</w:t>
        </w:r>
        <w:r w:rsidRPr="009A0C2C">
          <w:rPr>
            <w:sz w:val="18"/>
            <w:szCs w:val="18"/>
          </w:rPr>
          <w:t>0}, {</w:t>
        </w:r>
        <w:r>
          <w:rPr>
            <w:sz w:val="18"/>
            <w:szCs w:val="18"/>
          </w:rPr>
          <w:t>AR_portion_</w:t>
        </w:r>
        <w:r w:rsidRPr="009A0C2C">
          <w:rPr>
            <w:sz w:val="18"/>
            <w:szCs w:val="18"/>
          </w:rPr>
          <w:t xml:space="preserve">0}, </w:t>
        </w:r>
      </w:ins>
      <w:ins w:id="4611" w:author="rocky" w:date="2015-07-13T18:21:00Z">
        <w:r w:rsidR="00227A5C">
          <w:rPr>
            <w:sz w:val="18"/>
            <w:szCs w:val="18"/>
          </w:rPr>
          <w:t>{LML_time_portion_0}</w:t>
        </w:r>
      </w:ins>
      <w:ins w:id="4612" w:author="rocky" w:date="2015-07-13T15:43:00Z">
        <w:r w:rsidRPr="009A0C2C">
          <w:rPr>
            <w:sz w:val="18"/>
            <w:szCs w:val="18"/>
          </w:rPr>
          <w:t xml:space="preserve">… </w:t>
        </w:r>
      </w:ins>
    </w:p>
    <w:p w:rsidR="009F48E1" w:rsidRPr="00D0712D" w:rsidRDefault="009F48E1" w:rsidP="009F48E1">
      <w:pPr>
        <w:pStyle w:val="a3"/>
        <w:pBdr>
          <w:bottom w:val="single" w:sz="6" w:space="1" w:color="auto"/>
        </w:pBdr>
        <w:ind w:leftChars="0" w:left="1440"/>
        <w:rPr>
          <w:ins w:id="4613" w:author="rocky" w:date="2015-07-13T14:43:00Z"/>
          <w:sz w:val="18"/>
          <w:szCs w:val="18"/>
        </w:rPr>
      </w:pPr>
      <w:ins w:id="4614" w:author="rocky" w:date="2015-07-13T14:43:00Z">
        <w:r>
          <w:rPr>
            <w:rFonts w:hint="eastAsia"/>
            <w:sz w:val="18"/>
            <w:szCs w:val="18"/>
          </w:rPr>
          <w:t xml:space="preserve">Data_bytes (cont.) </w:t>
        </w:r>
      </w:ins>
    </w:p>
    <w:p w:rsidR="009F48E1" w:rsidRPr="009A0C2C" w:rsidRDefault="009F48E1" w:rsidP="009F48E1">
      <w:pPr>
        <w:pStyle w:val="a3"/>
        <w:ind w:leftChars="0" w:left="1440"/>
        <w:rPr>
          <w:ins w:id="4615" w:author="rocky" w:date="2015-07-13T14:43:00Z"/>
          <w:sz w:val="18"/>
          <w:szCs w:val="18"/>
        </w:rPr>
      </w:pPr>
      <w:ins w:id="4616" w:author="rocky" w:date="2015-07-13T14:43:00Z">
        <w:r>
          <w:rPr>
            <w:sz w:val="18"/>
            <w:szCs w:val="18"/>
          </w:rPr>
          <w:t>{</w:t>
        </w:r>
      </w:ins>
      <w:ins w:id="4617" w:author="rocky" w:date="2015-11-17T12:14:00Z">
        <w:r w:rsidR="00F42920">
          <w:rPr>
            <w:sz w:val="18"/>
            <w:szCs w:val="18"/>
          </w:rPr>
          <w:t xml:space="preserve">SN_1, </w:t>
        </w:r>
      </w:ins>
      <w:ins w:id="4618" w:author="rocky" w:date="2015-07-13T14:43:00Z">
        <w:r>
          <w:rPr>
            <w:sz w:val="18"/>
            <w:szCs w:val="18"/>
          </w:rPr>
          <w:t xml:space="preserve">FID_1, </w:t>
        </w:r>
      </w:ins>
      <w:ins w:id="4619" w:author="rocky" w:date="2015-07-13T14:44:00Z">
        <w:r>
          <w:rPr>
            <w:sz w:val="18"/>
            <w:szCs w:val="18"/>
          </w:rPr>
          <w:t>… },</w:t>
        </w:r>
      </w:ins>
      <w:ins w:id="4620" w:author="rocky" w:date="2015-07-13T14:46:00Z">
        <w:r>
          <w:rPr>
            <w:sz w:val="18"/>
            <w:szCs w:val="18"/>
          </w:rPr>
          <w:t xml:space="preserve"> …</w:t>
        </w:r>
        <w:r w:rsidR="003558BD">
          <w:rPr>
            <w:sz w:val="18"/>
            <w:szCs w:val="18"/>
          </w:rPr>
          <w:t xml:space="preserve"> {</w:t>
        </w:r>
      </w:ins>
      <w:ins w:id="4621" w:author="rocky" w:date="2015-11-17T12:14:00Z">
        <w:r w:rsidR="00F42920">
          <w:rPr>
            <w:sz w:val="18"/>
            <w:szCs w:val="18"/>
          </w:rPr>
          <w:t xml:space="preserve">SN_Nc-1, </w:t>
        </w:r>
      </w:ins>
      <w:ins w:id="4622" w:author="rocky" w:date="2015-07-13T14:46:00Z">
        <w:r w:rsidR="003558BD">
          <w:rPr>
            <w:sz w:val="18"/>
            <w:szCs w:val="18"/>
          </w:rPr>
          <w:t>FID_Nc</w:t>
        </w:r>
        <w:r>
          <w:rPr>
            <w:sz w:val="18"/>
            <w:szCs w:val="18"/>
          </w:rPr>
          <w:t>-1, …}</w:t>
        </w:r>
      </w:ins>
    </w:p>
    <w:p w:rsidR="009947E8" w:rsidRPr="00D0712D" w:rsidRDefault="009947E8" w:rsidP="009947E8">
      <w:pPr>
        <w:pStyle w:val="a3"/>
        <w:pBdr>
          <w:bottom w:val="single" w:sz="6" w:space="1" w:color="auto"/>
        </w:pBdr>
        <w:ind w:leftChars="0" w:left="1440"/>
        <w:rPr>
          <w:ins w:id="4623" w:author="rocky" w:date="2015-06-22T13:14:00Z"/>
          <w:sz w:val="18"/>
          <w:szCs w:val="18"/>
        </w:rPr>
      </w:pPr>
      <w:ins w:id="4624" w:author="rocky" w:date="2015-06-22T13:14:00Z">
        <w:r>
          <w:rPr>
            <w:rFonts w:hint="eastAsia"/>
            <w:sz w:val="18"/>
            <w:szCs w:val="18"/>
          </w:rPr>
          <w:t xml:space="preserve">Data_bytes (cont.) </w:t>
        </w:r>
      </w:ins>
    </w:p>
    <w:p w:rsidR="0086356C" w:rsidRDefault="00012CE4">
      <w:pPr>
        <w:pStyle w:val="a3"/>
        <w:ind w:leftChars="0" w:left="1440"/>
        <w:rPr>
          <w:ins w:id="4625" w:author="rocky" w:date="2015-07-13T16:34:00Z"/>
          <w:sz w:val="18"/>
          <w:szCs w:val="18"/>
        </w:rPr>
        <w:pPrChange w:id="4626" w:author="rocky" w:date="2015-07-13T14:43:00Z">
          <w:pPr/>
        </w:pPrChange>
      </w:pPr>
      <w:ins w:id="4627" w:author="rocky" w:date="2015-07-13T15:47:00Z">
        <w:r>
          <w:rPr>
            <w:sz w:val="18"/>
            <w:szCs w:val="18"/>
          </w:rPr>
          <w:t>{</w:t>
        </w:r>
      </w:ins>
      <w:ins w:id="4628" w:author="rocky" w:date="2015-06-22T13:14:00Z">
        <w:r w:rsidR="009947E8" w:rsidRPr="00DD36C1">
          <w:rPr>
            <w:sz w:val="18"/>
            <w:szCs w:val="18"/>
          </w:rPr>
          <w:t>START_LOG_SN,</w:t>
        </w:r>
      </w:ins>
      <w:ins w:id="4629" w:author="rocky" w:date="2015-07-13T14:42:00Z">
        <w:r w:rsidR="009F48E1">
          <w:rPr>
            <w:sz w:val="18"/>
            <w:szCs w:val="18"/>
          </w:rPr>
          <w:t xml:space="preserve"> LOG_record_0, LOG_record_1, …</w:t>
        </w:r>
        <w:r w:rsidR="003558BD">
          <w:rPr>
            <w:sz w:val="18"/>
            <w:szCs w:val="18"/>
          </w:rPr>
          <w:t xml:space="preserve"> LOG_record_Nl</w:t>
        </w:r>
        <w:r w:rsidR="009F48E1">
          <w:rPr>
            <w:sz w:val="18"/>
            <w:szCs w:val="18"/>
          </w:rPr>
          <w:t>-1</w:t>
        </w:r>
      </w:ins>
      <w:ins w:id="4630" w:author="rocky" w:date="2015-07-13T15:47:00Z">
        <w:r>
          <w:rPr>
            <w:sz w:val="18"/>
            <w:szCs w:val="18"/>
          </w:rPr>
          <w:t>}</w:t>
        </w:r>
      </w:ins>
    </w:p>
    <w:p w:rsidR="008C7314" w:rsidRDefault="008C7314">
      <w:pPr>
        <w:pStyle w:val="a3"/>
        <w:ind w:leftChars="0" w:left="1440"/>
        <w:rPr>
          <w:ins w:id="4631" w:author="rocky" w:date="2015-07-13T18:21:00Z"/>
          <w:sz w:val="18"/>
          <w:szCs w:val="18"/>
        </w:rPr>
        <w:pPrChange w:id="4632" w:author="rocky" w:date="2015-07-13T14:43:00Z">
          <w:pPr/>
        </w:pPrChange>
      </w:pPr>
    </w:p>
    <w:p w:rsidR="00227A5C" w:rsidRDefault="00227A5C" w:rsidP="00227A5C">
      <w:pPr>
        <w:pStyle w:val="a3"/>
        <w:ind w:leftChars="0" w:left="1440"/>
        <w:rPr>
          <w:ins w:id="4633" w:author="rocky" w:date="2015-07-13T18:21:00Z"/>
          <w:szCs w:val="24"/>
        </w:rPr>
      </w:pPr>
      <w:ins w:id="4634" w:author="rocky" w:date="2015-07-13T18:21:00Z">
        <w:r>
          <w:rPr>
            <w:rFonts w:hint="eastAsia"/>
            <w:szCs w:val="24"/>
          </w:rPr>
          <w:t>LML time portion:</w:t>
        </w:r>
      </w:ins>
    </w:p>
    <w:p w:rsidR="00227A5C" w:rsidRPr="009A0C2C" w:rsidRDefault="00227A5C" w:rsidP="00227A5C">
      <w:pPr>
        <w:pStyle w:val="a3"/>
        <w:ind w:leftChars="0" w:left="1440"/>
        <w:rPr>
          <w:ins w:id="4635" w:author="rocky" w:date="2015-07-13T18:21:00Z"/>
          <w:sz w:val="18"/>
          <w:szCs w:val="18"/>
        </w:rPr>
      </w:pPr>
      <w:ins w:id="4636" w:author="rocky" w:date="2015-07-13T18:21:00Z">
        <w:r w:rsidRPr="009A0C2C">
          <w:rPr>
            <w:rFonts w:hint="eastAsia"/>
            <w:sz w:val="18"/>
            <w:szCs w:val="18"/>
          </w:rPr>
          <w:t>{</w:t>
        </w:r>
        <w:r w:rsidRPr="009A0C2C">
          <w:rPr>
            <w:sz w:val="18"/>
            <w:szCs w:val="18"/>
          </w:rPr>
          <w:t>time</w:t>
        </w:r>
        <w:r w:rsidRPr="009A0C2C">
          <w:rPr>
            <w:rFonts w:hint="eastAsia"/>
            <w:sz w:val="18"/>
            <w:szCs w:val="18"/>
          </w:rPr>
          <w:t>}</w:t>
        </w:r>
      </w:ins>
    </w:p>
    <w:p w:rsidR="00227A5C" w:rsidRDefault="00227A5C">
      <w:pPr>
        <w:pStyle w:val="a3"/>
        <w:ind w:leftChars="0" w:left="1440"/>
        <w:rPr>
          <w:ins w:id="4637" w:author="rocky" w:date="2015-07-13T18:09:00Z"/>
          <w:sz w:val="18"/>
          <w:szCs w:val="18"/>
        </w:rPr>
        <w:pPrChange w:id="4638" w:author="rocky" w:date="2015-07-13T14:43:00Z">
          <w:pPr/>
        </w:pPrChange>
      </w:pPr>
      <w:ins w:id="4639" w:author="rocky" w:date="2015-07-13T18:21:00Z">
        <w:r w:rsidRPr="009A0C2C">
          <w:rPr>
            <w:sz w:val="18"/>
            <w:szCs w:val="18"/>
          </w:rPr>
          <w:t>Time is 4-byte UTC second</w:t>
        </w:r>
      </w:ins>
    </w:p>
    <w:p w:rsidR="00255E99" w:rsidRPr="00255E99" w:rsidRDefault="00255E99">
      <w:pPr>
        <w:pStyle w:val="a3"/>
        <w:ind w:leftChars="0" w:left="1440"/>
        <w:rPr>
          <w:ins w:id="4640" w:author="rocky" w:date="2015-07-13T18:09:00Z"/>
          <w:szCs w:val="24"/>
          <w:rPrChange w:id="4641" w:author="rocky" w:date="2015-07-13T18:10:00Z">
            <w:rPr>
              <w:ins w:id="4642" w:author="rocky" w:date="2015-07-13T18:09:00Z"/>
              <w:sz w:val="18"/>
              <w:szCs w:val="18"/>
            </w:rPr>
          </w:rPrChange>
        </w:rPr>
        <w:pPrChange w:id="4643" w:author="rocky" w:date="2015-07-13T14:43:00Z">
          <w:pPr/>
        </w:pPrChange>
      </w:pPr>
      <w:ins w:id="4644" w:author="rocky" w:date="2015-07-13T18:09:00Z">
        <w:r w:rsidRPr="00255E99">
          <w:rPr>
            <w:szCs w:val="24"/>
            <w:rPrChange w:id="4645" w:author="rocky" w:date="2015-07-13T18:10:00Z">
              <w:rPr>
                <w:sz w:val="18"/>
                <w:szCs w:val="18"/>
              </w:rPr>
            </w:rPrChange>
          </w:rPr>
          <w:t>LOG_RECORD format:</w:t>
        </w:r>
      </w:ins>
    </w:p>
    <w:p w:rsidR="00255E99" w:rsidRDefault="00255E99">
      <w:pPr>
        <w:pStyle w:val="a3"/>
        <w:ind w:leftChars="0" w:left="1440"/>
        <w:rPr>
          <w:ins w:id="4646" w:author="rocky" w:date="2015-07-13T18:10:00Z"/>
          <w:sz w:val="18"/>
          <w:szCs w:val="18"/>
        </w:rPr>
        <w:pPrChange w:id="4647" w:author="rocky" w:date="2015-07-13T14:43:00Z">
          <w:pPr/>
        </w:pPrChange>
      </w:pPr>
      <w:ins w:id="4648" w:author="rocky" w:date="2015-07-13T18:09:00Z">
        <w:r>
          <w:rPr>
            <w:sz w:val="18"/>
            <w:szCs w:val="18"/>
          </w:rPr>
          <w:t xml:space="preserve">{DID-FID-SN, Event_Code, Time, </w:t>
        </w:r>
      </w:ins>
      <w:ins w:id="4649" w:author="rocky" w:date="2015-07-13T18:10:00Z">
        <w:r>
          <w:rPr>
            <w:sz w:val="18"/>
            <w:szCs w:val="18"/>
          </w:rPr>
          <w:t>{</w:t>
        </w:r>
      </w:ins>
      <w:ins w:id="4650" w:author="rocky" w:date="2015-07-13T18:09:00Z">
        <w:r>
          <w:rPr>
            <w:sz w:val="18"/>
            <w:szCs w:val="18"/>
          </w:rPr>
          <w:t>Add</w:t>
        </w:r>
      </w:ins>
      <w:ins w:id="4651" w:author="rocky" w:date="2015-07-13T18:10:00Z">
        <w:r>
          <w:rPr>
            <w:sz w:val="18"/>
            <w:szCs w:val="18"/>
          </w:rPr>
          <w:t>itional</w:t>
        </w:r>
      </w:ins>
      <w:ins w:id="4652" w:author="rocky" w:date="2015-07-13T18:09:00Z">
        <w:r>
          <w:rPr>
            <w:sz w:val="18"/>
            <w:szCs w:val="18"/>
          </w:rPr>
          <w:t>_data}}</w:t>
        </w:r>
      </w:ins>
    </w:p>
    <w:p w:rsidR="00255E99" w:rsidRDefault="00255E99">
      <w:pPr>
        <w:pStyle w:val="a3"/>
        <w:ind w:leftChars="0" w:left="1440"/>
        <w:rPr>
          <w:ins w:id="4653" w:author="rocky" w:date="2015-07-13T18:10:00Z"/>
          <w:sz w:val="18"/>
          <w:szCs w:val="18"/>
        </w:rPr>
        <w:pPrChange w:id="4654" w:author="rocky" w:date="2015-07-13T14:43:00Z">
          <w:pPr/>
        </w:pPrChange>
      </w:pPr>
      <w:ins w:id="4655" w:author="rocky" w:date="2015-07-13T18:10:00Z">
        <w:r>
          <w:rPr>
            <w:sz w:val="18"/>
            <w:szCs w:val="18"/>
          </w:rPr>
          <w:t>DID-FID-SN is 2-byte</w:t>
        </w:r>
      </w:ins>
      <w:ins w:id="4656" w:author="rocky" w:date="2015-07-13T18:15:00Z">
        <w:r>
          <w:rPr>
            <w:sz w:val="18"/>
            <w:szCs w:val="18"/>
          </w:rPr>
          <w:t>.</w:t>
        </w:r>
      </w:ins>
    </w:p>
    <w:p w:rsidR="00255E99" w:rsidRDefault="00255E99">
      <w:pPr>
        <w:pStyle w:val="a3"/>
        <w:ind w:leftChars="0" w:left="1440"/>
        <w:rPr>
          <w:ins w:id="4657" w:author="rocky" w:date="2015-07-13T18:10:00Z"/>
          <w:sz w:val="18"/>
          <w:szCs w:val="18"/>
        </w:rPr>
        <w:pPrChange w:id="4658" w:author="rocky" w:date="2015-07-13T14:43:00Z">
          <w:pPr/>
        </w:pPrChange>
      </w:pPr>
      <w:ins w:id="4659" w:author="rocky" w:date="2015-07-13T18:10:00Z">
        <w:r>
          <w:rPr>
            <w:sz w:val="18"/>
            <w:szCs w:val="18"/>
          </w:rPr>
          <w:t>Event_code is 1-byte</w:t>
        </w:r>
      </w:ins>
      <w:ins w:id="4660" w:author="rocky" w:date="2015-07-13T18:15:00Z">
        <w:r>
          <w:rPr>
            <w:sz w:val="18"/>
            <w:szCs w:val="18"/>
          </w:rPr>
          <w:t>.</w:t>
        </w:r>
      </w:ins>
    </w:p>
    <w:p w:rsidR="00255E99" w:rsidRDefault="00255E99">
      <w:pPr>
        <w:pStyle w:val="a3"/>
        <w:ind w:leftChars="0" w:left="1440"/>
        <w:rPr>
          <w:ins w:id="4661" w:author="rocky" w:date="2015-07-13T18:10:00Z"/>
          <w:sz w:val="18"/>
          <w:szCs w:val="18"/>
        </w:rPr>
        <w:pPrChange w:id="4662" w:author="rocky" w:date="2015-07-13T14:43:00Z">
          <w:pPr/>
        </w:pPrChange>
      </w:pPr>
      <w:ins w:id="4663" w:author="rocky" w:date="2015-07-13T18:10:00Z">
        <w:r>
          <w:rPr>
            <w:sz w:val="18"/>
            <w:szCs w:val="18"/>
          </w:rPr>
          <w:t>Time is 4-byte</w:t>
        </w:r>
      </w:ins>
      <w:ins w:id="4664" w:author="rocky" w:date="2015-07-13T18:15:00Z">
        <w:r>
          <w:rPr>
            <w:sz w:val="18"/>
            <w:szCs w:val="18"/>
          </w:rPr>
          <w:t>.</w:t>
        </w:r>
      </w:ins>
    </w:p>
    <w:p w:rsidR="00255E99" w:rsidRDefault="00255E99">
      <w:pPr>
        <w:pStyle w:val="a3"/>
        <w:ind w:leftChars="0" w:left="1440"/>
        <w:rPr>
          <w:ins w:id="4665" w:author="rocky" w:date="2015-07-13T18:09:00Z"/>
          <w:sz w:val="18"/>
          <w:szCs w:val="18"/>
        </w:rPr>
        <w:pPrChange w:id="4666" w:author="rocky" w:date="2015-07-13T14:43:00Z">
          <w:pPr/>
        </w:pPrChange>
      </w:pPr>
      <w:ins w:id="4667" w:author="rocky" w:date="2015-07-13T18:11:00Z">
        <w:r>
          <w:rPr>
            <w:sz w:val="18"/>
            <w:szCs w:val="18"/>
          </w:rPr>
          <w:t xml:space="preserve">Additional data </w:t>
        </w:r>
        <w:r w:rsidR="00B9268A">
          <w:rPr>
            <w:sz w:val="18"/>
            <w:szCs w:val="18"/>
          </w:rPr>
          <w:t>only exist</w:t>
        </w:r>
      </w:ins>
      <w:ins w:id="4668" w:author="rocky" w:date="2015-07-13T18:22:00Z">
        <w:r w:rsidR="00B9268A">
          <w:rPr>
            <w:sz w:val="18"/>
            <w:szCs w:val="18"/>
          </w:rPr>
          <w:t>s</w:t>
        </w:r>
      </w:ins>
      <w:ins w:id="4669" w:author="rocky" w:date="2015-07-13T18:11:00Z">
        <w:r w:rsidR="00B9268A">
          <w:rPr>
            <w:sz w:val="18"/>
            <w:szCs w:val="18"/>
          </w:rPr>
          <w:t xml:space="preserve"> </w:t>
        </w:r>
      </w:ins>
      <w:ins w:id="4670" w:author="rocky" w:date="2015-07-13T18:22:00Z">
        <w:r w:rsidR="00B9268A">
          <w:rPr>
            <w:sz w:val="18"/>
            <w:szCs w:val="18"/>
          </w:rPr>
          <w:t>in some special log which is used to convey FID and name</w:t>
        </w:r>
      </w:ins>
      <w:ins w:id="4671" w:author="rocky" w:date="2015-07-13T18:11:00Z">
        <w:r>
          <w:rPr>
            <w:sz w:val="18"/>
            <w:szCs w:val="18"/>
          </w:rPr>
          <w:t xml:space="preserve">. </w:t>
        </w:r>
      </w:ins>
      <w:ins w:id="4672" w:author="rocky" w:date="2015-07-13T18:13:00Z">
        <w:r>
          <w:rPr>
            <w:sz w:val="18"/>
            <w:szCs w:val="18"/>
          </w:rPr>
          <w:t>See Section 3.12.</w:t>
        </w:r>
      </w:ins>
    </w:p>
    <w:p w:rsidR="00255E99" w:rsidRPr="008C7314" w:rsidRDefault="00255E99">
      <w:pPr>
        <w:pStyle w:val="a3"/>
        <w:ind w:leftChars="0" w:left="1440"/>
        <w:rPr>
          <w:ins w:id="4673" w:author="rocky" w:date="2015-06-22T12:39:00Z"/>
          <w:sz w:val="18"/>
          <w:szCs w:val="18"/>
          <w:rPrChange w:id="4674" w:author="rocky" w:date="2015-07-13T16:34:00Z">
            <w:rPr>
              <w:ins w:id="4675" w:author="rocky" w:date="2015-06-22T12:39:00Z"/>
              <w:szCs w:val="24"/>
            </w:rPr>
          </w:rPrChange>
        </w:rPr>
        <w:pPrChange w:id="4676" w:author="rocky" w:date="2015-07-13T14:43:00Z">
          <w:pPr/>
        </w:pPrChange>
      </w:pPr>
    </w:p>
    <w:p w:rsidR="00E461CC" w:rsidRDefault="00E461CC" w:rsidP="00E461CC">
      <w:pPr>
        <w:pStyle w:val="a3"/>
        <w:numPr>
          <w:ilvl w:val="2"/>
          <w:numId w:val="19"/>
        </w:numPr>
        <w:ind w:leftChars="0"/>
        <w:rPr>
          <w:ins w:id="4677" w:author="rocky" w:date="2015-07-13T16:32:00Z"/>
          <w:szCs w:val="24"/>
        </w:rPr>
      </w:pPr>
      <w:ins w:id="4678" w:author="rocky" w:date="2015-07-13T16:32:00Z">
        <w:r>
          <w:rPr>
            <w:szCs w:val="24"/>
          </w:rPr>
          <w:t>SetProperty</w:t>
        </w:r>
      </w:ins>
      <w:ins w:id="4679" w:author="rocky" w:date="2015-07-13T16:33:00Z">
        <w:r w:rsidR="008C7314">
          <w:rPr>
            <w:szCs w:val="24"/>
          </w:rPr>
          <w:t>WithSeq</w:t>
        </w:r>
      </w:ins>
      <w:ins w:id="4680" w:author="rocky" w:date="2015-07-13T16:32:00Z">
        <w:r>
          <w:rPr>
            <w:szCs w:val="24"/>
          </w:rPr>
          <w:t>:</w:t>
        </w:r>
      </w:ins>
    </w:p>
    <w:p w:rsidR="00E461CC" w:rsidRDefault="00E461CC" w:rsidP="00E461CC">
      <w:pPr>
        <w:pStyle w:val="a3"/>
        <w:ind w:leftChars="0" w:left="1440"/>
        <w:rPr>
          <w:ins w:id="4681" w:author="rocky" w:date="2015-07-13T17:20:00Z"/>
          <w:szCs w:val="24"/>
        </w:rPr>
      </w:pPr>
      <w:ins w:id="4682" w:author="rocky" w:date="2015-07-13T16:32:00Z">
        <w:r>
          <w:rPr>
            <w:rFonts w:hint="eastAsia"/>
            <w:szCs w:val="24"/>
          </w:rPr>
          <w:t>T</w:t>
        </w:r>
        <w:r>
          <w:rPr>
            <w:szCs w:val="24"/>
          </w:rPr>
          <w:t>he comman</w:t>
        </w:r>
        <w:r w:rsidR="00CC6F4A">
          <w:rPr>
            <w:szCs w:val="24"/>
          </w:rPr>
          <w:t>d code byte value is 0F</w:t>
        </w:r>
        <w:r>
          <w:rPr>
            <w:szCs w:val="24"/>
          </w:rPr>
          <w:t>h.</w:t>
        </w:r>
      </w:ins>
    </w:p>
    <w:p w:rsidR="00894EC7" w:rsidRPr="00894EC7" w:rsidRDefault="00894EC7">
      <w:pPr>
        <w:pStyle w:val="a3"/>
        <w:ind w:leftChars="0" w:left="1440"/>
        <w:rPr>
          <w:ins w:id="4683" w:author="rocky" w:date="2015-07-13T16:32:00Z"/>
          <w:szCs w:val="24"/>
        </w:rPr>
      </w:pPr>
      <w:ins w:id="4684" w:author="rocky" w:date="2015-07-13T17:20:00Z">
        <w:r>
          <w:rPr>
            <w:szCs w:val="24"/>
          </w:rPr>
          <w:t>Only supports in protocol version 8007 and newer.</w:t>
        </w:r>
      </w:ins>
    </w:p>
    <w:p w:rsidR="00E461CC" w:rsidRDefault="008C7314" w:rsidP="00E461CC">
      <w:pPr>
        <w:pStyle w:val="a3"/>
        <w:ind w:leftChars="0" w:left="1440"/>
        <w:rPr>
          <w:ins w:id="4685" w:author="rocky" w:date="2015-07-13T16:32:00Z"/>
          <w:szCs w:val="24"/>
        </w:rPr>
      </w:pPr>
      <w:ins w:id="4686" w:author="rocky" w:date="2015-07-13T16:32:00Z">
        <w:r>
          <w:rPr>
            <w:szCs w:val="24"/>
          </w:rPr>
          <w:t>PropertyID is 1-byte</w:t>
        </w:r>
        <w:r w:rsidR="00E461CC">
          <w:rPr>
            <w:szCs w:val="24"/>
          </w:rPr>
          <w:t>.</w:t>
        </w:r>
      </w:ins>
      <w:ins w:id="4687" w:author="rocky" w:date="2015-07-13T16:33:00Z">
        <w:r>
          <w:rPr>
            <w:szCs w:val="24"/>
          </w:rPr>
          <w:t xml:space="preserve"> Seq_number is 4-byte.</w:t>
        </w:r>
      </w:ins>
    </w:p>
    <w:p w:rsidR="00E461CC" w:rsidRPr="00D0712D" w:rsidRDefault="00E461CC" w:rsidP="00E461CC">
      <w:pPr>
        <w:pStyle w:val="a3"/>
        <w:pBdr>
          <w:bottom w:val="single" w:sz="6" w:space="1" w:color="auto"/>
        </w:pBdr>
        <w:ind w:leftChars="0" w:left="1440"/>
        <w:rPr>
          <w:ins w:id="4688" w:author="rocky" w:date="2015-07-13T16:32:00Z"/>
          <w:sz w:val="18"/>
          <w:szCs w:val="18"/>
        </w:rPr>
      </w:pPr>
      <w:ins w:id="4689" w:author="rocky" w:date="2015-07-13T16:32:00Z">
        <w:r w:rsidRPr="00D0712D">
          <w:rPr>
            <w:rFonts w:hint="eastAsia"/>
            <w:sz w:val="18"/>
            <w:szCs w:val="18"/>
          </w:rPr>
          <w:t>Mode</w:t>
        </w:r>
        <w:r w:rsidRPr="00D0712D">
          <w:rPr>
            <w:rFonts w:hint="eastAsia"/>
            <w:sz w:val="18"/>
            <w:szCs w:val="18"/>
          </w:rPr>
          <w:tab/>
          <w:t>Code</w:t>
        </w:r>
        <w:r>
          <w:rPr>
            <w:rFonts w:hint="eastAsia"/>
            <w:sz w:val="18"/>
            <w:szCs w:val="18"/>
          </w:rPr>
          <w:tab/>
          <w:t>Data_len</w:t>
        </w:r>
        <w:r>
          <w:rPr>
            <w:sz w:val="18"/>
            <w:szCs w:val="18"/>
          </w:rPr>
          <w:tab/>
        </w:r>
        <w:r>
          <w:rPr>
            <w:sz w:val="18"/>
            <w:szCs w:val="18"/>
          </w:rPr>
          <w:tab/>
        </w:r>
        <w:r>
          <w:rPr>
            <w:sz w:val="18"/>
            <w:szCs w:val="18"/>
          </w:rPr>
          <w:tab/>
        </w:r>
        <w:r>
          <w:rPr>
            <w:sz w:val="18"/>
            <w:szCs w:val="18"/>
          </w:rPr>
          <w:tab/>
        </w:r>
        <w:r>
          <w:rPr>
            <w:rFonts w:hint="eastAsia"/>
            <w:sz w:val="18"/>
            <w:szCs w:val="18"/>
          </w:rPr>
          <w:t>Data_bytes</w:t>
        </w:r>
      </w:ins>
    </w:p>
    <w:p w:rsidR="00E461CC" w:rsidRDefault="008C7314" w:rsidP="00E461CC">
      <w:pPr>
        <w:pStyle w:val="a3"/>
        <w:ind w:leftChars="0" w:left="1440"/>
        <w:rPr>
          <w:ins w:id="4690" w:author="rocky" w:date="2015-07-13T16:32:00Z"/>
          <w:sz w:val="18"/>
          <w:szCs w:val="18"/>
        </w:rPr>
      </w:pPr>
      <w:ins w:id="4691" w:author="rocky" w:date="2015-07-13T16:32:00Z">
        <w:r>
          <w:rPr>
            <w:rFonts w:hint="eastAsia"/>
            <w:sz w:val="18"/>
            <w:szCs w:val="18"/>
          </w:rPr>
          <w:t>05h</w:t>
        </w:r>
        <w:r>
          <w:rPr>
            <w:rFonts w:hint="eastAsia"/>
            <w:sz w:val="18"/>
            <w:szCs w:val="18"/>
          </w:rPr>
          <w:tab/>
        </w:r>
      </w:ins>
      <w:ins w:id="4692" w:author="rocky" w:date="2015-07-13T17:10:00Z">
        <w:r w:rsidR="00894EC7">
          <w:rPr>
            <w:sz w:val="18"/>
            <w:szCs w:val="18"/>
          </w:rPr>
          <w:t>0F</w:t>
        </w:r>
      </w:ins>
      <w:ins w:id="4693" w:author="rocky" w:date="2015-07-13T16:32:00Z">
        <w:r w:rsidR="00E461CC">
          <w:rPr>
            <w:rFonts w:hint="eastAsia"/>
            <w:sz w:val="18"/>
            <w:szCs w:val="18"/>
          </w:rPr>
          <w:t>h</w:t>
        </w:r>
        <w:r w:rsidR="00E461CC">
          <w:rPr>
            <w:rFonts w:hint="eastAsia"/>
            <w:sz w:val="18"/>
            <w:szCs w:val="18"/>
          </w:rPr>
          <w:tab/>
        </w:r>
        <w:r>
          <w:rPr>
            <w:sz w:val="18"/>
            <w:szCs w:val="18"/>
          </w:rPr>
          <w:t>05</w:t>
        </w:r>
        <w:r w:rsidR="00E461CC">
          <w:rPr>
            <w:sz w:val="18"/>
            <w:szCs w:val="18"/>
          </w:rPr>
          <w:t>h + 2 x N + all property data</w:t>
        </w:r>
        <w:r w:rsidR="00E461CC">
          <w:rPr>
            <w:rFonts w:hint="eastAsia"/>
            <w:sz w:val="18"/>
            <w:szCs w:val="18"/>
          </w:rPr>
          <w:tab/>
        </w:r>
        <w:r w:rsidR="00E461CC">
          <w:rPr>
            <w:sz w:val="18"/>
            <w:szCs w:val="18"/>
          </w:rPr>
          <w:t xml:space="preserve">NUM_OF_PROPERTIES_TO_SET, </w:t>
        </w:r>
        <w:r>
          <w:rPr>
            <w:sz w:val="18"/>
            <w:szCs w:val="18"/>
          </w:rPr>
          <w:t>Seq_number,</w:t>
        </w:r>
      </w:ins>
    </w:p>
    <w:p w:rsidR="00E461CC" w:rsidRPr="00D0712D" w:rsidRDefault="00E461CC" w:rsidP="00E461CC">
      <w:pPr>
        <w:pStyle w:val="a3"/>
        <w:pBdr>
          <w:bottom w:val="single" w:sz="6" w:space="1" w:color="auto"/>
        </w:pBdr>
        <w:ind w:leftChars="0" w:left="1440"/>
        <w:rPr>
          <w:ins w:id="4694" w:author="rocky" w:date="2015-07-13T16:32:00Z"/>
          <w:sz w:val="18"/>
          <w:szCs w:val="18"/>
        </w:rPr>
      </w:pPr>
      <w:ins w:id="4695" w:author="rocky" w:date="2015-07-13T16:32:00Z">
        <w:r>
          <w:rPr>
            <w:rFonts w:hint="eastAsia"/>
            <w:sz w:val="18"/>
            <w:szCs w:val="18"/>
          </w:rPr>
          <w:t>Data_bytes</w:t>
        </w:r>
        <w:r>
          <w:rPr>
            <w:sz w:val="18"/>
            <w:szCs w:val="18"/>
          </w:rPr>
          <w:t xml:space="preserve"> (cont.)</w:t>
        </w:r>
      </w:ins>
    </w:p>
    <w:p w:rsidR="00E461CC" w:rsidRDefault="00E461CC" w:rsidP="00E461CC">
      <w:pPr>
        <w:pStyle w:val="a3"/>
        <w:ind w:leftChars="0" w:left="1440"/>
        <w:rPr>
          <w:ins w:id="4696" w:author="rocky" w:date="2015-07-13T16:32:00Z"/>
          <w:sz w:val="18"/>
          <w:szCs w:val="18"/>
        </w:rPr>
      </w:pPr>
      <w:ins w:id="4697" w:author="rocky" w:date="2015-07-13T16:32:00Z">
        <w:r>
          <w:rPr>
            <w:sz w:val="18"/>
            <w:szCs w:val="18"/>
          </w:rPr>
          <w:t>{PropertyID_0, DataLen_0, DataBytes_0, PropertyID_1, DataLen_1, DataBytes_1, … ,</w:t>
        </w:r>
      </w:ins>
    </w:p>
    <w:p w:rsidR="00E461CC" w:rsidRPr="00D0712D" w:rsidRDefault="00E461CC" w:rsidP="00E461CC">
      <w:pPr>
        <w:pStyle w:val="a3"/>
        <w:pBdr>
          <w:bottom w:val="single" w:sz="6" w:space="1" w:color="auto"/>
        </w:pBdr>
        <w:ind w:leftChars="0" w:left="1440"/>
        <w:rPr>
          <w:ins w:id="4698" w:author="rocky" w:date="2015-07-13T16:32:00Z"/>
          <w:sz w:val="18"/>
          <w:szCs w:val="18"/>
        </w:rPr>
      </w:pPr>
      <w:ins w:id="4699" w:author="rocky" w:date="2015-07-13T16:32:00Z">
        <w:r>
          <w:rPr>
            <w:rFonts w:hint="eastAsia"/>
            <w:sz w:val="18"/>
            <w:szCs w:val="18"/>
          </w:rPr>
          <w:lastRenderedPageBreak/>
          <w:t>Data_bytes</w:t>
        </w:r>
        <w:r>
          <w:rPr>
            <w:sz w:val="18"/>
            <w:szCs w:val="18"/>
          </w:rPr>
          <w:t xml:space="preserve"> (cont.)</w:t>
        </w:r>
      </w:ins>
    </w:p>
    <w:p w:rsidR="00E461CC" w:rsidRPr="00841983" w:rsidRDefault="00E461CC" w:rsidP="00E461CC">
      <w:pPr>
        <w:pStyle w:val="a3"/>
        <w:ind w:leftChars="0" w:left="1440"/>
        <w:rPr>
          <w:ins w:id="4700" w:author="rocky" w:date="2015-07-13T16:32:00Z"/>
          <w:sz w:val="18"/>
          <w:szCs w:val="18"/>
        </w:rPr>
      </w:pPr>
      <w:ins w:id="4701" w:author="rocky" w:date="2015-07-13T16:32:00Z">
        <w:r>
          <w:rPr>
            <w:sz w:val="18"/>
            <w:szCs w:val="18"/>
          </w:rPr>
          <w:t>PropertyID_N-1, DataLen_N-1, DataBytes_N-1}</w:t>
        </w:r>
      </w:ins>
    </w:p>
    <w:p w:rsidR="00E461CC" w:rsidRDefault="00E461CC" w:rsidP="00E461CC">
      <w:pPr>
        <w:pStyle w:val="a3"/>
        <w:ind w:leftChars="0" w:left="1440"/>
        <w:rPr>
          <w:ins w:id="4702" w:author="rocky" w:date="2015-07-13T16:32:00Z"/>
          <w:sz w:val="18"/>
          <w:szCs w:val="18"/>
        </w:rPr>
      </w:pPr>
      <w:ins w:id="4703" w:author="rocky" w:date="2015-07-13T16:32:00Z">
        <w:r>
          <w:rPr>
            <w:szCs w:val="24"/>
          </w:rPr>
          <w:t xml:space="preserve">The DEVICE will response the requested property data. Property_Status is 1-byte integer to describe whether the property set activity is successful. </w:t>
        </w:r>
      </w:ins>
    </w:p>
    <w:p w:rsidR="00E461CC" w:rsidRPr="00D0712D" w:rsidRDefault="00E461CC" w:rsidP="00E461CC">
      <w:pPr>
        <w:pStyle w:val="a3"/>
        <w:pBdr>
          <w:bottom w:val="single" w:sz="6" w:space="1" w:color="auto"/>
        </w:pBdr>
        <w:ind w:leftChars="0" w:left="1440"/>
        <w:rPr>
          <w:ins w:id="4704" w:author="rocky" w:date="2015-07-13T16:32:00Z"/>
          <w:sz w:val="18"/>
          <w:szCs w:val="18"/>
        </w:rPr>
      </w:pPr>
      <w:ins w:id="4705" w:author="rocky" w:date="2015-07-13T16:32:00Z">
        <w:r>
          <w:rPr>
            <w:rFonts w:hint="eastAsia"/>
            <w:sz w:val="18"/>
            <w:szCs w:val="18"/>
          </w:rPr>
          <w:t>Status</w:t>
        </w:r>
        <w:r>
          <w:rPr>
            <w:rFonts w:hint="eastAsia"/>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t>Data bytes</w:t>
        </w:r>
      </w:ins>
    </w:p>
    <w:p w:rsidR="00E461CC" w:rsidRDefault="008C7314" w:rsidP="00E461CC">
      <w:pPr>
        <w:pStyle w:val="a3"/>
        <w:ind w:leftChars="0" w:left="1440"/>
        <w:rPr>
          <w:ins w:id="4706" w:author="rocky" w:date="2015-07-13T16:32:00Z"/>
          <w:sz w:val="18"/>
          <w:szCs w:val="18"/>
        </w:rPr>
      </w:pPr>
      <w:ins w:id="4707" w:author="rocky" w:date="2015-07-13T16:32:00Z">
        <w:r>
          <w:rPr>
            <w:rFonts w:hint="eastAsia"/>
            <w:sz w:val="18"/>
            <w:szCs w:val="18"/>
          </w:rPr>
          <w:t>00h if OK</w:t>
        </w:r>
        <w:r>
          <w:rPr>
            <w:rFonts w:hint="eastAsia"/>
            <w:sz w:val="18"/>
            <w:szCs w:val="18"/>
          </w:rPr>
          <w:tab/>
          <w:t>05h</w:t>
        </w:r>
        <w:r>
          <w:rPr>
            <w:rFonts w:hint="eastAsia"/>
            <w:sz w:val="18"/>
            <w:szCs w:val="18"/>
          </w:rPr>
          <w:tab/>
        </w:r>
      </w:ins>
      <w:ins w:id="4708" w:author="rocky" w:date="2015-07-13T17:10:00Z">
        <w:r w:rsidR="00894EC7">
          <w:rPr>
            <w:sz w:val="18"/>
            <w:szCs w:val="18"/>
          </w:rPr>
          <w:t>0F</w:t>
        </w:r>
      </w:ins>
      <w:ins w:id="4709" w:author="rocky" w:date="2015-07-13T16:32:00Z">
        <w:r w:rsidR="00E461CC">
          <w:rPr>
            <w:rFonts w:hint="eastAsia"/>
            <w:sz w:val="18"/>
            <w:szCs w:val="18"/>
          </w:rPr>
          <w:t>h</w:t>
        </w:r>
        <w:r w:rsidR="00E461CC">
          <w:rPr>
            <w:rFonts w:hint="eastAsia"/>
            <w:sz w:val="18"/>
            <w:szCs w:val="18"/>
          </w:rPr>
          <w:tab/>
        </w:r>
        <w:r w:rsidR="00E461CC">
          <w:rPr>
            <w:sz w:val="18"/>
            <w:szCs w:val="18"/>
          </w:rPr>
          <w:t>N</w:t>
        </w:r>
        <w:r w:rsidR="00E461CC">
          <w:rPr>
            <w:sz w:val="18"/>
            <w:szCs w:val="18"/>
          </w:rPr>
          <w:tab/>
        </w:r>
        <w:r w:rsidR="00E461CC">
          <w:rPr>
            <w:sz w:val="18"/>
            <w:szCs w:val="18"/>
          </w:rPr>
          <w:tab/>
          <w:t xml:space="preserve"> </w:t>
        </w:r>
        <w:r w:rsidR="00E461CC">
          <w:rPr>
            <w:rFonts w:hint="eastAsia"/>
            <w:sz w:val="18"/>
            <w:szCs w:val="18"/>
          </w:rPr>
          <w:t xml:space="preserve"> </w:t>
        </w:r>
        <w:r w:rsidR="00E461CC">
          <w:rPr>
            <w:sz w:val="18"/>
            <w:szCs w:val="18"/>
          </w:rPr>
          <w:tab/>
          <w:t xml:space="preserve">Property_Status_0, Property_Status_1, </w:t>
        </w:r>
      </w:ins>
    </w:p>
    <w:p w:rsidR="00E461CC" w:rsidRPr="00D0712D" w:rsidRDefault="00E461CC" w:rsidP="00E461CC">
      <w:pPr>
        <w:pStyle w:val="a3"/>
        <w:pBdr>
          <w:bottom w:val="single" w:sz="6" w:space="1" w:color="auto"/>
        </w:pBdr>
        <w:ind w:leftChars="0" w:left="1440"/>
        <w:rPr>
          <w:ins w:id="4710" w:author="rocky" w:date="2015-07-13T16:32:00Z"/>
          <w:sz w:val="18"/>
          <w:szCs w:val="18"/>
        </w:rPr>
      </w:pPr>
      <w:ins w:id="4711" w:author="rocky" w:date="2015-07-13T16:32:00Z">
        <w:r>
          <w:rPr>
            <w:sz w:val="18"/>
            <w:szCs w:val="18"/>
          </w:rPr>
          <w:t>Data bytes (cont.)</w:t>
        </w:r>
      </w:ins>
    </w:p>
    <w:p w:rsidR="00E461CC" w:rsidRDefault="00E461CC" w:rsidP="00E461CC">
      <w:pPr>
        <w:pStyle w:val="a3"/>
        <w:ind w:leftChars="0" w:left="1440"/>
        <w:rPr>
          <w:ins w:id="4712" w:author="rocky" w:date="2015-07-13T16:32:00Z"/>
          <w:sz w:val="18"/>
          <w:szCs w:val="18"/>
        </w:rPr>
      </w:pPr>
      <w:ins w:id="4713" w:author="rocky" w:date="2015-07-13T16:32:00Z">
        <w:r>
          <w:rPr>
            <w:sz w:val="18"/>
            <w:szCs w:val="18"/>
          </w:rPr>
          <w:t>Property_Status_N-1</w:t>
        </w:r>
      </w:ins>
    </w:p>
    <w:p w:rsidR="0086356C" w:rsidRDefault="0086356C">
      <w:pPr>
        <w:ind w:left="1440"/>
        <w:rPr>
          <w:ins w:id="4714" w:author="rocky" w:date="2016-11-10T11:47:00Z"/>
          <w:szCs w:val="24"/>
        </w:rPr>
        <w:pPrChange w:id="4715" w:author="rocky" w:date="2015-03-25T12:01:00Z">
          <w:pPr/>
        </w:pPrChange>
      </w:pPr>
    </w:p>
    <w:p w:rsidR="00B27F75" w:rsidRDefault="00B27F75" w:rsidP="00B27F75">
      <w:pPr>
        <w:pStyle w:val="a3"/>
        <w:numPr>
          <w:ilvl w:val="2"/>
          <w:numId w:val="19"/>
        </w:numPr>
        <w:ind w:leftChars="0"/>
        <w:rPr>
          <w:ins w:id="4716" w:author="rocky" w:date="2016-11-10T11:47:00Z"/>
          <w:szCs w:val="24"/>
        </w:rPr>
      </w:pPr>
      <w:ins w:id="4717" w:author="rocky" w:date="2016-11-10T11:47:00Z">
        <w:r>
          <w:rPr>
            <w:szCs w:val="24"/>
          </w:rPr>
          <w:t>AddPasswordClient</w:t>
        </w:r>
      </w:ins>
      <w:ins w:id="4718" w:author="rocky" w:date="2016-11-10T11:48:00Z">
        <w:r>
          <w:rPr>
            <w:szCs w:val="24"/>
          </w:rPr>
          <w:t>_Enc</w:t>
        </w:r>
      </w:ins>
      <w:ins w:id="4719" w:author="rocky" w:date="2016-11-10T11:47:00Z">
        <w:r>
          <w:rPr>
            <w:szCs w:val="24"/>
          </w:rPr>
          <w:t>:</w:t>
        </w:r>
      </w:ins>
    </w:p>
    <w:p w:rsidR="00B27F75" w:rsidRDefault="00B27F75" w:rsidP="00B27F75">
      <w:pPr>
        <w:pStyle w:val="a3"/>
        <w:ind w:leftChars="0" w:left="1440"/>
        <w:rPr>
          <w:ins w:id="4720" w:author="rocky" w:date="2016-11-10T11:47:00Z"/>
          <w:szCs w:val="24"/>
        </w:rPr>
      </w:pPr>
      <w:ins w:id="4721" w:author="rocky" w:date="2016-11-10T11:47:00Z">
        <w:r>
          <w:rPr>
            <w:rFonts w:hint="eastAsia"/>
            <w:szCs w:val="24"/>
          </w:rPr>
          <w:t>T</w:t>
        </w:r>
        <w:r>
          <w:rPr>
            <w:szCs w:val="24"/>
          </w:rPr>
          <w:t xml:space="preserve">he command code byte value </w:t>
        </w:r>
        <w:r w:rsidR="00CC6F4A">
          <w:rPr>
            <w:szCs w:val="24"/>
          </w:rPr>
          <w:t>is 10</w:t>
        </w:r>
        <w:r>
          <w:rPr>
            <w:szCs w:val="24"/>
          </w:rPr>
          <w:t>h.</w:t>
        </w:r>
      </w:ins>
    </w:p>
    <w:p w:rsidR="00B27F75" w:rsidRDefault="00B27F75" w:rsidP="00B27F75">
      <w:pPr>
        <w:pStyle w:val="a3"/>
        <w:ind w:leftChars="0" w:left="1440"/>
        <w:rPr>
          <w:ins w:id="4722" w:author="rocky" w:date="2016-11-10T11:47:00Z"/>
          <w:szCs w:val="24"/>
        </w:rPr>
      </w:pPr>
      <w:ins w:id="4723" w:author="rocky" w:date="2016-11-10T11:47:00Z">
        <w:r>
          <w:rPr>
            <w:rFonts w:hint="eastAsia"/>
            <w:szCs w:val="24"/>
          </w:rPr>
          <w:t xml:space="preserve">Only valid after </w:t>
        </w:r>
        <w:r>
          <w:rPr>
            <w:szCs w:val="24"/>
          </w:rPr>
          <w:t>ADMIN issuing MANAGEMENT mode SYNC command successfully</w:t>
        </w:r>
        <w:r>
          <w:rPr>
            <w:rFonts w:hint="eastAsia"/>
            <w:szCs w:val="24"/>
          </w:rPr>
          <w:t xml:space="preserve">. </w:t>
        </w:r>
        <w:r>
          <w:rPr>
            <w:szCs w:val="24"/>
          </w:rPr>
          <w:t xml:space="preserve">The command data contains </w:t>
        </w:r>
      </w:ins>
      <w:ins w:id="4724" w:author="rocky" w:date="2016-11-10T11:51:00Z">
        <w:r>
          <w:rPr>
            <w:szCs w:val="24"/>
          </w:rPr>
          <w:t xml:space="preserve">Response1 and </w:t>
        </w:r>
      </w:ins>
      <w:ins w:id="4725" w:author="rocky" w:date="2016-11-10T11:52:00Z">
        <w:r>
          <w:rPr>
            <w:szCs w:val="24"/>
          </w:rPr>
          <w:t>encrypted password client information which is padded to mu</w:t>
        </w:r>
      </w:ins>
      <w:ins w:id="4726" w:author="rocky" w:date="2016-11-10T11:53:00Z">
        <w:r>
          <w:rPr>
            <w:szCs w:val="24"/>
          </w:rPr>
          <w:t>l</w:t>
        </w:r>
      </w:ins>
      <w:ins w:id="4727" w:author="rocky" w:date="2016-11-10T11:52:00Z">
        <w:r>
          <w:rPr>
            <w:szCs w:val="24"/>
          </w:rPr>
          <w:t xml:space="preserve">tiple of 16. </w:t>
        </w:r>
      </w:ins>
      <w:ins w:id="4728" w:author="rocky" w:date="2016-11-10T11:53:00Z">
        <w:r>
          <w:rPr>
            <w:szCs w:val="24"/>
          </w:rPr>
          <w:t>The encrypted content are</w:t>
        </w:r>
      </w:ins>
      <w:ins w:id="4729" w:author="rocky" w:date="2016-11-10T11:52:00Z">
        <w:r>
          <w:rPr>
            <w:szCs w:val="24"/>
          </w:rPr>
          <w:t xml:space="preserve"> </w:t>
        </w:r>
      </w:ins>
      <w:ins w:id="4730" w:author="rocky" w:date="2016-11-10T11:47:00Z">
        <w:r>
          <w:rPr>
            <w:szCs w:val="24"/>
          </w:rPr>
          <w:t>4-byte sequence number, 16-byte FID</w:t>
        </w:r>
        <w:r w:rsidR="00062AFA">
          <w:rPr>
            <w:szCs w:val="24"/>
          </w:rPr>
          <w:t xml:space="preserve">, </w:t>
        </w:r>
      </w:ins>
      <w:ins w:id="4731" w:author="rocky" w:date="2016-11-10T14:57:00Z">
        <w:r w:rsidR="009B5ACF" w:rsidRPr="009B5ACF">
          <w:rPr>
            <w:szCs w:val="24"/>
          </w:rPr>
          <w:t>1st_mask, 1st_byte, 2nd_mask, 2nd_byte</w:t>
        </w:r>
        <w:r w:rsidR="009B5ACF">
          <w:rPr>
            <w:szCs w:val="24"/>
          </w:rPr>
          <w:t>,</w:t>
        </w:r>
        <w:r w:rsidR="009B5ACF" w:rsidRPr="009B5ACF">
          <w:rPr>
            <w:szCs w:val="24"/>
          </w:rPr>
          <w:t xml:space="preserve"> </w:t>
        </w:r>
      </w:ins>
      <w:ins w:id="4732" w:author="rocky" w:date="2016-11-10T11:47:00Z">
        <w:r>
          <w:rPr>
            <w:szCs w:val="24"/>
          </w:rPr>
          <w:t>AR</w:t>
        </w:r>
      </w:ins>
      <w:ins w:id="4733" w:author="rocky" w:date="2016-11-10T14:50:00Z">
        <w:r w:rsidR="00062AFA">
          <w:rPr>
            <w:szCs w:val="24"/>
          </w:rPr>
          <w:t xml:space="preserve"> portion whose size depends on the AR version</w:t>
        </w:r>
      </w:ins>
      <w:ins w:id="4734" w:author="rocky" w:date="2016-11-10T11:47:00Z">
        <w:r>
          <w:rPr>
            <w:szCs w:val="24"/>
          </w:rPr>
          <w:t>, 1-byte</w:t>
        </w:r>
        <w:r w:rsidR="00062AFA">
          <w:rPr>
            <w:szCs w:val="24"/>
          </w:rPr>
          <w:t xml:space="preserve"> Password_len, p</w:t>
        </w:r>
        <w:r>
          <w:rPr>
            <w:szCs w:val="24"/>
          </w:rPr>
          <w:t>assword</w:t>
        </w:r>
      </w:ins>
      <w:ins w:id="4735" w:author="rocky" w:date="2016-11-10T14:51:00Z">
        <w:r w:rsidR="00062AFA">
          <w:rPr>
            <w:szCs w:val="24"/>
          </w:rPr>
          <w:t xml:space="preserve"> data payload whose size limitation is defined by the </w:t>
        </w:r>
      </w:ins>
      <w:ins w:id="4736" w:author="rocky" w:date="2016-11-10T14:52:00Z">
        <w:r w:rsidR="00062AFA">
          <w:rPr>
            <w:szCs w:val="24"/>
          </w:rPr>
          <w:t xml:space="preserve">individual </w:t>
        </w:r>
      </w:ins>
      <w:ins w:id="4737" w:author="rocky" w:date="2016-11-10T14:51:00Z">
        <w:r w:rsidR="00062AFA">
          <w:rPr>
            <w:szCs w:val="24"/>
          </w:rPr>
          <w:t>lock model</w:t>
        </w:r>
      </w:ins>
      <w:ins w:id="4738" w:author="rocky" w:date="2016-11-10T11:47:00Z">
        <w:r>
          <w:rPr>
            <w:szCs w:val="24"/>
          </w:rPr>
          <w:t>, 1-byte Username_len, and maximum 16-byte Username.</w:t>
        </w:r>
      </w:ins>
    </w:p>
    <w:p w:rsidR="00B27F75" w:rsidRPr="00D0712D" w:rsidRDefault="00B27F75" w:rsidP="00B27F75">
      <w:pPr>
        <w:pStyle w:val="a3"/>
        <w:pBdr>
          <w:bottom w:val="single" w:sz="6" w:space="1" w:color="auto"/>
        </w:pBdr>
        <w:ind w:leftChars="0" w:left="1440"/>
        <w:rPr>
          <w:ins w:id="4739" w:author="rocky" w:date="2016-11-10T11:47:00Z"/>
          <w:sz w:val="18"/>
          <w:szCs w:val="18"/>
        </w:rPr>
      </w:pPr>
      <w:ins w:id="4740" w:author="rocky" w:date="2016-11-10T11:4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B27F75" w:rsidRDefault="00CC6F4A" w:rsidP="00B27F75">
      <w:pPr>
        <w:pStyle w:val="a3"/>
        <w:ind w:leftChars="0" w:left="1440"/>
        <w:rPr>
          <w:ins w:id="4741" w:author="rocky" w:date="2016-11-10T11:48:00Z"/>
          <w:sz w:val="18"/>
          <w:szCs w:val="18"/>
        </w:rPr>
      </w:pPr>
      <w:ins w:id="4742" w:author="rocky" w:date="2016-11-10T11:47:00Z">
        <w:r>
          <w:rPr>
            <w:rFonts w:hint="eastAsia"/>
            <w:sz w:val="18"/>
            <w:szCs w:val="18"/>
          </w:rPr>
          <w:t>05h</w:t>
        </w:r>
        <w:r>
          <w:rPr>
            <w:rFonts w:hint="eastAsia"/>
            <w:sz w:val="18"/>
            <w:szCs w:val="18"/>
          </w:rPr>
          <w:tab/>
        </w:r>
      </w:ins>
      <w:ins w:id="4743" w:author="rocky" w:date="2016-11-10T12:32:00Z">
        <w:r>
          <w:rPr>
            <w:sz w:val="18"/>
            <w:szCs w:val="18"/>
          </w:rPr>
          <w:t>10</w:t>
        </w:r>
      </w:ins>
      <w:ins w:id="4744" w:author="rocky" w:date="2016-11-10T11:47:00Z">
        <w:r w:rsidR="00B27F75">
          <w:rPr>
            <w:rFonts w:hint="eastAsia"/>
            <w:sz w:val="18"/>
            <w:szCs w:val="18"/>
          </w:rPr>
          <w:t>h</w:t>
        </w:r>
        <w:r w:rsidR="00B27F75">
          <w:rPr>
            <w:rFonts w:hint="eastAsia"/>
            <w:sz w:val="18"/>
            <w:szCs w:val="18"/>
          </w:rPr>
          <w:tab/>
        </w:r>
        <w:r w:rsidR="00B27F75">
          <w:rPr>
            <w:sz w:val="18"/>
            <w:szCs w:val="18"/>
          </w:rPr>
          <w:t>Variable (Multiple of 16)</w:t>
        </w:r>
        <w:r w:rsidR="00B27F75">
          <w:rPr>
            <w:sz w:val="18"/>
            <w:szCs w:val="18"/>
          </w:rPr>
          <w:tab/>
        </w:r>
        <w:r w:rsidR="00B27F75">
          <w:rPr>
            <w:sz w:val="18"/>
            <w:szCs w:val="18"/>
          </w:rPr>
          <w:tab/>
        </w:r>
      </w:ins>
      <w:ins w:id="4745" w:author="rocky" w:date="2016-11-10T11:48:00Z">
        <w:r w:rsidR="00B27F75">
          <w:rPr>
            <w:rFonts w:hint="eastAsia"/>
            <w:sz w:val="18"/>
            <w:szCs w:val="18"/>
          </w:rPr>
          <w:t xml:space="preserve">Response 1, </w:t>
        </w:r>
        <w:r w:rsidR="00B27F75">
          <w:rPr>
            <w:sz w:val="18"/>
            <w:szCs w:val="18"/>
          </w:rPr>
          <w:t>AES_ECB_Enc (input =</w:t>
        </w:r>
      </w:ins>
    </w:p>
    <w:p w:rsidR="00B27F75" w:rsidRPr="00D0712D" w:rsidRDefault="00B27F75" w:rsidP="00B27F75">
      <w:pPr>
        <w:pStyle w:val="a3"/>
        <w:pBdr>
          <w:bottom w:val="single" w:sz="6" w:space="1" w:color="auto"/>
        </w:pBdr>
        <w:ind w:leftChars="0" w:left="1440"/>
        <w:rPr>
          <w:ins w:id="4746" w:author="rocky" w:date="2016-11-10T11:48:00Z"/>
          <w:sz w:val="18"/>
          <w:szCs w:val="18"/>
        </w:rPr>
      </w:pPr>
      <w:ins w:id="4747" w:author="rocky" w:date="2016-11-10T11:48:00Z">
        <w:r>
          <w:rPr>
            <w:rFonts w:hint="eastAsia"/>
            <w:sz w:val="18"/>
            <w:szCs w:val="18"/>
          </w:rPr>
          <w:t>Data_bytes</w:t>
        </w:r>
        <w:r>
          <w:rPr>
            <w:sz w:val="18"/>
            <w:szCs w:val="18"/>
          </w:rPr>
          <w:t xml:space="preserve"> (cont.)</w:t>
        </w:r>
      </w:ins>
    </w:p>
    <w:p w:rsidR="00B27F75" w:rsidRDefault="00B27F75" w:rsidP="00B27F75">
      <w:pPr>
        <w:pStyle w:val="a3"/>
        <w:ind w:leftChars="0" w:left="1440"/>
        <w:rPr>
          <w:ins w:id="4748" w:author="rocky" w:date="2016-11-10T11:47:00Z"/>
          <w:sz w:val="18"/>
          <w:szCs w:val="18"/>
        </w:rPr>
      </w:pPr>
      <w:ins w:id="4749" w:author="rocky" w:date="2016-11-10T11:48:00Z">
        <w:r>
          <w:rPr>
            <w:sz w:val="18"/>
            <w:szCs w:val="18"/>
          </w:rPr>
          <w:t>{S</w:t>
        </w:r>
        <w:r w:rsidRPr="00EA6A15">
          <w:rPr>
            <w:sz w:val="18"/>
            <w:szCs w:val="18"/>
          </w:rPr>
          <w:t>equence_number</w:t>
        </w:r>
        <w:r>
          <w:rPr>
            <w:sz w:val="18"/>
            <w:szCs w:val="18"/>
          </w:rPr>
          <w:t xml:space="preserve">, FID, </w:t>
        </w:r>
      </w:ins>
      <w:ins w:id="4750" w:author="rocky" w:date="2016-11-10T11:57:00Z">
        <w:r w:rsidR="00C11CFE">
          <w:rPr>
            <w:sz w:val="18"/>
            <w:szCs w:val="18"/>
          </w:rPr>
          <w:t>1st_mask, 1st_byte, 2nd_mask, 2nd_byte, AR_Portion</w:t>
        </w:r>
      </w:ins>
      <w:ins w:id="4751" w:author="rocky" w:date="2016-11-10T11:48:00Z">
        <w:r>
          <w:rPr>
            <w:sz w:val="18"/>
            <w:szCs w:val="18"/>
          </w:rPr>
          <w:t xml:space="preserve">, </w:t>
        </w:r>
      </w:ins>
    </w:p>
    <w:p w:rsidR="00C11CFE" w:rsidRPr="00D0712D" w:rsidRDefault="00C11CFE" w:rsidP="00C11CFE">
      <w:pPr>
        <w:pStyle w:val="a3"/>
        <w:pBdr>
          <w:bottom w:val="single" w:sz="6" w:space="1" w:color="auto"/>
        </w:pBdr>
        <w:ind w:leftChars="0" w:left="1440"/>
        <w:rPr>
          <w:ins w:id="4752" w:author="rocky" w:date="2016-11-10T11:59:00Z"/>
          <w:sz w:val="18"/>
          <w:szCs w:val="18"/>
        </w:rPr>
      </w:pPr>
      <w:ins w:id="4753" w:author="rocky" w:date="2016-11-10T11:59:00Z">
        <w:r>
          <w:rPr>
            <w:rFonts w:hint="eastAsia"/>
            <w:sz w:val="18"/>
            <w:szCs w:val="18"/>
          </w:rPr>
          <w:t>Data_bytes</w:t>
        </w:r>
        <w:r>
          <w:rPr>
            <w:sz w:val="18"/>
            <w:szCs w:val="18"/>
          </w:rPr>
          <w:t xml:space="preserve"> (cont.)</w:t>
        </w:r>
      </w:ins>
    </w:p>
    <w:p w:rsidR="00C11CFE" w:rsidRDefault="00C11CFE" w:rsidP="00C11CFE">
      <w:pPr>
        <w:pStyle w:val="a3"/>
        <w:ind w:leftChars="0" w:left="1440"/>
        <w:rPr>
          <w:ins w:id="4754" w:author="rocky" w:date="2016-11-10T11:59:00Z"/>
          <w:sz w:val="18"/>
          <w:szCs w:val="18"/>
        </w:rPr>
      </w:pPr>
      <w:ins w:id="4755" w:author="rocky" w:date="2016-11-10T11:59:00Z">
        <w:r>
          <w:rPr>
            <w:sz w:val="18"/>
            <w:szCs w:val="18"/>
          </w:rPr>
          <w:t>Password_len, password, Username_len, Username, CRC,</w:t>
        </w:r>
        <w:r>
          <w:rPr>
            <w:sz w:val="18"/>
            <w:szCs w:val="18"/>
          </w:rPr>
          <w:t xml:space="preserve"> </w:t>
        </w:r>
        <w:r>
          <w:rPr>
            <w:sz w:val="18"/>
            <w:szCs w:val="18"/>
          </w:rPr>
          <w:t>padding},</w:t>
        </w:r>
        <w:r>
          <w:rPr>
            <w:sz w:val="18"/>
            <w:szCs w:val="18"/>
          </w:rPr>
          <w:t xml:space="preserve"> key = </w:t>
        </w:r>
        <w:r w:rsidRPr="00EA6A15">
          <w:rPr>
            <w:sz w:val="18"/>
            <w:szCs w:val="18"/>
          </w:rPr>
          <w:t xml:space="preserve">DID-FID-Key) </w:t>
        </w:r>
      </w:ins>
    </w:p>
    <w:p w:rsidR="00B27F75" w:rsidRPr="003E5ED5" w:rsidRDefault="00B27F75" w:rsidP="00B27F75">
      <w:pPr>
        <w:pStyle w:val="a3"/>
        <w:ind w:leftChars="0" w:left="1440"/>
        <w:rPr>
          <w:ins w:id="4756" w:author="rocky" w:date="2016-11-10T11:47:00Z"/>
          <w:sz w:val="18"/>
          <w:szCs w:val="18"/>
        </w:rPr>
      </w:pPr>
    </w:p>
    <w:p w:rsidR="00B27F75" w:rsidRDefault="00B27F75" w:rsidP="00B27F75">
      <w:pPr>
        <w:ind w:left="1440"/>
        <w:rPr>
          <w:ins w:id="4757" w:author="rocky" w:date="2016-11-10T11:47:00Z"/>
          <w:szCs w:val="24"/>
        </w:rPr>
      </w:pPr>
      <w:ins w:id="4758" w:author="rocky" w:date="2016-11-10T11:47:00Z">
        <w:r w:rsidRPr="001A46B8">
          <w:rPr>
            <w:szCs w:val="24"/>
          </w:rPr>
          <w:t>The response contain</w:t>
        </w:r>
        <w:r>
          <w:rPr>
            <w:szCs w:val="24"/>
          </w:rPr>
          <w:t xml:space="preserve">s status code 00h if the new password client </w:t>
        </w:r>
        <w:r w:rsidRPr="001A46B8">
          <w:rPr>
            <w:szCs w:val="24"/>
          </w:rPr>
          <w:t xml:space="preserve">has been </w:t>
        </w:r>
        <w:r>
          <w:rPr>
            <w:szCs w:val="24"/>
          </w:rPr>
          <w:t>added successfully.</w:t>
        </w:r>
      </w:ins>
    </w:p>
    <w:p w:rsidR="00B27F75" w:rsidRDefault="00B27F75" w:rsidP="00B27F75">
      <w:pPr>
        <w:ind w:left="1440"/>
        <w:rPr>
          <w:ins w:id="4759" w:author="rocky" w:date="2016-11-10T11:47:00Z"/>
          <w:szCs w:val="24"/>
        </w:rPr>
      </w:pPr>
    </w:p>
    <w:p w:rsidR="00B27F75" w:rsidRPr="00D0712D" w:rsidRDefault="00B27F75" w:rsidP="00B27F75">
      <w:pPr>
        <w:pStyle w:val="a3"/>
        <w:pBdr>
          <w:bottom w:val="single" w:sz="6" w:space="1" w:color="auto"/>
        </w:pBdr>
        <w:ind w:leftChars="0" w:left="1440"/>
        <w:rPr>
          <w:ins w:id="4760" w:author="rocky" w:date="2016-11-10T11:47:00Z"/>
          <w:sz w:val="18"/>
          <w:szCs w:val="18"/>
        </w:rPr>
      </w:pPr>
      <w:ins w:id="4761" w:author="rocky" w:date="2016-11-10T11:4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B27F75" w:rsidRDefault="00CC6F4A" w:rsidP="00B27F75">
      <w:pPr>
        <w:pStyle w:val="a3"/>
        <w:ind w:leftChars="0" w:left="1440"/>
        <w:rPr>
          <w:ins w:id="4762" w:author="rocky" w:date="2016-11-10T11:47:00Z"/>
          <w:sz w:val="18"/>
          <w:szCs w:val="18"/>
        </w:rPr>
      </w:pPr>
      <w:ins w:id="4763" w:author="rocky" w:date="2016-11-10T11:47: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r>
      </w:ins>
      <w:ins w:id="4764" w:author="rocky" w:date="2016-11-10T12:32:00Z">
        <w:r>
          <w:rPr>
            <w:sz w:val="18"/>
            <w:szCs w:val="18"/>
          </w:rPr>
          <w:t>10</w:t>
        </w:r>
      </w:ins>
      <w:ins w:id="4765" w:author="rocky" w:date="2016-11-10T11:47:00Z">
        <w:r w:rsidR="00B27F75">
          <w:rPr>
            <w:rFonts w:hint="eastAsia"/>
            <w:sz w:val="18"/>
            <w:szCs w:val="18"/>
          </w:rPr>
          <w:t>h</w:t>
        </w:r>
        <w:r w:rsidR="00B27F75">
          <w:rPr>
            <w:rFonts w:hint="eastAsia"/>
            <w:sz w:val="18"/>
            <w:szCs w:val="18"/>
          </w:rPr>
          <w:tab/>
          <w:t>N/A</w:t>
        </w:r>
        <w:r w:rsidR="00B27F75">
          <w:rPr>
            <w:rFonts w:hint="eastAsia"/>
            <w:sz w:val="18"/>
            <w:szCs w:val="18"/>
          </w:rPr>
          <w:tab/>
        </w:r>
        <w:r w:rsidR="00B27F75">
          <w:rPr>
            <w:rFonts w:hint="eastAsia"/>
            <w:sz w:val="18"/>
            <w:szCs w:val="18"/>
          </w:rPr>
          <w:tab/>
          <w:t>N/A</w:t>
        </w:r>
      </w:ins>
    </w:p>
    <w:p w:rsidR="00B27F75" w:rsidRPr="000C25F8" w:rsidRDefault="00CC6F4A" w:rsidP="00B27F75">
      <w:pPr>
        <w:pStyle w:val="a3"/>
        <w:ind w:leftChars="0" w:left="1440"/>
        <w:rPr>
          <w:ins w:id="4766" w:author="rocky" w:date="2016-11-10T11:47:00Z"/>
          <w:sz w:val="18"/>
          <w:szCs w:val="18"/>
        </w:rPr>
      </w:pPr>
      <w:ins w:id="4767" w:author="rocky" w:date="2016-11-10T11:47: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r>
      </w:ins>
      <w:ins w:id="4768" w:author="rocky" w:date="2016-11-10T12:32:00Z">
        <w:r>
          <w:rPr>
            <w:sz w:val="18"/>
            <w:szCs w:val="18"/>
          </w:rPr>
          <w:t>10</w:t>
        </w:r>
      </w:ins>
      <w:ins w:id="4769" w:author="rocky" w:date="2016-11-10T11:47:00Z">
        <w:r w:rsidR="00B27F75">
          <w:rPr>
            <w:rFonts w:hint="eastAsia"/>
            <w:sz w:val="18"/>
            <w:szCs w:val="18"/>
          </w:rPr>
          <w:t>h</w:t>
        </w:r>
        <w:r w:rsidR="00B27F75">
          <w:rPr>
            <w:rFonts w:hint="eastAsia"/>
            <w:sz w:val="18"/>
            <w:szCs w:val="18"/>
          </w:rPr>
          <w:tab/>
          <w:t>N/A</w:t>
        </w:r>
        <w:r w:rsidR="00B27F75">
          <w:rPr>
            <w:rFonts w:hint="eastAsia"/>
            <w:sz w:val="18"/>
            <w:szCs w:val="18"/>
          </w:rPr>
          <w:tab/>
        </w:r>
        <w:r w:rsidR="00B27F75">
          <w:rPr>
            <w:rFonts w:hint="eastAsia"/>
            <w:sz w:val="18"/>
            <w:szCs w:val="18"/>
          </w:rPr>
          <w:tab/>
          <w:t>N/A</w:t>
        </w:r>
      </w:ins>
    </w:p>
    <w:p w:rsidR="00B27F75" w:rsidRDefault="00B27F75">
      <w:pPr>
        <w:ind w:left="1440"/>
        <w:rPr>
          <w:ins w:id="4770" w:author="rocky" w:date="2016-11-10T14:50:00Z"/>
          <w:szCs w:val="24"/>
        </w:rPr>
        <w:pPrChange w:id="4771" w:author="rocky" w:date="2015-03-25T12:01:00Z">
          <w:pPr/>
        </w:pPrChange>
      </w:pPr>
    </w:p>
    <w:p w:rsidR="00062AFA" w:rsidRDefault="00062AFA">
      <w:pPr>
        <w:ind w:left="1440"/>
        <w:rPr>
          <w:ins w:id="4772" w:author="rocky" w:date="2016-11-10T11:47:00Z"/>
          <w:rFonts w:hint="eastAsia"/>
          <w:szCs w:val="24"/>
        </w:rPr>
        <w:pPrChange w:id="4773" w:author="rocky" w:date="2015-03-25T12:01:00Z">
          <w:pPr/>
        </w:pPrChange>
      </w:pPr>
    </w:p>
    <w:p w:rsidR="00062AFA" w:rsidRDefault="00062AFA" w:rsidP="00062AFA">
      <w:pPr>
        <w:pStyle w:val="a3"/>
        <w:numPr>
          <w:ilvl w:val="2"/>
          <w:numId w:val="19"/>
        </w:numPr>
        <w:ind w:leftChars="0"/>
        <w:rPr>
          <w:ins w:id="4774" w:author="rocky" w:date="2016-11-10T14:50:00Z"/>
          <w:szCs w:val="24"/>
        </w:rPr>
      </w:pPr>
      <w:ins w:id="4775" w:author="rocky" w:date="2016-11-10T14:50:00Z">
        <w:r>
          <w:rPr>
            <w:szCs w:val="24"/>
          </w:rPr>
          <w:t>CloneCard</w:t>
        </w:r>
        <w:r>
          <w:rPr>
            <w:szCs w:val="24"/>
          </w:rPr>
          <w:t>Client_Enc:</w:t>
        </w:r>
      </w:ins>
    </w:p>
    <w:p w:rsidR="00062AFA" w:rsidRDefault="00062AFA" w:rsidP="00062AFA">
      <w:pPr>
        <w:pStyle w:val="a3"/>
        <w:ind w:leftChars="0" w:left="1440"/>
        <w:rPr>
          <w:ins w:id="4776" w:author="rocky" w:date="2016-11-10T14:50:00Z"/>
          <w:szCs w:val="24"/>
        </w:rPr>
      </w:pPr>
      <w:ins w:id="4777" w:author="rocky" w:date="2016-11-10T14:50:00Z">
        <w:r>
          <w:rPr>
            <w:rFonts w:hint="eastAsia"/>
            <w:szCs w:val="24"/>
          </w:rPr>
          <w:t>T</w:t>
        </w:r>
        <w:r>
          <w:rPr>
            <w:szCs w:val="24"/>
          </w:rPr>
          <w:t>he command code byte value is 10h.</w:t>
        </w:r>
      </w:ins>
    </w:p>
    <w:p w:rsidR="00062AFA" w:rsidRDefault="00062AFA" w:rsidP="00062AFA">
      <w:pPr>
        <w:pStyle w:val="a3"/>
        <w:ind w:leftChars="0" w:left="1440"/>
        <w:rPr>
          <w:ins w:id="4778" w:author="rocky" w:date="2016-11-10T14:50:00Z"/>
          <w:szCs w:val="24"/>
        </w:rPr>
      </w:pPr>
      <w:ins w:id="4779" w:author="rocky" w:date="2016-11-10T14:50:00Z">
        <w:r>
          <w:rPr>
            <w:rFonts w:hint="eastAsia"/>
            <w:szCs w:val="24"/>
          </w:rPr>
          <w:t xml:space="preserve">Only valid after </w:t>
        </w:r>
        <w:r>
          <w:rPr>
            <w:szCs w:val="24"/>
          </w:rPr>
          <w:t xml:space="preserve">ADMIN issuing MANAGEMENT mode SYNC command </w:t>
        </w:r>
        <w:r>
          <w:rPr>
            <w:szCs w:val="24"/>
          </w:rPr>
          <w:lastRenderedPageBreak/>
          <w:t>successfully</w:t>
        </w:r>
        <w:r>
          <w:rPr>
            <w:rFonts w:hint="eastAsia"/>
            <w:szCs w:val="24"/>
          </w:rPr>
          <w:t xml:space="preserve">. </w:t>
        </w:r>
        <w:r>
          <w:rPr>
            <w:szCs w:val="24"/>
          </w:rPr>
          <w:t xml:space="preserve">The command data contains Response1 and encrypted password client information which is padded to multiple of 16. The encrypted content are 4-byte sequence number, 16-byte FID, </w:t>
        </w:r>
      </w:ins>
      <w:ins w:id="4780" w:author="rocky" w:date="2016-11-10T14:57:00Z">
        <w:r w:rsidR="009B5ACF" w:rsidRPr="009B5ACF">
          <w:rPr>
            <w:szCs w:val="24"/>
          </w:rPr>
          <w:t>1st_mask, 1st_byte, 2nd_mask, 2nd_byte</w:t>
        </w:r>
        <w:r w:rsidR="009B5ACF">
          <w:rPr>
            <w:szCs w:val="24"/>
          </w:rPr>
          <w:t>,</w:t>
        </w:r>
        <w:r w:rsidR="009B5ACF" w:rsidRPr="009B5ACF">
          <w:rPr>
            <w:szCs w:val="24"/>
          </w:rPr>
          <w:t xml:space="preserve"> </w:t>
        </w:r>
      </w:ins>
      <w:ins w:id="4781" w:author="rocky" w:date="2016-11-10T14:51:00Z">
        <w:r>
          <w:rPr>
            <w:szCs w:val="24"/>
          </w:rPr>
          <w:t>AR portion whose size depends on the AR version</w:t>
        </w:r>
      </w:ins>
      <w:ins w:id="4782" w:author="rocky" w:date="2016-11-10T14:50:00Z">
        <w:r>
          <w:rPr>
            <w:szCs w:val="24"/>
          </w:rPr>
          <w:t>, 1-byte Username_len, and maximum 16-byte Username.</w:t>
        </w:r>
      </w:ins>
    </w:p>
    <w:p w:rsidR="00062AFA" w:rsidRPr="00D0712D" w:rsidRDefault="00062AFA" w:rsidP="00062AFA">
      <w:pPr>
        <w:pStyle w:val="a3"/>
        <w:pBdr>
          <w:bottom w:val="single" w:sz="6" w:space="1" w:color="auto"/>
        </w:pBdr>
        <w:ind w:leftChars="0" w:left="1440"/>
        <w:rPr>
          <w:ins w:id="4783" w:author="rocky" w:date="2016-11-10T14:50:00Z"/>
          <w:sz w:val="18"/>
          <w:szCs w:val="18"/>
        </w:rPr>
      </w:pPr>
      <w:ins w:id="4784" w:author="rocky" w:date="2016-11-10T14:50: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sz w:val="18"/>
            <w:szCs w:val="18"/>
          </w:rPr>
          <w:tab/>
        </w:r>
        <w:r>
          <w:rPr>
            <w:sz w:val="18"/>
            <w:szCs w:val="18"/>
          </w:rPr>
          <w:tab/>
        </w:r>
        <w:r>
          <w:rPr>
            <w:sz w:val="18"/>
            <w:szCs w:val="18"/>
          </w:rPr>
          <w:tab/>
        </w:r>
        <w:r>
          <w:rPr>
            <w:rFonts w:hint="eastAsia"/>
            <w:sz w:val="18"/>
            <w:szCs w:val="18"/>
          </w:rPr>
          <w:t>Data_bytes</w:t>
        </w:r>
      </w:ins>
    </w:p>
    <w:p w:rsidR="00062AFA" w:rsidRDefault="00062AFA" w:rsidP="00062AFA">
      <w:pPr>
        <w:pStyle w:val="a3"/>
        <w:ind w:leftChars="0" w:left="1440"/>
        <w:rPr>
          <w:ins w:id="4785" w:author="rocky" w:date="2016-11-10T14:50:00Z"/>
          <w:sz w:val="18"/>
          <w:szCs w:val="18"/>
        </w:rPr>
      </w:pPr>
      <w:ins w:id="4786" w:author="rocky" w:date="2016-11-10T14:50:00Z">
        <w:r>
          <w:rPr>
            <w:rFonts w:hint="eastAsia"/>
            <w:sz w:val="18"/>
            <w:szCs w:val="18"/>
          </w:rPr>
          <w:t>05h</w:t>
        </w:r>
        <w:r>
          <w:rPr>
            <w:rFonts w:hint="eastAsia"/>
            <w:sz w:val="18"/>
            <w:szCs w:val="18"/>
          </w:rPr>
          <w:tab/>
        </w:r>
        <w:r>
          <w:rPr>
            <w:sz w:val="18"/>
            <w:szCs w:val="18"/>
          </w:rPr>
          <w:t>11</w:t>
        </w:r>
        <w:r>
          <w:rPr>
            <w:rFonts w:hint="eastAsia"/>
            <w:sz w:val="18"/>
            <w:szCs w:val="18"/>
          </w:rPr>
          <w:t>h</w:t>
        </w:r>
        <w:r>
          <w:rPr>
            <w:rFonts w:hint="eastAsia"/>
            <w:sz w:val="18"/>
            <w:szCs w:val="18"/>
          </w:rPr>
          <w:tab/>
        </w:r>
        <w:r>
          <w:rPr>
            <w:sz w:val="18"/>
            <w:szCs w:val="18"/>
          </w:rPr>
          <w:t>Variable (Multiple of 16)</w:t>
        </w:r>
        <w:r>
          <w:rPr>
            <w:sz w:val="18"/>
            <w:szCs w:val="18"/>
          </w:rPr>
          <w:tab/>
        </w:r>
        <w:r>
          <w:rPr>
            <w:sz w:val="18"/>
            <w:szCs w:val="18"/>
          </w:rPr>
          <w:tab/>
        </w:r>
        <w:r>
          <w:rPr>
            <w:rFonts w:hint="eastAsia"/>
            <w:sz w:val="18"/>
            <w:szCs w:val="18"/>
          </w:rPr>
          <w:t xml:space="preserve">Response 1, </w:t>
        </w:r>
        <w:r>
          <w:rPr>
            <w:sz w:val="18"/>
            <w:szCs w:val="18"/>
          </w:rPr>
          <w:t>AES_ECB_Enc (input =</w:t>
        </w:r>
      </w:ins>
    </w:p>
    <w:p w:rsidR="00062AFA" w:rsidRPr="00D0712D" w:rsidRDefault="00062AFA" w:rsidP="00062AFA">
      <w:pPr>
        <w:pStyle w:val="a3"/>
        <w:pBdr>
          <w:bottom w:val="single" w:sz="6" w:space="1" w:color="auto"/>
        </w:pBdr>
        <w:ind w:leftChars="0" w:left="1440"/>
        <w:rPr>
          <w:ins w:id="4787" w:author="rocky" w:date="2016-11-10T14:50:00Z"/>
          <w:sz w:val="18"/>
          <w:szCs w:val="18"/>
        </w:rPr>
      </w:pPr>
      <w:ins w:id="4788" w:author="rocky" w:date="2016-11-10T14:50:00Z">
        <w:r>
          <w:rPr>
            <w:rFonts w:hint="eastAsia"/>
            <w:sz w:val="18"/>
            <w:szCs w:val="18"/>
          </w:rPr>
          <w:t>Data_bytes</w:t>
        </w:r>
        <w:r>
          <w:rPr>
            <w:sz w:val="18"/>
            <w:szCs w:val="18"/>
          </w:rPr>
          <w:t xml:space="preserve"> (cont.)</w:t>
        </w:r>
      </w:ins>
    </w:p>
    <w:p w:rsidR="00062AFA" w:rsidRDefault="00062AFA" w:rsidP="00062AFA">
      <w:pPr>
        <w:pStyle w:val="a3"/>
        <w:ind w:leftChars="0" w:left="1440"/>
        <w:rPr>
          <w:ins w:id="4789" w:author="rocky" w:date="2016-11-10T14:50:00Z"/>
          <w:sz w:val="18"/>
          <w:szCs w:val="18"/>
        </w:rPr>
      </w:pPr>
      <w:ins w:id="4790" w:author="rocky" w:date="2016-11-10T14:50:00Z">
        <w:r>
          <w:rPr>
            <w:sz w:val="18"/>
            <w:szCs w:val="18"/>
          </w:rPr>
          <w:t>{S</w:t>
        </w:r>
        <w:r w:rsidRPr="00EA6A15">
          <w:rPr>
            <w:sz w:val="18"/>
            <w:szCs w:val="18"/>
          </w:rPr>
          <w:t>equence_number</w:t>
        </w:r>
        <w:r>
          <w:rPr>
            <w:sz w:val="18"/>
            <w:szCs w:val="18"/>
          </w:rPr>
          <w:t xml:space="preserve">, FID, 1st_mask, 1st_byte, 2nd_mask, 2nd_byte, AR_Portion, </w:t>
        </w:r>
      </w:ins>
    </w:p>
    <w:p w:rsidR="00062AFA" w:rsidRPr="00D0712D" w:rsidRDefault="00062AFA" w:rsidP="00062AFA">
      <w:pPr>
        <w:pStyle w:val="a3"/>
        <w:pBdr>
          <w:bottom w:val="single" w:sz="6" w:space="1" w:color="auto"/>
        </w:pBdr>
        <w:ind w:leftChars="0" w:left="1440"/>
        <w:rPr>
          <w:ins w:id="4791" w:author="rocky" w:date="2016-11-10T14:50:00Z"/>
          <w:sz w:val="18"/>
          <w:szCs w:val="18"/>
        </w:rPr>
      </w:pPr>
      <w:ins w:id="4792" w:author="rocky" w:date="2016-11-10T14:50:00Z">
        <w:r>
          <w:rPr>
            <w:rFonts w:hint="eastAsia"/>
            <w:sz w:val="18"/>
            <w:szCs w:val="18"/>
          </w:rPr>
          <w:t>Data_bytes</w:t>
        </w:r>
        <w:r>
          <w:rPr>
            <w:sz w:val="18"/>
            <w:szCs w:val="18"/>
          </w:rPr>
          <w:t xml:space="preserve"> (cont.)</w:t>
        </w:r>
      </w:ins>
    </w:p>
    <w:p w:rsidR="00062AFA" w:rsidRDefault="00062AFA" w:rsidP="00062AFA">
      <w:pPr>
        <w:pStyle w:val="a3"/>
        <w:ind w:leftChars="0" w:left="1440"/>
        <w:rPr>
          <w:ins w:id="4793" w:author="rocky" w:date="2016-11-10T14:50:00Z"/>
          <w:sz w:val="18"/>
          <w:szCs w:val="18"/>
        </w:rPr>
      </w:pPr>
      <w:ins w:id="4794" w:author="rocky" w:date="2016-11-10T14:50:00Z">
        <w:r>
          <w:rPr>
            <w:sz w:val="18"/>
            <w:szCs w:val="18"/>
          </w:rPr>
          <w:t xml:space="preserve">Username_len, Username, CRC, padding}, key = </w:t>
        </w:r>
        <w:r w:rsidRPr="00EA6A15">
          <w:rPr>
            <w:sz w:val="18"/>
            <w:szCs w:val="18"/>
          </w:rPr>
          <w:t xml:space="preserve">DID-FID-Key) </w:t>
        </w:r>
      </w:ins>
    </w:p>
    <w:p w:rsidR="00062AFA" w:rsidRPr="003E5ED5" w:rsidRDefault="00062AFA" w:rsidP="00062AFA">
      <w:pPr>
        <w:pStyle w:val="a3"/>
        <w:ind w:leftChars="0" w:left="1440"/>
        <w:rPr>
          <w:ins w:id="4795" w:author="rocky" w:date="2016-11-10T14:50:00Z"/>
          <w:sz w:val="18"/>
          <w:szCs w:val="18"/>
        </w:rPr>
      </w:pPr>
    </w:p>
    <w:p w:rsidR="00062AFA" w:rsidRDefault="00062AFA" w:rsidP="00062AFA">
      <w:pPr>
        <w:ind w:left="1440"/>
        <w:rPr>
          <w:ins w:id="4796" w:author="rocky" w:date="2016-11-10T14:50:00Z"/>
          <w:szCs w:val="24"/>
        </w:rPr>
      </w:pPr>
      <w:ins w:id="4797" w:author="rocky" w:date="2016-11-10T14:50:00Z">
        <w:r w:rsidRPr="001A46B8">
          <w:rPr>
            <w:szCs w:val="24"/>
          </w:rPr>
          <w:t>The response contain</w:t>
        </w:r>
        <w:r>
          <w:rPr>
            <w:szCs w:val="24"/>
          </w:rPr>
          <w:t xml:space="preserve">s status code 00h if the new password client </w:t>
        </w:r>
        <w:r w:rsidRPr="001A46B8">
          <w:rPr>
            <w:szCs w:val="24"/>
          </w:rPr>
          <w:t xml:space="preserve">has been </w:t>
        </w:r>
        <w:r>
          <w:rPr>
            <w:szCs w:val="24"/>
          </w:rPr>
          <w:t>added successfully.</w:t>
        </w:r>
      </w:ins>
    </w:p>
    <w:p w:rsidR="00062AFA" w:rsidRDefault="00062AFA" w:rsidP="00062AFA">
      <w:pPr>
        <w:ind w:left="1440"/>
        <w:rPr>
          <w:ins w:id="4798" w:author="rocky" w:date="2016-11-10T14:50:00Z"/>
          <w:szCs w:val="24"/>
        </w:rPr>
      </w:pPr>
    </w:p>
    <w:p w:rsidR="00062AFA" w:rsidRPr="00D0712D" w:rsidRDefault="00062AFA" w:rsidP="00062AFA">
      <w:pPr>
        <w:pStyle w:val="a3"/>
        <w:pBdr>
          <w:bottom w:val="single" w:sz="6" w:space="1" w:color="auto"/>
        </w:pBdr>
        <w:ind w:leftChars="0" w:left="1440"/>
        <w:rPr>
          <w:ins w:id="4799" w:author="rocky" w:date="2016-11-10T14:50:00Z"/>
          <w:sz w:val="18"/>
          <w:szCs w:val="18"/>
        </w:rPr>
      </w:pPr>
      <w:ins w:id="4800" w:author="rocky" w:date="2016-11-10T14:50: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62AFA" w:rsidRDefault="00062AFA" w:rsidP="00062AFA">
      <w:pPr>
        <w:pStyle w:val="a3"/>
        <w:ind w:leftChars="0" w:left="1440"/>
        <w:rPr>
          <w:ins w:id="4801" w:author="rocky" w:date="2016-11-10T14:50:00Z"/>
          <w:sz w:val="18"/>
          <w:szCs w:val="18"/>
        </w:rPr>
      </w:pPr>
      <w:ins w:id="4802" w:author="rocky" w:date="2016-11-10T14:50:00Z">
        <w:r>
          <w:rPr>
            <w:rFonts w:hint="eastAsia"/>
            <w:sz w:val="18"/>
            <w:szCs w:val="18"/>
          </w:rPr>
          <w:t>00h if OK</w:t>
        </w:r>
        <w:r>
          <w:rPr>
            <w:rFonts w:hint="eastAsia"/>
            <w:sz w:val="18"/>
            <w:szCs w:val="18"/>
          </w:rPr>
          <w:tab/>
        </w:r>
        <w:r>
          <w:rPr>
            <w:rFonts w:hint="eastAsia"/>
            <w:sz w:val="18"/>
            <w:szCs w:val="18"/>
          </w:rPr>
          <w:tab/>
        </w:r>
        <w:r>
          <w:rPr>
            <w:rFonts w:hint="eastAsia"/>
            <w:sz w:val="18"/>
            <w:szCs w:val="18"/>
          </w:rPr>
          <w:tab/>
          <w:t>05h</w:t>
        </w:r>
        <w:r>
          <w:rPr>
            <w:rFonts w:hint="eastAsia"/>
            <w:sz w:val="18"/>
            <w:szCs w:val="18"/>
          </w:rPr>
          <w:tab/>
        </w:r>
        <w:r>
          <w:rPr>
            <w:sz w:val="18"/>
            <w:szCs w:val="18"/>
          </w:rPr>
          <w:t>11</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062AFA" w:rsidRPr="000C25F8" w:rsidRDefault="00062AFA" w:rsidP="00062AFA">
      <w:pPr>
        <w:pStyle w:val="a3"/>
        <w:ind w:leftChars="0" w:left="1440"/>
        <w:rPr>
          <w:ins w:id="4803" w:author="rocky" w:date="2016-11-10T14:50:00Z"/>
          <w:sz w:val="18"/>
          <w:szCs w:val="18"/>
        </w:rPr>
      </w:pPr>
      <w:ins w:id="4804" w:author="rocky" w:date="2016-11-10T14:50:00Z">
        <w:r>
          <w:rPr>
            <w:rFonts w:hint="eastAsia"/>
            <w:sz w:val="18"/>
            <w:szCs w:val="18"/>
          </w:rPr>
          <w:t>01h if add fails</w:t>
        </w:r>
        <w:r>
          <w:rPr>
            <w:rFonts w:hint="eastAsia"/>
            <w:sz w:val="18"/>
            <w:szCs w:val="18"/>
          </w:rPr>
          <w:tab/>
        </w:r>
        <w:r>
          <w:rPr>
            <w:rFonts w:hint="eastAsia"/>
            <w:sz w:val="18"/>
            <w:szCs w:val="18"/>
          </w:rPr>
          <w:tab/>
          <w:t>05h</w:t>
        </w:r>
        <w:r>
          <w:rPr>
            <w:rFonts w:hint="eastAsia"/>
            <w:sz w:val="18"/>
            <w:szCs w:val="18"/>
          </w:rPr>
          <w:tab/>
        </w:r>
        <w:r>
          <w:rPr>
            <w:sz w:val="18"/>
            <w:szCs w:val="18"/>
          </w:rPr>
          <w:t>11</w:t>
        </w:r>
        <w:r>
          <w:rPr>
            <w:rFonts w:hint="eastAsia"/>
            <w:sz w:val="18"/>
            <w:szCs w:val="18"/>
          </w:rPr>
          <w:t>h</w:t>
        </w:r>
        <w:r>
          <w:rPr>
            <w:rFonts w:hint="eastAsia"/>
            <w:sz w:val="18"/>
            <w:szCs w:val="18"/>
          </w:rPr>
          <w:tab/>
          <w:t>N/A</w:t>
        </w:r>
        <w:r>
          <w:rPr>
            <w:rFonts w:hint="eastAsia"/>
            <w:sz w:val="18"/>
            <w:szCs w:val="18"/>
          </w:rPr>
          <w:tab/>
        </w:r>
        <w:r>
          <w:rPr>
            <w:rFonts w:hint="eastAsia"/>
            <w:sz w:val="18"/>
            <w:szCs w:val="18"/>
          </w:rPr>
          <w:tab/>
          <w:t>N/A</w:t>
        </w:r>
      </w:ins>
    </w:p>
    <w:p w:rsidR="00B27F75" w:rsidRPr="00062AFA" w:rsidRDefault="00B27F75">
      <w:pPr>
        <w:ind w:left="1440"/>
        <w:rPr>
          <w:ins w:id="4805" w:author="rocky" w:date="2015-01-29T15:58:00Z"/>
          <w:rFonts w:hint="eastAsia"/>
          <w:szCs w:val="24"/>
          <w:rPrChange w:id="4806" w:author="rocky" w:date="2016-11-10T14:50:00Z">
            <w:rPr>
              <w:ins w:id="4807" w:author="rocky" w:date="2015-01-29T15:58:00Z"/>
              <w:rFonts w:hint="eastAsia"/>
              <w:szCs w:val="24"/>
            </w:rPr>
          </w:rPrChange>
        </w:rPr>
        <w:pPrChange w:id="4808" w:author="rocky" w:date="2015-03-25T12:01:00Z">
          <w:pPr/>
        </w:pPrChange>
      </w:pPr>
    </w:p>
    <w:p w:rsidR="00F430AA" w:rsidRPr="00355C99" w:rsidRDefault="00F430AA" w:rsidP="00F430AA">
      <w:pPr>
        <w:pStyle w:val="a3"/>
        <w:numPr>
          <w:ilvl w:val="1"/>
          <w:numId w:val="19"/>
        </w:numPr>
        <w:ind w:leftChars="0"/>
        <w:rPr>
          <w:ins w:id="4809" w:author="rocky" w:date="2015-01-29T15:58:00Z"/>
          <w:szCs w:val="24"/>
        </w:rPr>
      </w:pPr>
      <w:ins w:id="4810" w:author="rocky" w:date="2015-01-29T15:58:00Z">
        <w:r>
          <w:rPr>
            <w:rFonts w:hint="eastAsia"/>
            <w:szCs w:val="24"/>
          </w:rPr>
          <w:t>Command mode HOTEL</w:t>
        </w:r>
      </w:ins>
    </w:p>
    <w:p w:rsidR="00F430AA" w:rsidRDefault="00F430AA" w:rsidP="00F430AA">
      <w:pPr>
        <w:pStyle w:val="a3"/>
        <w:ind w:leftChars="0" w:left="1080"/>
        <w:rPr>
          <w:ins w:id="4811" w:author="rocky" w:date="2015-01-29T15:58:00Z"/>
          <w:szCs w:val="24"/>
        </w:rPr>
      </w:pPr>
      <w:ins w:id="4812" w:author="rocky" w:date="2015-01-29T15:58:00Z">
        <w:r>
          <w:rPr>
            <w:rFonts w:hint="eastAsia"/>
            <w:szCs w:val="24"/>
          </w:rPr>
          <w:t>The command mode byte value is 0Eh.</w:t>
        </w:r>
        <w:r>
          <w:rPr>
            <w:szCs w:val="24"/>
          </w:rPr>
          <w:t xml:space="preserve"> The command is not supported by normal app for Odin and is only valid for Dion Hotel Staff App.</w:t>
        </w:r>
      </w:ins>
    </w:p>
    <w:p w:rsidR="00F430AA" w:rsidRDefault="00F430AA" w:rsidP="00F6220C">
      <w:pPr>
        <w:rPr>
          <w:ins w:id="4813" w:author="rocky" w:date="2015-01-29T15:59:00Z"/>
          <w:szCs w:val="24"/>
        </w:rPr>
      </w:pPr>
    </w:p>
    <w:p w:rsidR="00F430AA" w:rsidRDefault="003A34A1">
      <w:pPr>
        <w:pStyle w:val="a3"/>
        <w:numPr>
          <w:ilvl w:val="2"/>
          <w:numId w:val="19"/>
        </w:numPr>
        <w:ind w:leftChars="0"/>
        <w:rPr>
          <w:ins w:id="4814" w:author="rocky" w:date="2015-01-29T16:16:00Z"/>
          <w:szCs w:val="24"/>
        </w:rPr>
        <w:pPrChange w:id="4815" w:author="rocky" w:date="2015-01-29T15:59:00Z">
          <w:pPr/>
        </w:pPrChange>
      </w:pPr>
      <w:ins w:id="4816" w:author="rocky" w:date="2015-01-29T18:38:00Z">
        <w:r>
          <w:rPr>
            <w:szCs w:val="24"/>
          </w:rPr>
          <w:t>Exec</w:t>
        </w:r>
      </w:ins>
      <w:ins w:id="4817" w:author="rocky" w:date="2015-01-29T15:59:00Z">
        <w:r w:rsidR="00D65FF8">
          <w:rPr>
            <w:szCs w:val="24"/>
          </w:rPr>
          <w:t>StaffCmd</w:t>
        </w:r>
      </w:ins>
    </w:p>
    <w:p w:rsidR="00D65FF8" w:rsidRDefault="00D65FF8">
      <w:pPr>
        <w:pStyle w:val="a3"/>
        <w:ind w:leftChars="0" w:left="1440"/>
        <w:rPr>
          <w:ins w:id="4818" w:author="rocky" w:date="2015-01-29T16:16:00Z"/>
          <w:szCs w:val="24"/>
        </w:rPr>
        <w:pPrChange w:id="4819" w:author="rocky" w:date="2015-01-29T16:16:00Z">
          <w:pPr/>
        </w:pPrChange>
      </w:pPr>
      <w:ins w:id="4820" w:author="rocky" w:date="2015-01-29T16:16:00Z">
        <w:r>
          <w:rPr>
            <w:szCs w:val="24"/>
          </w:rPr>
          <w:t>The command code byte value is 01h.</w:t>
        </w:r>
      </w:ins>
    </w:p>
    <w:p w:rsidR="00D65FF8" w:rsidRDefault="00D65FF8">
      <w:pPr>
        <w:pStyle w:val="a3"/>
        <w:ind w:leftChars="0" w:left="1440"/>
        <w:rPr>
          <w:ins w:id="4821" w:author="rocky" w:date="2015-01-29T16:18:00Z"/>
          <w:szCs w:val="24"/>
        </w:rPr>
        <w:pPrChange w:id="4822" w:author="rocky" w:date="2015-01-29T16:16:00Z">
          <w:pPr/>
        </w:pPrChange>
      </w:pPr>
      <w:ins w:id="4823" w:author="rocky" w:date="2015-01-29T16:17:00Z">
        <w:r>
          <w:rPr>
            <w:rFonts w:hint="eastAsia"/>
            <w:szCs w:val="24"/>
          </w:rPr>
          <w:t xml:space="preserve">Staff App </w:t>
        </w:r>
      </w:ins>
      <w:ins w:id="4824" w:author="rocky" w:date="2015-01-29T16:20:00Z">
        <w:r>
          <w:rPr>
            <w:szCs w:val="24"/>
          </w:rPr>
          <w:t xml:space="preserve">can </w:t>
        </w:r>
      </w:ins>
      <w:ins w:id="4825" w:author="rocky" w:date="2015-01-29T16:17:00Z">
        <w:r>
          <w:rPr>
            <w:rFonts w:hint="eastAsia"/>
            <w:szCs w:val="24"/>
          </w:rPr>
          <w:t xml:space="preserve">issue the command to execute STAFF-CMD </w:t>
        </w:r>
        <w:r>
          <w:rPr>
            <w:szCs w:val="24"/>
          </w:rPr>
          <w:t>provided by PC admin.</w:t>
        </w:r>
      </w:ins>
      <w:ins w:id="4826" w:author="rocky" w:date="2015-01-29T16:18:00Z">
        <w:r>
          <w:rPr>
            <w:szCs w:val="24"/>
          </w:rPr>
          <w:t xml:space="preserve"> The command data </w:t>
        </w:r>
      </w:ins>
      <w:ins w:id="4827" w:author="rocky" w:date="2015-01-29T16:23:00Z">
        <w:r>
          <w:rPr>
            <w:szCs w:val="24"/>
          </w:rPr>
          <w:t xml:space="preserve">can </w:t>
        </w:r>
      </w:ins>
      <w:ins w:id="4828" w:author="rocky" w:date="2015-01-29T16:18:00Z">
        <w:r>
          <w:rPr>
            <w:szCs w:val="24"/>
          </w:rPr>
          <w:t>contains</w:t>
        </w:r>
      </w:ins>
      <w:ins w:id="4829" w:author="rocky" w:date="2015-01-29T16:23:00Z">
        <w:r>
          <w:rPr>
            <w:szCs w:val="24"/>
          </w:rPr>
          <w:t xml:space="preserve"> </w:t>
        </w:r>
      </w:ins>
      <w:ins w:id="4830" w:author="rocky" w:date="2015-01-29T16:18:00Z">
        <w:r>
          <w:rPr>
            <w:szCs w:val="24"/>
          </w:rPr>
          <w:t>20-byte E_CM</w:t>
        </w:r>
      </w:ins>
      <w:ins w:id="4831" w:author="rocky" w:date="2015-01-29T16:19:00Z">
        <w:r>
          <w:rPr>
            <w:szCs w:val="24"/>
          </w:rPr>
          <w:t>D</w:t>
        </w:r>
      </w:ins>
      <w:ins w:id="4832" w:author="rocky" w:date="2015-01-29T16:23:00Z">
        <w:r>
          <w:rPr>
            <w:szCs w:val="24"/>
          </w:rPr>
          <w:t xml:space="preserve"> or 40-byte E_CMD</w:t>
        </w:r>
      </w:ins>
      <w:ins w:id="4833" w:author="rocky" w:date="2015-01-29T16:18:00Z">
        <w:r>
          <w:rPr>
            <w:szCs w:val="24"/>
          </w:rPr>
          <w:t>.</w:t>
        </w:r>
      </w:ins>
    </w:p>
    <w:p w:rsidR="00D65FF8" w:rsidRPr="00D0712D" w:rsidRDefault="00D65FF8" w:rsidP="00D65FF8">
      <w:pPr>
        <w:pStyle w:val="a3"/>
        <w:pBdr>
          <w:bottom w:val="single" w:sz="6" w:space="1" w:color="auto"/>
        </w:pBdr>
        <w:ind w:leftChars="0" w:left="1440"/>
        <w:rPr>
          <w:ins w:id="4834" w:author="rocky" w:date="2015-01-29T16:18:00Z"/>
          <w:sz w:val="18"/>
          <w:szCs w:val="18"/>
        </w:rPr>
      </w:pPr>
      <w:ins w:id="4835" w:author="rocky" w:date="2015-01-2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4836" w:author="rocky" w:date="2015-01-29T16:23:00Z">
        <w:r>
          <w:rPr>
            <w:sz w:val="18"/>
            <w:szCs w:val="18"/>
          </w:rPr>
          <w:tab/>
        </w:r>
      </w:ins>
      <w:ins w:id="4837" w:author="rocky" w:date="2015-01-29T16:18:00Z">
        <w:r>
          <w:rPr>
            <w:rFonts w:hint="eastAsia"/>
            <w:sz w:val="18"/>
            <w:szCs w:val="18"/>
          </w:rPr>
          <w:t>Data_bytes</w:t>
        </w:r>
      </w:ins>
    </w:p>
    <w:p w:rsidR="00D65FF8" w:rsidRDefault="00D65FF8" w:rsidP="00D65FF8">
      <w:pPr>
        <w:pStyle w:val="a3"/>
        <w:ind w:leftChars="0" w:left="1440"/>
        <w:rPr>
          <w:ins w:id="4838" w:author="rocky" w:date="2015-01-29T16:18:00Z"/>
          <w:sz w:val="18"/>
          <w:szCs w:val="18"/>
        </w:rPr>
      </w:pPr>
      <w:ins w:id="4839" w:author="rocky" w:date="2015-01-29T16:18:00Z">
        <w:r>
          <w:rPr>
            <w:rFonts w:hint="eastAsia"/>
            <w:sz w:val="18"/>
            <w:szCs w:val="18"/>
          </w:rPr>
          <w:t>0Eh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r>
          <w:rPr>
            <w:sz w:val="18"/>
            <w:szCs w:val="18"/>
          </w:rPr>
          <w:t>20h</w:t>
        </w:r>
      </w:ins>
      <w:ins w:id="4840" w:author="rocky" w:date="2015-01-29T16:23:00Z">
        <w:r>
          <w:rPr>
            <w:sz w:val="18"/>
            <w:szCs w:val="18"/>
          </w:rPr>
          <w:t xml:space="preserve"> or 40h</w:t>
        </w:r>
      </w:ins>
      <w:ins w:id="4841" w:author="rocky" w:date="2015-01-29T16:18:00Z">
        <w:r>
          <w:rPr>
            <w:rFonts w:hint="eastAsia"/>
            <w:sz w:val="18"/>
            <w:szCs w:val="18"/>
          </w:rPr>
          <w:tab/>
        </w:r>
        <w:r>
          <w:rPr>
            <w:rFonts w:hint="eastAsia"/>
            <w:sz w:val="18"/>
            <w:szCs w:val="18"/>
          </w:rPr>
          <w:tab/>
          <w:t>E_CMD</w:t>
        </w:r>
      </w:ins>
    </w:p>
    <w:p w:rsidR="00D65FF8" w:rsidRDefault="00D65FF8">
      <w:pPr>
        <w:pStyle w:val="a3"/>
        <w:ind w:leftChars="0" w:left="1440"/>
        <w:rPr>
          <w:ins w:id="4842" w:author="rocky" w:date="2015-01-29T16:21:00Z"/>
          <w:szCs w:val="24"/>
        </w:rPr>
        <w:pPrChange w:id="4843" w:author="rocky" w:date="2015-01-29T16:16:00Z">
          <w:pPr/>
        </w:pPrChange>
      </w:pPr>
    </w:p>
    <w:p w:rsidR="00D65FF8" w:rsidRDefault="008B2D7E" w:rsidP="00D65FF8">
      <w:pPr>
        <w:pStyle w:val="a3"/>
        <w:ind w:leftChars="0" w:left="1440"/>
        <w:rPr>
          <w:ins w:id="4844" w:author="rocky" w:date="2015-01-29T16:21:00Z"/>
          <w:szCs w:val="24"/>
        </w:rPr>
      </w:pPr>
      <w:ins w:id="4845" w:author="rocky" w:date="2015-01-29T16:21:00Z">
        <w:r>
          <w:rPr>
            <w:szCs w:val="24"/>
          </w:rPr>
          <w:t xml:space="preserve">The response </w:t>
        </w:r>
        <w:r w:rsidR="00D65FF8" w:rsidRPr="001A46B8">
          <w:rPr>
            <w:szCs w:val="24"/>
          </w:rPr>
          <w:t xml:space="preserve">status code </w:t>
        </w:r>
      </w:ins>
      <w:ins w:id="4846" w:author="rocky" w:date="2015-01-29T18:25:00Z">
        <w:r>
          <w:rPr>
            <w:szCs w:val="24"/>
          </w:rPr>
          <w:t xml:space="preserve">is </w:t>
        </w:r>
      </w:ins>
      <w:ins w:id="4847" w:author="rocky" w:date="2015-01-29T16:21:00Z">
        <w:r w:rsidR="00D65FF8" w:rsidRPr="001A46B8">
          <w:rPr>
            <w:szCs w:val="24"/>
          </w:rPr>
          <w:t xml:space="preserve">00h if the </w:t>
        </w:r>
        <w:r w:rsidR="00D65FF8">
          <w:rPr>
            <w:szCs w:val="24"/>
          </w:rPr>
          <w:t xml:space="preserve">STAFF-CMD is executed successfully. </w:t>
        </w:r>
      </w:ins>
      <w:ins w:id="4848" w:author="rocky" w:date="2015-01-29T18:25:00Z">
        <w:r>
          <w:rPr>
            <w:szCs w:val="24"/>
          </w:rPr>
          <w:t>The response data contains 1-byte CMD_TYPE_CODE,</w:t>
        </w:r>
      </w:ins>
      <w:ins w:id="4849" w:author="rocky" w:date="2015-01-29T18:26:00Z">
        <w:r>
          <w:rPr>
            <w:szCs w:val="24"/>
          </w:rPr>
          <w:t xml:space="preserve"> 4-byte SEQNUM, 1-byte RES_LEN which indicates the length of RES_DATA, and variable-byte RES_DATA.</w:t>
        </w:r>
      </w:ins>
    </w:p>
    <w:p w:rsidR="00D65FF8" w:rsidRPr="00D0712D" w:rsidRDefault="00D65FF8" w:rsidP="00D65FF8">
      <w:pPr>
        <w:pStyle w:val="a3"/>
        <w:pBdr>
          <w:bottom w:val="single" w:sz="6" w:space="1" w:color="auto"/>
        </w:pBdr>
        <w:ind w:leftChars="0" w:left="1440"/>
        <w:rPr>
          <w:ins w:id="4850" w:author="rocky" w:date="2015-01-29T16:21:00Z"/>
          <w:sz w:val="18"/>
          <w:szCs w:val="18"/>
        </w:rPr>
      </w:pPr>
      <w:ins w:id="4851" w:author="rocky" w:date="2015-01-29T16:21:00Z">
        <w:r>
          <w:rPr>
            <w:rFonts w:hint="eastAsia"/>
            <w:sz w:val="18"/>
            <w:szCs w:val="18"/>
          </w:rPr>
          <w:t>Status</w:t>
        </w:r>
        <w:r>
          <w:rPr>
            <w:rFonts w:hint="eastAsia"/>
            <w:sz w:val="18"/>
            <w:szCs w:val="18"/>
          </w:rPr>
          <w:tab/>
        </w:r>
        <w:r>
          <w:rPr>
            <w:rFonts w:hint="eastAsia"/>
            <w:sz w:val="18"/>
            <w:szCs w:val="18"/>
          </w:rPr>
          <w:tab/>
        </w:r>
      </w:ins>
      <w:ins w:id="4852" w:author="rocky" w:date="2015-01-29T16:22:00Z">
        <w:r w:rsidR="004A347C">
          <w:rPr>
            <w:sz w:val="18"/>
            <w:szCs w:val="18"/>
          </w:rPr>
          <w:tab/>
        </w:r>
        <w:r w:rsidR="004A347C">
          <w:rPr>
            <w:sz w:val="18"/>
            <w:szCs w:val="18"/>
          </w:rPr>
          <w:tab/>
        </w:r>
        <w:r w:rsidR="004A347C">
          <w:rPr>
            <w:sz w:val="18"/>
            <w:szCs w:val="18"/>
          </w:rPr>
          <w:tab/>
        </w:r>
      </w:ins>
      <w:ins w:id="4853" w:author="rocky" w:date="2015-01-29T16:21: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ins>
      <w:ins w:id="4854" w:author="rocky" w:date="2015-01-30T12:41:00Z">
        <w:r w:rsidR="00312D8E">
          <w:rPr>
            <w:sz w:val="18"/>
            <w:szCs w:val="18"/>
          </w:rPr>
          <w:tab/>
        </w:r>
      </w:ins>
      <w:ins w:id="4855" w:author="rocky" w:date="2015-01-29T16:21:00Z">
        <w:r>
          <w:rPr>
            <w:rFonts w:hint="eastAsia"/>
            <w:sz w:val="18"/>
            <w:szCs w:val="18"/>
          </w:rPr>
          <w:t>Data_bytes</w:t>
        </w:r>
      </w:ins>
    </w:p>
    <w:p w:rsidR="00D65FF8" w:rsidRPr="008E1C16" w:rsidRDefault="00D65FF8" w:rsidP="00D65FF8">
      <w:pPr>
        <w:pStyle w:val="a3"/>
        <w:ind w:leftChars="0" w:left="1440"/>
        <w:rPr>
          <w:ins w:id="4856" w:author="rocky" w:date="2015-01-29T16:21:00Z"/>
          <w:sz w:val="18"/>
          <w:szCs w:val="18"/>
        </w:rPr>
      </w:pPr>
      <w:ins w:id="4857" w:author="rocky" w:date="2015-01-29T16:21:00Z">
        <w:r>
          <w:rPr>
            <w:rFonts w:hint="eastAsia"/>
            <w:sz w:val="18"/>
            <w:szCs w:val="18"/>
          </w:rPr>
          <w:t>00h if OK</w:t>
        </w:r>
        <w:r>
          <w:rPr>
            <w:sz w:val="18"/>
            <w:szCs w:val="18"/>
          </w:rPr>
          <w:tab/>
        </w:r>
      </w:ins>
      <w:ins w:id="4858" w:author="rocky" w:date="2015-01-29T16:22:00Z">
        <w:r w:rsidR="004A347C">
          <w:rPr>
            <w:sz w:val="18"/>
            <w:szCs w:val="18"/>
          </w:rPr>
          <w:tab/>
        </w:r>
        <w:r w:rsidR="004A347C">
          <w:rPr>
            <w:sz w:val="18"/>
            <w:szCs w:val="18"/>
          </w:rPr>
          <w:tab/>
        </w:r>
        <w:r w:rsidR="004A347C">
          <w:rPr>
            <w:sz w:val="18"/>
            <w:szCs w:val="18"/>
          </w:rPr>
          <w:tab/>
        </w:r>
      </w:ins>
      <w:ins w:id="4859" w:author="rocky" w:date="2015-01-29T16:21:00Z">
        <w:r>
          <w:rPr>
            <w:rFonts w:hint="eastAsia"/>
            <w:sz w:val="18"/>
            <w:szCs w:val="18"/>
          </w:rPr>
          <w:t>0Eh</w:t>
        </w:r>
        <w:r>
          <w:rPr>
            <w:rFonts w:hint="eastAsia"/>
            <w:sz w:val="18"/>
            <w:szCs w:val="18"/>
          </w:rPr>
          <w:tab/>
          <w:t>0</w:t>
        </w:r>
        <w:r>
          <w:rPr>
            <w:sz w:val="18"/>
            <w:szCs w:val="18"/>
          </w:rPr>
          <w:t>1</w:t>
        </w:r>
        <w:r>
          <w:rPr>
            <w:rFonts w:hint="eastAsia"/>
            <w:sz w:val="18"/>
            <w:szCs w:val="18"/>
          </w:rPr>
          <w:t>h</w:t>
        </w:r>
        <w:r>
          <w:rPr>
            <w:rFonts w:hint="eastAsia"/>
            <w:sz w:val="18"/>
            <w:szCs w:val="18"/>
          </w:rPr>
          <w:tab/>
        </w:r>
      </w:ins>
      <w:ins w:id="4860" w:author="rocky" w:date="2015-01-30T12:41:00Z">
        <w:r w:rsidR="00312D8E">
          <w:rPr>
            <w:sz w:val="18"/>
            <w:szCs w:val="18"/>
          </w:rPr>
          <w:t xml:space="preserve">05h or </w:t>
        </w:r>
      </w:ins>
      <w:ins w:id="4861" w:author="rocky" w:date="2015-01-29T16:27:00Z">
        <w:r w:rsidR="004A347C">
          <w:rPr>
            <w:sz w:val="18"/>
            <w:szCs w:val="18"/>
          </w:rPr>
          <w:t>06</w:t>
        </w:r>
        <w:r w:rsidR="00EB0108">
          <w:rPr>
            <w:sz w:val="18"/>
            <w:szCs w:val="18"/>
          </w:rPr>
          <w:t>h + n</w:t>
        </w:r>
      </w:ins>
      <w:ins w:id="4862" w:author="rocky" w:date="2015-01-29T16:21:00Z">
        <w:r>
          <w:rPr>
            <w:rFonts w:hint="eastAsia"/>
            <w:sz w:val="18"/>
            <w:szCs w:val="18"/>
          </w:rPr>
          <w:t xml:space="preserve"> </w:t>
        </w:r>
        <w:r w:rsidR="00EB0108">
          <w:rPr>
            <w:sz w:val="18"/>
            <w:szCs w:val="18"/>
          </w:rPr>
          <w:tab/>
          <w:t>CMD_TYPE</w:t>
        </w:r>
      </w:ins>
      <w:ins w:id="4863" w:author="rocky" w:date="2015-01-29T18:01:00Z">
        <w:r w:rsidR="004A347C">
          <w:rPr>
            <w:sz w:val="18"/>
            <w:szCs w:val="18"/>
          </w:rPr>
          <w:t>_CODE</w:t>
        </w:r>
      </w:ins>
      <w:ins w:id="4864" w:author="rocky" w:date="2015-01-29T16:26:00Z">
        <w:r w:rsidR="00EB0108">
          <w:rPr>
            <w:sz w:val="18"/>
            <w:szCs w:val="18"/>
          </w:rPr>
          <w:t>,</w:t>
        </w:r>
      </w:ins>
      <w:ins w:id="4865" w:author="rocky" w:date="2015-01-29T16:21:00Z">
        <w:r w:rsidR="00312D8E">
          <w:rPr>
            <w:sz w:val="18"/>
            <w:szCs w:val="18"/>
          </w:rPr>
          <w:t xml:space="preserve"> </w:t>
        </w:r>
      </w:ins>
    </w:p>
    <w:p w:rsidR="004A347C" w:rsidRPr="00D0712D" w:rsidRDefault="004A347C" w:rsidP="004A347C">
      <w:pPr>
        <w:pStyle w:val="a3"/>
        <w:pBdr>
          <w:bottom w:val="single" w:sz="6" w:space="1" w:color="auto"/>
        </w:pBdr>
        <w:ind w:leftChars="0" w:left="1440"/>
        <w:rPr>
          <w:ins w:id="4866" w:author="rocky" w:date="2015-01-29T18:08:00Z"/>
          <w:sz w:val="18"/>
          <w:szCs w:val="18"/>
        </w:rPr>
      </w:pPr>
      <w:ins w:id="4867" w:author="rocky" w:date="2015-01-29T18:08:00Z">
        <w:r>
          <w:rPr>
            <w:rFonts w:hint="eastAsia"/>
            <w:sz w:val="18"/>
            <w:szCs w:val="18"/>
          </w:rPr>
          <w:lastRenderedPageBreak/>
          <w:t>Data_bytes</w:t>
        </w:r>
        <w:r>
          <w:rPr>
            <w:sz w:val="18"/>
            <w:szCs w:val="18"/>
          </w:rPr>
          <w:t xml:space="preserve"> (cont.)</w:t>
        </w:r>
      </w:ins>
    </w:p>
    <w:p w:rsidR="00EB0108" w:rsidRDefault="00312D8E" w:rsidP="004A347C">
      <w:pPr>
        <w:pStyle w:val="a3"/>
        <w:ind w:leftChars="0" w:left="1440"/>
        <w:rPr>
          <w:ins w:id="4868" w:author="rocky" w:date="2015-01-29T18:09:00Z"/>
          <w:sz w:val="18"/>
          <w:szCs w:val="18"/>
        </w:rPr>
      </w:pPr>
      <w:ins w:id="4869" w:author="rocky" w:date="2015-01-30T12:41:00Z">
        <w:r>
          <w:rPr>
            <w:sz w:val="18"/>
            <w:szCs w:val="18"/>
          </w:rPr>
          <w:t xml:space="preserve">SEQNUM, </w:t>
        </w:r>
      </w:ins>
      <w:ins w:id="4870" w:author="rocky" w:date="2015-01-29T18:08:00Z">
        <w:r w:rsidR="004A347C">
          <w:rPr>
            <w:rFonts w:hint="eastAsia"/>
            <w:sz w:val="18"/>
            <w:szCs w:val="18"/>
          </w:rPr>
          <w:t>RES_LEN, RES_DATA</w:t>
        </w:r>
      </w:ins>
    </w:p>
    <w:p w:rsidR="009C555B" w:rsidRDefault="009C555B" w:rsidP="004A347C">
      <w:pPr>
        <w:pStyle w:val="a3"/>
        <w:ind w:leftChars="0" w:left="1440"/>
        <w:rPr>
          <w:ins w:id="4871" w:author="rocky" w:date="2015-01-29T16:27:00Z"/>
          <w:sz w:val="18"/>
          <w:szCs w:val="18"/>
        </w:rPr>
      </w:pPr>
      <w:ins w:id="4872" w:author="rocky" w:date="2015-01-29T18:09:00Z">
        <w:r w:rsidRPr="001A46B8">
          <w:rPr>
            <w:szCs w:val="24"/>
          </w:rPr>
          <w:t>The</w:t>
        </w:r>
        <w:r>
          <w:rPr>
            <w:szCs w:val="24"/>
          </w:rPr>
          <w:t xml:space="preserve"> other status code values upon error:</w:t>
        </w:r>
      </w:ins>
    </w:p>
    <w:p w:rsidR="009C555B" w:rsidRPr="00355C99" w:rsidRDefault="009C555B" w:rsidP="009C555B">
      <w:pPr>
        <w:pStyle w:val="a3"/>
        <w:ind w:leftChars="0" w:left="1440"/>
        <w:rPr>
          <w:ins w:id="4873" w:author="rocky" w:date="2015-01-29T18:09:00Z"/>
          <w:sz w:val="18"/>
          <w:szCs w:val="18"/>
        </w:rPr>
      </w:pPr>
      <w:ins w:id="4874" w:author="rocky" w:date="2015-01-29T18:09:00Z">
        <w:r>
          <w:rPr>
            <w:rFonts w:hint="eastAsia"/>
            <w:sz w:val="18"/>
            <w:szCs w:val="18"/>
          </w:rPr>
          <w:t>01h if invalid command</w:t>
        </w:r>
        <w:r>
          <w:rPr>
            <w:rFonts w:hint="eastAsia"/>
            <w:sz w:val="18"/>
            <w:szCs w:val="18"/>
          </w:rPr>
          <w:tab/>
        </w:r>
        <w:r>
          <w:rPr>
            <w:sz w:val="18"/>
            <w:szCs w:val="18"/>
          </w:rPr>
          <w:tab/>
        </w:r>
      </w:ins>
    </w:p>
    <w:p w:rsidR="00EB0108" w:rsidRPr="00EB0108" w:rsidRDefault="00EB0108">
      <w:pPr>
        <w:pStyle w:val="a3"/>
        <w:ind w:leftChars="0" w:left="1440"/>
        <w:rPr>
          <w:ins w:id="4875" w:author="rocky" w:date="2015-01-29T16:27:00Z"/>
          <w:sz w:val="18"/>
          <w:szCs w:val="18"/>
        </w:rPr>
      </w:pPr>
      <w:ins w:id="4876" w:author="rocky" w:date="2015-01-29T16:27:00Z">
        <w:r>
          <w:rPr>
            <w:rFonts w:hint="eastAsia"/>
            <w:sz w:val="18"/>
            <w:szCs w:val="18"/>
          </w:rPr>
          <w:t>02h if in</w:t>
        </w:r>
      </w:ins>
      <w:ins w:id="4877" w:author="rocky" w:date="2015-01-30T12:41:00Z">
        <w:r w:rsidR="00CE27D6">
          <w:rPr>
            <w:sz w:val="18"/>
            <w:szCs w:val="18"/>
          </w:rPr>
          <w:t>tegrity check fail</w:t>
        </w:r>
      </w:ins>
      <w:ins w:id="4878" w:author="rocky" w:date="2015-01-29T16:27:00Z">
        <w:r w:rsidR="004A347C">
          <w:rPr>
            <w:sz w:val="18"/>
            <w:szCs w:val="18"/>
          </w:rPr>
          <w:tab/>
        </w:r>
      </w:ins>
    </w:p>
    <w:p w:rsidR="00EB0108" w:rsidRPr="008E1C16" w:rsidRDefault="00D65FF8" w:rsidP="00EB0108">
      <w:pPr>
        <w:pStyle w:val="a3"/>
        <w:ind w:leftChars="0" w:left="1440"/>
        <w:rPr>
          <w:ins w:id="4879" w:author="rocky" w:date="2015-01-29T16:27:00Z"/>
          <w:sz w:val="18"/>
          <w:szCs w:val="18"/>
        </w:rPr>
      </w:pPr>
      <w:ins w:id="4880" w:author="rocky" w:date="2015-01-29T16:21:00Z">
        <w:r>
          <w:rPr>
            <w:rFonts w:hint="eastAsia"/>
            <w:sz w:val="18"/>
            <w:szCs w:val="18"/>
          </w:rPr>
          <w:t>0</w:t>
        </w:r>
        <w:r w:rsidR="00EB0108">
          <w:rPr>
            <w:rFonts w:hint="eastAsia"/>
            <w:sz w:val="18"/>
            <w:szCs w:val="18"/>
          </w:rPr>
          <w:t>3</w:t>
        </w:r>
        <w:r>
          <w:rPr>
            <w:rFonts w:hint="eastAsia"/>
            <w:sz w:val="18"/>
            <w:szCs w:val="18"/>
          </w:rPr>
          <w:t xml:space="preserve">h if DID </w:t>
        </w:r>
      </w:ins>
      <w:ins w:id="4881" w:author="rocky" w:date="2015-01-29T16:23:00Z">
        <w:r>
          <w:rPr>
            <w:sz w:val="18"/>
            <w:szCs w:val="18"/>
          </w:rPr>
          <w:t>check fail</w:t>
        </w:r>
      </w:ins>
      <w:ins w:id="4882" w:author="rocky" w:date="2015-01-29T16:21:00Z">
        <w:r>
          <w:rPr>
            <w:rFonts w:hint="eastAsia"/>
            <w:sz w:val="18"/>
            <w:szCs w:val="18"/>
          </w:rPr>
          <w:tab/>
        </w:r>
      </w:ins>
      <w:ins w:id="4883" w:author="rocky" w:date="2015-01-29T16:22:00Z">
        <w:r w:rsidR="004A347C">
          <w:rPr>
            <w:sz w:val="18"/>
            <w:szCs w:val="18"/>
          </w:rPr>
          <w:tab/>
        </w:r>
      </w:ins>
    </w:p>
    <w:p w:rsidR="00EB0108" w:rsidRPr="008E1C16" w:rsidRDefault="00EB0108" w:rsidP="00EB0108">
      <w:pPr>
        <w:pStyle w:val="a3"/>
        <w:ind w:leftChars="0" w:left="1440"/>
        <w:rPr>
          <w:ins w:id="4884" w:author="rocky" w:date="2015-01-29T16:27:00Z"/>
          <w:sz w:val="18"/>
          <w:szCs w:val="18"/>
        </w:rPr>
      </w:pPr>
      <w:ins w:id="4885" w:author="rocky" w:date="2015-01-29T16:23:00Z">
        <w:r>
          <w:rPr>
            <w:rFonts w:hint="eastAsia"/>
            <w:sz w:val="18"/>
            <w:szCs w:val="18"/>
          </w:rPr>
          <w:t>04</w:t>
        </w:r>
        <w:r w:rsidR="00D65FF8">
          <w:rPr>
            <w:rFonts w:hint="eastAsia"/>
            <w:sz w:val="18"/>
            <w:szCs w:val="18"/>
          </w:rPr>
          <w:t>h if SEQNUM</w:t>
        </w:r>
      </w:ins>
      <w:ins w:id="4886" w:author="rocky" w:date="2015-01-29T16:24:00Z">
        <w:r w:rsidR="00D65FF8">
          <w:rPr>
            <w:sz w:val="18"/>
            <w:szCs w:val="18"/>
          </w:rPr>
          <w:t xml:space="preserve"> </w:t>
        </w:r>
      </w:ins>
      <w:ins w:id="4887" w:author="rocky" w:date="2015-01-29T16:23:00Z">
        <w:r w:rsidR="00D65FF8">
          <w:rPr>
            <w:rFonts w:hint="eastAsia"/>
            <w:sz w:val="18"/>
            <w:szCs w:val="18"/>
          </w:rPr>
          <w:t>chec</w:t>
        </w:r>
      </w:ins>
      <w:ins w:id="4888" w:author="rocky" w:date="2015-01-29T16:24:00Z">
        <w:r w:rsidR="00D65FF8">
          <w:rPr>
            <w:sz w:val="18"/>
            <w:szCs w:val="18"/>
          </w:rPr>
          <w:t>k</w:t>
        </w:r>
      </w:ins>
      <w:ins w:id="4889" w:author="rocky" w:date="2015-01-29T16:23:00Z">
        <w:r w:rsidR="00D65FF8">
          <w:rPr>
            <w:rFonts w:hint="eastAsia"/>
            <w:sz w:val="18"/>
            <w:szCs w:val="18"/>
          </w:rPr>
          <w:t xml:space="preserve"> fail</w:t>
        </w:r>
        <w:r w:rsidR="00D65FF8">
          <w:rPr>
            <w:rFonts w:hint="eastAsia"/>
            <w:sz w:val="18"/>
            <w:szCs w:val="18"/>
          </w:rPr>
          <w:tab/>
        </w:r>
        <w:r w:rsidR="004A347C">
          <w:rPr>
            <w:sz w:val="18"/>
            <w:szCs w:val="18"/>
          </w:rPr>
          <w:tab/>
        </w:r>
      </w:ins>
    </w:p>
    <w:p w:rsidR="00D65FF8" w:rsidRPr="004A347C" w:rsidRDefault="00D65FF8">
      <w:pPr>
        <w:pStyle w:val="a3"/>
        <w:ind w:leftChars="0" w:left="1440"/>
        <w:rPr>
          <w:ins w:id="4890" w:author="rocky" w:date="2015-01-29T17:59:00Z"/>
          <w:szCs w:val="24"/>
        </w:rPr>
        <w:pPrChange w:id="4891" w:author="rocky" w:date="2015-01-29T16:16:00Z">
          <w:pPr/>
        </w:pPrChange>
      </w:pPr>
    </w:p>
    <w:p w:rsidR="004A347C" w:rsidRDefault="004A347C">
      <w:pPr>
        <w:pStyle w:val="a3"/>
        <w:numPr>
          <w:ilvl w:val="3"/>
          <w:numId w:val="19"/>
        </w:numPr>
        <w:ind w:leftChars="0"/>
        <w:rPr>
          <w:ins w:id="4892" w:author="rocky" w:date="2015-01-29T17:59:00Z"/>
          <w:szCs w:val="24"/>
        </w:rPr>
        <w:pPrChange w:id="4893" w:author="rocky" w:date="2015-01-29T18:00:00Z">
          <w:pPr/>
        </w:pPrChange>
      </w:pPr>
      <w:ins w:id="4894" w:author="rocky" w:date="2015-01-29T17:59:00Z">
        <w:r>
          <w:rPr>
            <w:rFonts w:hint="eastAsia"/>
            <w:szCs w:val="24"/>
          </w:rPr>
          <w:t>Table of STAFF-CMD</w:t>
        </w:r>
      </w:ins>
    </w:p>
    <w:tbl>
      <w:tblPr>
        <w:tblStyle w:val="aa"/>
        <w:tblW w:w="0" w:type="auto"/>
        <w:tblInd w:w="1413" w:type="dxa"/>
        <w:tblLook w:val="04A0" w:firstRow="1" w:lastRow="0" w:firstColumn="1" w:lastColumn="0" w:noHBand="0" w:noVBand="1"/>
        <w:tblPrChange w:id="4895" w:author="rocky" w:date="2015-01-29T18:10:00Z">
          <w:tblPr>
            <w:tblStyle w:val="aa"/>
            <w:tblW w:w="0" w:type="auto"/>
            <w:tblInd w:w="1413" w:type="dxa"/>
            <w:tblLook w:val="04A0" w:firstRow="1" w:lastRow="0" w:firstColumn="1" w:lastColumn="0" w:noHBand="0" w:noVBand="1"/>
          </w:tblPr>
        </w:tblPrChange>
      </w:tblPr>
      <w:tblGrid>
        <w:gridCol w:w="1417"/>
        <w:gridCol w:w="1985"/>
        <w:gridCol w:w="934"/>
        <w:gridCol w:w="2547"/>
        <w:tblGridChange w:id="4896">
          <w:tblGrid>
            <w:gridCol w:w="1559"/>
            <w:gridCol w:w="1985"/>
            <w:gridCol w:w="945"/>
            <w:gridCol w:w="2394"/>
          </w:tblGrid>
        </w:tblGridChange>
      </w:tblGrid>
      <w:tr w:rsidR="009C555B" w:rsidTr="009C555B">
        <w:trPr>
          <w:ins w:id="4897" w:author="rocky" w:date="2015-01-29T18:00:00Z"/>
        </w:trPr>
        <w:tc>
          <w:tcPr>
            <w:tcW w:w="1417" w:type="dxa"/>
            <w:tcPrChange w:id="4898" w:author="rocky" w:date="2015-01-29T18:10:00Z">
              <w:tcPr>
                <w:tcW w:w="1559" w:type="dxa"/>
              </w:tcPr>
            </w:tcPrChange>
          </w:tcPr>
          <w:p w:rsidR="009C555B" w:rsidRDefault="009C555B" w:rsidP="004A347C">
            <w:pPr>
              <w:rPr>
                <w:ins w:id="4899" w:author="rocky" w:date="2015-01-29T18:00:00Z"/>
                <w:szCs w:val="24"/>
              </w:rPr>
            </w:pPr>
            <w:ins w:id="4900" w:author="rocky" w:date="2015-01-29T18:00:00Z">
              <w:r>
                <w:rPr>
                  <w:rFonts w:hint="eastAsia"/>
                  <w:szCs w:val="24"/>
                </w:rPr>
                <w:t>STAFF-CMD</w:t>
              </w:r>
            </w:ins>
          </w:p>
        </w:tc>
        <w:tc>
          <w:tcPr>
            <w:tcW w:w="1985" w:type="dxa"/>
            <w:tcPrChange w:id="4901" w:author="rocky" w:date="2015-01-29T18:10:00Z">
              <w:tcPr>
                <w:tcW w:w="1985" w:type="dxa"/>
              </w:tcPr>
            </w:tcPrChange>
          </w:tcPr>
          <w:p w:rsidR="009C555B" w:rsidRDefault="009C555B" w:rsidP="004A347C">
            <w:pPr>
              <w:rPr>
                <w:ins w:id="4902" w:author="rocky" w:date="2015-01-29T18:00:00Z"/>
                <w:szCs w:val="24"/>
              </w:rPr>
            </w:pPr>
            <w:ins w:id="4903" w:author="rocky" w:date="2015-01-29T18:01:00Z">
              <w:r>
                <w:rPr>
                  <w:rFonts w:hint="eastAsia"/>
                  <w:szCs w:val="24"/>
                </w:rPr>
                <w:t>CMD_TYPE_CODE</w:t>
              </w:r>
            </w:ins>
          </w:p>
        </w:tc>
        <w:tc>
          <w:tcPr>
            <w:tcW w:w="934" w:type="dxa"/>
            <w:tcPrChange w:id="4904" w:author="rocky" w:date="2015-01-29T18:10:00Z">
              <w:tcPr>
                <w:tcW w:w="945" w:type="dxa"/>
              </w:tcPr>
            </w:tcPrChange>
          </w:tcPr>
          <w:p w:rsidR="009C555B" w:rsidRDefault="009C555B" w:rsidP="004A347C">
            <w:pPr>
              <w:rPr>
                <w:ins w:id="4905" w:author="rocky" w:date="2015-01-29T18:10:00Z"/>
                <w:szCs w:val="24"/>
              </w:rPr>
            </w:pPr>
            <w:ins w:id="4906" w:author="rocky" w:date="2015-01-29T18:06:00Z">
              <w:r>
                <w:rPr>
                  <w:rFonts w:hint="eastAsia"/>
                  <w:szCs w:val="24"/>
                </w:rPr>
                <w:t xml:space="preserve">E_CMD </w:t>
              </w:r>
            </w:ins>
          </w:p>
          <w:p w:rsidR="009C555B" w:rsidRDefault="009C555B" w:rsidP="004A347C">
            <w:pPr>
              <w:rPr>
                <w:ins w:id="4907" w:author="rocky" w:date="2015-01-29T18:00:00Z"/>
                <w:szCs w:val="24"/>
              </w:rPr>
            </w:pPr>
            <w:ins w:id="4908" w:author="rocky" w:date="2015-01-29T18:06:00Z">
              <w:r>
                <w:rPr>
                  <w:rFonts w:hint="eastAsia"/>
                  <w:szCs w:val="24"/>
                </w:rPr>
                <w:t>length</w:t>
              </w:r>
            </w:ins>
          </w:p>
        </w:tc>
        <w:tc>
          <w:tcPr>
            <w:tcW w:w="2547" w:type="dxa"/>
            <w:tcPrChange w:id="4909" w:author="rocky" w:date="2015-01-29T18:10:00Z">
              <w:tcPr>
                <w:tcW w:w="2394" w:type="dxa"/>
              </w:tcPr>
            </w:tcPrChange>
          </w:tcPr>
          <w:p w:rsidR="009C555B" w:rsidRDefault="009C555B">
            <w:pPr>
              <w:widowControl/>
              <w:rPr>
                <w:szCs w:val="24"/>
              </w:rPr>
            </w:pPr>
            <w:ins w:id="4910" w:author="rocky" w:date="2015-01-29T18:10:00Z">
              <w:r>
                <w:rPr>
                  <w:rFonts w:hint="eastAsia"/>
                  <w:szCs w:val="24"/>
                </w:rPr>
                <w:t>Constraint</w:t>
              </w:r>
            </w:ins>
          </w:p>
          <w:p w:rsidR="009C555B" w:rsidRDefault="009C555B" w:rsidP="004A347C">
            <w:pPr>
              <w:rPr>
                <w:ins w:id="4911" w:author="rocky" w:date="2015-01-29T18:00:00Z"/>
                <w:szCs w:val="24"/>
              </w:rPr>
            </w:pPr>
          </w:p>
        </w:tc>
      </w:tr>
      <w:tr w:rsidR="009C555B" w:rsidTr="009C555B">
        <w:trPr>
          <w:ins w:id="4912" w:author="rocky" w:date="2015-01-29T18:00:00Z"/>
        </w:trPr>
        <w:tc>
          <w:tcPr>
            <w:tcW w:w="1417" w:type="dxa"/>
            <w:tcPrChange w:id="4913" w:author="rocky" w:date="2015-01-29T18:10:00Z">
              <w:tcPr>
                <w:tcW w:w="1559" w:type="dxa"/>
              </w:tcPr>
            </w:tcPrChange>
          </w:tcPr>
          <w:p w:rsidR="009C555B" w:rsidRDefault="009C555B" w:rsidP="004A347C">
            <w:pPr>
              <w:rPr>
                <w:ins w:id="4914" w:author="rocky" w:date="2015-01-29T18:00:00Z"/>
                <w:szCs w:val="24"/>
              </w:rPr>
            </w:pPr>
            <w:ins w:id="4915" w:author="rocky" w:date="2015-01-29T18:05:00Z">
              <w:r>
                <w:rPr>
                  <w:rFonts w:hint="eastAsia"/>
                  <w:szCs w:val="24"/>
                </w:rPr>
                <w:t>DE</w:t>
              </w:r>
            </w:ins>
            <w:ins w:id="4916" w:author="rocky" w:date="2015-01-29T18:06:00Z">
              <w:r>
                <w:rPr>
                  <w:szCs w:val="24"/>
                </w:rPr>
                <w:t>PLOY</w:t>
              </w:r>
            </w:ins>
          </w:p>
        </w:tc>
        <w:tc>
          <w:tcPr>
            <w:tcW w:w="1985" w:type="dxa"/>
            <w:tcPrChange w:id="4917" w:author="rocky" w:date="2015-01-29T18:10:00Z">
              <w:tcPr>
                <w:tcW w:w="1985" w:type="dxa"/>
              </w:tcPr>
            </w:tcPrChange>
          </w:tcPr>
          <w:p w:rsidR="009C555B" w:rsidRDefault="009C555B" w:rsidP="004A347C">
            <w:pPr>
              <w:rPr>
                <w:ins w:id="4918" w:author="rocky" w:date="2015-01-29T18:00:00Z"/>
                <w:szCs w:val="24"/>
              </w:rPr>
            </w:pPr>
            <w:ins w:id="4919" w:author="rocky" w:date="2015-01-29T18:05:00Z">
              <w:r>
                <w:rPr>
                  <w:rFonts w:hint="eastAsia"/>
                  <w:szCs w:val="24"/>
                </w:rPr>
                <w:t>00h</w:t>
              </w:r>
            </w:ins>
          </w:p>
        </w:tc>
        <w:tc>
          <w:tcPr>
            <w:tcW w:w="934" w:type="dxa"/>
            <w:tcPrChange w:id="4920" w:author="rocky" w:date="2015-01-29T18:10:00Z">
              <w:tcPr>
                <w:tcW w:w="945" w:type="dxa"/>
              </w:tcPr>
            </w:tcPrChange>
          </w:tcPr>
          <w:p w:rsidR="009C555B" w:rsidRDefault="009C555B" w:rsidP="004A347C">
            <w:pPr>
              <w:rPr>
                <w:ins w:id="4921" w:author="rocky" w:date="2015-01-29T18:00:00Z"/>
                <w:szCs w:val="24"/>
              </w:rPr>
            </w:pPr>
            <w:ins w:id="4922" w:author="rocky" w:date="2015-01-29T18:07:00Z">
              <w:r>
                <w:rPr>
                  <w:szCs w:val="24"/>
                </w:rPr>
                <w:t>4</w:t>
              </w:r>
              <w:r>
                <w:rPr>
                  <w:rFonts w:hint="eastAsia"/>
                  <w:szCs w:val="24"/>
                </w:rPr>
                <w:t>0h</w:t>
              </w:r>
            </w:ins>
          </w:p>
        </w:tc>
        <w:tc>
          <w:tcPr>
            <w:tcW w:w="2547" w:type="dxa"/>
            <w:tcPrChange w:id="4923" w:author="rocky" w:date="2015-01-29T18:10:00Z">
              <w:tcPr>
                <w:tcW w:w="2394" w:type="dxa"/>
              </w:tcPr>
            </w:tcPrChange>
          </w:tcPr>
          <w:p w:rsidR="009C555B" w:rsidRDefault="009C555B">
            <w:pPr>
              <w:rPr>
                <w:ins w:id="4924" w:author="rocky" w:date="2015-01-29T18:00:00Z"/>
                <w:szCs w:val="24"/>
              </w:rPr>
            </w:pPr>
            <w:ins w:id="4925" w:author="rocky" w:date="2015-01-29T18:10:00Z">
              <w:r>
                <w:rPr>
                  <w:rFonts w:hint="eastAsia"/>
                  <w:szCs w:val="24"/>
                </w:rPr>
                <w:t xml:space="preserve">Only accepted </w:t>
              </w:r>
            </w:ins>
            <w:ins w:id="4926" w:author="rocky" w:date="2015-01-29T18:11:00Z">
              <w:r>
                <w:rPr>
                  <w:szCs w:val="24"/>
                </w:rPr>
                <w:t>if</w:t>
              </w:r>
            </w:ins>
            <w:ins w:id="4927" w:author="rocky" w:date="2015-01-29T18:10:00Z">
              <w:r>
                <w:rPr>
                  <w:rFonts w:hint="eastAsia"/>
                  <w:szCs w:val="24"/>
                </w:rPr>
                <w:t xml:space="preserve"> the lock is in SETUP mode</w:t>
              </w:r>
            </w:ins>
          </w:p>
        </w:tc>
      </w:tr>
      <w:tr w:rsidR="009C555B" w:rsidTr="009C555B">
        <w:trPr>
          <w:ins w:id="4928" w:author="rocky" w:date="2015-01-29T18:00:00Z"/>
        </w:trPr>
        <w:tc>
          <w:tcPr>
            <w:tcW w:w="1417" w:type="dxa"/>
            <w:tcPrChange w:id="4929" w:author="rocky" w:date="2015-01-29T18:10:00Z">
              <w:tcPr>
                <w:tcW w:w="1559" w:type="dxa"/>
              </w:tcPr>
            </w:tcPrChange>
          </w:tcPr>
          <w:p w:rsidR="009C555B" w:rsidRDefault="009C555B" w:rsidP="004A347C">
            <w:pPr>
              <w:rPr>
                <w:ins w:id="4930" w:author="rocky" w:date="2015-01-29T18:00:00Z"/>
                <w:szCs w:val="24"/>
              </w:rPr>
            </w:pPr>
            <w:ins w:id="4931" w:author="rocky" w:date="2015-01-29T18:05:00Z">
              <w:r>
                <w:rPr>
                  <w:rFonts w:hint="eastAsia"/>
                  <w:szCs w:val="24"/>
                </w:rPr>
                <w:t>GE</w:t>
              </w:r>
              <w:r>
                <w:rPr>
                  <w:szCs w:val="24"/>
                </w:rPr>
                <w:t>T</w:t>
              </w:r>
              <w:r>
                <w:rPr>
                  <w:rFonts w:hint="eastAsia"/>
                  <w:szCs w:val="24"/>
                </w:rPr>
                <w:t>TID</w:t>
              </w:r>
            </w:ins>
          </w:p>
        </w:tc>
        <w:tc>
          <w:tcPr>
            <w:tcW w:w="1985" w:type="dxa"/>
            <w:tcPrChange w:id="4932" w:author="rocky" w:date="2015-01-29T18:10:00Z">
              <w:tcPr>
                <w:tcW w:w="1985" w:type="dxa"/>
              </w:tcPr>
            </w:tcPrChange>
          </w:tcPr>
          <w:p w:rsidR="009C555B" w:rsidRDefault="009C555B" w:rsidP="004A347C">
            <w:pPr>
              <w:rPr>
                <w:ins w:id="4933" w:author="rocky" w:date="2015-01-29T18:00:00Z"/>
                <w:szCs w:val="24"/>
              </w:rPr>
            </w:pPr>
            <w:ins w:id="4934" w:author="rocky" w:date="2015-01-29T18:05:00Z">
              <w:r>
                <w:rPr>
                  <w:rFonts w:hint="eastAsia"/>
                  <w:szCs w:val="24"/>
                </w:rPr>
                <w:t>01h</w:t>
              </w:r>
            </w:ins>
          </w:p>
        </w:tc>
        <w:tc>
          <w:tcPr>
            <w:tcW w:w="934" w:type="dxa"/>
            <w:tcPrChange w:id="4935" w:author="rocky" w:date="2015-01-29T18:10:00Z">
              <w:tcPr>
                <w:tcW w:w="945" w:type="dxa"/>
              </w:tcPr>
            </w:tcPrChange>
          </w:tcPr>
          <w:p w:rsidR="009C555B" w:rsidRDefault="009C555B" w:rsidP="004A347C">
            <w:pPr>
              <w:rPr>
                <w:ins w:id="4936" w:author="rocky" w:date="2015-01-29T18:00:00Z"/>
                <w:szCs w:val="24"/>
              </w:rPr>
            </w:pPr>
            <w:ins w:id="4937" w:author="rocky" w:date="2015-01-29T18:07:00Z">
              <w:r>
                <w:rPr>
                  <w:rFonts w:hint="eastAsia"/>
                  <w:szCs w:val="24"/>
                </w:rPr>
                <w:t>20h</w:t>
              </w:r>
            </w:ins>
          </w:p>
        </w:tc>
        <w:tc>
          <w:tcPr>
            <w:tcW w:w="2547" w:type="dxa"/>
            <w:tcPrChange w:id="4938" w:author="rocky" w:date="2015-01-29T18:10:00Z">
              <w:tcPr>
                <w:tcW w:w="2394" w:type="dxa"/>
              </w:tcPr>
            </w:tcPrChange>
          </w:tcPr>
          <w:p w:rsidR="009C555B" w:rsidRDefault="009C555B" w:rsidP="009C555B">
            <w:pPr>
              <w:rPr>
                <w:ins w:id="4939" w:author="rocky" w:date="2015-01-29T18:00:00Z"/>
                <w:szCs w:val="24"/>
              </w:rPr>
            </w:pPr>
          </w:p>
        </w:tc>
      </w:tr>
      <w:tr w:rsidR="009C555B" w:rsidTr="009C555B">
        <w:trPr>
          <w:ins w:id="4940" w:author="rocky" w:date="2015-01-29T18:00:00Z"/>
        </w:trPr>
        <w:tc>
          <w:tcPr>
            <w:tcW w:w="1417" w:type="dxa"/>
            <w:tcPrChange w:id="4941" w:author="rocky" w:date="2015-01-29T18:10:00Z">
              <w:tcPr>
                <w:tcW w:w="1559" w:type="dxa"/>
              </w:tcPr>
            </w:tcPrChange>
          </w:tcPr>
          <w:p w:rsidR="009C555B" w:rsidRDefault="009C555B" w:rsidP="004A347C">
            <w:pPr>
              <w:rPr>
                <w:ins w:id="4942" w:author="rocky" w:date="2015-01-29T18:00:00Z"/>
                <w:szCs w:val="24"/>
              </w:rPr>
            </w:pPr>
            <w:ins w:id="4943" w:author="rocky" w:date="2015-01-29T18:05:00Z">
              <w:r>
                <w:rPr>
                  <w:rFonts w:hint="eastAsia"/>
                  <w:szCs w:val="24"/>
                </w:rPr>
                <w:t>DELCLIENT</w:t>
              </w:r>
            </w:ins>
          </w:p>
        </w:tc>
        <w:tc>
          <w:tcPr>
            <w:tcW w:w="1985" w:type="dxa"/>
            <w:tcPrChange w:id="4944" w:author="rocky" w:date="2015-01-29T18:10:00Z">
              <w:tcPr>
                <w:tcW w:w="1985" w:type="dxa"/>
              </w:tcPr>
            </w:tcPrChange>
          </w:tcPr>
          <w:p w:rsidR="009C555B" w:rsidRDefault="009C555B" w:rsidP="004A347C">
            <w:pPr>
              <w:rPr>
                <w:ins w:id="4945" w:author="rocky" w:date="2015-01-29T18:00:00Z"/>
                <w:szCs w:val="24"/>
              </w:rPr>
            </w:pPr>
            <w:ins w:id="4946" w:author="rocky" w:date="2015-01-29T18:05:00Z">
              <w:r>
                <w:rPr>
                  <w:rFonts w:hint="eastAsia"/>
                  <w:szCs w:val="24"/>
                </w:rPr>
                <w:t>02h</w:t>
              </w:r>
            </w:ins>
          </w:p>
        </w:tc>
        <w:tc>
          <w:tcPr>
            <w:tcW w:w="934" w:type="dxa"/>
            <w:tcPrChange w:id="4947" w:author="rocky" w:date="2015-01-29T18:10:00Z">
              <w:tcPr>
                <w:tcW w:w="945" w:type="dxa"/>
              </w:tcPr>
            </w:tcPrChange>
          </w:tcPr>
          <w:p w:rsidR="009C555B" w:rsidRDefault="009C555B" w:rsidP="004A347C">
            <w:pPr>
              <w:rPr>
                <w:ins w:id="4948" w:author="rocky" w:date="2015-01-29T18:00:00Z"/>
                <w:szCs w:val="24"/>
              </w:rPr>
            </w:pPr>
            <w:ins w:id="4949" w:author="rocky" w:date="2015-01-29T18:07:00Z">
              <w:r>
                <w:rPr>
                  <w:rFonts w:hint="eastAsia"/>
                  <w:szCs w:val="24"/>
                </w:rPr>
                <w:t>20h</w:t>
              </w:r>
            </w:ins>
          </w:p>
        </w:tc>
        <w:tc>
          <w:tcPr>
            <w:tcW w:w="2547" w:type="dxa"/>
            <w:tcPrChange w:id="4950" w:author="rocky" w:date="2015-01-29T18:10:00Z">
              <w:tcPr>
                <w:tcW w:w="2394" w:type="dxa"/>
              </w:tcPr>
            </w:tcPrChange>
          </w:tcPr>
          <w:p w:rsidR="009C555B" w:rsidRDefault="009C555B" w:rsidP="009C555B">
            <w:pPr>
              <w:rPr>
                <w:ins w:id="4951" w:author="rocky" w:date="2015-01-29T18:00:00Z"/>
                <w:szCs w:val="24"/>
              </w:rPr>
            </w:pPr>
          </w:p>
        </w:tc>
      </w:tr>
      <w:tr w:rsidR="009C555B" w:rsidTr="009C555B">
        <w:trPr>
          <w:trHeight w:val="389"/>
          <w:ins w:id="4952" w:author="rocky" w:date="2015-01-29T18:00:00Z"/>
          <w:trPrChange w:id="4953" w:author="rocky" w:date="2015-01-29T18:10:00Z">
            <w:trPr>
              <w:trHeight w:val="389"/>
            </w:trPr>
          </w:trPrChange>
        </w:trPr>
        <w:tc>
          <w:tcPr>
            <w:tcW w:w="1417" w:type="dxa"/>
            <w:tcPrChange w:id="4954" w:author="rocky" w:date="2015-01-29T18:10:00Z">
              <w:tcPr>
                <w:tcW w:w="1559" w:type="dxa"/>
              </w:tcPr>
            </w:tcPrChange>
          </w:tcPr>
          <w:p w:rsidR="009C555B" w:rsidRDefault="009C555B" w:rsidP="004A347C">
            <w:pPr>
              <w:rPr>
                <w:ins w:id="4955" w:author="rocky" w:date="2015-01-29T18:00:00Z"/>
                <w:szCs w:val="24"/>
              </w:rPr>
            </w:pPr>
            <w:ins w:id="4956" w:author="rocky" w:date="2015-01-29T18:06:00Z">
              <w:r>
                <w:rPr>
                  <w:rFonts w:hint="eastAsia"/>
                  <w:szCs w:val="24"/>
                </w:rPr>
                <w:t>GETLOG</w:t>
              </w:r>
            </w:ins>
          </w:p>
        </w:tc>
        <w:tc>
          <w:tcPr>
            <w:tcW w:w="1985" w:type="dxa"/>
            <w:tcPrChange w:id="4957" w:author="rocky" w:date="2015-01-29T18:10:00Z">
              <w:tcPr>
                <w:tcW w:w="1985" w:type="dxa"/>
              </w:tcPr>
            </w:tcPrChange>
          </w:tcPr>
          <w:p w:rsidR="009C555B" w:rsidRDefault="009C555B" w:rsidP="004A347C">
            <w:pPr>
              <w:rPr>
                <w:ins w:id="4958" w:author="rocky" w:date="2015-01-29T18:00:00Z"/>
                <w:szCs w:val="24"/>
              </w:rPr>
            </w:pPr>
            <w:ins w:id="4959" w:author="rocky" w:date="2015-01-29T18:05:00Z">
              <w:r>
                <w:rPr>
                  <w:rFonts w:hint="eastAsia"/>
                  <w:szCs w:val="24"/>
                </w:rPr>
                <w:t>03h</w:t>
              </w:r>
            </w:ins>
          </w:p>
        </w:tc>
        <w:tc>
          <w:tcPr>
            <w:tcW w:w="934" w:type="dxa"/>
            <w:tcPrChange w:id="4960" w:author="rocky" w:date="2015-01-29T18:10:00Z">
              <w:tcPr>
                <w:tcW w:w="945" w:type="dxa"/>
              </w:tcPr>
            </w:tcPrChange>
          </w:tcPr>
          <w:p w:rsidR="009C555B" w:rsidRDefault="009C555B" w:rsidP="004A347C">
            <w:pPr>
              <w:rPr>
                <w:ins w:id="4961" w:author="rocky" w:date="2015-01-29T18:00:00Z"/>
                <w:szCs w:val="24"/>
              </w:rPr>
            </w:pPr>
            <w:ins w:id="4962" w:author="rocky" w:date="2015-01-29T18:07:00Z">
              <w:r>
                <w:rPr>
                  <w:rFonts w:hint="eastAsia"/>
                  <w:szCs w:val="24"/>
                </w:rPr>
                <w:t>20h</w:t>
              </w:r>
            </w:ins>
          </w:p>
        </w:tc>
        <w:tc>
          <w:tcPr>
            <w:tcW w:w="2547" w:type="dxa"/>
            <w:tcPrChange w:id="4963" w:author="rocky" w:date="2015-01-29T18:10:00Z">
              <w:tcPr>
                <w:tcW w:w="2394" w:type="dxa"/>
              </w:tcPr>
            </w:tcPrChange>
          </w:tcPr>
          <w:p w:rsidR="009C555B" w:rsidRDefault="009C555B" w:rsidP="009C555B">
            <w:pPr>
              <w:rPr>
                <w:ins w:id="4964" w:author="rocky" w:date="2015-01-29T18:00:00Z"/>
                <w:szCs w:val="24"/>
              </w:rPr>
            </w:pPr>
          </w:p>
        </w:tc>
      </w:tr>
      <w:tr w:rsidR="009C555B" w:rsidTr="009C555B">
        <w:trPr>
          <w:trHeight w:val="345"/>
          <w:trPrChange w:id="4965" w:author="rocky" w:date="2015-01-29T18:10:00Z">
            <w:trPr>
              <w:trHeight w:val="345"/>
            </w:trPr>
          </w:trPrChange>
        </w:trPr>
        <w:tc>
          <w:tcPr>
            <w:tcW w:w="1417" w:type="dxa"/>
            <w:tcPrChange w:id="4966" w:author="rocky" w:date="2015-01-29T18:10:00Z">
              <w:tcPr>
                <w:tcW w:w="1559" w:type="dxa"/>
              </w:tcPr>
            </w:tcPrChange>
          </w:tcPr>
          <w:p w:rsidR="009C555B" w:rsidRDefault="009C555B" w:rsidP="004A347C">
            <w:pPr>
              <w:rPr>
                <w:szCs w:val="24"/>
              </w:rPr>
            </w:pPr>
            <w:ins w:id="4967" w:author="rocky" w:date="2015-01-29T18:06:00Z">
              <w:r>
                <w:rPr>
                  <w:rFonts w:hint="eastAsia"/>
                  <w:szCs w:val="24"/>
                </w:rPr>
                <w:t>SETCLOCK</w:t>
              </w:r>
            </w:ins>
          </w:p>
        </w:tc>
        <w:tc>
          <w:tcPr>
            <w:tcW w:w="1985" w:type="dxa"/>
            <w:tcPrChange w:id="4968" w:author="rocky" w:date="2015-01-29T18:10:00Z">
              <w:tcPr>
                <w:tcW w:w="1985" w:type="dxa"/>
              </w:tcPr>
            </w:tcPrChange>
          </w:tcPr>
          <w:p w:rsidR="009C555B" w:rsidRDefault="009C555B" w:rsidP="004A347C">
            <w:pPr>
              <w:rPr>
                <w:szCs w:val="24"/>
              </w:rPr>
            </w:pPr>
            <w:ins w:id="4969" w:author="rocky" w:date="2015-01-29T18:06:00Z">
              <w:r>
                <w:rPr>
                  <w:rFonts w:hint="eastAsia"/>
                  <w:szCs w:val="24"/>
                </w:rPr>
                <w:t>04h</w:t>
              </w:r>
            </w:ins>
          </w:p>
        </w:tc>
        <w:tc>
          <w:tcPr>
            <w:tcW w:w="934" w:type="dxa"/>
            <w:tcPrChange w:id="4970" w:author="rocky" w:date="2015-01-29T18:10:00Z">
              <w:tcPr>
                <w:tcW w:w="945" w:type="dxa"/>
              </w:tcPr>
            </w:tcPrChange>
          </w:tcPr>
          <w:p w:rsidR="009C555B" w:rsidRDefault="009C555B" w:rsidP="004A347C">
            <w:pPr>
              <w:rPr>
                <w:szCs w:val="24"/>
              </w:rPr>
            </w:pPr>
            <w:ins w:id="4971" w:author="rocky" w:date="2015-01-29T18:07:00Z">
              <w:r>
                <w:rPr>
                  <w:rFonts w:hint="eastAsia"/>
                  <w:szCs w:val="24"/>
                </w:rPr>
                <w:t>20h</w:t>
              </w:r>
            </w:ins>
          </w:p>
        </w:tc>
        <w:tc>
          <w:tcPr>
            <w:tcW w:w="2547" w:type="dxa"/>
            <w:tcPrChange w:id="4972" w:author="rocky" w:date="2015-01-29T18:10:00Z">
              <w:tcPr>
                <w:tcW w:w="2394" w:type="dxa"/>
              </w:tcPr>
            </w:tcPrChange>
          </w:tcPr>
          <w:p w:rsidR="009C555B" w:rsidRDefault="009C555B" w:rsidP="009C555B">
            <w:pPr>
              <w:rPr>
                <w:szCs w:val="24"/>
              </w:rPr>
            </w:pPr>
          </w:p>
        </w:tc>
      </w:tr>
      <w:tr w:rsidR="009C555B" w:rsidTr="009C555B">
        <w:trPr>
          <w:trHeight w:val="343"/>
          <w:trPrChange w:id="4973" w:author="rocky" w:date="2015-01-29T18:10:00Z">
            <w:trPr>
              <w:trHeight w:val="343"/>
            </w:trPr>
          </w:trPrChange>
        </w:trPr>
        <w:tc>
          <w:tcPr>
            <w:tcW w:w="1417" w:type="dxa"/>
            <w:tcPrChange w:id="4974" w:author="rocky" w:date="2015-01-29T18:10:00Z">
              <w:tcPr>
                <w:tcW w:w="1559" w:type="dxa"/>
              </w:tcPr>
            </w:tcPrChange>
          </w:tcPr>
          <w:p w:rsidR="009C555B" w:rsidRDefault="009C555B" w:rsidP="004A347C">
            <w:pPr>
              <w:rPr>
                <w:szCs w:val="24"/>
              </w:rPr>
            </w:pPr>
            <w:ins w:id="4975" w:author="rocky" w:date="2015-01-29T18:06:00Z">
              <w:r>
                <w:rPr>
                  <w:rFonts w:hint="eastAsia"/>
                  <w:szCs w:val="24"/>
                </w:rPr>
                <w:t>GETBAT</w:t>
              </w:r>
            </w:ins>
          </w:p>
        </w:tc>
        <w:tc>
          <w:tcPr>
            <w:tcW w:w="1985" w:type="dxa"/>
            <w:tcPrChange w:id="4976" w:author="rocky" w:date="2015-01-29T18:10:00Z">
              <w:tcPr>
                <w:tcW w:w="1985" w:type="dxa"/>
              </w:tcPr>
            </w:tcPrChange>
          </w:tcPr>
          <w:p w:rsidR="009C555B" w:rsidRDefault="009C555B" w:rsidP="004A347C">
            <w:pPr>
              <w:rPr>
                <w:szCs w:val="24"/>
              </w:rPr>
            </w:pPr>
            <w:ins w:id="4977" w:author="rocky" w:date="2015-01-29T18:06:00Z">
              <w:r>
                <w:rPr>
                  <w:rFonts w:hint="eastAsia"/>
                  <w:szCs w:val="24"/>
                </w:rPr>
                <w:t>05h</w:t>
              </w:r>
            </w:ins>
          </w:p>
        </w:tc>
        <w:tc>
          <w:tcPr>
            <w:tcW w:w="934" w:type="dxa"/>
            <w:tcPrChange w:id="4978" w:author="rocky" w:date="2015-01-29T18:10:00Z">
              <w:tcPr>
                <w:tcW w:w="945" w:type="dxa"/>
              </w:tcPr>
            </w:tcPrChange>
          </w:tcPr>
          <w:p w:rsidR="009C555B" w:rsidRDefault="009C555B" w:rsidP="004A347C">
            <w:pPr>
              <w:rPr>
                <w:szCs w:val="24"/>
              </w:rPr>
            </w:pPr>
            <w:ins w:id="4979" w:author="rocky" w:date="2015-01-29T18:07:00Z">
              <w:r>
                <w:rPr>
                  <w:rFonts w:hint="eastAsia"/>
                  <w:szCs w:val="24"/>
                </w:rPr>
                <w:t>20h</w:t>
              </w:r>
            </w:ins>
          </w:p>
        </w:tc>
        <w:tc>
          <w:tcPr>
            <w:tcW w:w="2547" w:type="dxa"/>
            <w:tcPrChange w:id="4980" w:author="rocky" w:date="2015-01-29T18:10:00Z">
              <w:tcPr>
                <w:tcW w:w="2394" w:type="dxa"/>
              </w:tcPr>
            </w:tcPrChange>
          </w:tcPr>
          <w:p w:rsidR="009C555B" w:rsidRDefault="009C555B" w:rsidP="009C555B">
            <w:pPr>
              <w:rPr>
                <w:szCs w:val="24"/>
              </w:rPr>
            </w:pPr>
          </w:p>
        </w:tc>
      </w:tr>
    </w:tbl>
    <w:p w:rsidR="004A347C" w:rsidRDefault="004A347C">
      <w:pPr>
        <w:ind w:left="1080"/>
        <w:rPr>
          <w:ins w:id="4981" w:author="rocky" w:date="2015-01-30T12:29:00Z"/>
          <w:szCs w:val="24"/>
        </w:rPr>
        <w:pPrChange w:id="4982" w:author="rocky" w:date="2015-01-29T18:00:00Z">
          <w:pPr/>
        </w:pPrChange>
      </w:pPr>
    </w:p>
    <w:p w:rsidR="00041FFC" w:rsidRPr="003E5ED5" w:rsidRDefault="00041FFC">
      <w:pPr>
        <w:pStyle w:val="a3"/>
        <w:numPr>
          <w:ilvl w:val="3"/>
          <w:numId w:val="19"/>
        </w:numPr>
        <w:ind w:leftChars="0"/>
        <w:rPr>
          <w:ins w:id="4983" w:author="rocky" w:date="2015-01-30T12:30:00Z"/>
          <w:szCs w:val="24"/>
        </w:rPr>
        <w:pPrChange w:id="4984" w:author="rocky" w:date="2015-01-30T12:30:00Z">
          <w:pPr/>
        </w:pPrChange>
      </w:pPr>
      <w:ins w:id="4985" w:author="rocky" w:date="2015-01-30T12:29:00Z">
        <w:r w:rsidRPr="00AF5179">
          <w:rPr>
            <w:szCs w:val="24"/>
          </w:rPr>
          <w:t>RES_DATA</w:t>
        </w:r>
      </w:ins>
      <w:ins w:id="4986" w:author="rocky" w:date="2015-01-30T12:30:00Z">
        <w:r w:rsidRPr="00E13180">
          <w:rPr>
            <w:szCs w:val="24"/>
          </w:rPr>
          <w:t xml:space="preserve"> format</w:t>
        </w:r>
      </w:ins>
    </w:p>
    <w:tbl>
      <w:tblPr>
        <w:tblStyle w:val="aa"/>
        <w:tblW w:w="6946" w:type="dxa"/>
        <w:tblInd w:w="1413" w:type="dxa"/>
        <w:tblLook w:val="04A0" w:firstRow="1" w:lastRow="0" w:firstColumn="1" w:lastColumn="0" w:noHBand="0" w:noVBand="1"/>
        <w:tblPrChange w:id="4987" w:author="rocky" w:date="2015-01-30T12:38:00Z">
          <w:tblPr>
            <w:tblStyle w:val="aa"/>
            <w:tblW w:w="6946" w:type="dxa"/>
            <w:tblInd w:w="1413" w:type="dxa"/>
            <w:tblLook w:val="04A0" w:firstRow="1" w:lastRow="0" w:firstColumn="1" w:lastColumn="0" w:noHBand="0" w:noVBand="1"/>
          </w:tblPr>
        </w:tblPrChange>
      </w:tblPr>
      <w:tblGrid>
        <w:gridCol w:w="1417"/>
        <w:gridCol w:w="2694"/>
        <w:gridCol w:w="2835"/>
        <w:tblGridChange w:id="4988">
          <w:tblGrid>
            <w:gridCol w:w="1417"/>
            <w:gridCol w:w="3105"/>
            <w:gridCol w:w="2424"/>
          </w:tblGrid>
        </w:tblGridChange>
      </w:tblGrid>
      <w:tr w:rsidR="00041FFC" w:rsidTr="007F2E8B">
        <w:trPr>
          <w:ins w:id="4989" w:author="rocky" w:date="2015-01-30T12:31:00Z"/>
        </w:trPr>
        <w:tc>
          <w:tcPr>
            <w:tcW w:w="1417" w:type="dxa"/>
            <w:tcPrChange w:id="4990" w:author="rocky" w:date="2015-01-30T12:38:00Z">
              <w:tcPr>
                <w:tcW w:w="1417" w:type="dxa"/>
              </w:tcPr>
            </w:tcPrChange>
          </w:tcPr>
          <w:p w:rsidR="00041FFC" w:rsidRDefault="00041FFC" w:rsidP="00041FFC">
            <w:pPr>
              <w:rPr>
                <w:ins w:id="4991" w:author="rocky" w:date="2015-01-30T12:31:00Z"/>
                <w:szCs w:val="24"/>
              </w:rPr>
            </w:pPr>
            <w:ins w:id="4992" w:author="rocky" w:date="2015-01-30T12:31:00Z">
              <w:r>
                <w:rPr>
                  <w:rFonts w:hint="eastAsia"/>
                  <w:szCs w:val="24"/>
                </w:rPr>
                <w:t>STAFF-CMD</w:t>
              </w:r>
            </w:ins>
          </w:p>
        </w:tc>
        <w:tc>
          <w:tcPr>
            <w:tcW w:w="2694" w:type="dxa"/>
            <w:tcPrChange w:id="4993" w:author="rocky" w:date="2015-01-30T12:38:00Z">
              <w:tcPr>
                <w:tcW w:w="3105" w:type="dxa"/>
              </w:tcPr>
            </w:tcPrChange>
          </w:tcPr>
          <w:p w:rsidR="00041FFC" w:rsidRDefault="00041FFC" w:rsidP="00041FFC">
            <w:pPr>
              <w:rPr>
                <w:ins w:id="4994" w:author="rocky" w:date="2015-01-30T12:31:00Z"/>
                <w:szCs w:val="24"/>
              </w:rPr>
            </w:pPr>
            <w:ins w:id="4995" w:author="rocky" w:date="2015-01-30T12:31:00Z">
              <w:r>
                <w:rPr>
                  <w:rFonts w:hint="eastAsia"/>
                  <w:szCs w:val="24"/>
                </w:rPr>
                <w:t>RES_DATA</w:t>
              </w:r>
            </w:ins>
            <w:ins w:id="4996" w:author="rocky" w:date="2015-01-30T12:36:00Z">
              <w:r>
                <w:rPr>
                  <w:szCs w:val="24"/>
                </w:rPr>
                <w:t xml:space="preserve"> Format</w:t>
              </w:r>
            </w:ins>
          </w:p>
        </w:tc>
        <w:tc>
          <w:tcPr>
            <w:tcW w:w="2835" w:type="dxa"/>
            <w:tcPrChange w:id="4997" w:author="rocky" w:date="2015-01-30T12:38:00Z">
              <w:tcPr>
                <w:tcW w:w="2424" w:type="dxa"/>
              </w:tcPr>
            </w:tcPrChange>
          </w:tcPr>
          <w:p w:rsidR="00041FFC" w:rsidRDefault="00041FFC" w:rsidP="00041FFC">
            <w:pPr>
              <w:rPr>
                <w:ins w:id="4998" w:author="rocky" w:date="2015-01-30T12:31:00Z"/>
                <w:szCs w:val="24"/>
              </w:rPr>
            </w:pPr>
            <w:ins w:id="4999" w:author="rocky" w:date="2015-01-30T12:36:00Z">
              <w:r>
                <w:rPr>
                  <w:rFonts w:hint="eastAsia"/>
                  <w:szCs w:val="24"/>
                </w:rPr>
                <w:t>Remarks</w:t>
              </w:r>
            </w:ins>
          </w:p>
        </w:tc>
      </w:tr>
      <w:tr w:rsidR="00041FFC" w:rsidTr="007F2E8B">
        <w:trPr>
          <w:ins w:id="5000" w:author="rocky" w:date="2015-01-30T12:31:00Z"/>
        </w:trPr>
        <w:tc>
          <w:tcPr>
            <w:tcW w:w="1417" w:type="dxa"/>
            <w:tcPrChange w:id="5001" w:author="rocky" w:date="2015-01-30T12:38:00Z">
              <w:tcPr>
                <w:tcW w:w="1417" w:type="dxa"/>
              </w:tcPr>
            </w:tcPrChange>
          </w:tcPr>
          <w:p w:rsidR="00041FFC" w:rsidRDefault="00041FFC" w:rsidP="00041FFC">
            <w:pPr>
              <w:rPr>
                <w:ins w:id="5002" w:author="rocky" w:date="2015-01-30T12:31:00Z"/>
                <w:szCs w:val="24"/>
              </w:rPr>
            </w:pPr>
            <w:ins w:id="5003" w:author="rocky" w:date="2015-01-30T12:31:00Z">
              <w:r>
                <w:rPr>
                  <w:rFonts w:hint="eastAsia"/>
                  <w:szCs w:val="24"/>
                </w:rPr>
                <w:t>DE</w:t>
              </w:r>
              <w:r>
                <w:rPr>
                  <w:szCs w:val="24"/>
                </w:rPr>
                <w:t>PLOY</w:t>
              </w:r>
            </w:ins>
          </w:p>
        </w:tc>
        <w:tc>
          <w:tcPr>
            <w:tcW w:w="2694" w:type="dxa"/>
            <w:tcPrChange w:id="5004" w:author="rocky" w:date="2015-01-30T12:38:00Z">
              <w:tcPr>
                <w:tcW w:w="3105" w:type="dxa"/>
              </w:tcPr>
            </w:tcPrChange>
          </w:tcPr>
          <w:p w:rsidR="00041FFC" w:rsidRDefault="007F2E8B" w:rsidP="00041FFC">
            <w:pPr>
              <w:rPr>
                <w:ins w:id="5005" w:author="rocky" w:date="2015-01-30T12:31:00Z"/>
                <w:szCs w:val="24"/>
              </w:rPr>
            </w:pPr>
            <w:ins w:id="5006" w:author="rocky" w:date="2015-01-30T12:39:00Z">
              <w:r>
                <w:rPr>
                  <w:rFonts w:hint="eastAsia"/>
                  <w:szCs w:val="24"/>
                </w:rPr>
                <w:t>N/A</w:t>
              </w:r>
            </w:ins>
          </w:p>
        </w:tc>
        <w:tc>
          <w:tcPr>
            <w:tcW w:w="2835" w:type="dxa"/>
            <w:tcPrChange w:id="5007" w:author="rocky" w:date="2015-01-30T12:38:00Z">
              <w:tcPr>
                <w:tcW w:w="2424" w:type="dxa"/>
              </w:tcPr>
            </w:tcPrChange>
          </w:tcPr>
          <w:p w:rsidR="00041FFC" w:rsidRDefault="00041FFC" w:rsidP="00041FFC">
            <w:pPr>
              <w:rPr>
                <w:ins w:id="5008" w:author="rocky" w:date="2015-01-30T12:31:00Z"/>
                <w:szCs w:val="24"/>
              </w:rPr>
            </w:pPr>
          </w:p>
        </w:tc>
      </w:tr>
      <w:tr w:rsidR="00041FFC" w:rsidTr="007F2E8B">
        <w:trPr>
          <w:ins w:id="5009" w:author="rocky" w:date="2015-01-30T12:31:00Z"/>
        </w:trPr>
        <w:tc>
          <w:tcPr>
            <w:tcW w:w="1417" w:type="dxa"/>
            <w:tcPrChange w:id="5010" w:author="rocky" w:date="2015-01-30T12:38:00Z">
              <w:tcPr>
                <w:tcW w:w="1417" w:type="dxa"/>
              </w:tcPr>
            </w:tcPrChange>
          </w:tcPr>
          <w:p w:rsidR="00041FFC" w:rsidRDefault="00041FFC" w:rsidP="00041FFC">
            <w:pPr>
              <w:rPr>
                <w:ins w:id="5011" w:author="rocky" w:date="2015-01-30T12:31:00Z"/>
                <w:szCs w:val="24"/>
              </w:rPr>
            </w:pPr>
            <w:ins w:id="5012" w:author="rocky" w:date="2015-01-30T12:31:00Z">
              <w:r>
                <w:rPr>
                  <w:rFonts w:hint="eastAsia"/>
                  <w:szCs w:val="24"/>
                </w:rPr>
                <w:t>GE</w:t>
              </w:r>
              <w:r>
                <w:rPr>
                  <w:szCs w:val="24"/>
                </w:rPr>
                <w:t>T</w:t>
              </w:r>
              <w:r>
                <w:rPr>
                  <w:rFonts w:hint="eastAsia"/>
                  <w:szCs w:val="24"/>
                </w:rPr>
                <w:t>TID</w:t>
              </w:r>
            </w:ins>
          </w:p>
        </w:tc>
        <w:tc>
          <w:tcPr>
            <w:tcW w:w="2694" w:type="dxa"/>
            <w:tcPrChange w:id="5013" w:author="rocky" w:date="2015-01-30T12:38:00Z">
              <w:tcPr>
                <w:tcW w:w="3105" w:type="dxa"/>
              </w:tcPr>
            </w:tcPrChange>
          </w:tcPr>
          <w:p w:rsidR="00041FFC" w:rsidRDefault="00041FFC" w:rsidP="00041FFC">
            <w:pPr>
              <w:rPr>
                <w:ins w:id="5014" w:author="rocky" w:date="2015-01-30T12:31:00Z"/>
                <w:szCs w:val="24"/>
              </w:rPr>
            </w:pPr>
            <w:ins w:id="5015" w:author="rocky" w:date="2015-01-30T12:31:00Z">
              <w:r>
                <w:rPr>
                  <w:rFonts w:hint="eastAsia"/>
                  <w:szCs w:val="24"/>
                </w:rPr>
                <w:t>E_TID</w:t>
              </w:r>
            </w:ins>
            <w:ins w:id="5016" w:author="rocky" w:date="2015-01-30T12:35:00Z">
              <w:r>
                <w:rPr>
                  <w:szCs w:val="24"/>
                </w:rPr>
                <w:t>_</w:t>
              </w:r>
            </w:ins>
            <w:ins w:id="5017" w:author="rocky" w:date="2015-01-30T12:31:00Z">
              <w:r>
                <w:rPr>
                  <w:rFonts w:hint="eastAsia"/>
                  <w:szCs w:val="24"/>
                </w:rPr>
                <w:t>0, E_TID</w:t>
              </w:r>
            </w:ins>
            <w:ins w:id="5018" w:author="rocky" w:date="2015-01-30T12:35:00Z">
              <w:r>
                <w:rPr>
                  <w:szCs w:val="24"/>
                </w:rPr>
                <w:t>_</w:t>
              </w:r>
            </w:ins>
            <w:ins w:id="5019" w:author="rocky" w:date="2015-01-30T12:31:00Z">
              <w:r>
                <w:rPr>
                  <w:rFonts w:hint="eastAsia"/>
                  <w:szCs w:val="24"/>
                </w:rPr>
                <w:t>1</w:t>
              </w:r>
            </w:ins>
            <w:ins w:id="5020" w:author="rocky" w:date="2015-01-30T12:35:00Z">
              <w:r>
                <w:rPr>
                  <w:szCs w:val="24"/>
                </w:rPr>
                <w:t xml:space="preserve">, </w:t>
              </w:r>
            </w:ins>
            <w:ins w:id="5021" w:author="rocky" w:date="2015-01-30T12:37:00Z">
              <w:r w:rsidR="007F2E8B">
                <w:rPr>
                  <w:szCs w:val="24"/>
                </w:rPr>
                <w:t xml:space="preserve">… , </w:t>
              </w:r>
            </w:ins>
            <w:ins w:id="5022" w:author="rocky" w:date="2015-01-30T12:35:00Z">
              <w:r>
                <w:rPr>
                  <w:szCs w:val="24"/>
                </w:rPr>
                <w:t>E_TID_n-1</w:t>
              </w:r>
            </w:ins>
          </w:p>
        </w:tc>
        <w:tc>
          <w:tcPr>
            <w:tcW w:w="2835" w:type="dxa"/>
            <w:tcPrChange w:id="5023" w:author="rocky" w:date="2015-01-30T12:38:00Z">
              <w:tcPr>
                <w:tcW w:w="2424" w:type="dxa"/>
              </w:tcPr>
            </w:tcPrChange>
          </w:tcPr>
          <w:p w:rsidR="00041FFC" w:rsidRDefault="007F2E8B" w:rsidP="00041FFC">
            <w:pPr>
              <w:rPr>
                <w:ins w:id="5024" w:author="rocky" w:date="2015-01-30T12:31:00Z"/>
                <w:szCs w:val="24"/>
              </w:rPr>
            </w:pPr>
            <w:ins w:id="5025" w:author="rocky" w:date="2015-01-30T12:38:00Z">
              <w:r>
                <w:rPr>
                  <w:szCs w:val="24"/>
                </w:rPr>
                <w:t xml:space="preserve">Each </w:t>
              </w:r>
            </w:ins>
            <w:ins w:id="5026" w:author="rocky" w:date="2015-01-30T12:35:00Z">
              <w:r>
                <w:rPr>
                  <w:rFonts w:hint="eastAsia"/>
                  <w:szCs w:val="24"/>
                </w:rPr>
                <w:t xml:space="preserve">E_TID_x: </w:t>
              </w:r>
              <w:r w:rsidR="00041FFC">
                <w:rPr>
                  <w:rFonts w:hint="eastAsia"/>
                  <w:szCs w:val="24"/>
                </w:rPr>
                <w:t>20</w:t>
              </w:r>
            </w:ins>
            <w:ins w:id="5027" w:author="rocky" w:date="2015-01-30T12:36:00Z">
              <w:r w:rsidR="00041FFC">
                <w:rPr>
                  <w:szCs w:val="24"/>
                </w:rPr>
                <w:t>h</w:t>
              </w:r>
            </w:ins>
            <w:ins w:id="5028" w:author="rocky" w:date="2015-01-30T12:35:00Z">
              <w:r w:rsidR="00041FFC">
                <w:rPr>
                  <w:rFonts w:hint="eastAsia"/>
                  <w:szCs w:val="24"/>
                </w:rPr>
                <w:t>-byte</w:t>
              </w:r>
            </w:ins>
          </w:p>
        </w:tc>
      </w:tr>
      <w:tr w:rsidR="00041FFC" w:rsidTr="007F2E8B">
        <w:trPr>
          <w:ins w:id="5029" w:author="rocky" w:date="2015-01-30T12:31:00Z"/>
        </w:trPr>
        <w:tc>
          <w:tcPr>
            <w:tcW w:w="1417" w:type="dxa"/>
            <w:tcPrChange w:id="5030" w:author="rocky" w:date="2015-01-30T12:38:00Z">
              <w:tcPr>
                <w:tcW w:w="1417" w:type="dxa"/>
              </w:tcPr>
            </w:tcPrChange>
          </w:tcPr>
          <w:p w:rsidR="00041FFC" w:rsidRDefault="00041FFC" w:rsidP="00041FFC">
            <w:pPr>
              <w:rPr>
                <w:ins w:id="5031" w:author="rocky" w:date="2015-01-30T12:31:00Z"/>
                <w:szCs w:val="24"/>
              </w:rPr>
            </w:pPr>
            <w:ins w:id="5032" w:author="rocky" w:date="2015-01-30T12:31:00Z">
              <w:r>
                <w:rPr>
                  <w:rFonts w:hint="eastAsia"/>
                  <w:szCs w:val="24"/>
                </w:rPr>
                <w:t>DELCLIENT</w:t>
              </w:r>
            </w:ins>
          </w:p>
        </w:tc>
        <w:tc>
          <w:tcPr>
            <w:tcW w:w="2694" w:type="dxa"/>
            <w:tcPrChange w:id="5033" w:author="rocky" w:date="2015-01-30T12:38:00Z">
              <w:tcPr>
                <w:tcW w:w="3105" w:type="dxa"/>
              </w:tcPr>
            </w:tcPrChange>
          </w:tcPr>
          <w:p w:rsidR="00041FFC" w:rsidRDefault="00041FFC" w:rsidP="00041FFC">
            <w:pPr>
              <w:rPr>
                <w:ins w:id="5034" w:author="rocky" w:date="2015-01-30T12:31:00Z"/>
                <w:szCs w:val="24"/>
              </w:rPr>
            </w:pPr>
            <w:ins w:id="5035" w:author="rocky" w:date="2015-01-30T12:31:00Z">
              <w:r>
                <w:rPr>
                  <w:rFonts w:hint="eastAsia"/>
                  <w:szCs w:val="24"/>
                </w:rPr>
                <w:t>N/A</w:t>
              </w:r>
            </w:ins>
          </w:p>
        </w:tc>
        <w:tc>
          <w:tcPr>
            <w:tcW w:w="2835" w:type="dxa"/>
            <w:tcPrChange w:id="5036" w:author="rocky" w:date="2015-01-30T12:38:00Z">
              <w:tcPr>
                <w:tcW w:w="2424" w:type="dxa"/>
              </w:tcPr>
            </w:tcPrChange>
          </w:tcPr>
          <w:p w:rsidR="00041FFC" w:rsidRDefault="00041FFC" w:rsidP="00041FFC">
            <w:pPr>
              <w:rPr>
                <w:ins w:id="5037" w:author="rocky" w:date="2015-01-30T12:31:00Z"/>
                <w:szCs w:val="24"/>
              </w:rPr>
            </w:pPr>
          </w:p>
        </w:tc>
      </w:tr>
      <w:tr w:rsidR="00041FFC" w:rsidTr="007F2E8B">
        <w:trPr>
          <w:trHeight w:val="389"/>
          <w:ins w:id="5038" w:author="rocky" w:date="2015-01-30T12:31:00Z"/>
          <w:trPrChange w:id="5039" w:author="rocky" w:date="2015-01-30T12:38:00Z">
            <w:trPr>
              <w:trHeight w:val="389"/>
            </w:trPr>
          </w:trPrChange>
        </w:trPr>
        <w:tc>
          <w:tcPr>
            <w:tcW w:w="1417" w:type="dxa"/>
            <w:tcPrChange w:id="5040" w:author="rocky" w:date="2015-01-30T12:38:00Z">
              <w:tcPr>
                <w:tcW w:w="1417" w:type="dxa"/>
              </w:tcPr>
            </w:tcPrChange>
          </w:tcPr>
          <w:p w:rsidR="00041FFC" w:rsidRDefault="00041FFC" w:rsidP="00041FFC">
            <w:pPr>
              <w:rPr>
                <w:ins w:id="5041" w:author="rocky" w:date="2015-01-30T12:31:00Z"/>
                <w:szCs w:val="24"/>
              </w:rPr>
            </w:pPr>
            <w:ins w:id="5042" w:author="rocky" w:date="2015-01-30T12:31:00Z">
              <w:r>
                <w:rPr>
                  <w:rFonts w:hint="eastAsia"/>
                  <w:szCs w:val="24"/>
                </w:rPr>
                <w:t>GETLOG</w:t>
              </w:r>
            </w:ins>
          </w:p>
        </w:tc>
        <w:tc>
          <w:tcPr>
            <w:tcW w:w="2694" w:type="dxa"/>
            <w:tcPrChange w:id="5043" w:author="rocky" w:date="2015-01-30T12:38:00Z">
              <w:tcPr>
                <w:tcW w:w="3105" w:type="dxa"/>
              </w:tcPr>
            </w:tcPrChange>
          </w:tcPr>
          <w:p w:rsidR="00041FFC" w:rsidRDefault="007F2E8B" w:rsidP="00041FFC">
            <w:pPr>
              <w:rPr>
                <w:ins w:id="5044" w:author="rocky" w:date="2015-01-30T12:31:00Z"/>
                <w:szCs w:val="24"/>
              </w:rPr>
            </w:pPr>
            <w:ins w:id="5045" w:author="rocky" w:date="2015-01-30T12:36:00Z">
              <w:r>
                <w:rPr>
                  <w:rFonts w:hint="eastAsia"/>
                  <w:szCs w:val="24"/>
                </w:rPr>
                <w:t xml:space="preserve">Start_Log_SN, Log_0, Log_1, </w:t>
              </w:r>
            </w:ins>
            <w:ins w:id="5046" w:author="rocky" w:date="2015-01-30T12:37:00Z">
              <w:r>
                <w:rPr>
                  <w:szCs w:val="24"/>
                </w:rPr>
                <w:t>…, Log_n-1</w:t>
              </w:r>
            </w:ins>
          </w:p>
        </w:tc>
        <w:tc>
          <w:tcPr>
            <w:tcW w:w="2835" w:type="dxa"/>
            <w:tcPrChange w:id="5047" w:author="rocky" w:date="2015-01-30T12:38:00Z">
              <w:tcPr>
                <w:tcW w:w="2424" w:type="dxa"/>
              </w:tcPr>
            </w:tcPrChange>
          </w:tcPr>
          <w:p w:rsidR="00041FFC" w:rsidRDefault="007F2E8B" w:rsidP="00041FFC">
            <w:pPr>
              <w:rPr>
                <w:ins w:id="5048" w:author="rocky" w:date="2015-01-30T12:37:00Z"/>
                <w:szCs w:val="24"/>
              </w:rPr>
            </w:pPr>
            <w:ins w:id="5049" w:author="rocky" w:date="2015-01-30T12:37:00Z">
              <w:r>
                <w:rPr>
                  <w:rFonts w:hint="eastAsia"/>
                  <w:szCs w:val="24"/>
                </w:rPr>
                <w:t>Start_log_SN: 4-byte</w:t>
              </w:r>
            </w:ins>
          </w:p>
          <w:p w:rsidR="007F2E8B" w:rsidRDefault="007F2E8B" w:rsidP="00041FFC">
            <w:pPr>
              <w:rPr>
                <w:ins w:id="5050" w:author="rocky" w:date="2015-01-30T12:31:00Z"/>
                <w:szCs w:val="24"/>
              </w:rPr>
            </w:pPr>
            <w:ins w:id="5051" w:author="rocky" w:date="2015-01-30T12:37:00Z">
              <w:r>
                <w:rPr>
                  <w:szCs w:val="24"/>
                </w:rPr>
                <w:t>Each Log_x: 6-byte</w:t>
              </w:r>
            </w:ins>
          </w:p>
        </w:tc>
      </w:tr>
      <w:tr w:rsidR="00041FFC" w:rsidTr="007F2E8B">
        <w:trPr>
          <w:trHeight w:val="345"/>
          <w:ins w:id="5052" w:author="rocky" w:date="2015-01-30T12:31:00Z"/>
          <w:trPrChange w:id="5053" w:author="rocky" w:date="2015-01-30T12:38:00Z">
            <w:trPr>
              <w:trHeight w:val="345"/>
            </w:trPr>
          </w:trPrChange>
        </w:trPr>
        <w:tc>
          <w:tcPr>
            <w:tcW w:w="1417" w:type="dxa"/>
            <w:tcPrChange w:id="5054" w:author="rocky" w:date="2015-01-30T12:38:00Z">
              <w:tcPr>
                <w:tcW w:w="1417" w:type="dxa"/>
              </w:tcPr>
            </w:tcPrChange>
          </w:tcPr>
          <w:p w:rsidR="00041FFC" w:rsidRDefault="00041FFC" w:rsidP="00041FFC">
            <w:pPr>
              <w:rPr>
                <w:ins w:id="5055" w:author="rocky" w:date="2015-01-30T12:31:00Z"/>
                <w:szCs w:val="24"/>
              </w:rPr>
            </w:pPr>
            <w:ins w:id="5056" w:author="rocky" w:date="2015-01-30T12:31:00Z">
              <w:r>
                <w:rPr>
                  <w:rFonts w:hint="eastAsia"/>
                  <w:szCs w:val="24"/>
                </w:rPr>
                <w:t>SETCLOCK</w:t>
              </w:r>
            </w:ins>
          </w:p>
        </w:tc>
        <w:tc>
          <w:tcPr>
            <w:tcW w:w="2694" w:type="dxa"/>
            <w:tcPrChange w:id="5057" w:author="rocky" w:date="2015-01-30T12:38:00Z">
              <w:tcPr>
                <w:tcW w:w="3105" w:type="dxa"/>
              </w:tcPr>
            </w:tcPrChange>
          </w:tcPr>
          <w:p w:rsidR="00041FFC" w:rsidRDefault="007F2E8B" w:rsidP="00041FFC">
            <w:pPr>
              <w:rPr>
                <w:ins w:id="5058" w:author="rocky" w:date="2015-01-30T12:31:00Z"/>
                <w:szCs w:val="24"/>
              </w:rPr>
            </w:pPr>
            <w:ins w:id="5059" w:author="rocky" w:date="2015-01-30T12:31:00Z">
              <w:r>
                <w:rPr>
                  <w:rFonts w:hint="eastAsia"/>
                  <w:szCs w:val="24"/>
                </w:rPr>
                <w:t>N/A</w:t>
              </w:r>
            </w:ins>
          </w:p>
        </w:tc>
        <w:tc>
          <w:tcPr>
            <w:tcW w:w="2835" w:type="dxa"/>
            <w:tcPrChange w:id="5060" w:author="rocky" w:date="2015-01-30T12:38:00Z">
              <w:tcPr>
                <w:tcW w:w="2424" w:type="dxa"/>
              </w:tcPr>
            </w:tcPrChange>
          </w:tcPr>
          <w:p w:rsidR="00041FFC" w:rsidRDefault="00041FFC" w:rsidP="00041FFC">
            <w:pPr>
              <w:rPr>
                <w:ins w:id="5061" w:author="rocky" w:date="2015-01-30T12:31:00Z"/>
                <w:szCs w:val="24"/>
              </w:rPr>
            </w:pPr>
          </w:p>
        </w:tc>
      </w:tr>
      <w:tr w:rsidR="00041FFC" w:rsidTr="007F2E8B">
        <w:trPr>
          <w:trHeight w:val="343"/>
          <w:ins w:id="5062" w:author="rocky" w:date="2015-01-30T12:31:00Z"/>
          <w:trPrChange w:id="5063" w:author="rocky" w:date="2015-01-30T12:38:00Z">
            <w:trPr>
              <w:trHeight w:val="343"/>
            </w:trPr>
          </w:trPrChange>
        </w:trPr>
        <w:tc>
          <w:tcPr>
            <w:tcW w:w="1417" w:type="dxa"/>
            <w:tcPrChange w:id="5064" w:author="rocky" w:date="2015-01-30T12:38:00Z">
              <w:tcPr>
                <w:tcW w:w="1417" w:type="dxa"/>
              </w:tcPr>
            </w:tcPrChange>
          </w:tcPr>
          <w:p w:rsidR="00041FFC" w:rsidRDefault="00041FFC" w:rsidP="00041FFC">
            <w:pPr>
              <w:rPr>
                <w:ins w:id="5065" w:author="rocky" w:date="2015-01-30T12:31:00Z"/>
                <w:szCs w:val="24"/>
              </w:rPr>
            </w:pPr>
            <w:ins w:id="5066" w:author="rocky" w:date="2015-01-30T12:31:00Z">
              <w:r>
                <w:rPr>
                  <w:rFonts w:hint="eastAsia"/>
                  <w:szCs w:val="24"/>
                </w:rPr>
                <w:t>GETBAT</w:t>
              </w:r>
            </w:ins>
          </w:p>
        </w:tc>
        <w:tc>
          <w:tcPr>
            <w:tcW w:w="2694" w:type="dxa"/>
            <w:tcPrChange w:id="5067" w:author="rocky" w:date="2015-01-30T12:38:00Z">
              <w:tcPr>
                <w:tcW w:w="3105" w:type="dxa"/>
              </w:tcPr>
            </w:tcPrChange>
          </w:tcPr>
          <w:p w:rsidR="00041FFC" w:rsidRDefault="007F2E8B" w:rsidP="00041FFC">
            <w:pPr>
              <w:rPr>
                <w:ins w:id="5068" w:author="rocky" w:date="2015-01-30T12:31:00Z"/>
                <w:szCs w:val="24"/>
              </w:rPr>
            </w:pPr>
            <w:ins w:id="5069" w:author="rocky" w:date="2015-01-30T12:31:00Z">
              <w:r>
                <w:rPr>
                  <w:rFonts w:hint="eastAsia"/>
                  <w:szCs w:val="24"/>
                </w:rPr>
                <w:t>Bat_status</w:t>
              </w:r>
            </w:ins>
          </w:p>
        </w:tc>
        <w:tc>
          <w:tcPr>
            <w:tcW w:w="2835" w:type="dxa"/>
            <w:tcPrChange w:id="5070" w:author="rocky" w:date="2015-01-30T12:38:00Z">
              <w:tcPr>
                <w:tcW w:w="2424" w:type="dxa"/>
              </w:tcPr>
            </w:tcPrChange>
          </w:tcPr>
          <w:p w:rsidR="00041FFC" w:rsidRDefault="007F2E8B" w:rsidP="00041FFC">
            <w:pPr>
              <w:rPr>
                <w:ins w:id="5071" w:author="rocky" w:date="2015-01-30T12:31:00Z"/>
                <w:szCs w:val="24"/>
              </w:rPr>
            </w:pPr>
            <w:ins w:id="5072" w:author="rocky" w:date="2015-01-30T12:38:00Z">
              <w:r>
                <w:rPr>
                  <w:rFonts w:hint="eastAsia"/>
                  <w:szCs w:val="24"/>
                </w:rPr>
                <w:t>Bat_status: 1-byte</w:t>
              </w:r>
            </w:ins>
          </w:p>
        </w:tc>
      </w:tr>
    </w:tbl>
    <w:p w:rsidR="00041FFC" w:rsidRPr="00AF5179" w:rsidRDefault="00041FFC">
      <w:pPr>
        <w:ind w:left="1080"/>
        <w:rPr>
          <w:ins w:id="5073" w:author="rocky" w:date="2015-01-29T17:59:00Z"/>
          <w:szCs w:val="24"/>
        </w:rPr>
        <w:pPrChange w:id="5074" w:author="rocky" w:date="2015-01-30T12:31:00Z">
          <w:pPr/>
        </w:pPrChange>
      </w:pPr>
    </w:p>
    <w:p w:rsidR="004A347C" w:rsidRPr="00041FFC" w:rsidRDefault="004A347C">
      <w:pPr>
        <w:pStyle w:val="a3"/>
        <w:ind w:leftChars="0" w:left="1440"/>
        <w:rPr>
          <w:ins w:id="5075" w:author="rocky" w:date="2015-01-29T15:59:00Z"/>
          <w:szCs w:val="24"/>
        </w:rPr>
        <w:pPrChange w:id="5076" w:author="rocky" w:date="2015-01-29T16:16:00Z">
          <w:pPr/>
        </w:pPrChange>
      </w:pPr>
    </w:p>
    <w:p w:rsidR="00D65FF8" w:rsidRDefault="00D65FF8">
      <w:pPr>
        <w:pStyle w:val="a3"/>
        <w:numPr>
          <w:ilvl w:val="2"/>
          <w:numId w:val="19"/>
        </w:numPr>
        <w:ind w:leftChars="0"/>
        <w:rPr>
          <w:ins w:id="5077" w:author="rocky" w:date="2015-01-29T16:16:00Z"/>
          <w:szCs w:val="24"/>
        </w:rPr>
        <w:pPrChange w:id="5078" w:author="rocky" w:date="2015-01-29T16:16:00Z">
          <w:pPr>
            <w:pStyle w:val="a3"/>
            <w:numPr>
              <w:numId w:val="19"/>
            </w:numPr>
            <w:ind w:leftChars="0" w:left="405" w:hanging="405"/>
          </w:pPr>
        </w:pPrChange>
      </w:pPr>
      <w:ins w:id="5079" w:author="rocky" w:date="2015-01-29T16:16:00Z">
        <w:r>
          <w:rPr>
            <w:rFonts w:hint="eastAsia"/>
            <w:szCs w:val="24"/>
          </w:rPr>
          <w:t>GetDID</w:t>
        </w:r>
      </w:ins>
    </w:p>
    <w:p w:rsidR="00D65FF8" w:rsidRDefault="00D65FF8">
      <w:pPr>
        <w:pStyle w:val="a3"/>
        <w:ind w:leftChars="0" w:left="1440"/>
        <w:rPr>
          <w:ins w:id="5080" w:author="rocky" w:date="2015-01-29T16:20:00Z"/>
          <w:szCs w:val="24"/>
        </w:rPr>
        <w:pPrChange w:id="5081" w:author="rocky" w:date="2015-01-29T16:16:00Z">
          <w:pPr>
            <w:pStyle w:val="a3"/>
            <w:numPr>
              <w:numId w:val="19"/>
            </w:numPr>
            <w:ind w:leftChars="0" w:left="405" w:hanging="405"/>
          </w:pPr>
        </w:pPrChange>
      </w:pPr>
      <w:ins w:id="5082" w:author="rocky" w:date="2015-01-29T16:16:00Z">
        <w:r w:rsidRPr="00041FFC">
          <w:rPr>
            <w:szCs w:val="24"/>
          </w:rPr>
          <w:t>T</w:t>
        </w:r>
        <w:r>
          <w:rPr>
            <w:szCs w:val="24"/>
          </w:rPr>
          <w:t>he command code byte value is 02</w:t>
        </w:r>
        <w:r w:rsidRPr="00041FFC">
          <w:rPr>
            <w:szCs w:val="24"/>
          </w:rPr>
          <w:t>h</w:t>
        </w:r>
      </w:ins>
      <w:ins w:id="5083" w:author="rocky" w:date="2015-01-29T16:20:00Z">
        <w:r>
          <w:rPr>
            <w:szCs w:val="24"/>
          </w:rPr>
          <w:t>.</w:t>
        </w:r>
      </w:ins>
    </w:p>
    <w:p w:rsidR="00D65FF8" w:rsidRDefault="00D65FF8">
      <w:pPr>
        <w:pStyle w:val="a3"/>
        <w:ind w:leftChars="0" w:left="1440"/>
        <w:rPr>
          <w:ins w:id="5084" w:author="rocky" w:date="2015-01-29T16:16:00Z"/>
          <w:szCs w:val="24"/>
        </w:rPr>
        <w:pPrChange w:id="5085" w:author="rocky" w:date="2015-01-29T16:16:00Z">
          <w:pPr>
            <w:pStyle w:val="a3"/>
            <w:numPr>
              <w:numId w:val="19"/>
            </w:numPr>
            <w:ind w:leftChars="0" w:left="405" w:hanging="405"/>
          </w:pPr>
        </w:pPrChange>
      </w:pPr>
      <w:ins w:id="5086" w:author="rocky" w:date="2015-01-29T16:20:00Z">
        <w:r>
          <w:rPr>
            <w:szCs w:val="24"/>
          </w:rPr>
          <w:t>Staff App can issue the command to query the DID of a specified lock.</w:t>
        </w:r>
      </w:ins>
      <w:ins w:id="5087" w:author="rocky" w:date="2015-01-29T16:21:00Z">
        <w:r>
          <w:rPr>
            <w:szCs w:val="24"/>
          </w:rPr>
          <w:t xml:space="preserve"> The command is accepted only when the lock is in SETUP mode.</w:t>
        </w:r>
      </w:ins>
    </w:p>
    <w:p w:rsidR="00D65FF8" w:rsidRPr="00D0712D" w:rsidRDefault="00D65FF8" w:rsidP="00D65FF8">
      <w:pPr>
        <w:pStyle w:val="a3"/>
        <w:pBdr>
          <w:bottom w:val="single" w:sz="6" w:space="1" w:color="auto"/>
        </w:pBdr>
        <w:ind w:leftChars="0" w:left="1440"/>
        <w:rPr>
          <w:ins w:id="5088" w:author="rocky" w:date="2015-01-29T16:18:00Z"/>
          <w:sz w:val="18"/>
          <w:szCs w:val="18"/>
        </w:rPr>
      </w:pPr>
      <w:ins w:id="5089" w:author="rocky" w:date="2015-01-29T16: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65FF8" w:rsidRPr="006F1109" w:rsidRDefault="00D65FF8">
      <w:pPr>
        <w:pStyle w:val="a3"/>
        <w:ind w:leftChars="0" w:left="1440"/>
        <w:rPr>
          <w:ins w:id="5090" w:author="rocky" w:date="2015-01-29T16:18:00Z"/>
          <w:sz w:val="18"/>
          <w:szCs w:val="18"/>
        </w:rPr>
      </w:pPr>
      <w:ins w:id="5091" w:author="rocky" w:date="2015-01-29T16:18:00Z">
        <w:r>
          <w:rPr>
            <w:rFonts w:hint="eastAsia"/>
            <w:sz w:val="18"/>
            <w:szCs w:val="18"/>
          </w:rPr>
          <w:t>0</w:t>
        </w:r>
      </w:ins>
      <w:ins w:id="5092" w:author="rocky" w:date="2015-01-29T16:20:00Z">
        <w:r>
          <w:rPr>
            <w:sz w:val="18"/>
            <w:szCs w:val="18"/>
          </w:rPr>
          <w:t>E</w:t>
        </w:r>
      </w:ins>
      <w:ins w:id="5093" w:author="rocky" w:date="2015-01-29T16:18:00Z">
        <w:r>
          <w:rPr>
            <w:rFonts w:hint="eastAsia"/>
            <w:sz w:val="18"/>
            <w:szCs w:val="18"/>
          </w:rPr>
          <w:t>h</w:t>
        </w:r>
        <w:r>
          <w:rPr>
            <w:rFonts w:hint="eastAsia"/>
            <w:sz w:val="18"/>
            <w:szCs w:val="18"/>
          </w:rPr>
          <w:tab/>
          <w:t>02h</w:t>
        </w:r>
        <w:r>
          <w:rPr>
            <w:rFonts w:hint="eastAsia"/>
            <w:sz w:val="18"/>
            <w:szCs w:val="18"/>
          </w:rPr>
          <w:tab/>
        </w:r>
        <w:r>
          <w:rPr>
            <w:sz w:val="18"/>
            <w:szCs w:val="18"/>
          </w:rPr>
          <w:t>N/A</w:t>
        </w:r>
        <w:r>
          <w:rPr>
            <w:rFonts w:hint="eastAsia"/>
            <w:sz w:val="18"/>
            <w:szCs w:val="18"/>
          </w:rPr>
          <w:tab/>
        </w:r>
        <w:r>
          <w:rPr>
            <w:rFonts w:hint="eastAsia"/>
            <w:sz w:val="18"/>
            <w:szCs w:val="18"/>
          </w:rPr>
          <w:tab/>
          <w:t>N/A</w:t>
        </w:r>
      </w:ins>
    </w:p>
    <w:p w:rsidR="00D65FF8" w:rsidRDefault="00D65FF8">
      <w:pPr>
        <w:pStyle w:val="a3"/>
        <w:ind w:leftChars="0" w:left="1440"/>
        <w:rPr>
          <w:ins w:id="5094" w:author="rocky" w:date="2015-01-29T16:28:00Z"/>
          <w:szCs w:val="24"/>
        </w:rPr>
        <w:pPrChange w:id="5095" w:author="rocky" w:date="2015-01-29T16:16:00Z">
          <w:pPr>
            <w:pStyle w:val="a3"/>
            <w:numPr>
              <w:numId w:val="19"/>
            </w:numPr>
            <w:ind w:leftChars="0" w:left="405" w:hanging="405"/>
          </w:pPr>
        </w:pPrChange>
      </w:pPr>
    </w:p>
    <w:p w:rsidR="00EB0108" w:rsidRDefault="00EB0108" w:rsidP="00EB0108">
      <w:pPr>
        <w:pStyle w:val="a3"/>
        <w:ind w:leftChars="0" w:left="1440"/>
        <w:rPr>
          <w:ins w:id="5096" w:author="rocky" w:date="2015-01-29T16:28:00Z"/>
          <w:szCs w:val="24"/>
        </w:rPr>
      </w:pPr>
      <w:ins w:id="5097" w:author="rocky" w:date="2015-01-29T16:28:00Z">
        <w:r w:rsidRPr="001A46B8">
          <w:rPr>
            <w:szCs w:val="24"/>
          </w:rPr>
          <w:lastRenderedPageBreak/>
          <w:t xml:space="preserve">The response contains status code 00h if </w:t>
        </w:r>
      </w:ins>
      <w:ins w:id="5098" w:author="rocky" w:date="2015-01-29T16:29:00Z">
        <w:r>
          <w:rPr>
            <w:szCs w:val="24"/>
          </w:rPr>
          <w:t xml:space="preserve">it </w:t>
        </w:r>
      </w:ins>
      <w:ins w:id="5099" w:author="rocky" w:date="2015-01-29T16:28:00Z">
        <w:r>
          <w:rPr>
            <w:szCs w:val="24"/>
          </w:rPr>
          <w:t xml:space="preserve">is executed successfully. </w:t>
        </w:r>
      </w:ins>
    </w:p>
    <w:p w:rsidR="00EB0108" w:rsidRPr="00D0712D" w:rsidRDefault="00EB0108" w:rsidP="00EB0108">
      <w:pPr>
        <w:pStyle w:val="a3"/>
        <w:pBdr>
          <w:bottom w:val="single" w:sz="6" w:space="1" w:color="auto"/>
        </w:pBdr>
        <w:ind w:leftChars="0" w:left="1440"/>
        <w:rPr>
          <w:ins w:id="5100" w:author="rocky" w:date="2015-01-29T16:28:00Z"/>
          <w:sz w:val="18"/>
          <w:szCs w:val="18"/>
        </w:rPr>
      </w:pPr>
      <w:ins w:id="5101" w:author="rocky" w:date="2015-01-29T16:28: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EB0108" w:rsidRPr="008E1C16" w:rsidRDefault="00EB0108" w:rsidP="00EB0108">
      <w:pPr>
        <w:pStyle w:val="a3"/>
        <w:ind w:leftChars="0" w:left="1440"/>
        <w:rPr>
          <w:ins w:id="5102" w:author="rocky" w:date="2015-01-29T16:28:00Z"/>
          <w:sz w:val="18"/>
          <w:szCs w:val="18"/>
        </w:rPr>
      </w:pPr>
      <w:ins w:id="5103" w:author="rocky" w:date="2015-01-29T16:28:00Z">
        <w:r>
          <w:rPr>
            <w:rFonts w:hint="eastAsia"/>
            <w:sz w:val="18"/>
            <w:szCs w:val="18"/>
          </w:rPr>
          <w:t>00h if OK</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0Eh</w:t>
        </w:r>
        <w:r>
          <w:rPr>
            <w:rFonts w:hint="eastAsia"/>
            <w:sz w:val="18"/>
            <w:szCs w:val="18"/>
          </w:rPr>
          <w:tab/>
          <w:t>0</w:t>
        </w:r>
        <w:r>
          <w:rPr>
            <w:sz w:val="18"/>
            <w:szCs w:val="18"/>
          </w:rPr>
          <w:t>2</w:t>
        </w:r>
        <w:r>
          <w:rPr>
            <w:rFonts w:hint="eastAsia"/>
            <w:sz w:val="18"/>
            <w:szCs w:val="18"/>
          </w:rPr>
          <w:t>h</w:t>
        </w:r>
        <w:r>
          <w:rPr>
            <w:rFonts w:hint="eastAsia"/>
            <w:sz w:val="18"/>
            <w:szCs w:val="18"/>
          </w:rPr>
          <w:tab/>
        </w:r>
        <w:r>
          <w:rPr>
            <w:sz w:val="18"/>
            <w:szCs w:val="18"/>
          </w:rPr>
          <w:t>10h</w:t>
        </w:r>
        <w:r>
          <w:rPr>
            <w:rFonts w:hint="eastAsia"/>
            <w:sz w:val="18"/>
            <w:szCs w:val="18"/>
          </w:rPr>
          <w:t xml:space="preserve"> </w:t>
        </w:r>
        <w:r>
          <w:rPr>
            <w:sz w:val="18"/>
            <w:szCs w:val="18"/>
          </w:rPr>
          <w:tab/>
        </w:r>
        <w:r>
          <w:rPr>
            <w:sz w:val="18"/>
            <w:szCs w:val="18"/>
          </w:rPr>
          <w:tab/>
          <w:t>DID</w:t>
        </w:r>
      </w:ins>
    </w:p>
    <w:p w:rsidR="00EB0108" w:rsidRDefault="00EB0108" w:rsidP="00EB0108">
      <w:pPr>
        <w:pStyle w:val="a3"/>
        <w:ind w:leftChars="0" w:left="1440"/>
        <w:rPr>
          <w:ins w:id="5104" w:author="rocky" w:date="2015-01-29T16:28:00Z"/>
          <w:sz w:val="18"/>
          <w:szCs w:val="18"/>
        </w:rPr>
      </w:pPr>
      <w:ins w:id="5105" w:author="rocky" w:date="2015-01-29T16:28:00Z">
        <w:r>
          <w:rPr>
            <w:rFonts w:hint="eastAsia"/>
            <w:sz w:val="18"/>
            <w:szCs w:val="18"/>
          </w:rPr>
          <w:t>01h if cannot execute (</w:t>
        </w:r>
      </w:ins>
      <w:ins w:id="5106" w:author="rocky" w:date="2015-01-29T16:29:00Z">
        <w:r>
          <w:rPr>
            <w:sz w:val="18"/>
            <w:szCs w:val="18"/>
          </w:rPr>
          <w:t>not in SETUP</w:t>
        </w:r>
      </w:ins>
      <w:ins w:id="5107" w:author="rocky" w:date="2015-01-29T16:28:00Z">
        <w:r>
          <w:rPr>
            <w:rFonts w:hint="eastAsia"/>
            <w:sz w:val="18"/>
            <w:szCs w:val="18"/>
          </w:rPr>
          <w:t>)</w:t>
        </w:r>
        <w:r>
          <w:rPr>
            <w:sz w:val="18"/>
            <w:szCs w:val="18"/>
          </w:rPr>
          <w:tab/>
        </w:r>
        <w:r>
          <w:rPr>
            <w:rFonts w:hint="eastAsia"/>
            <w:sz w:val="18"/>
            <w:szCs w:val="18"/>
          </w:rPr>
          <w:t>0Eh</w:t>
        </w:r>
        <w:r>
          <w:rPr>
            <w:rFonts w:hint="eastAsia"/>
            <w:sz w:val="18"/>
            <w:szCs w:val="18"/>
          </w:rPr>
          <w:tab/>
          <w:t>02h</w:t>
        </w:r>
        <w:r>
          <w:rPr>
            <w:rFonts w:hint="eastAsia"/>
            <w:sz w:val="18"/>
            <w:szCs w:val="18"/>
          </w:rPr>
          <w:tab/>
        </w:r>
        <w:r>
          <w:rPr>
            <w:sz w:val="18"/>
            <w:szCs w:val="18"/>
          </w:rPr>
          <w:t>N/A</w:t>
        </w:r>
        <w:r>
          <w:rPr>
            <w:sz w:val="18"/>
            <w:szCs w:val="18"/>
          </w:rPr>
          <w:tab/>
        </w:r>
        <w:r>
          <w:rPr>
            <w:sz w:val="18"/>
            <w:szCs w:val="18"/>
          </w:rPr>
          <w:tab/>
          <w:t>N/A</w:t>
        </w:r>
      </w:ins>
    </w:p>
    <w:p w:rsidR="00EB0108" w:rsidRPr="00EB0108" w:rsidRDefault="00EB0108">
      <w:pPr>
        <w:pStyle w:val="a3"/>
        <w:ind w:leftChars="0" w:left="1440"/>
        <w:rPr>
          <w:ins w:id="5108" w:author="rocky" w:date="2015-01-29T16:16:00Z"/>
          <w:szCs w:val="24"/>
        </w:rPr>
        <w:pPrChange w:id="5109" w:author="rocky" w:date="2015-01-29T16:16:00Z">
          <w:pPr>
            <w:pStyle w:val="a3"/>
            <w:numPr>
              <w:numId w:val="19"/>
            </w:numPr>
            <w:ind w:leftChars="0" w:left="405" w:hanging="405"/>
          </w:pPr>
        </w:pPrChange>
      </w:pPr>
    </w:p>
    <w:p w:rsidR="00D65FF8" w:rsidRDefault="00D65FF8">
      <w:pPr>
        <w:pStyle w:val="a3"/>
        <w:numPr>
          <w:ilvl w:val="2"/>
          <w:numId w:val="19"/>
        </w:numPr>
        <w:ind w:leftChars="0"/>
        <w:rPr>
          <w:ins w:id="5110" w:author="rocky" w:date="2015-01-29T16:16:00Z"/>
          <w:szCs w:val="24"/>
        </w:rPr>
        <w:pPrChange w:id="5111" w:author="rocky" w:date="2015-01-29T16:16:00Z">
          <w:pPr>
            <w:pStyle w:val="a3"/>
            <w:numPr>
              <w:numId w:val="19"/>
            </w:numPr>
            <w:ind w:leftChars="0" w:left="405" w:hanging="405"/>
          </w:pPr>
        </w:pPrChange>
      </w:pPr>
      <w:ins w:id="5112" w:author="rocky" w:date="2015-01-29T16:16:00Z">
        <w:r>
          <w:rPr>
            <w:szCs w:val="24"/>
          </w:rPr>
          <w:t>Abort</w:t>
        </w:r>
      </w:ins>
    </w:p>
    <w:p w:rsidR="00D65FF8" w:rsidRDefault="003A34A1">
      <w:pPr>
        <w:pStyle w:val="a3"/>
        <w:ind w:leftChars="0" w:left="1440"/>
        <w:rPr>
          <w:ins w:id="5113" w:author="rocky" w:date="2015-01-29T18:39:00Z"/>
          <w:szCs w:val="24"/>
        </w:rPr>
        <w:pPrChange w:id="5114" w:author="rocky" w:date="2015-01-29T16:16:00Z">
          <w:pPr>
            <w:pStyle w:val="a3"/>
            <w:numPr>
              <w:numId w:val="19"/>
            </w:numPr>
            <w:ind w:leftChars="0" w:left="405" w:hanging="405"/>
          </w:pPr>
        </w:pPrChange>
      </w:pPr>
      <w:ins w:id="5115" w:author="rocky" w:date="2015-01-29T18:39:00Z">
        <w:r>
          <w:rPr>
            <w:rFonts w:hint="eastAsia"/>
            <w:szCs w:val="24"/>
          </w:rPr>
          <w:t>The command code byte value is 01h.</w:t>
        </w:r>
      </w:ins>
    </w:p>
    <w:p w:rsidR="003A34A1" w:rsidRPr="00D0712D" w:rsidRDefault="003A34A1" w:rsidP="003A34A1">
      <w:pPr>
        <w:pStyle w:val="a3"/>
        <w:pBdr>
          <w:bottom w:val="single" w:sz="6" w:space="1" w:color="auto"/>
        </w:pBdr>
        <w:ind w:leftChars="0" w:left="1440"/>
        <w:rPr>
          <w:ins w:id="5116" w:author="rocky" w:date="2015-01-29T18:39:00Z"/>
          <w:sz w:val="18"/>
          <w:szCs w:val="18"/>
        </w:rPr>
      </w:pPr>
      <w:ins w:id="5117" w:author="rocky" w:date="2015-01-29T18:3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A34A1" w:rsidRPr="006F1109" w:rsidRDefault="003A34A1" w:rsidP="003A34A1">
      <w:pPr>
        <w:pStyle w:val="a3"/>
        <w:ind w:leftChars="0" w:left="1440"/>
        <w:rPr>
          <w:ins w:id="5118" w:author="rocky" w:date="2015-01-29T18:39:00Z"/>
          <w:sz w:val="18"/>
          <w:szCs w:val="18"/>
        </w:rPr>
      </w:pPr>
      <w:ins w:id="5119" w:author="rocky" w:date="2015-01-29T18:39:00Z">
        <w:r>
          <w:rPr>
            <w:rFonts w:hint="eastAsia"/>
            <w:sz w:val="18"/>
            <w:szCs w:val="18"/>
          </w:rPr>
          <w:t>0</w:t>
        </w:r>
        <w:r>
          <w:rPr>
            <w:sz w:val="18"/>
            <w:szCs w:val="18"/>
          </w:rPr>
          <w:t>E</w:t>
        </w:r>
        <w:r>
          <w:rPr>
            <w:rFonts w:hint="eastAsia"/>
            <w:sz w:val="18"/>
            <w:szCs w:val="18"/>
          </w:rPr>
          <w:t>h</w:t>
        </w:r>
        <w:r>
          <w:rPr>
            <w:rFonts w:hint="eastAsia"/>
            <w:sz w:val="18"/>
            <w:szCs w:val="18"/>
          </w:rPr>
          <w:tab/>
          <w:t>03h</w:t>
        </w:r>
        <w:r>
          <w:rPr>
            <w:rFonts w:hint="eastAsia"/>
            <w:sz w:val="18"/>
            <w:szCs w:val="18"/>
          </w:rPr>
          <w:tab/>
        </w:r>
        <w:r>
          <w:rPr>
            <w:sz w:val="18"/>
            <w:szCs w:val="18"/>
          </w:rPr>
          <w:t>N/A</w:t>
        </w:r>
        <w:r>
          <w:rPr>
            <w:rFonts w:hint="eastAsia"/>
            <w:sz w:val="18"/>
            <w:szCs w:val="18"/>
          </w:rPr>
          <w:tab/>
        </w:r>
        <w:r>
          <w:rPr>
            <w:rFonts w:hint="eastAsia"/>
            <w:sz w:val="18"/>
            <w:szCs w:val="18"/>
          </w:rPr>
          <w:tab/>
          <w:t>N/A</w:t>
        </w:r>
      </w:ins>
    </w:p>
    <w:p w:rsidR="003A34A1" w:rsidRDefault="003A34A1" w:rsidP="003A34A1">
      <w:pPr>
        <w:pStyle w:val="a3"/>
        <w:ind w:leftChars="0" w:left="1440"/>
        <w:rPr>
          <w:ins w:id="5120" w:author="rocky" w:date="2015-01-29T18:39:00Z"/>
          <w:szCs w:val="24"/>
        </w:rPr>
      </w:pPr>
    </w:p>
    <w:p w:rsidR="003A34A1" w:rsidRDefault="003A34A1" w:rsidP="003A34A1">
      <w:pPr>
        <w:pStyle w:val="a3"/>
        <w:ind w:leftChars="0" w:left="1440"/>
        <w:rPr>
          <w:ins w:id="5121" w:author="rocky" w:date="2015-01-29T18:39:00Z"/>
          <w:szCs w:val="24"/>
        </w:rPr>
      </w:pPr>
      <w:ins w:id="5122" w:author="rocky" w:date="2015-01-29T18:39:00Z">
        <w:r w:rsidRPr="001A46B8">
          <w:rPr>
            <w:szCs w:val="24"/>
          </w:rPr>
          <w:t xml:space="preserve">The response contains status code 00h if </w:t>
        </w:r>
        <w:r>
          <w:rPr>
            <w:szCs w:val="24"/>
          </w:rPr>
          <w:t xml:space="preserve">it is executed successfully. </w:t>
        </w:r>
      </w:ins>
    </w:p>
    <w:p w:rsidR="003A34A1" w:rsidRPr="00D0712D" w:rsidRDefault="003A34A1" w:rsidP="003A34A1">
      <w:pPr>
        <w:pStyle w:val="a3"/>
        <w:pBdr>
          <w:bottom w:val="single" w:sz="6" w:space="1" w:color="auto"/>
        </w:pBdr>
        <w:ind w:leftChars="0" w:left="1440"/>
        <w:rPr>
          <w:ins w:id="5123" w:author="rocky" w:date="2015-01-29T18:39:00Z"/>
          <w:sz w:val="18"/>
          <w:szCs w:val="18"/>
        </w:rPr>
      </w:pPr>
      <w:ins w:id="5124" w:author="rocky" w:date="2015-01-29T18:39: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3A34A1" w:rsidRPr="008E1C16" w:rsidRDefault="003A34A1" w:rsidP="003A34A1">
      <w:pPr>
        <w:pStyle w:val="a3"/>
        <w:ind w:leftChars="0" w:left="1440"/>
        <w:rPr>
          <w:ins w:id="5125" w:author="rocky" w:date="2015-01-29T18:39:00Z"/>
          <w:sz w:val="18"/>
          <w:szCs w:val="18"/>
        </w:rPr>
      </w:pPr>
      <w:ins w:id="5126" w:author="rocky" w:date="2015-01-29T18:39:00Z">
        <w:r>
          <w:rPr>
            <w:rFonts w:hint="eastAsia"/>
            <w:sz w:val="18"/>
            <w:szCs w:val="18"/>
          </w:rPr>
          <w:t>00h if OK</w:t>
        </w:r>
        <w:r>
          <w:rPr>
            <w:sz w:val="18"/>
            <w:szCs w:val="18"/>
          </w:rPr>
          <w:tab/>
        </w:r>
        <w:r>
          <w:rPr>
            <w:sz w:val="18"/>
            <w:szCs w:val="18"/>
          </w:rPr>
          <w:tab/>
        </w:r>
        <w:r>
          <w:rPr>
            <w:sz w:val="18"/>
            <w:szCs w:val="18"/>
          </w:rPr>
          <w:tab/>
        </w:r>
        <w:r>
          <w:rPr>
            <w:sz w:val="18"/>
            <w:szCs w:val="18"/>
          </w:rPr>
          <w:tab/>
        </w:r>
        <w:r>
          <w:rPr>
            <w:sz w:val="18"/>
            <w:szCs w:val="18"/>
          </w:rPr>
          <w:tab/>
        </w:r>
        <w:r>
          <w:rPr>
            <w:rFonts w:hint="eastAsia"/>
            <w:sz w:val="18"/>
            <w:szCs w:val="18"/>
          </w:rPr>
          <w:t>0Eh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3A34A1" w:rsidRDefault="003A34A1" w:rsidP="003A34A1">
      <w:pPr>
        <w:pStyle w:val="a3"/>
        <w:ind w:leftChars="0" w:left="1440"/>
        <w:rPr>
          <w:ins w:id="5127" w:author="rocky" w:date="2015-01-29T18:39:00Z"/>
          <w:sz w:val="18"/>
          <w:szCs w:val="18"/>
        </w:rPr>
      </w:pPr>
      <w:ins w:id="5128" w:author="rocky" w:date="2015-01-29T18:39:00Z">
        <w:r>
          <w:rPr>
            <w:rFonts w:hint="eastAsia"/>
            <w:sz w:val="18"/>
            <w:szCs w:val="18"/>
          </w:rPr>
          <w:t>01h if fail</w:t>
        </w:r>
        <w:r>
          <w:rPr>
            <w:sz w:val="18"/>
            <w:szCs w:val="18"/>
          </w:rPr>
          <w:tab/>
        </w:r>
      </w:ins>
      <w:ins w:id="5129" w:author="rocky" w:date="2015-01-29T18:40:00Z">
        <w:r>
          <w:rPr>
            <w:sz w:val="18"/>
            <w:szCs w:val="18"/>
          </w:rPr>
          <w:tab/>
        </w:r>
        <w:r>
          <w:rPr>
            <w:sz w:val="18"/>
            <w:szCs w:val="18"/>
          </w:rPr>
          <w:tab/>
        </w:r>
        <w:r>
          <w:rPr>
            <w:sz w:val="18"/>
            <w:szCs w:val="18"/>
          </w:rPr>
          <w:tab/>
        </w:r>
        <w:r>
          <w:rPr>
            <w:sz w:val="18"/>
            <w:szCs w:val="18"/>
          </w:rPr>
          <w:tab/>
        </w:r>
      </w:ins>
      <w:ins w:id="5130" w:author="rocky" w:date="2015-01-29T18:39:00Z">
        <w:r>
          <w:rPr>
            <w:rFonts w:hint="eastAsia"/>
            <w:sz w:val="18"/>
            <w:szCs w:val="18"/>
          </w:rPr>
          <w:t>0Eh</w:t>
        </w:r>
        <w:r>
          <w:rPr>
            <w:rFonts w:hint="eastAsia"/>
            <w:sz w:val="18"/>
            <w:szCs w:val="18"/>
          </w:rPr>
          <w:tab/>
          <w:t>03h</w:t>
        </w:r>
        <w:r>
          <w:rPr>
            <w:rFonts w:hint="eastAsia"/>
            <w:sz w:val="18"/>
            <w:szCs w:val="18"/>
          </w:rPr>
          <w:tab/>
        </w:r>
        <w:r>
          <w:rPr>
            <w:sz w:val="18"/>
            <w:szCs w:val="18"/>
          </w:rPr>
          <w:t>N/A</w:t>
        </w:r>
        <w:r>
          <w:rPr>
            <w:sz w:val="18"/>
            <w:szCs w:val="18"/>
          </w:rPr>
          <w:tab/>
        </w:r>
        <w:r>
          <w:rPr>
            <w:sz w:val="18"/>
            <w:szCs w:val="18"/>
          </w:rPr>
          <w:tab/>
          <w:t>N/A</w:t>
        </w:r>
      </w:ins>
    </w:p>
    <w:p w:rsidR="003A34A1" w:rsidRPr="00041FFC" w:rsidRDefault="003A34A1">
      <w:pPr>
        <w:pStyle w:val="a3"/>
        <w:ind w:leftChars="0" w:left="1440"/>
        <w:rPr>
          <w:ins w:id="5131" w:author="rocky" w:date="2015-01-29T16:16:00Z"/>
          <w:szCs w:val="24"/>
        </w:rPr>
        <w:pPrChange w:id="5132" w:author="rocky" w:date="2015-01-29T16:16:00Z">
          <w:pPr>
            <w:pStyle w:val="a3"/>
            <w:numPr>
              <w:numId w:val="19"/>
            </w:numPr>
            <w:ind w:leftChars="0" w:left="405" w:hanging="405"/>
          </w:pPr>
        </w:pPrChange>
      </w:pPr>
    </w:p>
    <w:p w:rsidR="00AF5179" w:rsidRPr="00355C99" w:rsidRDefault="00AF5179" w:rsidP="00AF5179">
      <w:pPr>
        <w:pStyle w:val="a3"/>
        <w:numPr>
          <w:ilvl w:val="1"/>
          <w:numId w:val="19"/>
        </w:numPr>
        <w:ind w:leftChars="0"/>
        <w:rPr>
          <w:ins w:id="5133" w:author="rocky" w:date="2015-03-20T13:37:00Z"/>
          <w:szCs w:val="24"/>
        </w:rPr>
      </w:pPr>
      <w:ins w:id="5134" w:author="rocky" w:date="2015-03-20T13:37:00Z">
        <w:r>
          <w:rPr>
            <w:rFonts w:hint="eastAsia"/>
            <w:szCs w:val="24"/>
          </w:rPr>
          <w:t>Command mode GATEWAY</w:t>
        </w:r>
      </w:ins>
    </w:p>
    <w:p w:rsidR="00AF5179" w:rsidRDefault="00AF5179" w:rsidP="00AF5179">
      <w:pPr>
        <w:pStyle w:val="a3"/>
        <w:ind w:leftChars="0" w:left="1080"/>
        <w:rPr>
          <w:ins w:id="5135" w:author="rocky" w:date="2015-03-20T13:37:00Z"/>
          <w:szCs w:val="24"/>
        </w:rPr>
      </w:pPr>
      <w:ins w:id="5136" w:author="rocky" w:date="2015-03-20T13:37:00Z">
        <w:r>
          <w:rPr>
            <w:rFonts w:hint="eastAsia"/>
            <w:szCs w:val="24"/>
          </w:rPr>
          <w:t>The command mode byte value is 0Dh.</w:t>
        </w:r>
        <w:r>
          <w:rPr>
            <w:szCs w:val="24"/>
          </w:rPr>
          <w:t xml:space="preserve"> The command is not supported by App and only valid for gateway.</w:t>
        </w:r>
      </w:ins>
    </w:p>
    <w:p w:rsidR="00F430AA" w:rsidRPr="00AF5179" w:rsidRDefault="00F430AA" w:rsidP="00F6220C">
      <w:pPr>
        <w:rPr>
          <w:ins w:id="5137" w:author="rocky" w:date="2015-01-29T15:58:00Z"/>
          <w:szCs w:val="24"/>
        </w:rPr>
      </w:pPr>
    </w:p>
    <w:p w:rsidR="00AF5179" w:rsidRPr="00041FFC" w:rsidRDefault="003722FC" w:rsidP="00AF5179">
      <w:pPr>
        <w:pStyle w:val="a3"/>
        <w:numPr>
          <w:ilvl w:val="2"/>
          <w:numId w:val="19"/>
        </w:numPr>
        <w:ind w:leftChars="0"/>
        <w:rPr>
          <w:ins w:id="5138" w:author="rocky" w:date="2015-03-20T13:37:00Z"/>
          <w:szCs w:val="24"/>
        </w:rPr>
      </w:pPr>
      <w:ins w:id="5139" w:author="rocky" w:date="2015-04-20T15:41:00Z">
        <w:r>
          <w:rPr>
            <w:szCs w:val="24"/>
          </w:rPr>
          <w:t>Introduce</w:t>
        </w:r>
      </w:ins>
      <w:ins w:id="5140" w:author="rocky" w:date="2015-03-20T13:37:00Z">
        <w:r w:rsidR="00AF5179" w:rsidRPr="00041FFC">
          <w:rPr>
            <w:szCs w:val="24"/>
          </w:rPr>
          <w:t>:</w:t>
        </w:r>
      </w:ins>
    </w:p>
    <w:p w:rsidR="00AF5179" w:rsidRDefault="00AF5179" w:rsidP="00AF5179">
      <w:pPr>
        <w:pStyle w:val="a3"/>
        <w:ind w:leftChars="0" w:left="1440"/>
        <w:rPr>
          <w:ins w:id="5141" w:author="rocky" w:date="2015-03-20T13:37:00Z"/>
          <w:szCs w:val="24"/>
        </w:rPr>
      </w:pPr>
      <w:ins w:id="5142" w:author="rocky" w:date="2015-03-20T13:37:00Z">
        <w:r>
          <w:rPr>
            <w:rFonts w:hint="eastAsia"/>
            <w:szCs w:val="24"/>
          </w:rPr>
          <w:t>The command code byte value is 01h.</w:t>
        </w:r>
      </w:ins>
    </w:p>
    <w:p w:rsidR="00F430AA" w:rsidRDefault="003722FC">
      <w:pPr>
        <w:ind w:left="1440"/>
        <w:rPr>
          <w:ins w:id="5143" w:author="rocky" w:date="2015-03-20T13:38:00Z"/>
          <w:szCs w:val="24"/>
        </w:rPr>
        <w:pPrChange w:id="5144" w:author="rocky" w:date="2015-03-20T13:38:00Z">
          <w:pPr/>
        </w:pPrChange>
      </w:pPr>
      <w:ins w:id="5145" w:author="rocky" w:date="2015-04-20T15:40:00Z">
        <w:r>
          <w:rPr>
            <w:szCs w:val="24"/>
          </w:rPr>
          <w:t>The gateway</w:t>
        </w:r>
      </w:ins>
      <w:ins w:id="5146" w:author="rocky" w:date="2015-03-20T13:37:00Z">
        <w:r w:rsidR="005538D0">
          <w:rPr>
            <w:rFonts w:hint="eastAsia"/>
            <w:szCs w:val="24"/>
          </w:rPr>
          <w:t xml:space="preserve"> i</w:t>
        </w:r>
        <w:r>
          <w:rPr>
            <w:rFonts w:hint="eastAsia"/>
            <w:szCs w:val="24"/>
          </w:rPr>
          <w:t xml:space="preserve">ssues the command to </w:t>
        </w:r>
      </w:ins>
      <w:ins w:id="5147" w:author="rocky" w:date="2015-04-20T15:42:00Z">
        <w:r>
          <w:rPr>
            <w:szCs w:val="24"/>
          </w:rPr>
          <w:t xml:space="preserve">introduce </w:t>
        </w:r>
      </w:ins>
      <w:ins w:id="5148" w:author="rocky" w:date="2015-03-20T13:37:00Z">
        <w:r w:rsidR="005538D0">
          <w:rPr>
            <w:rFonts w:hint="eastAsia"/>
            <w:szCs w:val="24"/>
          </w:rPr>
          <w:t>its existence</w:t>
        </w:r>
      </w:ins>
      <w:ins w:id="5149" w:author="rocky" w:date="2015-04-20T15:42:00Z">
        <w:r>
          <w:rPr>
            <w:szCs w:val="24"/>
          </w:rPr>
          <w:t xml:space="preserve"> to the lock</w:t>
        </w:r>
      </w:ins>
      <w:ins w:id="5150" w:author="rocky" w:date="2015-03-20T13:37:00Z">
        <w:r w:rsidR="005538D0">
          <w:rPr>
            <w:rFonts w:hint="eastAsia"/>
            <w:szCs w:val="24"/>
          </w:rPr>
          <w:t xml:space="preserve">, </w:t>
        </w:r>
      </w:ins>
      <w:ins w:id="5151" w:author="rocky" w:date="2015-04-20T11:08:00Z">
        <w:r>
          <w:rPr>
            <w:szCs w:val="24"/>
          </w:rPr>
          <w:t>with its</w:t>
        </w:r>
      </w:ins>
      <w:ins w:id="5152" w:author="rocky" w:date="2015-04-21T11:16:00Z">
        <w:r w:rsidR="00EB3B8E">
          <w:rPr>
            <w:szCs w:val="24"/>
          </w:rPr>
          <w:t xml:space="preserve"> Wifi module’s</w:t>
        </w:r>
      </w:ins>
      <w:ins w:id="5153" w:author="rocky" w:date="2015-04-20T11:08:00Z">
        <w:r>
          <w:rPr>
            <w:szCs w:val="24"/>
          </w:rPr>
          <w:t xml:space="preserve"> v</w:t>
        </w:r>
        <w:r w:rsidR="005538D0">
          <w:rPr>
            <w:szCs w:val="24"/>
          </w:rPr>
          <w:t xml:space="preserve">ersion and MAC address, </w:t>
        </w:r>
      </w:ins>
      <w:ins w:id="5154" w:author="rocky" w:date="2015-03-20T13:37:00Z">
        <w:r w:rsidR="005538D0">
          <w:rPr>
            <w:rFonts w:hint="eastAsia"/>
            <w:szCs w:val="24"/>
          </w:rPr>
          <w:t xml:space="preserve">and the LOCK will report its DID. </w:t>
        </w:r>
      </w:ins>
    </w:p>
    <w:p w:rsidR="005538D0" w:rsidRPr="00D0712D" w:rsidRDefault="005538D0" w:rsidP="005538D0">
      <w:pPr>
        <w:pStyle w:val="a3"/>
        <w:pBdr>
          <w:bottom w:val="single" w:sz="6" w:space="1" w:color="auto"/>
        </w:pBdr>
        <w:ind w:leftChars="0" w:left="1440"/>
        <w:rPr>
          <w:ins w:id="5155" w:author="rocky" w:date="2015-04-20T11:02:00Z"/>
          <w:sz w:val="18"/>
          <w:szCs w:val="18"/>
        </w:rPr>
      </w:pPr>
      <w:ins w:id="5156" w:author="rocky" w:date="2015-04-20T11:02: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5538D0" w:rsidRDefault="005538D0" w:rsidP="005538D0">
      <w:pPr>
        <w:pStyle w:val="a3"/>
        <w:ind w:leftChars="0" w:left="1440"/>
        <w:rPr>
          <w:ins w:id="5157" w:author="rocky" w:date="2015-04-20T11:04:00Z"/>
          <w:sz w:val="18"/>
          <w:szCs w:val="18"/>
        </w:rPr>
      </w:pPr>
      <w:ins w:id="5158" w:author="rocky" w:date="2015-04-20T11:02:00Z">
        <w:r>
          <w:rPr>
            <w:rFonts w:hint="eastAsia"/>
            <w:sz w:val="18"/>
            <w:szCs w:val="18"/>
          </w:rPr>
          <w:t>0</w:t>
        </w:r>
        <w:r>
          <w:rPr>
            <w:sz w:val="18"/>
            <w:szCs w:val="18"/>
          </w:rPr>
          <w:t>D</w:t>
        </w:r>
        <w:r>
          <w:rPr>
            <w:rFonts w:hint="eastAsia"/>
            <w:sz w:val="18"/>
            <w:szCs w:val="18"/>
          </w:rPr>
          <w:t>h</w:t>
        </w:r>
        <w:r>
          <w:rPr>
            <w:rFonts w:hint="eastAsia"/>
            <w:sz w:val="18"/>
            <w:szCs w:val="18"/>
          </w:rPr>
          <w:tab/>
          <w:t>01h</w:t>
        </w:r>
        <w:r>
          <w:rPr>
            <w:rFonts w:hint="eastAsia"/>
            <w:sz w:val="18"/>
            <w:szCs w:val="18"/>
          </w:rPr>
          <w:tab/>
        </w:r>
      </w:ins>
      <w:ins w:id="5159" w:author="rocky" w:date="2015-04-20T18:02:00Z">
        <w:r w:rsidR="0034588A">
          <w:rPr>
            <w:sz w:val="18"/>
            <w:szCs w:val="18"/>
          </w:rPr>
          <w:t>2</w:t>
        </w:r>
      </w:ins>
      <w:ins w:id="5160" w:author="rocky" w:date="2015-04-20T11:02:00Z">
        <w:r w:rsidR="00D20B14">
          <w:rPr>
            <w:sz w:val="18"/>
            <w:szCs w:val="18"/>
          </w:rPr>
          <w:t xml:space="preserve"> + m</w:t>
        </w:r>
        <w:r>
          <w:rPr>
            <w:rFonts w:hint="eastAsia"/>
            <w:sz w:val="18"/>
            <w:szCs w:val="18"/>
          </w:rPr>
          <w:tab/>
        </w:r>
        <w:r>
          <w:rPr>
            <w:rFonts w:hint="eastAsia"/>
            <w:sz w:val="18"/>
            <w:szCs w:val="18"/>
          </w:rPr>
          <w:tab/>
        </w:r>
      </w:ins>
      <w:ins w:id="5161" w:author="rocky" w:date="2015-04-21T11:16:00Z">
        <w:r w:rsidR="00EB3B8E">
          <w:rPr>
            <w:sz w:val="18"/>
            <w:szCs w:val="18"/>
          </w:rPr>
          <w:t>Wifi</w:t>
        </w:r>
      </w:ins>
      <w:ins w:id="5162" w:author="rocky" w:date="2015-04-20T18:01:00Z">
        <w:r w:rsidR="0034588A">
          <w:rPr>
            <w:sz w:val="18"/>
            <w:szCs w:val="18"/>
          </w:rPr>
          <w:t xml:space="preserve"> </w:t>
        </w:r>
      </w:ins>
      <w:ins w:id="5163" w:author="rocky" w:date="2015-04-20T11:10:00Z">
        <w:r w:rsidR="00F90D5B">
          <w:rPr>
            <w:sz w:val="18"/>
            <w:szCs w:val="18"/>
          </w:rPr>
          <w:t xml:space="preserve">Version, </w:t>
        </w:r>
      </w:ins>
      <w:ins w:id="5164" w:author="rocky" w:date="2015-04-20T18:01:00Z">
        <w:r w:rsidR="00EB3B8E">
          <w:rPr>
            <w:sz w:val="18"/>
            <w:szCs w:val="18"/>
          </w:rPr>
          <w:t>Wifi</w:t>
        </w:r>
        <w:r w:rsidR="0034588A">
          <w:rPr>
            <w:sz w:val="18"/>
            <w:szCs w:val="18"/>
          </w:rPr>
          <w:t xml:space="preserve"> </w:t>
        </w:r>
      </w:ins>
      <w:ins w:id="5165" w:author="rocky" w:date="2015-04-20T15:39:00Z">
        <w:r w:rsidR="00D20B14">
          <w:rPr>
            <w:sz w:val="18"/>
            <w:szCs w:val="18"/>
          </w:rPr>
          <w:t xml:space="preserve">MAC length, </w:t>
        </w:r>
      </w:ins>
      <w:ins w:id="5166" w:author="rocky" w:date="2015-04-20T18:01:00Z">
        <w:r w:rsidR="00EB3B8E">
          <w:rPr>
            <w:sz w:val="18"/>
            <w:szCs w:val="18"/>
          </w:rPr>
          <w:t>Wifi</w:t>
        </w:r>
        <w:r w:rsidR="0034588A">
          <w:rPr>
            <w:sz w:val="18"/>
            <w:szCs w:val="18"/>
          </w:rPr>
          <w:t xml:space="preserve"> </w:t>
        </w:r>
      </w:ins>
      <w:ins w:id="5167" w:author="rocky" w:date="2015-04-20T15:39:00Z">
        <w:r w:rsidR="00D20B14">
          <w:rPr>
            <w:sz w:val="18"/>
            <w:szCs w:val="18"/>
          </w:rPr>
          <w:t>MAC address</w:t>
        </w:r>
      </w:ins>
    </w:p>
    <w:p w:rsidR="005538D0" w:rsidRPr="00EB3B8E" w:rsidRDefault="005538D0" w:rsidP="005538D0">
      <w:pPr>
        <w:pStyle w:val="a3"/>
        <w:ind w:leftChars="0" w:left="1440"/>
        <w:rPr>
          <w:ins w:id="5168" w:author="rocky" w:date="2015-04-20T11:02:00Z"/>
          <w:sz w:val="18"/>
          <w:szCs w:val="18"/>
        </w:rPr>
      </w:pPr>
    </w:p>
    <w:p w:rsidR="005538D0" w:rsidRDefault="005538D0" w:rsidP="005538D0">
      <w:pPr>
        <w:pStyle w:val="a3"/>
        <w:ind w:leftChars="0" w:left="1440"/>
        <w:rPr>
          <w:ins w:id="5169" w:author="rocky" w:date="2015-04-20T11:03:00Z"/>
          <w:szCs w:val="24"/>
        </w:rPr>
      </w:pPr>
      <w:ins w:id="5170" w:author="rocky" w:date="2015-04-20T11:03:00Z">
        <w:r w:rsidRPr="001A46B8">
          <w:rPr>
            <w:szCs w:val="24"/>
          </w:rPr>
          <w:t xml:space="preserve">The response contains status code 00h if </w:t>
        </w:r>
        <w:r>
          <w:rPr>
            <w:szCs w:val="24"/>
          </w:rPr>
          <w:t xml:space="preserve">it is executed successfully. </w:t>
        </w:r>
      </w:ins>
    </w:p>
    <w:p w:rsidR="005538D0" w:rsidRPr="00D0712D" w:rsidRDefault="005538D0" w:rsidP="005538D0">
      <w:pPr>
        <w:pStyle w:val="a3"/>
        <w:pBdr>
          <w:bottom w:val="single" w:sz="6" w:space="1" w:color="auto"/>
        </w:pBdr>
        <w:ind w:leftChars="0" w:left="1440"/>
        <w:rPr>
          <w:ins w:id="5171" w:author="rocky" w:date="2015-04-20T11:03:00Z"/>
          <w:sz w:val="18"/>
          <w:szCs w:val="18"/>
        </w:rPr>
      </w:pPr>
      <w:ins w:id="5172" w:author="rocky" w:date="2015-04-20T11:03:00Z">
        <w:r>
          <w:rPr>
            <w:rFonts w:hint="eastAsia"/>
            <w:sz w:val="18"/>
            <w:szCs w:val="18"/>
          </w:rPr>
          <w:t>Status</w:t>
        </w:r>
        <w:r>
          <w:rPr>
            <w:rFonts w:hint="eastAsia"/>
            <w:sz w:val="18"/>
            <w:szCs w:val="18"/>
          </w:rPr>
          <w:tab/>
        </w:r>
        <w:r>
          <w:rPr>
            <w:rFonts w:hint="eastAsia"/>
            <w:sz w:val="18"/>
            <w:szCs w:val="18"/>
          </w:rPr>
          <w:tab/>
        </w:r>
        <w:r>
          <w:rPr>
            <w:sz w:val="18"/>
            <w:szCs w:val="18"/>
          </w:rPr>
          <w:tab/>
        </w:r>
      </w:ins>
      <w:ins w:id="5173" w:author="rocky" w:date="2015-04-20T11:05:00Z">
        <w:r>
          <w:rPr>
            <w:sz w:val="18"/>
            <w:szCs w:val="18"/>
          </w:rPr>
          <w:t xml:space="preserve"> </w:t>
        </w:r>
      </w:ins>
      <w:ins w:id="5174" w:author="rocky" w:date="2015-04-20T11:03:00Z">
        <w:r w:rsidR="00E44879">
          <w:rPr>
            <w:rFonts w:hint="eastAsia"/>
            <w:sz w:val="18"/>
            <w:szCs w:val="18"/>
          </w:rPr>
          <w:t>Mode</w:t>
        </w:r>
        <w:r w:rsidR="00E44879">
          <w:rPr>
            <w:rFonts w:hint="eastAsia"/>
            <w:sz w:val="18"/>
            <w:szCs w:val="18"/>
          </w:rPr>
          <w:tab/>
        </w:r>
        <w:r w:rsidRPr="00D0712D">
          <w:rPr>
            <w:rFonts w:hint="eastAsia"/>
            <w:sz w:val="18"/>
            <w:szCs w:val="18"/>
          </w:rPr>
          <w:t>Code</w:t>
        </w:r>
        <w:r w:rsidR="00E44879">
          <w:rPr>
            <w:rFonts w:hint="eastAsia"/>
            <w:sz w:val="18"/>
            <w:szCs w:val="18"/>
          </w:rPr>
          <w:tab/>
          <w:t>Data_len</w:t>
        </w:r>
        <w:r w:rsidR="00E44879">
          <w:rPr>
            <w:rFonts w:hint="eastAsia"/>
            <w:sz w:val="18"/>
            <w:szCs w:val="18"/>
          </w:rPr>
          <w:tab/>
        </w:r>
        <w:r>
          <w:rPr>
            <w:rFonts w:hint="eastAsia"/>
            <w:sz w:val="18"/>
            <w:szCs w:val="18"/>
          </w:rPr>
          <w:t>Data_bytes</w:t>
        </w:r>
      </w:ins>
    </w:p>
    <w:p w:rsidR="005538D0" w:rsidRPr="008E1C16" w:rsidRDefault="005538D0" w:rsidP="005538D0">
      <w:pPr>
        <w:pStyle w:val="a3"/>
        <w:ind w:leftChars="0" w:left="1440"/>
        <w:rPr>
          <w:ins w:id="5175" w:author="rocky" w:date="2015-04-20T11:03:00Z"/>
          <w:sz w:val="18"/>
          <w:szCs w:val="18"/>
        </w:rPr>
      </w:pPr>
      <w:ins w:id="5176" w:author="rocky" w:date="2015-04-20T11:03:00Z">
        <w:r>
          <w:rPr>
            <w:rFonts w:hint="eastAsia"/>
            <w:sz w:val="18"/>
            <w:szCs w:val="18"/>
          </w:rPr>
          <w:t>00h if OK</w:t>
        </w:r>
        <w:r>
          <w:rPr>
            <w:sz w:val="18"/>
            <w:szCs w:val="18"/>
          </w:rPr>
          <w:tab/>
        </w:r>
        <w:r>
          <w:rPr>
            <w:sz w:val="18"/>
            <w:szCs w:val="18"/>
          </w:rPr>
          <w:tab/>
        </w:r>
      </w:ins>
      <w:ins w:id="5177" w:author="rocky" w:date="2015-04-20T11:04:00Z">
        <w:r>
          <w:rPr>
            <w:sz w:val="18"/>
            <w:szCs w:val="18"/>
          </w:rPr>
          <w:t xml:space="preserve"> </w:t>
        </w:r>
      </w:ins>
      <w:ins w:id="5178" w:author="rocky" w:date="2015-04-20T11:03:00Z">
        <w:r>
          <w:rPr>
            <w:rFonts w:hint="eastAsia"/>
            <w:sz w:val="18"/>
            <w:szCs w:val="18"/>
          </w:rPr>
          <w:t>0Dh</w:t>
        </w:r>
        <w:r>
          <w:rPr>
            <w:rFonts w:hint="eastAsia"/>
            <w:sz w:val="18"/>
            <w:szCs w:val="18"/>
          </w:rPr>
          <w:tab/>
        </w:r>
      </w:ins>
      <w:ins w:id="5179" w:author="rocky" w:date="2015-04-20T18:09:00Z">
        <w:r w:rsidR="00E44879">
          <w:rPr>
            <w:sz w:val="18"/>
            <w:szCs w:val="18"/>
          </w:rPr>
          <w:tab/>
        </w:r>
      </w:ins>
      <w:ins w:id="5180" w:author="rocky" w:date="2015-04-20T11:03:00Z">
        <w:r>
          <w:rPr>
            <w:rFonts w:hint="eastAsia"/>
            <w:sz w:val="18"/>
            <w:szCs w:val="18"/>
          </w:rPr>
          <w:t>0</w:t>
        </w:r>
        <w:r>
          <w:rPr>
            <w:sz w:val="18"/>
            <w:szCs w:val="18"/>
          </w:rPr>
          <w:t>1</w:t>
        </w:r>
        <w:r>
          <w:rPr>
            <w:rFonts w:hint="eastAsia"/>
            <w:sz w:val="18"/>
            <w:szCs w:val="18"/>
          </w:rPr>
          <w:t>h</w:t>
        </w:r>
        <w:r>
          <w:rPr>
            <w:rFonts w:hint="eastAsia"/>
            <w:sz w:val="18"/>
            <w:szCs w:val="18"/>
          </w:rPr>
          <w:tab/>
        </w:r>
      </w:ins>
      <w:ins w:id="5181" w:author="rocky" w:date="2015-04-20T11:04:00Z">
        <w:r>
          <w:rPr>
            <w:sz w:val="18"/>
            <w:szCs w:val="18"/>
          </w:rPr>
          <w:t>16</w:t>
        </w:r>
      </w:ins>
      <w:ins w:id="5182" w:author="rocky" w:date="2015-04-20T11:03:00Z">
        <w:r>
          <w:rPr>
            <w:rFonts w:hint="eastAsia"/>
            <w:sz w:val="18"/>
            <w:szCs w:val="18"/>
          </w:rPr>
          <w:t xml:space="preserve"> </w:t>
        </w:r>
        <w:r>
          <w:rPr>
            <w:sz w:val="18"/>
            <w:szCs w:val="18"/>
          </w:rPr>
          <w:tab/>
        </w:r>
        <w:r>
          <w:rPr>
            <w:sz w:val="18"/>
            <w:szCs w:val="18"/>
          </w:rPr>
          <w:tab/>
          <w:t>DID</w:t>
        </w:r>
      </w:ins>
    </w:p>
    <w:p w:rsidR="005538D0" w:rsidRPr="008E1C16" w:rsidRDefault="005538D0" w:rsidP="005538D0">
      <w:pPr>
        <w:pStyle w:val="a3"/>
        <w:ind w:leftChars="0" w:left="1440"/>
        <w:rPr>
          <w:ins w:id="5183" w:author="rocky" w:date="2015-04-20T11:04:00Z"/>
          <w:sz w:val="18"/>
          <w:szCs w:val="18"/>
        </w:rPr>
      </w:pPr>
      <w:ins w:id="5184" w:author="rocky" w:date="2015-04-20T11:03:00Z">
        <w:r>
          <w:rPr>
            <w:rFonts w:hint="eastAsia"/>
            <w:sz w:val="18"/>
            <w:szCs w:val="18"/>
          </w:rPr>
          <w:t>01h if fail</w:t>
        </w:r>
      </w:ins>
      <w:ins w:id="5185" w:author="rocky" w:date="2015-04-20T11:04:00Z">
        <w:r>
          <w:rPr>
            <w:sz w:val="18"/>
            <w:szCs w:val="18"/>
          </w:rPr>
          <w:t xml:space="preserve">         </w:t>
        </w:r>
        <w:r>
          <w:rPr>
            <w:rFonts w:hint="eastAsia"/>
            <w:sz w:val="18"/>
            <w:szCs w:val="18"/>
          </w:rPr>
          <w:t>0Dh</w:t>
        </w:r>
        <w:r>
          <w:rPr>
            <w:rFonts w:hint="eastAsia"/>
            <w:sz w:val="18"/>
            <w:szCs w:val="18"/>
          </w:rPr>
          <w:tab/>
        </w:r>
      </w:ins>
      <w:ins w:id="5186" w:author="rocky" w:date="2015-04-20T18:09:00Z">
        <w:r w:rsidR="00E44879">
          <w:rPr>
            <w:sz w:val="18"/>
            <w:szCs w:val="18"/>
          </w:rPr>
          <w:tab/>
        </w:r>
      </w:ins>
      <w:ins w:id="5187" w:author="rocky" w:date="2015-04-20T11:04:00Z">
        <w:r>
          <w:rPr>
            <w:rFonts w:hint="eastAsia"/>
            <w:sz w:val="18"/>
            <w:szCs w:val="18"/>
          </w:rPr>
          <w:t>0</w:t>
        </w:r>
        <w:r>
          <w:rPr>
            <w:sz w:val="18"/>
            <w:szCs w:val="18"/>
          </w:rPr>
          <w:t>1</w:t>
        </w:r>
        <w:r>
          <w:rPr>
            <w:rFonts w:hint="eastAsia"/>
            <w:sz w:val="18"/>
            <w:szCs w:val="18"/>
          </w:rPr>
          <w:t>h</w:t>
        </w:r>
        <w:r>
          <w:rPr>
            <w:rFonts w:hint="eastAsia"/>
            <w:sz w:val="18"/>
            <w:szCs w:val="18"/>
          </w:rPr>
          <w:tab/>
        </w:r>
        <w:r>
          <w:rPr>
            <w:sz w:val="18"/>
            <w:szCs w:val="18"/>
          </w:rPr>
          <w:t>16</w:t>
        </w:r>
        <w:r>
          <w:rPr>
            <w:rFonts w:hint="eastAsia"/>
            <w:sz w:val="18"/>
            <w:szCs w:val="18"/>
          </w:rPr>
          <w:t xml:space="preserve"> </w:t>
        </w:r>
        <w:r>
          <w:rPr>
            <w:sz w:val="18"/>
            <w:szCs w:val="18"/>
          </w:rPr>
          <w:tab/>
        </w:r>
        <w:r>
          <w:rPr>
            <w:sz w:val="18"/>
            <w:szCs w:val="18"/>
          </w:rPr>
          <w:tab/>
          <w:t>DID</w:t>
        </w:r>
      </w:ins>
    </w:p>
    <w:p w:rsidR="00AF5179" w:rsidRPr="005538D0" w:rsidRDefault="00AF5179">
      <w:pPr>
        <w:ind w:left="960" w:firstLine="480"/>
        <w:rPr>
          <w:ins w:id="5188" w:author="rocky" w:date="2015-04-20T11:04:00Z"/>
          <w:sz w:val="18"/>
          <w:szCs w:val="18"/>
        </w:rPr>
        <w:pPrChange w:id="5189" w:author="rocky" w:date="2015-04-20T11:04:00Z">
          <w:pPr/>
        </w:pPrChange>
      </w:pPr>
    </w:p>
    <w:p w:rsidR="005538D0" w:rsidRDefault="005538D0">
      <w:pPr>
        <w:ind w:left="960" w:firstLine="480"/>
        <w:rPr>
          <w:ins w:id="5190" w:author="rocky" w:date="2015-04-20T11:01:00Z"/>
          <w:szCs w:val="24"/>
        </w:rPr>
        <w:pPrChange w:id="5191" w:author="rocky" w:date="2015-04-20T11:04:00Z">
          <w:pPr/>
        </w:pPrChange>
      </w:pPr>
    </w:p>
    <w:p w:rsidR="00F90D5B" w:rsidRDefault="00F90D5B">
      <w:pPr>
        <w:widowControl/>
        <w:rPr>
          <w:ins w:id="5192" w:author="rocky" w:date="2015-04-20T11:09:00Z"/>
          <w:szCs w:val="24"/>
        </w:rPr>
      </w:pPr>
      <w:ins w:id="5193" w:author="rocky" w:date="2015-04-20T11:09:00Z">
        <w:r>
          <w:rPr>
            <w:szCs w:val="24"/>
          </w:rPr>
          <w:br w:type="page"/>
        </w:r>
      </w:ins>
    </w:p>
    <w:p w:rsidR="005538D0" w:rsidRPr="00041FFC" w:rsidRDefault="00AB29A2" w:rsidP="005538D0">
      <w:pPr>
        <w:pStyle w:val="a3"/>
        <w:numPr>
          <w:ilvl w:val="2"/>
          <w:numId w:val="19"/>
        </w:numPr>
        <w:ind w:leftChars="0"/>
        <w:rPr>
          <w:ins w:id="5194" w:author="rocky" w:date="2015-04-20T11:01:00Z"/>
          <w:szCs w:val="24"/>
        </w:rPr>
      </w:pPr>
      <w:ins w:id="5195" w:author="rocky" w:date="2015-04-20T11:48:00Z">
        <w:r>
          <w:rPr>
            <w:szCs w:val="24"/>
          </w:rPr>
          <w:lastRenderedPageBreak/>
          <w:t>Start</w:t>
        </w:r>
      </w:ins>
      <w:ins w:id="5196" w:author="rocky" w:date="2015-04-20T11:01:00Z">
        <w:r>
          <w:rPr>
            <w:szCs w:val="24"/>
          </w:rPr>
          <w:t>Pairing</w:t>
        </w:r>
      </w:ins>
      <w:ins w:id="5197" w:author="rocky" w:date="2015-04-20T13:08:00Z">
        <w:r>
          <w:rPr>
            <w:szCs w:val="24"/>
          </w:rPr>
          <w:t>Req</w:t>
        </w:r>
      </w:ins>
      <w:ins w:id="5198" w:author="rocky" w:date="2015-04-20T11:01:00Z">
        <w:r w:rsidR="005538D0" w:rsidRPr="00041FFC">
          <w:rPr>
            <w:szCs w:val="24"/>
          </w:rPr>
          <w:t>:</w:t>
        </w:r>
      </w:ins>
    </w:p>
    <w:p w:rsidR="005538D0" w:rsidRDefault="005538D0" w:rsidP="005538D0">
      <w:pPr>
        <w:pStyle w:val="a3"/>
        <w:ind w:leftChars="0" w:left="1440"/>
        <w:rPr>
          <w:ins w:id="5199" w:author="rocky" w:date="2015-04-20T11:01:00Z"/>
          <w:szCs w:val="24"/>
        </w:rPr>
      </w:pPr>
      <w:ins w:id="5200" w:author="rocky" w:date="2015-04-20T11:01:00Z">
        <w:r>
          <w:rPr>
            <w:rFonts w:hint="eastAsia"/>
            <w:szCs w:val="24"/>
          </w:rPr>
          <w:t>The command code byte value is 02h.</w:t>
        </w:r>
      </w:ins>
    </w:p>
    <w:p w:rsidR="005538D0" w:rsidRDefault="00963652" w:rsidP="005538D0">
      <w:pPr>
        <w:ind w:left="1440"/>
        <w:rPr>
          <w:ins w:id="5201" w:author="rocky" w:date="2015-04-20T11:01:00Z"/>
          <w:szCs w:val="24"/>
        </w:rPr>
      </w:pPr>
      <w:ins w:id="5202" w:author="rocky" w:date="2015-04-20T11:30:00Z">
        <w:r>
          <w:rPr>
            <w:szCs w:val="24"/>
          </w:rPr>
          <w:t xml:space="preserve">The gateway will initiate the command if the lock </w:t>
        </w:r>
      </w:ins>
      <w:ins w:id="5203" w:author="rocky" w:date="2015-04-20T11:31:00Z">
        <w:r>
          <w:rPr>
            <w:szCs w:val="24"/>
          </w:rPr>
          <w:t xml:space="preserve">is </w:t>
        </w:r>
      </w:ins>
      <w:ins w:id="5204" w:author="rocky" w:date="2015-04-20T11:30:00Z">
        <w:r>
          <w:rPr>
            <w:szCs w:val="24"/>
          </w:rPr>
          <w:t>advertising</w:t>
        </w:r>
      </w:ins>
      <w:ins w:id="5205" w:author="rocky" w:date="2015-04-20T11:31:00Z">
        <w:r>
          <w:rPr>
            <w:szCs w:val="24"/>
          </w:rPr>
          <w:t xml:space="preserve"> </w:t>
        </w:r>
      </w:ins>
      <w:ins w:id="5206" w:author="rocky" w:date="2015-04-20T11:46:00Z">
        <w:r w:rsidR="0008108C">
          <w:rPr>
            <w:szCs w:val="24"/>
          </w:rPr>
          <w:t xml:space="preserve">the </w:t>
        </w:r>
      </w:ins>
      <w:ins w:id="5207" w:author="rocky" w:date="2015-04-20T15:46:00Z">
        <w:r w:rsidR="00833FFC">
          <w:rPr>
            <w:szCs w:val="24"/>
          </w:rPr>
          <w:t>G</w:t>
        </w:r>
        <w:r w:rsidR="00A7588F">
          <w:rPr>
            <w:szCs w:val="24"/>
          </w:rPr>
          <w:t>W</w:t>
        </w:r>
        <w:r w:rsidR="00833FFC">
          <w:rPr>
            <w:szCs w:val="24"/>
          </w:rPr>
          <w:t>_PAIRING</w:t>
        </w:r>
      </w:ins>
      <w:ins w:id="5208" w:author="rocky" w:date="2015-04-20T11:31:00Z">
        <w:r>
          <w:rPr>
            <w:szCs w:val="24"/>
          </w:rPr>
          <w:t xml:space="preserve"> flag. </w:t>
        </w:r>
      </w:ins>
      <w:ins w:id="5209" w:author="rocky" w:date="2015-04-20T11:32:00Z">
        <w:r>
          <w:rPr>
            <w:szCs w:val="24"/>
          </w:rPr>
          <w:t xml:space="preserve">The command data contains 1-byte </w:t>
        </w:r>
      </w:ins>
      <w:ins w:id="5210" w:author="rocky" w:date="2015-04-20T11:31:00Z">
        <w:r>
          <w:rPr>
            <w:szCs w:val="24"/>
          </w:rPr>
          <w:t>V</w:t>
        </w:r>
      </w:ins>
      <w:ins w:id="5211" w:author="rocky" w:date="2015-04-20T11:32:00Z">
        <w:r>
          <w:rPr>
            <w:szCs w:val="24"/>
          </w:rPr>
          <w:t xml:space="preserve">ersion, and </w:t>
        </w:r>
      </w:ins>
      <w:ins w:id="5212" w:author="rocky" w:date="2015-04-21T11:17:00Z">
        <w:r w:rsidR="00EB3B8E">
          <w:rPr>
            <w:szCs w:val="24"/>
          </w:rPr>
          <w:t xml:space="preserve">Wifi module’s </w:t>
        </w:r>
      </w:ins>
      <w:ins w:id="5213" w:author="rocky" w:date="2015-04-20T11:32:00Z">
        <w:r>
          <w:rPr>
            <w:szCs w:val="24"/>
          </w:rPr>
          <w:t>MAC length, and m-byte MAC address.</w:t>
        </w:r>
      </w:ins>
    </w:p>
    <w:p w:rsidR="005538D0" w:rsidRPr="00D0712D" w:rsidRDefault="005538D0" w:rsidP="005538D0">
      <w:pPr>
        <w:pStyle w:val="a3"/>
        <w:pBdr>
          <w:bottom w:val="single" w:sz="6" w:space="1" w:color="auto"/>
        </w:pBdr>
        <w:ind w:leftChars="0" w:left="1440"/>
        <w:rPr>
          <w:ins w:id="5214" w:author="rocky" w:date="2015-04-20T11:08:00Z"/>
          <w:sz w:val="18"/>
          <w:szCs w:val="18"/>
        </w:rPr>
      </w:pPr>
      <w:ins w:id="5215" w:author="rocky" w:date="2015-04-20T11: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5538D0" w:rsidRDefault="005538D0" w:rsidP="005538D0">
      <w:pPr>
        <w:pStyle w:val="a3"/>
        <w:ind w:leftChars="0" w:left="1440"/>
        <w:rPr>
          <w:ins w:id="5216" w:author="rocky" w:date="2015-04-20T11:08:00Z"/>
          <w:sz w:val="18"/>
          <w:szCs w:val="18"/>
        </w:rPr>
      </w:pPr>
      <w:ins w:id="5217" w:author="rocky" w:date="2015-04-20T11:08:00Z">
        <w:r>
          <w:rPr>
            <w:rFonts w:hint="eastAsia"/>
            <w:sz w:val="18"/>
            <w:szCs w:val="18"/>
          </w:rPr>
          <w:t>0</w:t>
        </w:r>
        <w:r>
          <w:rPr>
            <w:sz w:val="18"/>
            <w:szCs w:val="18"/>
          </w:rPr>
          <w:t>D</w:t>
        </w:r>
        <w:r>
          <w:rPr>
            <w:rFonts w:hint="eastAsia"/>
            <w:sz w:val="18"/>
            <w:szCs w:val="18"/>
          </w:rPr>
          <w:t>h</w:t>
        </w:r>
        <w:r>
          <w:rPr>
            <w:rFonts w:hint="eastAsia"/>
            <w:sz w:val="18"/>
            <w:szCs w:val="18"/>
          </w:rPr>
          <w:tab/>
          <w:t>02h</w:t>
        </w:r>
        <w:r>
          <w:rPr>
            <w:rFonts w:hint="eastAsia"/>
            <w:sz w:val="18"/>
            <w:szCs w:val="18"/>
          </w:rPr>
          <w:tab/>
        </w:r>
        <w:r w:rsidR="0034588A">
          <w:rPr>
            <w:sz w:val="18"/>
            <w:szCs w:val="18"/>
          </w:rPr>
          <w:t>2</w:t>
        </w:r>
        <w:r w:rsidR="00963652">
          <w:rPr>
            <w:sz w:val="18"/>
            <w:szCs w:val="18"/>
          </w:rPr>
          <w:t xml:space="preserve"> + m</w:t>
        </w:r>
        <w:r w:rsidR="00D20B14">
          <w:rPr>
            <w:rFonts w:hint="eastAsia"/>
            <w:sz w:val="18"/>
            <w:szCs w:val="18"/>
          </w:rPr>
          <w:tab/>
        </w:r>
      </w:ins>
      <w:ins w:id="5218" w:author="rocky" w:date="2015-04-21T11:45:00Z">
        <w:r w:rsidR="00A344D5">
          <w:rPr>
            <w:sz w:val="18"/>
            <w:szCs w:val="18"/>
          </w:rPr>
          <w:tab/>
        </w:r>
      </w:ins>
      <w:ins w:id="5219" w:author="rocky" w:date="2015-04-21T11:16:00Z">
        <w:r w:rsidR="00EB3B8E">
          <w:rPr>
            <w:sz w:val="18"/>
            <w:szCs w:val="18"/>
          </w:rPr>
          <w:t>Wifi</w:t>
        </w:r>
      </w:ins>
      <w:ins w:id="5220" w:author="rocky" w:date="2015-04-20T18:02:00Z">
        <w:r w:rsidR="0034588A">
          <w:rPr>
            <w:sz w:val="18"/>
            <w:szCs w:val="18"/>
          </w:rPr>
          <w:t xml:space="preserve"> </w:t>
        </w:r>
      </w:ins>
      <w:ins w:id="5221" w:author="rocky" w:date="2015-04-20T11:10:00Z">
        <w:r w:rsidR="00EB3B8E">
          <w:rPr>
            <w:sz w:val="18"/>
            <w:szCs w:val="18"/>
          </w:rPr>
          <w:t>Version, Wifi</w:t>
        </w:r>
        <w:r w:rsidR="0034588A">
          <w:rPr>
            <w:sz w:val="18"/>
            <w:szCs w:val="18"/>
          </w:rPr>
          <w:t xml:space="preserve"> </w:t>
        </w:r>
      </w:ins>
      <w:ins w:id="5222" w:author="rocky" w:date="2015-04-20T11:31:00Z">
        <w:r w:rsidR="00963652">
          <w:rPr>
            <w:sz w:val="18"/>
            <w:szCs w:val="18"/>
          </w:rPr>
          <w:t xml:space="preserve">MAC length, </w:t>
        </w:r>
      </w:ins>
      <w:ins w:id="5223" w:author="rocky" w:date="2015-04-21T11:17:00Z">
        <w:r w:rsidR="00EB3B8E">
          <w:rPr>
            <w:sz w:val="18"/>
            <w:szCs w:val="18"/>
          </w:rPr>
          <w:t xml:space="preserve">Wifi </w:t>
        </w:r>
      </w:ins>
      <w:ins w:id="5224" w:author="rocky" w:date="2015-04-20T11:31:00Z">
        <w:r w:rsidR="00963652">
          <w:rPr>
            <w:sz w:val="18"/>
            <w:szCs w:val="18"/>
          </w:rPr>
          <w:t>MAC address</w:t>
        </w:r>
      </w:ins>
    </w:p>
    <w:p w:rsidR="005538D0" w:rsidRPr="0008108C" w:rsidRDefault="005538D0" w:rsidP="005538D0">
      <w:pPr>
        <w:pStyle w:val="a3"/>
        <w:ind w:leftChars="0" w:left="1440"/>
        <w:rPr>
          <w:ins w:id="5225" w:author="rocky" w:date="2015-04-20T11:08:00Z"/>
          <w:sz w:val="18"/>
          <w:szCs w:val="18"/>
        </w:rPr>
      </w:pPr>
    </w:p>
    <w:p w:rsidR="005538D0" w:rsidRDefault="005538D0" w:rsidP="005538D0">
      <w:pPr>
        <w:pStyle w:val="a3"/>
        <w:ind w:leftChars="0" w:left="1440"/>
        <w:rPr>
          <w:ins w:id="5226" w:author="rocky" w:date="2015-04-20T11:08:00Z"/>
          <w:szCs w:val="24"/>
        </w:rPr>
      </w:pPr>
      <w:ins w:id="5227" w:author="rocky" w:date="2015-04-20T11:08:00Z">
        <w:r w:rsidRPr="001A46B8">
          <w:rPr>
            <w:szCs w:val="24"/>
          </w:rPr>
          <w:t xml:space="preserve">The response contains status code 00h if </w:t>
        </w:r>
        <w:r>
          <w:rPr>
            <w:szCs w:val="24"/>
          </w:rPr>
          <w:t xml:space="preserve">it is executed successfully. </w:t>
        </w:r>
      </w:ins>
      <w:ins w:id="5228" w:author="rocky" w:date="2015-04-20T11:33:00Z">
        <w:r w:rsidR="00963652">
          <w:rPr>
            <w:szCs w:val="24"/>
          </w:rPr>
          <w:t>The lock</w:t>
        </w:r>
        <w:r w:rsidR="00DE4C76">
          <w:rPr>
            <w:szCs w:val="24"/>
          </w:rPr>
          <w:t xml:space="preserve"> will send </w:t>
        </w:r>
      </w:ins>
      <w:ins w:id="5229" w:author="rocky" w:date="2015-04-20T11:34:00Z">
        <w:r w:rsidR="00963652">
          <w:rPr>
            <w:szCs w:val="24"/>
          </w:rPr>
          <w:t xml:space="preserve">16-byte </w:t>
        </w:r>
      </w:ins>
      <w:ins w:id="5230" w:author="rocky" w:date="2015-04-20T11:33:00Z">
        <w:r w:rsidR="00963652">
          <w:rPr>
            <w:szCs w:val="24"/>
          </w:rPr>
          <w:t xml:space="preserve">DID, </w:t>
        </w:r>
      </w:ins>
      <w:ins w:id="5231" w:author="rocky" w:date="2015-04-20T11:34:00Z">
        <w:r w:rsidR="00963652">
          <w:rPr>
            <w:szCs w:val="24"/>
          </w:rPr>
          <w:t xml:space="preserve">16-byte </w:t>
        </w:r>
      </w:ins>
      <w:ins w:id="5232" w:author="rocky" w:date="2015-04-20T11:33:00Z">
        <w:r w:rsidR="00963652">
          <w:rPr>
            <w:szCs w:val="24"/>
          </w:rPr>
          <w:t xml:space="preserve">FID, </w:t>
        </w:r>
      </w:ins>
      <w:ins w:id="5233" w:author="rocky" w:date="2015-04-20T11:34:00Z">
        <w:r w:rsidR="00963652">
          <w:rPr>
            <w:szCs w:val="24"/>
          </w:rPr>
          <w:t xml:space="preserve">4-byte </w:t>
        </w:r>
      </w:ins>
      <w:ins w:id="5234" w:author="rocky" w:date="2015-04-20T11:33:00Z">
        <w:r w:rsidR="00963652">
          <w:rPr>
            <w:szCs w:val="24"/>
          </w:rPr>
          <w:t xml:space="preserve">Rolling_nbr, </w:t>
        </w:r>
      </w:ins>
      <w:ins w:id="5235" w:author="rocky" w:date="2015-04-20T11:34:00Z">
        <w:r w:rsidR="00963652">
          <w:rPr>
            <w:szCs w:val="24"/>
          </w:rPr>
          <w:t xml:space="preserve">16-byte </w:t>
        </w:r>
      </w:ins>
      <w:ins w:id="5236" w:author="rocky" w:date="2015-04-20T11:33:00Z">
        <w:r w:rsidR="00963652">
          <w:rPr>
            <w:szCs w:val="24"/>
          </w:rPr>
          <w:t xml:space="preserve">Rand, </w:t>
        </w:r>
      </w:ins>
      <w:ins w:id="5237" w:author="rocky" w:date="2015-04-20T11:34:00Z">
        <w:r w:rsidR="00963652">
          <w:rPr>
            <w:szCs w:val="24"/>
          </w:rPr>
          <w:t xml:space="preserve">4-byte </w:t>
        </w:r>
      </w:ins>
      <w:ins w:id="5238" w:author="rocky" w:date="2015-04-20T11:33:00Z">
        <w:r w:rsidR="00963652">
          <w:rPr>
            <w:szCs w:val="24"/>
          </w:rPr>
          <w:t xml:space="preserve">Time, </w:t>
        </w:r>
      </w:ins>
      <w:ins w:id="5239" w:author="rocky" w:date="2015-04-21T11:32:00Z">
        <w:r w:rsidR="00AA3424">
          <w:rPr>
            <w:szCs w:val="24"/>
          </w:rPr>
          <w:t xml:space="preserve">16-byte </w:t>
        </w:r>
      </w:ins>
      <w:ins w:id="5240" w:author="rocky" w:date="2015-04-21T11:38:00Z">
        <w:r w:rsidR="005E3542">
          <w:rPr>
            <w:szCs w:val="24"/>
          </w:rPr>
          <w:t>Hash_</w:t>
        </w:r>
      </w:ins>
      <w:ins w:id="5241" w:author="rocky" w:date="2015-04-21T11:32:00Z">
        <w:r w:rsidR="00AA3424">
          <w:rPr>
            <w:szCs w:val="24"/>
          </w:rPr>
          <w:t>Key and the above are used in claim</w:t>
        </w:r>
      </w:ins>
      <w:ins w:id="5242" w:author="rocky" w:date="2015-04-21T11:34:00Z">
        <w:r w:rsidR="00AA3424">
          <w:rPr>
            <w:szCs w:val="24"/>
          </w:rPr>
          <w:t xml:space="preserve"> process</w:t>
        </w:r>
      </w:ins>
      <w:ins w:id="5243" w:author="rocky" w:date="2015-04-21T11:32:00Z">
        <w:r w:rsidR="00AA3424">
          <w:rPr>
            <w:szCs w:val="24"/>
          </w:rPr>
          <w:t xml:space="preserve">. </w:t>
        </w:r>
      </w:ins>
      <w:ins w:id="5244" w:author="rocky" w:date="2015-04-21T11:34:00Z">
        <w:r w:rsidR="00AA3424">
          <w:rPr>
            <w:szCs w:val="24"/>
          </w:rPr>
          <w:t xml:space="preserve">Then </w:t>
        </w:r>
      </w:ins>
      <w:ins w:id="5245" w:author="rocky" w:date="2015-04-20T11:34:00Z">
        <w:r w:rsidR="00963652">
          <w:rPr>
            <w:szCs w:val="24"/>
          </w:rPr>
          <w:t xml:space="preserve">8-byte </w:t>
        </w:r>
      </w:ins>
      <w:ins w:id="5246" w:author="rocky" w:date="2015-04-20T11:33:00Z">
        <w:r w:rsidR="00AA3424">
          <w:rPr>
            <w:szCs w:val="24"/>
          </w:rPr>
          <w:t>SiteID</w:t>
        </w:r>
        <w:r w:rsidR="00963652">
          <w:rPr>
            <w:szCs w:val="24"/>
          </w:rPr>
          <w:t xml:space="preserve"> and </w:t>
        </w:r>
      </w:ins>
      <w:ins w:id="5247" w:author="rocky" w:date="2015-04-20T11:34:00Z">
        <w:r w:rsidR="00963652">
          <w:rPr>
            <w:szCs w:val="24"/>
          </w:rPr>
          <w:t xml:space="preserve">8-byte </w:t>
        </w:r>
      </w:ins>
      <w:ins w:id="5248" w:author="rocky" w:date="2015-04-20T11:33:00Z">
        <w:r w:rsidR="00963652">
          <w:rPr>
            <w:szCs w:val="24"/>
          </w:rPr>
          <w:t>Token</w:t>
        </w:r>
      </w:ins>
      <w:ins w:id="5249" w:author="rocky" w:date="2015-04-20T11:34:00Z">
        <w:r w:rsidR="00963652">
          <w:rPr>
            <w:szCs w:val="24"/>
          </w:rPr>
          <w:t xml:space="preserve"> which are essential </w:t>
        </w:r>
        <w:r w:rsidR="00AA3424">
          <w:rPr>
            <w:szCs w:val="24"/>
          </w:rPr>
          <w:t>for enroll process</w:t>
        </w:r>
        <w:r w:rsidR="00963652">
          <w:rPr>
            <w:szCs w:val="24"/>
          </w:rPr>
          <w:t>.</w:t>
        </w:r>
      </w:ins>
      <w:ins w:id="5250" w:author="rocky" w:date="2015-04-20T11:33:00Z">
        <w:r w:rsidR="00963652">
          <w:rPr>
            <w:szCs w:val="24"/>
          </w:rPr>
          <w:t xml:space="preserve"> </w:t>
        </w:r>
      </w:ins>
      <w:ins w:id="5251" w:author="rocky" w:date="2015-04-21T11:39:00Z">
        <w:r w:rsidR="005E3542">
          <w:rPr>
            <w:szCs w:val="24"/>
          </w:rPr>
          <w:t xml:space="preserve">Then </w:t>
        </w:r>
      </w:ins>
      <w:ins w:id="5252" w:author="rocky" w:date="2015-04-21T11:40:00Z">
        <w:r w:rsidR="005E3542">
          <w:rPr>
            <w:szCs w:val="24"/>
          </w:rPr>
          <w:t xml:space="preserve">there </w:t>
        </w:r>
      </w:ins>
      <w:ins w:id="5253" w:author="rocky" w:date="2015-04-21T11:39:00Z">
        <w:r w:rsidR="005E3542">
          <w:rPr>
            <w:szCs w:val="24"/>
          </w:rPr>
          <w:t xml:space="preserve">1-byte </w:t>
        </w:r>
      </w:ins>
      <w:ins w:id="5254" w:author="rocky" w:date="2015-04-20T12:06:00Z">
        <w:r w:rsidR="00DC2E97">
          <w:rPr>
            <w:szCs w:val="24"/>
          </w:rPr>
          <w:t>SSID</w:t>
        </w:r>
      </w:ins>
      <w:ins w:id="5255" w:author="rocky" w:date="2015-04-21T11:39:00Z">
        <w:r w:rsidR="005E3542">
          <w:rPr>
            <w:szCs w:val="24"/>
          </w:rPr>
          <w:t>_len which describes the length of multiple byte SSID</w:t>
        </w:r>
      </w:ins>
      <w:ins w:id="5256" w:author="rocky" w:date="2015-04-20T12:06:00Z">
        <w:r w:rsidR="00DC2E97">
          <w:rPr>
            <w:szCs w:val="24"/>
          </w:rPr>
          <w:t xml:space="preserve"> and </w:t>
        </w:r>
      </w:ins>
      <w:ins w:id="5257" w:author="rocky" w:date="2015-04-21T11:39:00Z">
        <w:r w:rsidR="005E3542">
          <w:rPr>
            <w:szCs w:val="24"/>
          </w:rPr>
          <w:t xml:space="preserve">1-byte </w:t>
        </w:r>
      </w:ins>
      <w:ins w:id="5258" w:author="rocky" w:date="2015-04-20T12:06:00Z">
        <w:r w:rsidR="00DC2E97">
          <w:rPr>
            <w:szCs w:val="24"/>
          </w:rPr>
          <w:t>PWD</w:t>
        </w:r>
      </w:ins>
      <w:ins w:id="5259" w:author="rocky" w:date="2015-04-21T11:39:00Z">
        <w:r w:rsidR="005E3542">
          <w:rPr>
            <w:szCs w:val="24"/>
          </w:rPr>
          <w:t>_len which describes</w:t>
        </w:r>
      </w:ins>
      <w:ins w:id="5260" w:author="rocky" w:date="2015-04-20T12:06:00Z">
        <w:r w:rsidR="00DC2E97">
          <w:rPr>
            <w:szCs w:val="24"/>
          </w:rPr>
          <w:t xml:space="preserve"> </w:t>
        </w:r>
      </w:ins>
      <w:ins w:id="5261" w:author="rocky" w:date="2015-04-21T11:40:00Z">
        <w:r w:rsidR="005E3542">
          <w:rPr>
            <w:szCs w:val="24"/>
          </w:rPr>
          <w:t>the length of multiple byte PWD.</w:t>
        </w:r>
      </w:ins>
      <w:ins w:id="5262" w:author="rocky" w:date="2016-01-08T13:12:00Z">
        <w:r w:rsidR="006E517B">
          <w:rPr>
            <w:szCs w:val="24"/>
          </w:rPr>
          <w:t xml:space="preserve"> Then </w:t>
        </w:r>
      </w:ins>
      <w:ins w:id="5263" w:author="rocky" w:date="2016-01-08T13:19:00Z">
        <w:r w:rsidR="004969AF">
          <w:rPr>
            <w:szCs w:val="24"/>
          </w:rPr>
          <w:t xml:space="preserve">there is </w:t>
        </w:r>
      </w:ins>
      <w:ins w:id="5264" w:author="rocky" w:date="2016-01-08T13:12:00Z">
        <w:r w:rsidR="006E517B">
          <w:rPr>
            <w:szCs w:val="24"/>
          </w:rPr>
          <w:t xml:space="preserve">32-byte scrambled </w:t>
        </w:r>
      </w:ins>
      <w:ins w:id="5265" w:author="rocky" w:date="2016-01-08T13:13:00Z">
        <w:r w:rsidR="006E517B">
          <w:rPr>
            <w:szCs w:val="24"/>
          </w:rPr>
          <w:t>(</w:t>
        </w:r>
      </w:ins>
      <w:ins w:id="5266" w:author="rocky" w:date="2016-01-08T13:12:00Z">
        <w:r w:rsidR="006E517B">
          <w:rPr>
            <w:szCs w:val="24"/>
          </w:rPr>
          <w:t>DID-MAC-Key, Random)</w:t>
        </w:r>
      </w:ins>
      <w:ins w:id="5267" w:author="rocky" w:date="2016-01-08T13:18:00Z">
        <w:r w:rsidR="006E517B">
          <w:rPr>
            <w:szCs w:val="24"/>
          </w:rPr>
          <w:t xml:space="preserve"> content</w:t>
        </w:r>
      </w:ins>
      <w:ins w:id="5268" w:author="rocky" w:date="2016-01-08T13:13:00Z">
        <w:r w:rsidR="006E517B">
          <w:rPr>
            <w:szCs w:val="24"/>
          </w:rPr>
          <w:t xml:space="preserve">. </w:t>
        </w:r>
      </w:ins>
      <w:ins w:id="5269" w:author="rocky" w:date="2016-08-01T12:43:00Z">
        <w:r w:rsidR="0001426E">
          <w:rPr>
            <w:szCs w:val="24"/>
          </w:rPr>
          <w:t>Then there is</w:t>
        </w:r>
      </w:ins>
      <w:ins w:id="5270" w:author="rocky" w:date="2016-01-08T13:14:00Z">
        <w:r w:rsidR="006E517B">
          <w:rPr>
            <w:szCs w:val="24"/>
          </w:rPr>
          <w:t xml:space="preserve"> 32-byte scrambled (FID-MAC-Key, Random_2)</w:t>
        </w:r>
      </w:ins>
      <w:ins w:id="5271" w:author="rocky" w:date="2016-01-08T13:19:00Z">
        <w:r w:rsidR="0001426E">
          <w:rPr>
            <w:szCs w:val="24"/>
          </w:rPr>
          <w:t xml:space="preserve"> hash</w:t>
        </w:r>
      </w:ins>
      <w:ins w:id="5272" w:author="rocky" w:date="2016-08-01T12:51:00Z">
        <w:r w:rsidR="00F16EF4">
          <w:rPr>
            <w:szCs w:val="24"/>
          </w:rPr>
          <w:t xml:space="preserve"> content</w:t>
        </w:r>
      </w:ins>
      <w:ins w:id="5273" w:author="rocky" w:date="2016-01-08T13:14:00Z">
        <w:r w:rsidR="006E517B">
          <w:rPr>
            <w:szCs w:val="24"/>
          </w:rPr>
          <w:t>.</w:t>
        </w:r>
      </w:ins>
      <w:ins w:id="5274" w:author="rocky" w:date="2016-08-01T12:43:00Z">
        <w:r w:rsidR="0001426E">
          <w:rPr>
            <w:szCs w:val="24"/>
          </w:rPr>
          <w:t xml:space="preserve"> Then 1-byte server idx to indicate which server </w:t>
        </w:r>
      </w:ins>
      <w:ins w:id="5275" w:author="rocky" w:date="2016-08-01T12:44:00Z">
        <w:r w:rsidR="0001426E">
          <w:rPr>
            <w:szCs w:val="24"/>
          </w:rPr>
          <w:t xml:space="preserve">the gateway agent </w:t>
        </w:r>
      </w:ins>
      <w:ins w:id="5276" w:author="rocky" w:date="2016-08-01T12:43:00Z">
        <w:r w:rsidR="0001426E">
          <w:rPr>
            <w:szCs w:val="24"/>
          </w:rPr>
          <w:t>should be connected to.</w:t>
        </w:r>
      </w:ins>
      <w:ins w:id="5277" w:author="rocky" w:date="2016-08-01T12:44:00Z">
        <w:r w:rsidR="0001426E">
          <w:rPr>
            <w:szCs w:val="24"/>
          </w:rPr>
          <w:t xml:space="preserve"> If server idx byte does not exists</w:t>
        </w:r>
      </w:ins>
      <w:ins w:id="5278" w:author="rocky" w:date="2016-08-01T12:46:00Z">
        <w:r w:rsidR="0001426E">
          <w:rPr>
            <w:szCs w:val="24"/>
          </w:rPr>
          <w:t xml:space="preserve"> by command data payload length checking</w:t>
        </w:r>
      </w:ins>
      <w:ins w:id="5279" w:author="rocky" w:date="2016-08-01T12:44:00Z">
        <w:r w:rsidR="0001426E">
          <w:rPr>
            <w:szCs w:val="24"/>
          </w:rPr>
          <w:t>, the gateway should</w:t>
        </w:r>
      </w:ins>
      <w:ins w:id="5280" w:author="rocky" w:date="2016-08-01T12:45:00Z">
        <w:r w:rsidR="0001426E">
          <w:rPr>
            <w:szCs w:val="24"/>
          </w:rPr>
          <w:t xml:space="preserve"> connect to default server</w:t>
        </w:r>
      </w:ins>
      <w:ins w:id="5281" w:author="rocky" w:date="2016-08-01T12:46:00Z">
        <w:r w:rsidR="0001426E">
          <w:rPr>
            <w:szCs w:val="24"/>
          </w:rPr>
          <w:t xml:space="preserve"> (K3).</w:t>
        </w:r>
      </w:ins>
    </w:p>
    <w:p w:rsidR="005538D0" w:rsidRPr="00D0712D" w:rsidRDefault="005538D0" w:rsidP="005538D0">
      <w:pPr>
        <w:pStyle w:val="a3"/>
        <w:pBdr>
          <w:bottom w:val="single" w:sz="6" w:space="1" w:color="auto"/>
        </w:pBdr>
        <w:ind w:leftChars="0" w:left="1440"/>
        <w:rPr>
          <w:ins w:id="5282" w:author="rocky" w:date="2015-04-20T11:08:00Z"/>
          <w:sz w:val="18"/>
          <w:szCs w:val="18"/>
        </w:rPr>
      </w:pPr>
      <w:ins w:id="5283" w:author="rocky" w:date="2015-04-20T11:08:00Z">
        <w:r>
          <w:rPr>
            <w:rFonts w:hint="eastAsia"/>
            <w:sz w:val="18"/>
            <w:szCs w:val="18"/>
          </w:rPr>
          <w:t>Status</w:t>
        </w:r>
        <w:r>
          <w:rPr>
            <w:rFonts w:hint="eastAsia"/>
            <w:sz w:val="18"/>
            <w:szCs w:val="18"/>
          </w:rPr>
          <w:tab/>
        </w:r>
        <w:r>
          <w:rPr>
            <w:rFonts w:hint="eastAsia"/>
            <w:sz w:val="18"/>
            <w:szCs w:val="18"/>
          </w:rPr>
          <w:tab/>
        </w:r>
      </w:ins>
      <w:ins w:id="5284" w:author="rocky" w:date="2015-04-20T11:26:00Z">
        <w:r w:rsidR="00012B58">
          <w:rPr>
            <w:sz w:val="18"/>
            <w:szCs w:val="18"/>
          </w:rPr>
          <w:tab/>
        </w:r>
      </w:ins>
      <w:ins w:id="5285" w:author="rocky" w:date="2015-04-20T11:08:00Z">
        <w:r w:rsidR="00F90D5B">
          <w:rPr>
            <w:rFonts w:hint="eastAsia"/>
            <w:sz w:val="18"/>
            <w:szCs w:val="18"/>
          </w:rPr>
          <w:t>Mode</w:t>
        </w:r>
        <w:r w:rsidR="00F90D5B">
          <w:rPr>
            <w:rFonts w:hint="eastAsia"/>
            <w:sz w:val="18"/>
            <w:szCs w:val="18"/>
          </w:rPr>
          <w:tab/>
        </w:r>
        <w:r w:rsidRPr="00D0712D">
          <w:rPr>
            <w:rFonts w:hint="eastAsia"/>
            <w:sz w:val="18"/>
            <w:szCs w:val="18"/>
          </w:rPr>
          <w:t>Code</w:t>
        </w:r>
      </w:ins>
      <w:ins w:id="5286" w:author="rocky" w:date="2015-04-20T11:12:00Z">
        <w:r w:rsidR="00F90D5B">
          <w:rPr>
            <w:sz w:val="18"/>
            <w:szCs w:val="18"/>
          </w:rPr>
          <w:tab/>
        </w:r>
      </w:ins>
      <w:ins w:id="5287" w:author="rocky" w:date="2015-04-20T11:08:00Z">
        <w:r w:rsidR="00F90D5B">
          <w:rPr>
            <w:rFonts w:hint="eastAsia"/>
            <w:sz w:val="18"/>
            <w:szCs w:val="18"/>
          </w:rPr>
          <w:t>D</w:t>
        </w:r>
        <w:r>
          <w:rPr>
            <w:rFonts w:hint="eastAsia"/>
            <w:sz w:val="18"/>
            <w:szCs w:val="18"/>
          </w:rPr>
          <w:t>ata_len</w:t>
        </w:r>
        <w:r>
          <w:rPr>
            <w:rFonts w:hint="eastAsia"/>
            <w:sz w:val="18"/>
            <w:szCs w:val="18"/>
          </w:rPr>
          <w:tab/>
        </w:r>
      </w:ins>
      <w:ins w:id="5288" w:author="rocky" w:date="2016-01-08T13:12:00Z">
        <w:r w:rsidR="006E517B">
          <w:rPr>
            <w:sz w:val="18"/>
            <w:szCs w:val="18"/>
          </w:rPr>
          <w:tab/>
        </w:r>
      </w:ins>
      <w:ins w:id="5289" w:author="rocky" w:date="2015-04-20T11:08:00Z">
        <w:r>
          <w:rPr>
            <w:rFonts w:hint="eastAsia"/>
            <w:sz w:val="18"/>
            <w:szCs w:val="18"/>
          </w:rPr>
          <w:t>Data_bytes</w:t>
        </w:r>
      </w:ins>
    </w:p>
    <w:p w:rsidR="005538D0" w:rsidRDefault="005538D0">
      <w:pPr>
        <w:pStyle w:val="a3"/>
        <w:ind w:leftChars="0" w:left="1440"/>
        <w:rPr>
          <w:ins w:id="5290" w:author="rocky" w:date="2016-01-08T13:11:00Z"/>
          <w:sz w:val="18"/>
          <w:szCs w:val="18"/>
        </w:rPr>
      </w:pPr>
      <w:ins w:id="5291" w:author="rocky" w:date="2015-04-20T11:08:00Z">
        <w:r>
          <w:rPr>
            <w:rFonts w:hint="eastAsia"/>
            <w:sz w:val="18"/>
            <w:szCs w:val="18"/>
          </w:rPr>
          <w:t>00h if OK</w:t>
        </w:r>
        <w:r w:rsidR="00F90D5B">
          <w:rPr>
            <w:sz w:val="18"/>
            <w:szCs w:val="18"/>
          </w:rPr>
          <w:tab/>
        </w:r>
      </w:ins>
      <w:ins w:id="5292" w:author="rocky" w:date="2015-04-20T11:26:00Z">
        <w:r w:rsidR="00012B58">
          <w:rPr>
            <w:sz w:val="18"/>
            <w:szCs w:val="18"/>
          </w:rPr>
          <w:tab/>
        </w:r>
      </w:ins>
      <w:ins w:id="5293" w:author="rocky" w:date="2015-04-20T11:08:00Z">
        <w:r w:rsidR="00F90D5B">
          <w:rPr>
            <w:rFonts w:hint="eastAsia"/>
            <w:sz w:val="18"/>
            <w:szCs w:val="18"/>
          </w:rPr>
          <w:t>0Dh</w:t>
        </w:r>
        <w:r w:rsidR="00F90D5B">
          <w:rPr>
            <w:rFonts w:hint="eastAsia"/>
            <w:sz w:val="18"/>
            <w:szCs w:val="18"/>
          </w:rPr>
          <w:tab/>
        </w:r>
        <w:r>
          <w:rPr>
            <w:rFonts w:hint="eastAsia"/>
            <w:sz w:val="18"/>
            <w:szCs w:val="18"/>
          </w:rPr>
          <w:t>0</w:t>
        </w:r>
      </w:ins>
      <w:ins w:id="5294" w:author="rocky" w:date="2015-04-20T11:28:00Z">
        <w:r w:rsidR="00012B58">
          <w:rPr>
            <w:sz w:val="18"/>
            <w:szCs w:val="18"/>
          </w:rPr>
          <w:t>2</w:t>
        </w:r>
      </w:ins>
      <w:ins w:id="5295" w:author="rocky" w:date="2015-04-20T11:08:00Z">
        <w:r>
          <w:rPr>
            <w:rFonts w:hint="eastAsia"/>
            <w:sz w:val="18"/>
            <w:szCs w:val="18"/>
          </w:rPr>
          <w:t>h</w:t>
        </w:r>
        <w:r>
          <w:rPr>
            <w:rFonts w:hint="eastAsia"/>
            <w:sz w:val="18"/>
            <w:szCs w:val="18"/>
          </w:rPr>
          <w:tab/>
        </w:r>
      </w:ins>
      <w:ins w:id="5296" w:author="rocky" w:date="2015-04-21T11:26:00Z">
        <w:r w:rsidR="00AA3424">
          <w:rPr>
            <w:sz w:val="18"/>
            <w:szCs w:val="18"/>
          </w:rPr>
          <w:t>7</w:t>
        </w:r>
      </w:ins>
      <w:ins w:id="5297" w:author="rocky" w:date="2015-04-20T18:02:00Z">
        <w:r w:rsidR="0001426E">
          <w:rPr>
            <w:sz w:val="18"/>
            <w:szCs w:val="18"/>
          </w:rPr>
          <w:t>B</w:t>
        </w:r>
      </w:ins>
      <w:ins w:id="5298" w:author="rocky" w:date="2015-04-20T11:08:00Z">
        <w:r w:rsidR="00963652">
          <w:rPr>
            <w:sz w:val="18"/>
            <w:szCs w:val="18"/>
          </w:rPr>
          <w:t>h</w:t>
        </w:r>
      </w:ins>
      <w:ins w:id="5299" w:author="rocky" w:date="2015-04-20T12:05:00Z">
        <w:r w:rsidR="00DC2E97">
          <w:rPr>
            <w:sz w:val="18"/>
            <w:szCs w:val="18"/>
          </w:rPr>
          <w:t xml:space="preserve"> + s + p</w:t>
        </w:r>
      </w:ins>
      <w:ins w:id="5300" w:author="rocky" w:date="2016-01-08T13:12:00Z">
        <w:r w:rsidR="006E517B">
          <w:rPr>
            <w:sz w:val="18"/>
            <w:szCs w:val="18"/>
          </w:rPr>
          <w:t xml:space="preserve"> +{20h}</w:t>
        </w:r>
        <w:r w:rsidR="006E517B">
          <w:rPr>
            <w:sz w:val="18"/>
            <w:szCs w:val="18"/>
          </w:rPr>
          <w:tab/>
        </w:r>
      </w:ins>
      <w:ins w:id="5301" w:author="rocky" w:date="2015-04-20T11:08:00Z">
        <w:r>
          <w:rPr>
            <w:sz w:val="18"/>
            <w:szCs w:val="18"/>
          </w:rPr>
          <w:t>DID</w:t>
        </w:r>
      </w:ins>
      <w:ins w:id="5302" w:author="rocky" w:date="2015-04-20T11:15:00Z">
        <w:r w:rsidR="00F90D5B">
          <w:rPr>
            <w:sz w:val="18"/>
            <w:szCs w:val="18"/>
          </w:rPr>
          <w:t>, FID,</w:t>
        </w:r>
      </w:ins>
      <w:ins w:id="5303" w:author="rocky" w:date="2015-04-20T11:16:00Z">
        <w:r w:rsidR="00F90D5B">
          <w:rPr>
            <w:sz w:val="18"/>
            <w:szCs w:val="18"/>
          </w:rPr>
          <w:t xml:space="preserve"> Rolling_nbr, Rand, Time,</w:t>
        </w:r>
      </w:ins>
      <w:ins w:id="5304" w:author="rocky" w:date="2015-04-21T11:26:00Z">
        <w:r w:rsidR="00AA3424">
          <w:rPr>
            <w:sz w:val="18"/>
            <w:szCs w:val="18"/>
          </w:rPr>
          <w:t xml:space="preserve"> </w:t>
        </w:r>
      </w:ins>
    </w:p>
    <w:p w:rsidR="006E517B" w:rsidRPr="00D0712D" w:rsidRDefault="006E517B" w:rsidP="006E517B">
      <w:pPr>
        <w:pStyle w:val="a3"/>
        <w:pBdr>
          <w:bottom w:val="single" w:sz="6" w:space="1" w:color="auto"/>
        </w:pBdr>
        <w:ind w:leftChars="0" w:left="1440"/>
        <w:rPr>
          <w:ins w:id="5305" w:author="rocky" w:date="2016-01-08T13:11:00Z"/>
          <w:sz w:val="18"/>
          <w:szCs w:val="18"/>
        </w:rPr>
      </w:pPr>
      <w:ins w:id="5306" w:author="rocky" w:date="2016-01-08T13:11:00Z">
        <w:r>
          <w:rPr>
            <w:rFonts w:hint="eastAsia"/>
            <w:sz w:val="18"/>
            <w:szCs w:val="18"/>
          </w:rPr>
          <w:t>Data_bytes</w:t>
        </w:r>
        <w:r>
          <w:rPr>
            <w:sz w:val="18"/>
            <w:szCs w:val="18"/>
          </w:rPr>
          <w:t xml:space="preserve"> (cont.)</w:t>
        </w:r>
      </w:ins>
    </w:p>
    <w:p w:rsidR="006E517B" w:rsidRDefault="006E517B" w:rsidP="006E517B">
      <w:pPr>
        <w:pStyle w:val="a3"/>
        <w:ind w:leftChars="0" w:left="1440"/>
        <w:rPr>
          <w:ins w:id="5307" w:author="rocky" w:date="2016-01-08T13:11:00Z"/>
          <w:sz w:val="18"/>
          <w:szCs w:val="18"/>
        </w:rPr>
      </w:pPr>
      <w:ins w:id="5308" w:author="rocky" w:date="2016-01-08T13:12:00Z">
        <w:r>
          <w:rPr>
            <w:sz w:val="18"/>
            <w:szCs w:val="18"/>
          </w:rPr>
          <w:t xml:space="preserve">Hash_Key, </w:t>
        </w:r>
      </w:ins>
      <w:ins w:id="5309" w:author="rocky" w:date="2016-01-08T13:11:00Z">
        <w:r>
          <w:rPr>
            <w:sz w:val="18"/>
            <w:szCs w:val="18"/>
          </w:rPr>
          <w:t>SiteID</w:t>
        </w:r>
        <w:r w:rsidRPr="00420D0B">
          <w:rPr>
            <w:sz w:val="18"/>
            <w:szCs w:val="18"/>
          </w:rPr>
          <w:t>,</w:t>
        </w:r>
        <w:r>
          <w:rPr>
            <w:sz w:val="18"/>
            <w:szCs w:val="18"/>
          </w:rPr>
          <w:t xml:space="preserve"> Token, SSID_len, SSID, Pwd_len, Pwd, </w:t>
        </w:r>
        <w:r>
          <w:rPr>
            <w:rFonts w:hint="eastAsia"/>
            <w:sz w:val="18"/>
            <w:szCs w:val="18"/>
          </w:rPr>
          <w:t>S2(DID-MAC-Key, Rand</w:t>
        </w:r>
        <w:r>
          <w:rPr>
            <w:sz w:val="18"/>
            <w:szCs w:val="18"/>
          </w:rPr>
          <w:t>om</w:t>
        </w:r>
        <w:r>
          <w:rPr>
            <w:rFonts w:hint="eastAsia"/>
            <w:sz w:val="18"/>
            <w:szCs w:val="18"/>
          </w:rPr>
          <w:t>)</w:t>
        </w:r>
        <w:r>
          <w:rPr>
            <w:sz w:val="18"/>
            <w:szCs w:val="18"/>
          </w:rPr>
          <w:t xml:space="preserve">, Random, </w:t>
        </w:r>
      </w:ins>
    </w:p>
    <w:p w:rsidR="006E517B" w:rsidRPr="00D0712D" w:rsidRDefault="006E517B" w:rsidP="006E517B">
      <w:pPr>
        <w:pStyle w:val="a3"/>
        <w:pBdr>
          <w:bottom w:val="single" w:sz="6" w:space="1" w:color="auto"/>
        </w:pBdr>
        <w:ind w:leftChars="0" w:left="1440"/>
        <w:rPr>
          <w:ins w:id="5310" w:author="rocky" w:date="2016-01-08T13:11:00Z"/>
          <w:sz w:val="18"/>
          <w:szCs w:val="18"/>
        </w:rPr>
      </w:pPr>
      <w:ins w:id="5311" w:author="rocky" w:date="2016-01-08T13:11:00Z">
        <w:r>
          <w:rPr>
            <w:rFonts w:hint="eastAsia"/>
            <w:sz w:val="18"/>
            <w:szCs w:val="18"/>
          </w:rPr>
          <w:t>Data_bytes</w:t>
        </w:r>
        <w:r>
          <w:rPr>
            <w:sz w:val="18"/>
            <w:szCs w:val="18"/>
          </w:rPr>
          <w:t xml:space="preserve"> (cont.)</w:t>
        </w:r>
      </w:ins>
    </w:p>
    <w:p w:rsidR="006E517B" w:rsidRPr="006E517B" w:rsidRDefault="006E517B" w:rsidP="006E517B">
      <w:pPr>
        <w:pStyle w:val="a3"/>
        <w:ind w:leftChars="0" w:left="1440"/>
        <w:rPr>
          <w:ins w:id="5312" w:author="rocky" w:date="2015-04-20T11:28:00Z"/>
          <w:sz w:val="18"/>
          <w:szCs w:val="18"/>
        </w:rPr>
      </w:pPr>
      <w:ins w:id="5313" w:author="rocky" w:date="2016-01-08T13:11:00Z">
        <w:r>
          <w:rPr>
            <w:rFonts w:hint="eastAsia"/>
            <w:sz w:val="18"/>
            <w:szCs w:val="18"/>
          </w:rPr>
          <w:t>S2(FID-MAC-Key, Rand</w:t>
        </w:r>
        <w:r>
          <w:rPr>
            <w:sz w:val="18"/>
            <w:szCs w:val="18"/>
          </w:rPr>
          <w:t>om_2</w:t>
        </w:r>
        <w:r>
          <w:rPr>
            <w:rFonts w:hint="eastAsia"/>
            <w:sz w:val="18"/>
            <w:szCs w:val="18"/>
          </w:rPr>
          <w:t>)</w:t>
        </w:r>
        <w:r>
          <w:rPr>
            <w:sz w:val="18"/>
            <w:szCs w:val="18"/>
          </w:rPr>
          <w:t>, Random_2</w:t>
        </w:r>
      </w:ins>
      <w:ins w:id="5314" w:author="rocky" w:date="2016-08-01T12:43:00Z">
        <w:r w:rsidR="0001426E">
          <w:rPr>
            <w:sz w:val="18"/>
            <w:szCs w:val="18"/>
          </w:rPr>
          <w:t>, Server_idx</w:t>
        </w:r>
      </w:ins>
    </w:p>
    <w:p w:rsidR="00012B58" w:rsidRPr="00012B58" w:rsidRDefault="00012B58">
      <w:pPr>
        <w:pStyle w:val="a3"/>
        <w:ind w:leftChars="0" w:left="1440"/>
        <w:rPr>
          <w:ins w:id="5315" w:author="rocky" w:date="2015-04-20T11:08:00Z"/>
          <w:sz w:val="18"/>
          <w:szCs w:val="18"/>
          <w:rPrChange w:id="5316" w:author="rocky" w:date="2015-04-20T11:28:00Z">
            <w:rPr>
              <w:ins w:id="5317" w:author="rocky" w:date="2015-04-20T11:08:00Z"/>
            </w:rPr>
          </w:rPrChange>
        </w:rPr>
      </w:pPr>
      <w:ins w:id="5318" w:author="rocky" w:date="2015-04-20T11:28:00Z">
        <w:r>
          <w:rPr>
            <w:rFonts w:hint="eastAsia"/>
            <w:sz w:val="18"/>
            <w:szCs w:val="18"/>
          </w:rPr>
          <w:t>01h if lock not sup</w:t>
        </w:r>
        <w:r>
          <w:rPr>
            <w:sz w:val="18"/>
            <w:szCs w:val="18"/>
          </w:rPr>
          <w:t xml:space="preserve"> </w:t>
        </w:r>
        <w:r>
          <w:rPr>
            <w:sz w:val="18"/>
            <w:szCs w:val="18"/>
          </w:rPr>
          <w:tab/>
        </w:r>
        <w:r w:rsidRPr="00932F4E">
          <w:rPr>
            <w:rFonts w:hint="eastAsia"/>
            <w:sz w:val="18"/>
            <w:szCs w:val="18"/>
          </w:rPr>
          <w:t>0Dh</w:t>
        </w:r>
        <w:r w:rsidRPr="00932F4E">
          <w:rPr>
            <w:rFonts w:hint="eastAsia"/>
            <w:sz w:val="18"/>
            <w:szCs w:val="18"/>
          </w:rPr>
          <w:tab/>
          <w:t>0</w:t>
        </w:r>
        <w:r>
          <w:rPr>
            <w:sz w:val="18"/>
            <w:szCs w:val="18"/>
          </w:rPr>
          <w:t>2</w:t>
        </w:r>
        <w:r w:rsidRPr="00932F4E">
          <w:rPr>
            <w:rFonts w:hint="eastAsia"/>
            <w:sz w:val="18"/>
            <w:szCs w:val="18"/>
          </w:rPr>
          <w:t>h</w:t>
        </w:r>
        <w:r w:rsidRPr="00932F4E">
          <w:rPr>
            <w:rFonts w:hint="eastAsia"/>
            <w:sz w:val="18"/>
            <w:szCs w:val="18"/>
          </w:rPr>
          <w:tab/>
        </w:r>
        <w:r w:rsidRPr="00932F4E">
          <w:rPr>
            <w:sz w:val="18"/>
            <w:szCs w:val="18"/>
          </w:rPr>
          <w:t>N/A</w:t>
        </w:r>
        <w:r w:rsidRPr="00932F4E">
          <w:rPr>
            <w:rFonts w:hint="eastAsia"/>
            <w:sz w:val="18"/>
            <w:szCs w:val="18"/>
          </w:rPr>
          <w:t xml:space="preserve"> </w:t>
        </w:r>
        <w:r w:rsidRPr="00932F4E">
          <w:rPr>
            <w:sz w:val="18"/>
            <w:szCs w:val="18"/>
          </w:rPr>
          <w:tab/>
        </w:r>
        <w:r w:rsidRPr="00932F4E">
          <w:rPr>
            <w:sz w:val="18"/>
            <w:szCs w:val="18"/>
          </w:rPr>
          <w:tab/>
          <w:t>N/A</w:t>
        </w:r>
      </w:ins>
    </w:p>
    <w:p w:rsidR="005538D0" w:rsidRDefault="005538D0">
      <w:pPr>
        <w:pStyle w:val="a3"/>
        <w:ind w:leftChars="0" w:left="1440"/>
        <w:rPr>
          <w:ins w:id="5319" w:author="rocky" w:date="2015-04-20T18:03:00Z"/>
          <w:sz w:val="18"/>
          <w:szCs w:val="18"/>
        </w:rPr>
      </w:pPr>
      <w:ins w:id="5320" w:author="rocky" w:date="2015-04-20T11:08:00Z">
        <w:r>
          <w:rPr>
            <w:rFonts w:hint="eastAsia"/>
            <w:sz w:val="18"/>
            <w:szCs w:val="18"/>
          </w:rPr>
          <w:t>0</w:t>
        </w:r>
        <w:r w:rsidR="00012B58">
          <w:rPr>
            <w:rFonts w:hint="eastAsia"/>
            <w:sz w:val="18"/>
            <w:szCs w:val="18"/>
          </w:rPr>
          <w:t>2h if ver/cap err</w:t>
        </w:r>
      </w:ins>
      <w:ins w:id="5321" w:author="rocky" w:date="2015-04-20T11:26:00Z">
        <w:r w:rsidR="00012B58">
          <w:rPr>
            <w:sz w:val="18"/>
            <w:szCs w:val="18"/>
          </w:rPr>
          <w:t xml:space="preserve"> </w:t>
        </w:r>
        <w:r w:rsidR="00012B58">
          <w:rPr>
            <w:sz w:val="18"/>
            <w:szCs w:val="18"/>
          </w:rPr>
          <w:tab/>
        </w:r>
      </w:ins>
      <w:ins w:id="5322" w:author="rocky" w:date="2015-04-20T11:08:00Z">
        <w:r w:rsidRPr="00012B58">
          <w:rPr>
            <w:sz w:val="18"/>
            <w:szCs w:val="18"/>
            <w:rPrChange w:id="5323" w:author="rocky" w:date="2015-04-20T11:27:00Z">
              <w:rPr/>
            </w:rPrChange>
          </w:rPr>
          <w:t>0Dh</w:t>
        </w:r>
        <w:r w:rsidRPr="00012B58">
          <w:rPr>
            <w:sz w:val="18"/>
            <w:szCs w:val="18"/>
            <w:rPrChange w:id="5324" w:author="rocky" w:date="2015-04-20T11:27:00Z">
              <w:rPr/>
            </w:rPrChange>
          </w:rPr>
          <w:tab/>
          <w:t>0</w:t>
        </w:r>
        <w:r w:rsidR="00012B58">
          <w:rPr>
            <w:sz w:val="18"/>
            <w:szCs w:val="18"/>
          </w:rPr>
          <w:t>2</w:t>
        </w:r>
        <w:r w:rsidRPr="00012B58">
          <w:rPr>
            <w:sz w:val="18"/>
            <w:szCs w:val="18"/>
            <w:rPrChange w:id="5325" w:author="rocky" w:date="2015-04-20T11:27:00Z">
              <w:rPr/>
            </w:rPrChange>
          </w:rPr>
          <w:t>h</w:t>
        </w:r>
        <w:r w:rsidRPr="00012B58">
          <w:rPr>
            <w:sz w:val="18"/>
            <w:szCs w:val="18"/>
            <w:rPrChange w:id="5326" w:author="rocky" w:date="2015-04-20T11:27:00Z">
              <w:rPr/>
            </w:rPrChange>
          </w:rPr>
          <w:tab/>
        </w:r>
      </w:ins>
      <w:ins w:id="5327" w:author="rocky" w:date="2015-04-20T11:19:00Z">
        <w:r w:rsidR="00F90D5B" w:rsidRPr="00012B58">
          <w:rPr>
            <w:sz w:val="18"/>
            <w:szCs w:val="18"/>
            <w:rPrChange w:id="5328" w:author="rocky" w:date="2015-04-20T11:27:00Z">
              <w:rPr/>
            </w:rPrChange>
          </w:rPr>
          <w:t>N/A</w:t>
        </w:r>
      </w:ins>
      <w:ins w:id="5329" w:author="rocky" w:date="2015-04-20T11:08:00Z">
        <w:r w:rsidRPr="00012B58">
          <w:rPr>
            <w:sz w:val="18"/>
            <w:szCs w:val="18"/>
            <w:rPrChange w:id="5330" w:author="rocky" w:date="2015-04-20T11:27:00Z">
              <w:rPr/>
            </w:rPrChange>
          </w:rPr>
          <w:t xml:space="preserve"> </w:t>
        </w:r>
        <w:r w:rsidR="00F90D5B" w:rsidRPr="00012B58">
          <w:rPr>
            <w:sz w:val="18"/>
            <w:szCs w:val="18"/>
            <w:rPrChange w:id="5331" w:author="rocky" w:date="2015-04-20T11:27:00Z">
              <w:rPr/>
            </w:rPrChange>
          </w:rPr>
          <w:tab/>
        </w:r>
      </w:ins>
      <w:ins w:id="5332" w:author="rocky" w:date="2015-04-20T11:12:00Z">
        <w:r w:rsidR="00F90D5B" w:rsidRPr="00012B58">
          <w:rPr>
            <w:sz w:val="18"/>
            <w:szCs w:val="18"/>
            <w:rPrChange w:id="5333" w:author="rocky" w:date="2015-04-20T11:27:00Z">
              <w:rPr/>
            </w:rPrChange>
          </w:rPr>
          <w:tab/>
        </w:r>
      </w:ins>
      <w:ins w:id="5334" w:author="rocky" w:date="2015-04-20T11:08:00Z">
        <w:r w:rsidR="00F90D5B" w:rsidRPr="00012B58">
          <w:rPr>
            <w:sz w:val="18"/>
            <w:szCs w:val="18"/>
            <w:rPrChange w:id="5335" w:author="rocky" w:date="2015-04-20T11:27:00Z">
              <w:rPr/>
            </w:rPrChange>
          </w:rPr>
          <w:t>N/A</w:t>
        </w:r>
      </w:ins>
    </w:p>
    <w:p w:rsidR="0034588A" w:rsidRDefault="0034588A">
      <w:pPr>
        <w:pStyle w:val="a3"/>
        <w:ind w:leftChars="0" w:left="1440"/>
        <w:rPr>
          <w:ins w:id="5336" w:author="rocky" w:date="2015-04-21T11:44:00Z"/>
          <w:sz w:val="18"/>
          <w:szCs w:val="18"/>
        </w:rPr>
      </w:pPr>
    </w:p>
    <w:p w:rsidR="005E3542" w:rsidRDefault="005E3542">
      <w:pPr>
        <w:pStyle w:val="a3"/>
        <w:ind w:leftChars="0" w:left="1440"/>
        <w:rPr>
          <w:ins w:id="5337" w:author="rocky" w:date="2015-04-21T11:44:00Z"/>
          <w:sz w:val="18"/>
          <w:szCs w:val="18"/>
        </w:rPr>
      </w:pPr>
    </w:p>
    <w:p w:rsidR="005E3542" w:rsidRDefault="005E3542">
      <w:pPr>
        <w:pStyle w:val="a3"/>
        <w:ind w:leftChars="0" w:left="1440"/>
        <w:rPr>
          <w:ins w:id="5338" w:author="rocky" w:date="2015-04-21T11:44:00Z"/>
          <w:sz w:val="18"/>
          <w:szCs w:val="18"/>
        </w:rPr>
      </w:pPr>
    </w:p>
    <w:p w:rsidR="005E3542" w:rsidRDefault="005E3542">
      <w:pPr>
        <w:pStyle w:val="a3"/>
        <w:ind w:leftChars="0" w:left="1440"/>
        <w:rPr>
          <w:ins w:id="5339" w:author="rocky" w:date="2015-04-21T11:44:00Z"/>
          <w:sz w:val="18"/>
          <w:szCs w:val="18"/>
        </w:rPr>
      </w:pPr>
    </w:p>
    <w:p w:rsidR="005E3542" w:rsidRPr="00012B58" w:rsidRDefault="005E3542">
      <w:pPr>
        <w:pStyle w:val="a3"/>
        <w:ind w:leftChars="0" w:left="1440"/>
        <w:rPr>
          <w:ins w:id="5340" w:author="rocky" w:date="2015-04-20T11:26:00Z"/>
          <w:sz w:val="18"/>
          <w:szCs w:val="18"/>
          <w:rPrChange w:id="5341" w:author="rocky" w:date="2015-04-20T11:27:00Z">
            <w:rPr>
              <w:ins w:id="5342" w:author="rocky" w:date="2015-04-20T11:26:00Z"/>
            </w:rPr>
          </w:rPrChange>
        </w:rPr>
      </w:pPr>
    </w:p>
    <w:p w:rsidR="0008108C" w:rsidRPr="00041FFC" w:rsidRDefault="00AB29A2" w:rsidP="0008108C">
      <w:pPr>
        <w:pStyle w:val="a3"/>
        <w:numPr>
          <w:ilvl w:val="2"/>
          <w:numId w:val="19"/>
        </w:numPr>
        <w:ind w:leftChars="0"/>
        <w:rPr>
          <w:ins w:id="5343" w:author="rocky" w:date="2015-04-20T11:47:00Z"/>
          <w:szCs w:val="24"/>
        </w:rPr>
      </w:pPr>
      <w:ins w:id="5344" w:author="rocky" w:date="2015-04-20T11:47:00Z">
        <w:r>
          <w:rPr>
            <w:szCs w:val="24"/>
          </w:rPr>
          <w:t>FinishPairingReq</w:t>
        </w:r>
        <w:r w:rsidR="0008108C" w:rsidRPr="00041FFC">
          <w:rPr>
            <w:szCs w:val="24"/>
          </w:rPr>
          <w:t>:</w:t>
        </w:r>
      </w:ins>
    </w:p>
    <w:p w:rsidR="0008108C" w:rsidRDefault="0008108C" w:rsidP="0008108C">
      <w:pPr>
        <w:pStyle w:val="a3"/>
        <w:ind w:leftChars="0" w:left="1440"/>
        <w:rPr>
          <w:ins w:id="5345" w:author="rocky" w:date="2015-04-20T13:04:00Z"/>
          <w:szCs w:val="24"/>
        </w:rPr>
      </w:pPr>
      <w:ins w:id="5346" w:author="rocky" w:date="2015-04-20T11:47:00Z">
        <w:r>
          <w:rPr>
            <w:rFonts w:hint="eastAsia"/>
            <w:szCs w:val="24"/>
          </w:rPr>
          <w:t>The command code byte value is 03h.</w:t>
        </w:r>
      </w:ins>
    </w:p>
    <w:p w:rsidR="00AB29A2" w:rsidRDefault="00CE07A7" w:rsidP="0008108C">
      <w:pPr>
        <w:pStyle w:val="a3"/>
        <w:ind w:leftChars="0" w:left="1440"/>
        <w:rPr>
          <w:ins w:id="5347" w:author="rocky" w:date="2015-04-20T11:47:00Z"/>
          <w:szCs w:val="24"/>
        </w:rPr>
      </w:pPr>
      <w:ins w:id="5348" w:author="rocky" w:date="2015-04-20T16:20:00Z">
        <w:r>
          <w:rPr>
            <w:szCs w:val="24"/>
          </w:rPr>
          <w:t xml:space="preserve">The claim_status will </w:t>
        </w:r>
      </w:ins>
      <w:ins w:id="5349" w:author="rocky" w:date="2015-04-20T16:21:00Z">
        <w:r>
          <w:rPr>
            <w:szCs w:val="24"/>
          </w:rPr>
          <w:t xml:space="preserve">at least </w:t>
        </w:r>
      </w:ins>
      <w:ins w:id="5350" w:author="rocky" w:date="2015-04-20T16:20:00Z">
        <w:r>
          <w:rPr>
            <w:szCs w:val="24"/>
          </w:rPr>
          <w:t xml:space="preserve">contains </w:t>
        </w:r>
      </w:ins>
      <w:ins w:id="5351" w:author="rocky" w:date="2015-04-20T16:21:00Z">
        <w:r>
          <w:rPr>
            <w:szCs w:val="24"/>
          </w:rPr>
          <w:t xml:space="preserve">CLAIM_PENDING bit. </w:t>
        </w:r>
      </w:ins>
      <w:ins w:id="5352" w:author="rocky" w:date="2015-04-20T16:20:00Z">
        <w:r>
          <w:rPr>
            <w:szCs w:val="24"/>
          </w:rPr>
          <w:t>T</w:t>
        </w:r>
      </w:ins>
      <w:ins w:id="5353" w:author="rocky" w:date="2015-04-20T13:05:00Z">
        <w:r w:rsidR="00AB29A2">
          <w:rPr>
            <w:szCs w:val="24"/>
          </w:rPr>
          <w:t>he claim result will be further report by</w:t>
        </w:r>
      </w:ins>
      <w:ins w:id="5354" w:author="rocky" w:date="2015-04-20T13:08:00Z">
        <w:r w:rsidR="00AB29A2">
          <w:rPr>
            <w:szCs w:val="24"/>
          </w:rPr>
          <w:t xml:space="preserve"> Notif</w:t>
        </w:r>
      </w:ins>
      <w:ins w:id="5355" w:author="rocky" w:date="2015-04-20T16:16:00Z">
        <w:r w:rsidR="00744926">
          <w:rPr>
            <w:szCs w:val="24"/>
          </w:rPr>
          <w:t>y</w:t>
        </w:r>
      </w:ins>
      <w:ins w:id="5356" w:author="rocky" w:date="2015-04-20T13:08:00Z">
        <w:r w:rsidR="00744926">
          <w:rPr>
            <w:szCs w:val="24"/>
          </w:rPr>
          <w:t>PairingResult</w:t>
        </w:r>
        <w:r w:rsidR="00AB29A2">
          <w:rPr>
            <w:szCs w:val="24"/>
          </w:rPr>
          <w:t>.</w:t>
        </w:r>
      </w:ins>
    </w:p>
    <w:p w:rsidR="0008108C" w:rsidRPr="00D0712D" w:rsidRDefault="0008108C" w:rsidP="0008108C">
      <w:pPr>
        <w:pStyle w:val="a3"/>
        <w:pBdr>
          <w:bottom w:val="single" w:sz="6" w:space="1" w:color="auto"/>
        </w:pBdr>
        <w:ind w:leftChars="0" w:left="1440"/>
        <w:rPr>
          <w:ins w:id="5357" w:author="rocky" w:date="2015-04-20T11:47:00Z"/>
          <w:sz w:val="18"/>
          <w:szCs w:val="18"/>
        </w:rPr>
      </w:pPr>
      <w:ins w:id="5358" w:author="rocky" w:date="2015-04-20T11:4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08108C" w:rsidRDefault="0008108C" w:rsidP="0008108C">
      <w:pPr>
        <w:pStyle w:val="a3"/>
        <w:ind w:leftChars="0" w:left="1440"/>
        <w:rPr>
          <w:ins w:id="5359" w:author="rocky" w:date="2015-04-20T11:47:00Z"/>
          <w:sz w:val="18"/>
          <w:szCs w:val="18"/>
        </w:rPr>
      </w:pPr>
      <w:ins w:id="5360" w:author="rocky" w:date="2015-04-20T11:47:00Z">
        <w:r>
          <w:rPr>
            <w:rFonts w:hint="eastAsia"/>
            <w:sz w:val="18"/>
            <w:szCs w:val="18"/>
          </w:rPr>
          <w:lastRenderedPageBreak/>
          <w:t>0</w:t>
        </w:r>
        <w:r>
          <w:rPr>
            <w:sz w:val="18"/>
            <w:szCs w:val="18"/>
          </w:rPr>
          <w:t>D</w:t>
        </w:r>
        <w:r>
          <w:rPr>
            <w:rFonts w:hint="eastAsia"/>
            <w:sz w:val="18"/>
            <w:szCs w:val="18"/>
          </w:rPr>
          <w:t>h</w:t>
        </w:r>
        <w:r>
          <w:rPr>
            <w:rFonts w:hint="eastAsia"/>
            <w:sz w:val="18"/>
            <w:szCs w:val="18"/>
          </w:rPr>
          <w:tab/>
          <w:t>03h</w:t>
        </w:r>
        <w:r>
          <w:rPr>
            <w:rFonts w:hint="eastAsia"/>
            <w:sz w:val="18"/>
            <w:szCs w:val="18"/>
          </w:rPr>
          <w:tab/>
        </w:r>
        <w:r>
          <w:rPr>
            <w:sz w:val="18"/>
            <w:szCs w:val="18"/>
          </w:rPr>
          <w:t>1</w:t>
        </w:r>
        <w:r>
          <w:rPr>
            <w:rFonts w:hint="eastAsia"/>
            <w:sz w:val="18"/>
            <w:szCs w:val="18"/>
          </w:rPr>
          <w:tab/>
        </w:r>
        <w:r>
          <w:rPr>
            <w:rFonts w:hint="eastAsia"/>
            <w:sz w:val="18"/>
            <w:szCs w:val="18"/>
          </w:rPr>
          <w:tab/>
        </w:r>
        <w:r w:rsidR="00CE07A7">
          <w:rPr>
            <w:sz w:val="18"/>
            <w:szCs w:val="18"/>
          </w:rPr>
          <w:t>Claim_status</w:t>
        </w:r>
      </w:ins>
    </w:p>
    <w:p w:rsidR="0008108C" w:rsidRPr="00932F4E" w:rsidRDefault="0008108C" w:rsidP="0008108C">
      <w:pPr>
        <w:pStyle w:val="a3"/>
        <w:ind w:leftChars="0" w:left="1440"/>
        <w:rPr>
          <w:ins w:id="5361" w:author="rocky" w:date="2015-04-20T11:47:00Z"/>
          <w:sz w:val="18"/>
          <w:szCs w:val="18"/>
        </w:rPr>
      </w:pPr>
    </w:p>
    <w:p w:rsidR="0008108C" w:rsidRDefault="0008108C" w:rsidP="0008108C">
      <w:pPr>
        <w:pStyle w:val="a3"/>
        <w:ind w:leftChars="0" w:left="1440"/>
        <w:rPr>
          <w:ins w:id="5362" w:author="rocky" w:date="2015-04-20T11:47:00Z"/>
          <w:szCs w:val="24"/>
        </w:rPr>
      </w:pPr>
      <w:ins w:id="5363" w:author="rocky" w:date="2015-04-20T11:47:00Z">
        <w:r w:rsidRPr="001A46B8">
          <w:rPr>
            <w:szCs w:val="24"/>
          </w:rPr>
          <w:t xml:space="preserve">The response contains status code 00h if </w:t>
        </w:r>
        <w:r>
          <w:rPr>
            <w:szCs w:val="24"/>
          </w:rPr>
          <w:t xml:space="preserve">it is executed successfully. </w:t>
        </w:r>
      </w:ins>
    </w:p>
    <w:p w:rsidR="0008108C" w:rsidRPr="00D0712D" w:rsidRDefault="0008108C" w:rsidP="0008108C">
      <w:pPr>
        <w:pStyle w:val="a3"/>
        <w:pBdr>
          <w:bottom w:val="single" w:sz="6" w:space="1" w:color="auto"/>
        </w:pBdr>
        <w:ind w:leftChars="0" w:left="1440"/>
        <w:rPr>
          <w:ins w:id="5364" w:author="rocky" w:date="2015-04-20T11:47:00Z"/>
          <w:sz w:val="18"/>
          <w:szCs w:val="18"/>
        </w:rPr>
      </w:pPr>
      <w:ins w:id="5365" w:author="rocky" w:date="2015-04-20T11:47: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08108C" w:rsidRPr="00932F4E" w:rsidRDefault="0008108C" w:rsidP="0008108C">
      <w:pPr>
        <w:pStyle w:val="a3"/>
        <w:ind w:leftChars="0" w:left="1440"/>
        <w:rPr>
          <w:ins w:id="5366" w:author="rocky" w:date="2015-04-20T11:47:00Z"/>
          <w:sz w:val="18"/>
          <w:szCs w:val="18"/>
        </w:rPr>
      </w:pPr>
      <w:ins w:id="5367" w:author="rocky" w:date="2015-04-20T11:47: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08108C" w:rsidRPr="008E1C16" w:rsidRDefault="0008108C" w:rsidP="0008108C">
      <w:pPr>
        <w:pStyle w:val="a3"/>
        <w:ind w:leftChars="0" w:left="1440"/>
        <w:rPr>
          <w:ins w:id="5368" w:author="rocky" w:date="2015-04-20T11:47:00Z"/>
          <w:sz w:val="18"/>
          <w:szCs w:val="18"/>
        </w:rPr>
      </w:pPr>
      <w:ins w:id="5369" w:author="rocky" w:date="2015-04-20T11:47: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3</w:t>
        </w:r>
        <w:r>
          <w:rPr>
            <w:rFonts w:hint="eastAsia"/>
            <w:sz w:val="18"/>
            <w:szCs w:val="18"/>
          </w:rPr>
          <w:t>h</w:t>
        </w:r>
        <w:r>
          <w:rPr>
            <w:rFonts w:hint="eastAsia"/>
            <w:sz w:val="18"/>
            <w:szCs w:val="18"/>
          </w:rPr>
          <w:tab/>
        </w:r>
        <w:r>
          <w:rPr>
            <w:sz w:val="18"/>
            <w:szCs w:val="18"/>
          </w:rPr>
          <w:t>N/A</w:t>
        </w:r>
        <w:r>
          <w:rPr>
            <w:sz w:val="18"/>
            <w:szCs w:val="18"/>
          </w:rPr>
          <w:tab/>
        </w:r>
        <w:r>
          <w:rPr>
            <w:sz w:val="18"/>
            <w:szCs w:val="18"/>
          </w:rPr>
          <w:tab/>
          <w:t>N/A</w:t>
        </w:r>
      </w:ins>
    </w:p>
    <w:p w:rsidR="00012B58" w:rsidRDefault="00012B58" w:rsidP="005538D0">
      <w:pPr>
        <w:pStyle w:val="a3"/>
        <w:ind w:leftChars="0" w:left="1440"/>
        <w:rPr>
          <w:ins w:id="5370" w:author="rocky" w:date="2015-04-20T16:22:00Z"/>
          <w:sz w:val="18"/>
          <w:szCs w:val="18"/>
        </w:rPr>
      </w:pPr>
    </w:p>
    <w:p w:rsidR="00CE07A7" w:rsidRPr="00EB3B8E" w:rsidRDefault="00CE07A7">
      <w:pPr>
        <w:pStyle w:val="a3"/>
        <w:numPr>
          <w:ilvl w:val="3"/>
          <w:numId w:val="41"/>
        </w:numPr>
        <w:ind w:leftChars="0"/>
        <w:rPr>
          <w:ins w:id="5371" w:author="rocky" w:date="2015-04-20T12:01:00Z"/>
          <w:szCs w:val="24"/>
        </w:rPr>
        <w:pPrChange w:id="5372" w:author="rocky" w:date="2015-04-20T16:22:00Z">
          <w:pPr>
            <w:pStyle w:val="a3"/>
            <w:ind w:leftChars="0" w:left="1440"/>
          </w:pPr>
        </w:pPrChange>
      </w:pPr>
      <w:ins w:id="5373" w:author="rocky" w:date="2015-04-20T16:22:00Z">
        <w:r w:rsidRPr="00932F4E">
          <w:rPr>
            <w:rFonts w:hint="eastAsia"/>
            <w:szCs w:val="24"/>
          </w:rPr>
          <w:t>Table: Claim status</w:t>
        </w:r>
      </w:ins>
    </w:p>
    <w:tbl>
      <w:tblPr>
        <w:tblStyle w:val="aa"/>
        <w:tblW w:w="0" w:type="auto"/>
        <w:tblInd w:w="1440" w:type="dxa"/>
        <w:tblLook w:val="04A0" w:firstRow="1" w:lastRow="0" w:firstColumn="1" w:lastColumn="0" w:noHBand="0" w:noVBand="1"/>
      </w:tblPr>
      <w:tblGrid>
        <w:gridCol w:w="3360"/>
        <w:gridCol w:w="3496"/>
      </w:tblGrid>
      <w:tr w:rsidR="00CE07A7" w:rsidTr="00EB3B8E">
        <w:trPr>
          <w:trHeight w:val="408"/>
          <w:ins w:id="5374" w:author="rocky" w:date="2015-04-20T16:22:00Z"/>
        </w:trPr>
        <w:tc>
          <w:tcPr>
            <w:tcW w:w="3360" w:type="dxa"/>
          </w:tcPr>
          <w:p w:rsidR="00CE07A7" w:rsidRDefault="00CE07A7" w:rsidP="00EB3B8E">
            <w:pPr>
              <w:pStyle w:val="a3"/>
              <w:ind w:leftChars="0" w:left="0"/>
              <w:rPr>
                <w:ins w:id="5375" w:author="rocky" w:date="2015-04-20T16:22:00Z"/>
                <w:sz w:val="18"/>
                <w:szCs w:val="18"/>
              </w:rPr>
            </w:pPr>
            <w:ins w:id="5376" w:author="rocky" w:date="2015-04-20T16:22:00Z">
              <w:r>
                <w:rPr>
                  <w:rFonts w:hint="eastAsia"/>
                  <w:sz w:val="18"/>
                  <w:szCs w:val="18"/>
                </w:rPr>
                <w:t>Bit of Claim status</w:t>
              </w:r>
            </w:ins>
          </w:p>
        </w:tc>
        <w:tc>
          <w:tcPr>
            <w:tcW w:w="3496" w:type="dxa"/>
          </w:tcPr>
          <w:p w:rsidR="00CE07A7" w:rsidRDefault="00CE07A7" w:rsidP="00EB3B8E">
            <w:pPr>
              <w:pStyle w:val="a3"/>
              <w:ind w:leftChars="0" w:left="0"/>
              <w:rPr>
                <w:ins w:id="5377" w:author="rocky" w:date="2015-04-20T16:22:00Z"/>
                <w:sz w:val="18"/>
                <w:szCs w:val="18"/>
              </w:rPr>
            </w:pPr>
            <w:ins w:id="5378" w:author="rocky" w:date="2015-04-20T16:22:00Z">
              <w:r>
                <w:rPr>
                  <w:rFonts w:hint="eastAsia"/>
                  <w:sz w:val="18"/>
                  <w:szCs w:val="18"/>
                </w:rPr>
                <w:t>Meaning</w:t>
              </w:r>
            </w:ins>
          </w:p>
        </w:tc>
      </w:tr>
      <w:tr w:rsidR="00CE07A7" w:rsidTr="00EB3B8E">
        <w:trPr>
          <w:trHeight w:val="456"/>
          <w:ins w:id="5379" w:author="rocky" w:date="2015-04-20T16:22:00Z"/>
        </w:trPr>
        <w:tc>
          <w:tcPr>
            <w:tcW w:w="3360" w:type="dxa"/>
          </w:tcPr>
          <w:p w:rsidR="00CE07A7" w:rsidRPr="00932F4E" w:rsidRDefault="00CE07A7" w:rsidP="00EB3B8E">
            <w:pPr>
              <w:rPr>
                <w:ins w:id="5380" w:author="rocky" w:date="2015-04-20T16:22:00Z"/>
                <w:sz w:val="18"/>
                <w:szCs w:val="18"/>
              </w:rPr>
            </w:pPr>
            <w:ins w:id="5381" w:author="rocky" w:date="2015-04-20T16:22:00Z">
              <w:r w:rsidRPr="00932F4E">
                <w:rPr>
                  <w:rFonts w:hint="eastAsia"/>
                  <w:sz w:val="18"/>
                  <w:szCs w:val="18"/>
                </w:rPr>
                <w:t>0</w:t>
              </w:r>
            </w:ins>
          </w:p>
        </w:tc>
        <w:tc>
          <w:tcPr>
            <w:tcW w:w="3496" w:type="dxa"/>
          </w:tcPr>
          <w:p w:rsidR="00CE07A7" w:rsidRPr="00932F4E" w:rsidRDefault="00CE07A7" w:rsidP="00EB3B8E">
            <w:pPr>
              <w:rPr>
                <w:ins w:id="5382" w:author="rocky" w:date="2015-04-20T16:22:00Z"/>
                <w:sz w:val="18"/>
                <w:szCs w:val="18"/>
              </w:rPr>
            </w:pPr>
            <w:ins w:id="5383" w:author="rocky" w:date="2015-04-20T16:22:00Z">
              <w:r w:rsidRPr="00932F4E">
                <w:rPr>
                  <w:rFonts w:hint="eastAsia"/>
                  <w:sz w:val="18"/>
                  <w:szCs w:val="18"/>
                </w:rPr>
                <w:t>SSID</w:t>
              </w:r>
              <w:r w:rsidRPr="00932F4E">
                <w:rPr>
                  <w:sz w:val="18"/>
                  <w:szCs w:val="18"/>
                </w:rPr>
                <w:t>/PWD Pending</w:t>
              </w:r>
            </w:ins>
          </w:p>
        </w:tc>
      </w:tr>
      <w:tr w:rsidR="00CE07A7" w:rsidTr="00EB3B8E">
        <w:trPr>
          <w:ins w:id="5384" w:author="rocky" w:date="2015-04-20T16:22:00Z"/>
        </w:trPr>
        <w:tc>
          <w:tcPr>
            <w:tcW w:w="3360" w:type="dxa"/>
          </w:tcPr>
          <w:p w:rsidR="00CE07A7" w:rsidRDefault="00CE07A7" w:rsidP="00EB3B8E">
            <w:pPr>
              <w:pStyle w:val="a3"/>
              <w:ind w:leftChars="0" w:left="0"/>
              <w:rPr>
                <w:ins w:id="5385" w:author="rocky" w:date="2015-04-20T16:22:00Z"/>
                <w:sz w:val="18"/>
                <w:szCs w:val="18"/>
              </w:rPr>
            </w:pPr>
            <w:ins w:id="5386" w:author="rocky" w:date="2015-04-20T16:22:00Z">
              <w:r>
                <w:rPr>
                  <w:rFonts w:hint="eastAsia"/>
                  <w:sz w:val="18"/>
                  <w:szCs w:val="18"/>
                </w:rPr>
                <w:t>1</w:t>
              </w:r>
            </w:ins>
          </w:p>
        </w:tc>
        <w:tc>
          <w:tcPr>
            <w:tcW w:w="3496" w:type="dxa"/>
          </w:tcPr>
          <w:p w:rsidR="00CE07A7" w:rsidRDefault="00CE07A7" w:rsidP="00EB3B8E">
            <w:pPr>
              <w:pStyle w:val="a3"/>
              <w:ind w:leftChars="0" w:left="0"/>
              <w:rPr>
                <w:ins w:id="5387" w:author="rocky" w:date="2015-04-20T16:22:00Z"/>
                <w:sz w:val="18"/>
                <w:szCs w:val="18"/>
              </w:rPr>
            </w:pPr>
            <w:ins w:id="5388" w:author="rocky" w:date="2015-04-20T16:22:00Z">
              <w:r>
                <w:rPr>
                  <w:rFonts w:hint="eastAsia"/>
                  <w:sz w:val="18"/>
                  <w:szCs w:val="18"/>
                </w:rPr>
                <w:t>Claim Pe</w:t>
              </w:r>
              <w:r>
                <w:rPr>
                  <w:sz w:val="18"/>
                  <w:szCs w:val="18"/>
                </w:rPr>
                <w:t>n</w:t>
              </w:r>
              <w:r>
                <w:rPr>
                  <w:rFonts w:hint="eastAsia"/>
                  <w:sz w:val="18"/>
                  <w:szCs w:val="18"/>
                </w:rPr>
                <w:t>ding</w:t>
              </w:r>
            </w:ins>
          </w:p>
        </w:tc>
      </w:tr>
      <w:tr w:rsidR="00CE07A7" w:rsidTr="00EB3B8E">
        <w:trPr>
          <w:ins w:id="5389" w:author="rocky" w:date="2015-04-20T16:22:00Z"/>
        </w:trPr>
        <w:tc>
          <w:tcPr>
            <w:tcW w:w="3360" w:type="dxa"/>
          </w:tcPr>
          <w:p w:rsidR="00CE07A7" w:rsidRDefault="00CE07A7" w:rsidP="00EB3B8E">
            <w:pPr>
              <w:pStyle w:val="a3"/>
              <w:ind w:leftChars="0" w:left="0"/>
              <w:rPr>
                <w:ins w:id="5390" w:author="rocky" w:date="2015-04-20T16:22:00Z"/>
                <w:sz w:val="18"/>
                <w:szCs w:val="18"/>
              </w:rPr>
            </w:pPr>
            <w:ins w:id="5391" w:author="rocky" w:date="2015-04-20T16:22:00Z">
              <w:r>
                <w:rPr>
                  <w:rFonts w:hint="eastAsia"/>
                  <w:sz w:val="18"/>
                  <w:szCs w:val="18"/>
                </w:rPr>
                <w:t>2</w:t>
              </w:r>
            </w:ins>
          </w:p>
        </w:tc>
        <w:tc>
          <w:tcPr>
            <w:tcW w:w="3496" w:type="dxa"/>
          </w:tcPr>
          <w:p w:rsidR="00CE07A7" w:rsidRDefault="00CE07A7" w:rsidP="00EB3B8E">
            <w:pPr>
              <w:pStyle w:val="a3"/>
              <w:ind w:leftChars="0" w:left="0"/>
              <w:rPr>
                <w:ins w:id="5392" w:author="rocky" w:date="2015-04-20T16:22:00Z"/>
                <w:sz w:val="18"/>
                <w:szCs w:val="18"/>
              </w:rPr>
            </w:pPr>
            <w:ins w:id="5393" w:author="rocky" w:date="2015-04-20T16:22:00Z">
              <w:r>
                <w:rPr>
                  <w:rFonts w:hint="eastAsia"/>
                  <w:sz w:val="18"/>
                  <w:szCs w:val="18"/>
                </w:rPr>
                <w:t>SSID/PWD Error</w:t>
              </w:r>
            </w:ins>
          </w:p>
        </w:tc>
      </w:tr>
      <w:tr w:rsidR="00CE07A7" w:rsidTr="00EB3B8E">
        <w:trPr>
          <w:trHeight w:val="465"/>
          <w:ins w:id="5394" w:author="rocky" w:date="2015-04-20T16:22:00Z"/>
        </w:trPr>
        <w:tc>
          <w:tcPr>
            <w:tcW w:w="3360" w:type="dxa"/>
          </w:tcPr>
          <w:p w:rsidR="00CE07A7" w:rsidRDefault="00CE07A7" w:rsidP="00EB3B8E">
            <w:pPr>
              <w:pStyle w:val="a3"/>
              <w:ind w:leftChars="0" w:left="0"/>
              <w:rPr>
                <w:ins w:id="5395" w:author="rocky" w:date="2015-04-20T16:22:00Z"/>
                <w:sz w:val="18"/>
                <w:szCs w:val="18"/>
              </w:rPr>
            </w:pPr>
            <w:ins w:id="5396" w:author="rocky" w:date="2015-04-20T16:22:00Z">
              <w:r>
                <w:rPr>
                  <w:rFonts w:hint="eastAsia"/>
                  <w:sz w:val="18"/>
                  <w:szCs w:val="18"/>
                </w:rPr>
                <w:t>3</w:t>
              </w:r>
            </w:ins>
          </w:p>
        </w:tc>
        <w:tc>
          <w:tcPr>
            <w:tcW w:w="3496" w:type="dxa"/>
          </w:tcPr>
          <w:p w:rsidR="00CE07A7" w:rsidRDefault="00CE07A7" w:rsidP="00EB3B8E">
            <w:pPr>
              <w:pStyle w:val="a3"/>
              <w:ind w:leftChars="0" w:left="0"/>
              <w:rPr>
                <w:ins w:id="5397" w:author="rocky" w:date="2015-04-20T16:22:00Z"/>
                <w:sz w:val="18"/>
                <w:szCs w:val="18"/>
              </w:rPr>
            </w:pPr>
            <w:ins w:id="5398" w:author="rocky" w:date="2015-04-20T16:22:00Z">
              <w:r>
                <w:rPr>
                  <w:rFonts w:hint="eastAsia"/>
                  <w:sz w:val="18"/>
                  <w:szCs w:val="18"/>
                </w:rPr>
                <w:t>Claim error</w:t>
              </w:r>
            </w:ins>
          </w:p>
        </w:tc>
      </w:tr>
      <w:tr w:rsidR="00CE07A7" w:rsidTr="00EB3B8E">
        <w:trPr>
          <w:ins w:id="5399" w:author="rocky" w:date="2015-04-20T16:22:00Z"/>
        </w:trPr>
        <w:tc>
          <w:tcPr>
            <w:tcW w:w="3360" w:type="dxa"/>
          </w:tcPr>
          <w:p w:rsidR="00CE07A7" w:rsidRDefault="00CE07A7" w:rsidP="00EB3B8E">
            <w:pPr>
              <w:pStyle w:val="a3"/>
              <w:ind w:leftChars="0" w:left="0"/>
              <w:rPr>
                <w:ins w:id="5400" w:author="rocky" w:date="2015-04-20T16:22:00Z"/>
                <w:sz w:val="18"/>
                <w:szCs w:val="18"/>
              </w:rPr>
            </w:pPr>
            <w:ins w:id="5401" w:author="rocky" w:date="2015-04-20T16:22:00Z">
              <w:r>
                <w:rPr>
                  <w:rFonts w:hint="eastAsia"/>
                  <w:sz w:val="18"/>
                  <w:szCs w:val="18"/>
                </w:rPr>
                <w:t>4</w:t>
              </w:r>
            </w:ins>
          </w:p>
        </w:tc>
        <w:tc>
          <w:tcPr>
            <w:tcW w:w="3496" w:type="dxa"/>
          </w:tcPr>
          <w:p w:rsidR="00CE07A7" w:rsidRDefault="00CE07A7" w:rsidP="00EB3B8E">
            <w:pPr>
              <w:pStyle w:val="a3"/>
              <w:ind w:leftChars="0" w:left="0"/>
              <w:rPr>
                <w:ins w:id="5402" w:author="rocky" w:date="2015-04-20T16:22:00Z"/>
                <w:sz w:val="18"/>
                <w:szCs w:val="18"/>
              </w:rPr>
            </w:pPr>
            <w:ins w:id="5403" w:author="rocky" w:date="2015-04-20T16:22:00Z">
              <w:r>
                <w:rPr>
                  <w:rFonts w:hint="eastAsia"/>
                  <w:sz w:val="18"/>
                  <w:szCs w:val="18"/>
                </w:rPr>
                <w:t>Wifi error</w:t>
              </w:r>
            </w:ins>
          </w:p>
        </w:tc>
      </w:tr>
      <w:tr w:rsidR="00CE07A7" w:rsidTr="00EB3B8E">
        <w:trPr>
          <w:ins w:id="5404" w:author="rocky" w:date="2015-04-20T16:22:00Z"/>
        </w:trPr>
        <w:tc>
          <w:tcPr>
            <w:tcW w:w="3360" w:type="dxa"/>
          </w:tcPr>
          <w:p w:rsidR="00CE07A7" w:rsidRDefault="00CE07A7" w:rsidP="00EB3B8E">
            <w:pPr>
              <w:pStyle w:val="a3"/>
              <w:ind w:leftChars="0" w:left="0"/>
              <w:rPr>
                <w:ins w:id="5405" w:author="rocky" w:date="2015-04-20T16:22:00Z"/>
                <w:sz w:val="18"/>
                <w:szCs w:val="18"/>
              </w:rPr>
            </w:pPr>
            <w:ins w:id="5406" w:author="rocky" w:date="2015-04-20T16:22:00Z">
              <w:r>
                <w:rPr>
                  <w:rFonts w:hint="eastAsia"/>
                  <w:sz w:val="18"/>
                  <w:szCs w:val="18"/>
                </w:rPr>
                <w:t>5</w:t>
              </w:r>
            </w:ins>
          </w:p>
        </w:tc>
        <w:tc>
          <w:tcPr>
            <w:tcW w:w="3496" w:type="dxa"/>
          </w:tcPr>
          <w:p w:rsidR="00CE07A7" w:rsidRDefault="00CE07A7" w:rsidP="00EB3B8E">
            <w:pPr>
              <w:pStyle w:val="a3"/>
              <w:ind w:leftChars="0" w:left="0"/>
              <w:rPr>
                <w:ins w:id="5407" w:author="rocky" w:date="2015-04-20T16:22:00Z"/>
                <w:sz w:val="18"/>
                <w:szCs w:val="18"/>
              </w:rPr>
            </w:pPr>
            <w:ins w:id="5408" w:author="rocky" w:date="2015-04-20T16:22:00Z">
              <w:r>
                <w:rPr>
                  <w:rFonts w:hint="eastAsia"/>
                  <w:sz w:val="18"/>
                  <w:szCs w:val="18"/>
                </w:rPr>
                <w:t>Cloud error</w:t>
              </w:r>
            </w:ins>
          </w:p>
        </w:tc>
      </w:tr>
      <w:tr w:rsidR="00CE07A7" w:rsidTr="00EB3B8E">
        <w:trPr>
          <w:ins w:id="5409" w:author="rocky" w:date="2015-04-20T16:22:00Z"/>
        </w:trPr>
        <w:tc>
          <w:tcPr>
            <w:tcW w:w="3360" w:type="dxa"/>
          </w:tcPr>
          <w:p w:rsidR="00CE07A7" w:rsidRDefault="00CE07A7" w:rsidP="00EB3B8E">
            <w:pPr>
              <w:pStyle w:val="a3"/>
              <w:ind w:leftChars="0" w:left="0"/>
              <w:rPr>
                <w:ins w:id="5410" w:author="rocky" w:date="2015-04-20T16:22:00Z"/>
                <w:sz w:val="18"/>
                <w:szCs w:val="18"/>
              </w:rPr>
            </w:pPr>
            <w:ins w:id="5411" w:author="rocky" w:date="2015-04-20T16:22:00Z">
              <w:r>
                <w:rPr>
                  <w:rFonts w:hint="eastAsia"/>
                  <w:sz w:val="18"/>
                  <w:szCs w:val="18"/>
                </w:rPr>
                <w:t>6</w:t>
              </w:r>
            </w:ins>
          </w:p>
        </w:tc>
        <w:tc>
          <w:tcPr>
            <w:tcW w:w="3496" w:type="dxa"/>
          </w:tcPr>
          <w:p w:rsidR="00CE07A7" w:rsidRDefault="00CE07A7" w:rsidP="00EB3B8E">
            <w:pPr>
              <w:pStyle w:val="a3"/>
              <w:ind w:leftChars="0" w:left="0"/>
              <w:rPr>
                <w:ins w:id="5412" w:author="rocky" w:date="2015-04-20T16:22:00Z"/>
                <w:sz w:val="18"/>
                <w:szCs w:val="18"/>
              </w:rPr>
            </w:pPr>
            <w:ins w:id="5413" w:author="rocky" w:date="2015-04-20T16:22:00Z">
              <w:r>
                <w:rPr>
                  <w:rFonts w:hint="eastAsia"/>
                  <w:sz w:val="18"/>
                  <w:szCs w:val="18"/>
                </w:rPr>
                <w:t>Other error</w:t>
              </w:r>
            </w:ins>
          </w:p>
        </w:tc>
      </w:tr>
      <w:tr w:rsidR="00CE07A7" w:rsidTr="00EB3B8E">
        <w:trPr>
          <w:ins w:id="5414" w:author="rocky" w:date="2015-04-20T16:22:00Z"/>
        </w:trPr>
        <w:tc>
          <w:tcPr>
            <w:tcW w:w="3360" w:type="dxa"/>
          </w:tcPr>
          <w:p w:rsidR="00CE07A7" w:rsidRDefault="00CE07A7" w:rsidP="00EB3B8E">
            <w:pPr>
              <w:pStyle w:val="a3"/>
              <w:ind w:leftChars="0" w:left="0"/>
              <w:rPr>
                <w:ins w:id="5415" w:author="rocky" w:date="2015-04-20T16:22:00Z"/>
                <w:sz w:val="18"/>
                <w:szCs w:val="18"/>
              </w:rPr>
            </w:pPr>
            <w:ins w:id="5416" w:author="rocky" w:date="2015-04-20T16:22:00Z">
              <w:r>
                <w:rPr>
                  <w:rFonts w:hint="eastAsia"/>
                  <w:sz w:val="18"/>
                  <w:szCs w:val="18"/>
                </w:rPr>
                <w:t>7</w:t>
              </w:r>
            </w:ins>
          </w:p>
        </w:tc>
        <w:tc>
          <w:tcPr>
            <w:tcW w:w="3496" w:type="dxa"/>
          </w:tcPr>
          <w:p w:rsidR="00CE07A7" w:rsidRDefault="00CE5027" w:rsidP="00EB3B8E">
            <w:pPr>
              <w:pStyle w:val="a3"/>
              <w:ind w:leftChars="0" w:left="0"/>
              <w:rPr>
                <w:ins w:id="5417" w:author="rocky" w:date="2015-04-20T16:22:00Z"/>
                <w:sz w:val="18"/>
                <w:szCs w:val="18"/>
              </w:rPr>
            </w:pPr>
            <w:ins w:id="5418" w:author="rocky" w:date="2016-08-01T12:19:00Z">
              <w:r>
                <w:rPr>
                  <w:sz w:val="18"/>
                  <w:szCs w:val="18"/>
                </w:rPr>
                <w:t>Bad gateway model</w:t>
              </w:r>
            </w:ins>
            <w:ins w:id="5419" w:author="rocky" w:date="2016-08-01T12:22:00Z">
              <w:r>
                <w:rPr>
                  <w:sz w:val="18"/>
                  <w:szCs w:val="18"/>
                </w:rPr>
                <w:t xml:space="preserve"> error</w:t>
              </w:r>
            </w:ins>
          </w:p>
        </w:tc>
      </w:tr>
    </w:tbl>
    <w:p w:rsidR="00DC2E97" w:rsidRDefault="00DC2E97" w:rsidP="005538D0">
      <w:pPr>
        <w:pStyle w:val="a3"/>
        <w:ind w:leftChars="0" w:left="1440"/>
        <w:rPr>
          <w:ins w:id="5420" w:author="rocky" w:date="2015-04-20T12:01:00Z"/>
          <w:sz w:val="18"/>
          <w:szCs w:val="18"/>
        </w:rPr>
      </w:pPr>
    </w:p>
    <w:p w:rsidR="00DC2E97" w:rsidRPr="0008108C" w:rsidRDefault="00DC2E97" w:rsidP="005538D0">
      <w:pPr>
        <w:pStyle w:val="a3"/>
        <w:ind w:leftChars="0" w:left="1440"/>
        <w:rPr>
          <w:ins w:id="5421" w:author="rocky" w:date="2015-04-20T11:18:00Z"/>
          <w:sz w:val="18"/>
          <w:szCs w:val="18"/>
        </w:rPr>
      </w:pPr>
    </w:p>
    <w:p w:rsidR="00F90D5B" w:rsidRPr="00041FFC" w:rsidRDefault="00AB29A2" w:rsidP="00F90D5B">
      <w:pPr>
        <w:pStyle w:val="a3"/>
        <w:numPr>
          <w:ilvl w:val="2"/>
          <w:numId w:val="19"/>
        </w:numPr>
        <w:ind w:leftChars="0"/>
        <w:rPr>
          <w:ins w:id="5422" w:author="rocky" w:date="2015-04-20T11:18:00Z"/>
          <w:szCs w:val="24"/>
        </w:rPr>
      </w:pPr>
      <w:ins w:id="5423" w:author="rocky" w:date="2015-04-20T11:58:00Z">
        <w:r>
          <w:rPr>
            <w:szCs w:val="24"/>
          </w:rPr>
          <w:t>Auth</w:t>
        </w:r>
      </w:ins>
      <w:ins w:id="5424" w:author="rocky" w:date="2015-04-20T11:18:00Z">
        <w:r w:rsidR="00F90D5B" w:rsidRPr="00041FFC">
          <w:rPr>
            <w:szCs w:val="24"/>
          </w:rPr>
          <w:t>:</w:t>
        </w:r>
      </w:ins>
    </w:p>
    <w:p w:rsidR="00F90D5B" w:rsidRDefault="00F90D5B">
      <w:pPr>
        <w:pStyle w:val="a3"/>
        <w:ind w:leftChars="0" w:left="1440"/>
        <w:rPr>
          <w:ins w:id="5425" w:author="rocky" w:date="2015-04-20T11:18:00Z"/>
          <w:szCs w:val="24"/>
        </w:rPr>
        <w:pPrChange w:id="5426" w:author="rocky" w:date="2015-04-20T16:17:00Z">
          <w:pPr>
            <w:ind w:left="1440"/>
          </w:pPr>
        </w:pPrChange>
      </w:pPr>
      <w:ins w:id="5427" w:author="rocky" w:date="2015-04-20T11:18:00Z">
        <w:r>
          <w:rPr>
            <w:rFonts w:hint="eastAsia"/>
            <w:szCs w:val="24"/>
          </w:rPr>
          <w:t>T</w:t>
        </w:r>
        <w:r w:rsidR="00DE4C76">
          <w:rPr>
            <w:rFonts w:hint="eastAsia"/>
            <w:szCs w:val="24"/>
          </w:rPr>
          <w:t>he command code byte value is 04</w:t>
        </w:r>
        <w:r>
          <w:rPr>
            <w:rFonts w:hint="eastAsia"/>
            <w:szCs w:val="24"/>
          </w:rPr>
          <w:t>h.</w:t>
        </w:r>
      </w:ins>
      <w:ins w:id="5428" w:author="rocky" w:date="2015-04-20T11:41:00Z">
        <w:r w:rsidR="0008108C">
          <w:rPr>
            <w:szCs w:val="24"/>
          </w:rPr>
          <w:t xml:space="preserve"> </w:t>
        </w:r>
      </w:ins>
    </w:p>
    <w:p w:rsidR="00F90D5B" w:rsidRPr="00D0712D" w:rsidRDefault="00F90D5B" w:rsidP="00F90D5B">
      <w:pPr>
        <w:pStyle w:val="a3"/>
        <w:pBdr>
          <w:bottom w:val="single" w:sz="6" w:space="1" w:color="auto"/>
        </w:pBdr>
        <w:ind w:leftChars="0" w:left="1440"/>
        <w:rPr>
          <w:ins w:id="5429" w:author="rocky" w:date="2015-04-20T11:18:00Z"/>
          <w:sz w:val="18"/>
          <w:szCs w:val="18"/>
        </w:rPr>
      </w:pPr>
      <w:ins w:id="5430" w:author="rocky" w:date="2015-04-20T11:1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90D5B" w:rsidRDefault="00F90D5B" w:rsidP="00F90D5B">
      <w:pPr>
        <w:pStyle w:val="a3"/>
        <w:ind w:leftChars="0" w:left="1440"/>
        <w:rPr>
          <w:ins w:id="5431" w:author="rocky" w:date="2015-04-20T11:18:00Z"/>
          <w:sz w:val="18"/>
          <w:szCs w:val="18"/>
        </w:rPr>
      </w:pPr>
      <w:ins w:id="5432" w:author="rocky" w:date="2015-04-20T11:18:00Z">
        <w:r>
          <w:rPr>
            <w:rFonts w:hint="eastAsia"/>
            <w:sz w:val="18"/>
            <w:szCs w:val="18"/>
          </w:rPr>
          <w:t>0</w:t>
        </w:r>
        <w:r>
          <w:rPr>
            <w:sz w:val="18"/>
            <w:szCs w:val="18"/>
          </w:rPr>
          <w:t>D</w:t>
        </w:r>
        <w:r w:rsidR="00DE4C76">
          <w:rPr>
            <w:rFonts w:hint="eastAsia"/>
            <w:sz w:val="18"/>
            <w:szCs w:val="18"/>
          </w:rPr>
          <w:t>h</w:t>
        </w:r>
        <w:r w:rsidR="00DE4C76">
          <w:rPr>
            <w:rFonts w:hint="eastAsia"/>
            <w:sz w:val="18"/>
            <w:szCs w:val="18"/>
          </w:rPr>
          <w:tab/>
          <w:t>04</w:t>
        </w:r>
        <w:r>
          <w:rPr>
            <w:rFonts w:hint="eastAsia"/>
            <w:sz w:val="18"/>
            <w:szCs w:val="18"/>
          </w:rPr>
          <w:t>h</w:t>
        </w:r>
        <w:r>
          <w:rPr>
            <w:rFonts w:hint="eastAsia"/>
            <w:sz w:val="18"/>
            <w:szCs w:val="18"/>
          </w:rPr>
          <w:tab/>
        </w:r>
      </w:ins>
      <w:ins w:id="5433" w:author="rocky" w:date="2015-04-20T12:02:00Z">
        <w:r w:rsidR="00DC2E97">
          <w:rPr>
            <w:sz w:val="18"/>
            <w:szCs w:val="18"/>
          </w:rPr>
          <w:t>1</w:t>
        </w:r>
      </w:ins>
      <w:ins w:id="5434" w:author="rocky" w:date="2015-04-20T11:18:00Z">
        <w:r w:rsidR="00E44879">
          <w:rPr>
            <w:sz w:val="18"/>
            <w:szCs w:val="18"/>
          </w:rPr>
          <w:t>1</w:t>
        </w:r>
      </w:ins>
      <w:ins w:id="5435" w:author="rocky" w:date="2015-04-20T12:02:00Z">
        <w:r w:rsidR="00DC2E97">
          <w:rPr>
            <w:sz w:val="18"/>
            <w:szCs w:val="18"/>
          </w:rPr>
          <w:t>h</w:t>
        </w:r>
      </w:ins>
      <w:ins w:id="5436" w:author="rocky" w:date="2015-04-20T18:06:00Z">
        <w:r w:rsidR="00E44879">
          <w:rPr>
            <w:sz w:val="18"/>
            <w:szCs w:val="18"/>
          </w:rPr>
          <w:t xml:space="preserve"> + m</w:t>
        </w:r>
      </w:ins>
      <w:ins w:id="5437" w:author="rocky" w:date="2015-04-20T12:02:00Z">
        <w:r w:rsidR="00DC2E97">
          <w:rPr>
            <w:sz w:val="18"/>
            <w:szCs w:val="18"/>
          </w:rPr>
          <w:tab/>
        </w:r>
      </w:ins>
      <w:ins w:id="5438" w:author="rocky" w:date="2015-04-20T11:18:00Z">
        <w:r>
          <w:rPr>
            <w:rFonts w:hint="eastAsia"/>
            <w:sz w:val="18"/>
            <w:szCs w:val="18"/>
          </w:rPr>
          <w:tab/>
        </w:r>
      </w:ins>
      <w:ins w:id="5439" w:author="rocky" w:date="2015-04-20T11:45:00Z">
        <w:r w:rsidR="00DE4C76">
          <w:rPr>
            <w:sz w:val="18"/>
            <w:szCs w:val="18"/>
          </w:rPr>
          <w:t>Challenge</w:t>
        </w:r>
      </w:ins>
      <w:ins w:id="5440" w:author="rocky" w:date="2015-04-20T11:58:00Z">
        <w:r w:rsidR="00DE4C76">
          <w:rPr>
            <w:sz w:val="18"/>
            <w:szCs w:val="18"/>
          </w:rPr>
          <w:t>_2</w:t>
        </w:r>
      </w:ins>
      <w:ins w:id="5441" w:author="rocky" w:date="2015-04-20T18:00:00Z">
        <w:r w:rsidR="0034588A">
          <w:rPr>
            <w:sz w:val="18"/>
            <w:szCs w:val="18"/>
          </w:rPr>
          <w:t xml:space="preserve">, </w:t>
        </w:r>
      </w:ins>
      <w:ins w:id="5442" w:author="rocky" w:date="2015-04-21T11:42:00Z">
        <w:r w:rsidR="005E3542">
          <w:rPr>
            <w:sz w:val="18"/>
            <w:szCs w:val="18"/>
          </w:rPr>
          <w:t>Wifi_</w:t>
        </w:r>
      </w:ins>
      <w:ins w:id="5443" w:author="rocky" w:date="2015-04-20T18:06:00Z">
        <w:r w:rsidR="00E44879">
          <w:rPr>
            <w:sz w:val="18"/>
            <w:szCs w:val="18"/>
          </w:rPr>
          <w:t xml:space="preserve">MAC_len, </w:t>
        </w:r>
      </w:ins>
      <w:ins w:id="5444" w:author="rocky" w:date="2015-04-20T18:05:00Z">
        <w:r w:rsidR="005E3542">
          <w:rPr>
            <w:sz w:val="18"/>
            <w:szCs w:val="18"/>
          </w:rPr>
          <w:t>Wifi</w:t>
        </w:r>
        <w:r w:rsidR="00E44879">
          <w:rPr>
            <w:sz w:val="18"/>
            <w:szCs w:val="18"/>
          </w:rPr>
          <w:t>_MAC</w:t>
        </w:r>
      </w:ins>
      <w:ins w:id="5445" w:author="rocky" w:date="2015-04-21T11:42:00Z">
        <w:r w:rsidR="005E3542">
          <w:rPr>
            <w:sz w:val="18"/>
            <w:szCs w:val="18"/>
          </w:rPr>
          <w:t>_addr</w:t>
        </w:r>
      </w:ins>
    </w:p>
    <w:p w:rsidR="00F90D5B" w:rsidRPr="00E44879" w:rsidRDefault="00F90D5B" w:rsidP="00F90D5B">
      <w:pPr>
        <w:pStyle w:val="a3"/>
        <w:ind w:leftChars="0" w:left="1440"/>
        <w:rPr>
          <w:ins w:id="5446" w:author="rocky" w:date="2015-04-20T11:18:00Z"/>
          <w:sz w:val="18"/>
          <w:szCs w:val="18"/>
        </w:rPr>
      </w:pPr>
    </w:p>
    <w:p w:rsidR="00F90D5B" w:rsidRDefault="00F90D5B" w:rsidP="00F90D5B">
      <w:pPr>
        <w:pStyle w:val="a3"/>
        <w:ind w:leftChars="0" w:left="1440"/>
        <w:rPr>
          <w:ins w:id="5447" w:author="rocky" w:date="2015-04-20T11:18:00Z"/>
          <w:szCs w:val="24"/>
        </w:rPr>
      </w:pPr>
      <w:ins w:id="5448" w:author="rocky" w:date="2015-04-20T11:18:00Z">
        <w:r w:rsidRPr="001A46B8">
          <w:rPr>
            <w:szCs w:val="24"/>
          </w:rPr>
          <w:t xml:space="preserve">The response contains status code 00h if </w:t>
        </w:r>
        <w:r>
          <w:rPr>
            <w:szCs w:val="24"/>
          </w:rPr>
          <w:t xml:space="preserve">it is executed successfully. </w:t>
        </w:r>
      </w:ins>
    </w:p>
    <w:p w:rsidR="00F90D5B" w:rsidRPr="00D0712D" w:rsidRDefault="00F90D5B" w:rsidP="00F90D5B">
      <w:pPr>
        <w:pStyle w:val="a3"/>
        <w:pBdr>
          <w:bottom w:val="single" w:sz="6" w:space="1" w:color="auto"/>
        </w:pBdr>
        <w:ind w:leftChars="0" w:left="1440"/>
        <w:rPr>
          <w:ins w:id="5449" w:author="rocky" w:date="2015-04-20T11:18:00Z"/>
          <w:sz w:val="18"/>
          <w:szCs w:val="18"/>
        </w:rPr>
      </w:pPr>
      <w:ins w:id="5450" w:author="rocky" w:date="2015-04-20T11:1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F90D5B" w:rsidRPr="00932F4E" w:rsidRDefault="00F90D5B" w:rsidP="00F90D5B">
      <w:pPr>
        <w:pStyle w:val="a3"/>
        <w:ind w:leftChars="0" w:left="1440"/>
        <w:rPr>
          <w:ins w:id="5451" w:author="rocky" w:date="2015-04-20T11:18:00Z"/>
          <w:sz w:val="18"/>
          <w:szCs w:val="18"/>
        </w:rPr>
      </w:pPr>
      <w:ins w:id="5452" w:author="rocky" w:date="2015-04-20T11:18:00Z">
        <w:r>
          <w:rPr>
            <w:rFonts w:hint="eastAsia"/>
            <w:sz w:val="18"/>
            <w:szCs w:val="18"/>
          </w:rPr>
          <w:t>00h if OK</w:t>
        </w:r>
        <w:r>
          <w:rPr>
            <w:sz w:val="18"/>
            <w:szCs w:val="18"/>
          </w:rPr>
          <w:tab/>
        </w:r>
        <w:r>
          <w:rPr>
            <w:rFonts w:hint="eastAsia"/>
            <w:sz w:val="18"/>
            <w:szCs w:val="18"/>
          </w:rPr>
          <w:t>0Dh</w:t>
        </w:r>
        <w:r>
          <w:rPr>
            <w:rFonts w:hint="eastAsia"/>
            <w:sz w:val="18"/>
            <w:szCs w:val="18"/>
          </w:rPr>
          <w:tab/>
          <w:t>0</w:t>
        </w:r>
      </w:ins>
      <w:ins w:id="5453" w:author="rocky" w:date="2015-04-20T11:59:00Z">
        <w:r w:rsidR="00DE4C76">
          <w:rPr>
            <w:sz w:val="18"/>
            <w:szCs w:val="18"/>
          </w:rPr>
          <w:t>4</w:t>
        </w:r>
      </w:ins>
      <w:ins w:id="5454" w:author="rocky" w:date="2015-04-20T11:18:00Z">
        <w:r>
          <w:rPr>
            <w:rFonts w:hint="eastAsia"/>
            <w:sz w:val="18"/>
            <w:szCs w:val="18"/>
          </w:rPr>
          <w:t>h</w:t>
        </w:r>
        <w:r>
          <w:rPr>
            <w:rFonts w:hint="eastAsia"/>
            <w:sz w:val="18"/>
            <w:szCs w:val="18"/>
          </w:rPr>
          <w:tab/>
        </w:r>
      </w:ins>
      <w:ins w:id="5455" w:author="rocky" w:date="2015-04-20T12:01:00Z">
        <w:r w:rsidR="00DC2E97">
          <w:rPr>
            <w:sz w:val="18"/>
            <w:szCs w:val="18"/>
          </w:rPr>
          <w:t>20h</w:t>
        </w:r>
      </w:ins>
      <w:ins w:id="5456" w:author="rocky" w:date="2015-04-20T11:18:00Z">
        <w:r>
          <w:rPr>
            <w:rFonts w:hint="eastAsia"/>
            <w:sz w:val="18"/>
            <w:szCs w:val="18"/>
          </w:rPr>
          <w:t xml:space="preserve"> </w:t>
        </w:r>
        <w:r>
          <w:rPr>
            <w:sz w:val="18"/>
            <w:szCs w:val="18"/>
          </w:rPr>
          <w:tab/>
        </w:r>
        <w:r>
          <w:rPr>
            <w:sz w:val="18"/>
            <w:szCs w:val="18"/>
          </w:rPr>
          <w:tab/>
        </w:r>
      </w:ins>
      <w:ins w:id="5457" w:author="rocky" w:date="2015-04-20T12:01:00Z">
        <w:r w:rsidR="00DC2E97">
          <w:rPr>
            <w:sz w:val="18"/>
            <w:szCs w:val="18"/>
          </w:rPr>
          <w:t>Response_2, Challenge_1</w:t>
        </w:r>
      </w:ins>
    </w:p>
    <w:p w:rsidR="00F90D5B" w:rsidRDefault="00F90D5B" w:rsidP="00F90D5B">
      <w:pPr>
        <w:pStyle w:val="a3"/>
        <w:ind w:leftChars="0" w:left="1440"/>
        <w:rPr>
          <w:ins w:id="5458" w:author="rocky" w:date="2015-04-20T11:59:00Z"/>
          <w:sz w:val="18"/>
          <w:szCs w:val="18"/>
        </w:rPr>
      </w:pPr>
      <w:ins w:id="5459" w:author="rocky" w:date="2015-04-20T11:18:00Z">
        <w:r>
          <w:rPr>
            <w:rFonts w:hint="eastAsia"/>
            <w:sz w:val="18"/>
            <w:szCs w:val="18"/>
          </w:rPr>
          <w:t>01h if fail</w:t>
        </w:r>
        <w:r>
          <w:rPr>
            <w:sz w:val="18"/>
            <w:szCs w:val="18"/>
          </w:rPr>
          <w:tab/>
        </w:r>
        <w:r>
          <w:rPr>
            <w:rFonts w:hint="eastAsia"/>
            <w:sz w:val="18"/>
            <w:szCs w:val="18"/>
          </w:rPr>
          <w:t>0Dh</w:t>
        </w:r>
        <w:r>
          <w:rPr>
            <w:rFonts w:hint="eastAsia"/>
            <w:sz w:val="18"/>
            <w:szCs w:val="18"/>
          </w:rPr>
          <w:tab/>
          <w:t>0</w:t>
        </w:r>
        <w:r w:rsidR="00DE4C76">
          <w:rPr>
            <w:sz w:val="18"/>
            <w:szCs w:val="18"/>
          </w:rPr>
          <w:t>4</w:t>
        </w:r>
        <w:r>
          <w:rPr>
            <w:rFonts w:hint="eastAsia"/>
            <w:sz w:val="18"/>
            <w:szCs w:val="18"/>
          </w:rPr>
          <w:t>h</w:t>
        </w:r>
        <w:r>
          <w:rPr>
            <w:rFonts w:hint="eastAsia"/>
            <w:sz w:val="18"/>
            <w:szCs w:val="18"/>
          </w:rPr>
          <w:tab/>
        </w:r>
        <w:r w:rsidR="00963652">
          <w:rPr>
            <w:sz w:val="18"/>
            <w:szCs w:val="18"/>
          </w:rPr>
          <w:t>N/A</w:t>
        </w:r>
        <w:r>
          <w:rPr>
            <w:sz w:val="18"/>
            <w:szCs w:val="18"/>
          </w:rPr>
          <w:tab/>
        </w:r>
        <w:r>
          <w:rPr>
            <w:sz w:val="18"/>
            <w:szCs w:val="18"/>
          </w:rPr>
          <w:tab/>
        </w:r>
        <w:r w:rsidR="00012B58">
          <w:rPr>
            <w:sz w:val="18"/>
            <w:szCs w:val="18"/>
          </w:rPr>
          <w:t>N/A</w:t>
        </w:r>
      </w:ins>
    </w:p>
    <w:p w:rsidR="00DE4C76" w:rsidRPr="008E1C16" w:rsidRDefault="00DE4C76" w:rsidP="00F90D5B">
      <w:pPr>
        <w:pStyle w:val="a3"/>
        <w:ind w:leftChars="0" w:left="1440"/>
        <w:rPr>
          <w:ins w:id="5460" w:author="rocky" w:date="2015-04-20T11:18:00Z"/>
          <w:sz w:val="18"/>
          <w:szCs w:val="18"/>
        </w:rPr>
      </w:pPr>
    </w:p>
    <w:p w:rsidR="00DE4C76" w:rsidRPr="00041FFC" w:rsidRDefault="00AB29A2" w:rsidP="00DE4C76">
      <w:pPr>
        <w:pStyle w:val="a3"/>
        <w:numPr>
          <w:ilvl w:val="2"/>
          <w:numId w:val="19"/>
        </w:numPr>
        <w:ind w:leftChars="0"/>
        <w:rPr>
          <w:ins w:id="5461" w:author="rocky" w:date="2015-04-20T11:58:00Z"/>
          <w:szCs w:val="24"/>
        </w:rPr>
      </w:pPr>
      <w:ins w:id="5462" w:author="rocky" w:date="2015-04-20T11:58:00Z">
        <w:r>
          <w:rPr>
            <w:szCs w:val="24"/>
          </w:rPr>
          <w:t>NotifyPairingResult</w:t>
        </w:r>
        <w:r w:rsidR="00DE4C76" w:rsidRPr="00041FFC">
          <w:rPr>
            <w:szCs w:val="24"/>
          </w:rPr>
          <w:t>:</w:t>
        </w:r>
      </w:ins>
    </w:p>
    <w:p w:rsidR="00DE4C76" w:rsidRDefault="00DE4C76" w:rsidP="00DE4C76">
      <w:pPr>
        <w:pStyle w:val="a3"/>
        <w:ind w:leftChars="0" w:left="1440"/>
        <w:rPr>
          <w:ins w:id="5463" w:author="rocky" w:date="2015-04-20T16:14:00Z"/>
          <w:szCs w:val="24"/>
        </w:rPr>
      </w:pPr>
      <w:ins w:id="5464" w:author="rocky" w:date="2015-04-20T11:58:00Z">
        <w:r>
          <w:rPr>
            <w:rFonts w:hint="eastAsia"/>
            <w:szCs w:val="24"/>
          </w:rPr>
          <w:t>The command code byte value is 05h.</w:t>
        </w:r>
      </w:ins>
    </w:p>
    <w:p w:rsidR="00CE5027" w:rsidRDefault="00744926" w:rsidP="00CE5027">
      <w:pPr>
        <w:pStyle w:val="a3"/>
        <w:ind w:leftChars="0" w:left="1440"/>
        <w:rPr>
          <w:ins w:id="5465" w:author="rocky" w:date="2016-08-01T12:17:00Z"/>
          <w:szCs w:val="24"/>
        </w:rPr>
      </w:pPr>
      <w:ins w:id="5466" w:author="rocky" w:date="2015-04-20T16:14:00Z">
        <w:r>
          <w:rPr>
            <w:szCs w:val="24"/>
          </w:rPr>
          <w:t>The g</w:t>
        </w:r>
        <w:r w:rsidR="00CE07A7">
          <w:rPr>
            <w:szCs w:val="24"/>
          </w:rPr>
          <w:t>ateway should notify the pairing</w:t>
        </w:r>
        <w:r>
          <w:rPr>
            <w:szCs w:val="24"/>
          </w:rPr>
          <w:t xml:space="preserve"> result.</w:t>
        </w:r>
      </w:ins>
      <w:ins w:id="5467" w:author="rocky" w:date="2015-04-20T16:40:00Z">
        <w:r w:rsidR="000C6E9E">
          <w:rPr>
            <w:szCs w:val="24"/>
          </w:rPr>
          <w:t xml:space="preserve"> The CLAIM_PENDING bit </w:t>
        </w:r>
      </w:ins>
      <w:ins w:id="5468" w:author="rocky" w:date="2015-04-20T16:41:00Z">
        <w:r w:rsidR="000C6E9E">
          <w:rPr>
            <w:szCs w:val="24"/>
          </w:rPr>
          <w:t xml:space="preserve">should be 0 in </w:t>
        </w:r>
      </w:ins>
      <w:ins w:id="5469" w:author="rocky" w:date="2015-04-20T16:40:00Z">
        <w:r w:rsidR="000C6E9E">
          <w:rPr>
            <w:szCs w:val="24"/>
          </w:rPr>
          <w:t xml:space="preserve">claim_status </w:t>
        </w:r>
      </w:ins>
      <w:ins w:id="5470" w:author="rocky" w:date="2015-04-20T16:41:00Z">
        <w:r w:rsidR="000C6E9E">
          <w:rPr>
            <w:szCs w:val="24"/>
          </w:rPr>
          <w:t xml:space="preserve">byte. Other error bits will be set </w:t>
        </w:r>
      </w:ins>
      <w:ins w:id="5471" w:author="rocky" w:date="2015-04-20T16:42:00Z">
        <w:r w:rsidR="000C6E9E">
          <w:rPr>
            <w:szCs w:val="24"/>
          </w:rPr>
          <w:t>possibly</w:t>
        </w:r>
      </w:ins>
      <w:ins w:id="5472" w:author="rocky" w:date="2016-08-01T12:17:00Z">
        <w:r w:rsidR="00CE5027">
          <w:rPr>
            <w:szCs w:val="24"/>
          </w:rPr>
          <w:t xml:space="preserve">. If the </w:t>
        </w:r>
      </w:ins>
      <w:ins w:id="5473" w:author="rocky" w:date="2016-08-01T12:23:00Z">
        <w:r w:rsidR="00CE5027">
          <w:rPr>
            <w:szCs w:val="24"/>
          </w:rPr>
          <w:t>BAD_</w:t>
        </w:r>
      </w:ins>
      <w:ins w:id="5474" w:author="rocky" w:date="2016-08-01T12:20:00Z">
        <w:r w:rsidR="00CE5027">
          <w:rPr>
            <w:szCs w:val="24"/>
          </w:rPr>
          <w:t>GATEWAY_</w:t>
        </w:r>
      </w:ins>
      <w:ins w:id="5475" w:author="rocky" w:date="2016-08-01T12:18:00Z">
        <w:r w:rsidR="00CE5027">
          <w:rPr>
            <w:szCs w:val="24"/>
          </w:rPr>
          <w:t xml:space="preserve">MODEL </w:t>
        </w:r>
      </w:ins>
      <w:ins w:id="5476" w:author="rocky" w:date="2016-08-01T12:17:00Z">
        <w:r w:rsidR="00CE5027">
          <w:rPr>
            <w:szCs w:val="24"/>
          </w:rPr>
          <w:t>error bit exists</w:t>
        </w:r>
      </w:ins>
      <w:ins w:id="5477" w:author="rocky" w:date="2016-08-01T12:18:00Z">
        <w:r w:rsidR="00CE5027">
          <w:rPr>
            <w:szCs w:val="24"/>
          </w:rPr>
          <w:t xml:space="preserve"> in Claim_status</w:t>
        </w:r>
      </w:ins>
      <w:ins w:id="5478" w:author="rocky" w:date="2016-08-01T12:17:00Z">
        <w:r w:rsidR="00CE5027">
          <w:rPr>
            <w:szCs w:val="24"/>
          </w:rPr>
          <w:t>, at least gateway model name parameter (ID 04h) will be put in the response data bytes.</w:t>
        </w:r>
      </w:ins>
    </w:p>
    <w:p w:rsidR="00744926" w:rsidRPr="00CE5027" w:rsidRDefault="00744926">
      <w:pPr>
        <w:pStyle w:val="a3"/>
        <w:ind w:leftChars="0" w:left="1440"/>
        <w:rPr>
          <w:ins w:id="5479" w:author="rocky" w:date="2015-04-20T11:58:00Z"/>
          <w:szCs w:val="24"/>
        </w:rPr>
      </w:pPr>
    </w:p>
    <w:p w:rsidR="00DE4C76" w:rsidRPr="00D0712D" w:rsidRDefault="00DE4C76" w:rsidP="00DE4C76">
      <w:pPr>
        <w:pStyle w:val="a3"/>
        <w:pBdr>
          <w:bottom w:val="single" w:sz="6" w:space="1" w:color="auto"/>
        </w:pBdr>
        <w:ind w:leftChars="0" w:left="1440"/>
        <w:rPr>
          <w:ins w:id="5480" w:author="rocky" w:date="2015-04-20T11:58:00Z"/>
          <w:sz w:val="18"/>
          <w:szCs w:val="18"/>
        </w:rPr>
      </w:pPr>
      <w:ins w:id="5481" w:author="rocky" w:date="2015-04-20T11:58:00Z">
        <w:r w:rsidRPr="00D0712D">
          <w:rPr>
            <w:rFonts w:hint="eastAsia"/>
            <w:sz w:val="18"/>
            <w:szCs w:val="18"/>
          </w:rPr>
          <w:lastRenderedPageBreak/>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DE4C76" w:rsidRDefault="00DE4C76" w:rsidP="00DE4C76">
      <w:pPr>
        <w:pStyle w:val="a3"/>
        <w:ind w:leftChars="0" w:left="1440"/>
        <w:rPr>
          <w:ins w:id="5482" w:author="rocky" w:date="2015-04-20T11:58:00Z"/>
          <w:sz w:val="18"/>
          <w:szCs w:val="18"/>
        </w:rPr>
      </w:pPr>
      <w:ins w:id="5483" w:author="rocky" w:date="2015-04-20T11:58:00Z">
        <w:r>
          <w:rPr>
            <w:rFonts w:hint="eastAsia"/>
            <w:sz w:val="18"/>
            <w:szCs w:val="18"/>
          </w:rPr>
          <w:t>0</w:t>
        </w:r>
        <w:r>
          <w:rPr>
            <w:sz w:val="18"/>
            <w:szCs w:val="18"/>
          </w:rPr>
          <w:t>D</w:t>
        </w:r>
        <w:r>
          <w:rPr>
            <w:rFonts w:hint="eastAsia"/>
            <w:sz w:val="18"/>
            <w:szCs w:val="18"/>
          </w:rPr>
          <w:t>h</w:t>
        </w:r>
        <w:r>
          <w:rPr>
            <w:rFonts w:hint="eastAsia"/>
            <w:sz w:val="18"/>
            <w:szCs w:val="18"/>
          </w:rPr>
          <w:tab/>
          <w:t>05h</w:t>
        </w:r>
        <w:r>
          <w:rPr>
            <w:rFonts w:hint="eastAsia"/>
            <w:sz w:val="18"/>
            <w:szCs w:val="18"/>
          </w:rPr>
          <w:tab/>
        </w:r>
        <w:r>
          <w:rPr>
            <w:sz w:val="18"/>
            <w:szCs w:val="18"/>
          </w:rPr>
          <w:t>1</w:t>
        </w:r>
      </w:ins>
      <w:ins w:id="5484" w:author="rocky" w:date="2015-04-20T16:19:00Z">
        <w:r w:rsidR="00CE07A7">
          <w:rPr>
            <w:sz w:val="18"/>
            <w:szCs w:val="18"/>
          </w:rPr>
          <w:t>1</w:t>
        </w:r>
      </w:ins>
      <w:ins w:id="5485" w:author="rocky" w:date="2015-04-20T12:02:00Z">
        <w:r w:rsidR="00DC2E97">
          <w:rPr>
            <w:sz w:val="18"/>
            <w:szCs w:val="18"/>
          </w:rPr>
          <w:t>h</w:t>
        </w:r>
      </w:ins>
      <w:ins w:id="5486" w:author="rocky" w:date="2015-04-20T11:58:00Z">
        <w:r>
          <w:rPr>
            <w:rFonts w:hint="eastAsia"/>
            <w:sz w:val="18"/>
            <w:szCs w:val="18"/>
          </w:rPr>
          <w:tab/>
        </w:r>
        <w:r>
          <w:rPr>
            <w:rFonts w:hint="eastAsia"/>
            <w:sz w:val="18"/>
            <w:szCs w:val="18"/>
          </w:rPr>
          <w:tab/>
        </w:r>
        <w:r w:rsidR="00E5157E">
          <w:rPr>
            <w:sz w:val="18"/>
            <w:szCs w:val="18"/>
          </w:rPr>
          <w:t>Response</w:t>
        </w:r>
        <w:r w:rsidR="00DC2E97">
          <w:rPr>
            <w:sz w:val="18"/>
            <w:szCs w:val="18"/>
          </w:rPr>
          <w:t>1</w:t>
        </w:r>
      </w:ins>
      <w:ins w:id="5487" w:author="rocky" w:date="2015-04-20T13:09:00Z">
        <w:r w:rsidR="00487BA3">
          <w:rPr>
            <w:sz w:val="18"/>
            <w:szCs w:val="18"/>
          </w:rPr>
          <w:t>, Claim_</w:t>
        </w:r>
      </w:ins>
      <w:ins w:id="5488" w:author="rocky" w:date="2015-04-20T16:19:00Z">
        <w:r w:rsidR="00CE07A7">
          <w:rPr>
            <w:sz w:val="18"/>
            <w:szCs w:val="18"/>
          </w:rPr>
          <w:t>status</w:t>
        </w:r>
      </w:ins>
    </w:p>
    <w:p w:rsidR="00DE4C76" w:rsidRDefault="00DE4C76" w:rsidP="00DE4C76">
      <w:pPr>
        <w:pStyle w:val="a3"/>
        <w:ind w:leftChars="0" w:left="1440"/>
        <w:rPr>
          <w:ins w:id="5489" w:author="rocky" w:date="2016-08-01T12:18:00Z"/>
          <w:sz w:val="18"/>
          <w:szCs w:val="18"/>
        </w:rPr>
      </w:pPr>
    </w:p>
    <w:p w:rsidR="00CE5027" w:rsidRPr="00932F4E" w:rsidRDefault="00CE5027" w:rsidP="00DE4C76">
      <w:pPr>
        <w:pStyle w:val="a3"/>
        <w:ind w:leftChars="0" w:left="1440"/>
        <w:rPr>
          <w:ins w:id="5490" w:author="rocky" w:date="2015-04-20T11:58:00Z"/>
          <w:sz w:val="18"/>
          <w:szCs w:val="18"/>
        </w:rPr>
      </w:pPr>
    </w:p>
    <w:p w:rsidR="00CE5027" w:rsidRDefault="00DE4C76" w:rsidP="00DE4C76">
      <w:pPr>
        <w:pStyle w:val="a3"/>
        <w:ind w:leftChars="0" w:left="1440"/>
        <w:rPr>
          <w:ins w:id="5491" w:author="rocky" w:date="2015-04-20T11:58:00Z"/>
          <w:szCs w:val="24"/>
        </w:rPr>
      </w:pPr>
      <w:ins w:id="5492" w:author="rocky" w:date="2015-04-20T11:58:00Z">
        <w:r w:rsidRPr="001A46B8">
          <w:rPr>
            <w:szCs w:val="24"/>
          </w:rPr>
          <w:t xml:space="preserve">The response contains status code 00h if </w:t>
        </w:r>
        <w:r w:rsidR="003905A1">
          <w:rPr>
            <w:szCs w:val="24"/>
          </w:rPr>
          <w:t>it is executed successfully.</w:t>
        </w:r>
      </w:ins>
      <w:ins w:id="5493" w:author="rocky" w:date="2016-08-01T12:17:00Z">
        <w:r w:rsidR="00CE5027">
          <w:rPr>
            <w:szCs w:val="24"/>
          </w:rPr>
          <w:t xml:space="preserve"> </w:t>
        </w:r>
      </w:ins>
    </w:p>
    <w:p w:rsidR="00DE4C76" w:rsidRPr="00D0712D" w:rsidRDefault="00DE4C76" w:rsidP="00DE4C76">
      <w:pPr>
        <w:pStyle w:val="a3"/>
        <w:pBdr>
          <w:bottom w:val="single" w:sz="6" w:space="1" w:color="auto"/>
        </w:pBdr>
        <w:ind w:leftChars="0" w:left="1440"/>
        <w:rPr>
          <w:ins w:id="5494" w:author="rocky" w:date="2015-04-20T11:58:00Z"/>
          <w:sz w:val="18"/>
          <w:szCs w:val="18"/>
        </w:rPr>
      </w:pPr>
      <w:ins w:id="5495" w:author="rocky" w:date="2015-04-20T11:5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DE4C76" w:rsidRPr="00932F4E" w:rsidRDefault="00DE4C76" w:rsidP="00DE4C76">
      <w:pPr>
        <w:pStyle w:val="a3"/>
        <w:ind w:leftChars="0" w:left="1440"/>
        <w:rPr>
          <w:ins w:id="5496" w:author="rocky" w:date="2015-04-20T11:58:00Z"/>
          <w:sz w:val="18"/>
          <w:szCs w:val="18"/>
        </w:rPr>
      </w:pPr>
      <w:ins w:id="5497" w:author="rocky" w:date="2015-04-20T11:58: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5</w:t>
        </w:r>
        <w:r>
          <w:rPr>
            <w:rFonts w:hint="eastAsia"/>
            <w:sz w:val="18"/>
            <w:szCs w:val="18"/>
          </w:rPr>
          <w:t>h</w:t>
        </w:r>
        <w:r>
          <w:rPr>
            <w:rFonts w:hint="eastAsia"/>
            <w:sz w:val="18"/>
            <w:szCs w:val="18"/>
          </w:rPr>
          <w:tab/>
        </w:r>
      </w:ins>
      <w:ins w:id="5498" w:author="rocky" w:date="2016-08-01T12:12:00Z">
        <w:r w:rsidR="00CE5027">
          <w:rPr>
            <w:sz w:val="18"/>
            <w:szCs w:val="18"/>
          </w:rPr>
          <w:t>N/A</w:t>
        </w:r>
      </w:ins>
      <w:ins w:id="5499" w:author="rocky" w:date="2015-04-20T11:58:00Z">
        <w:r w:rsidR="003905A1">
          <w:rPr>
            <w:sz w:val="18"/>
            <w:szCs w:val="18"/>
          </w:rPr>
          <w:tab/>
        </w:r>
      </w:ins>
      <w:ins w:id="5500" w:author="rocky" w:date="2016-08-01T12:17:00Z">
        <w:r w:rsidR="00CE5027">
          <w:rPr>
            <w:sz w:val="18"/>
            <w:szCs w:val="18"/>
          </w:rPr>
          <w:tab/>
          <w:t>N/A</w:t>
        </w:r>
      </w:ins>
    </w:p>
    <w:p w:rsidR="00DE4C76" w:rsidRPr="008E1C16" w:rsidRDefault="00DE4C76" w:rsidP="00DE4C76">
      <w:pPr>
        <w:pStyle w:val="a3"/>
        <w:ind w:leftChars="0" w:left="1440"/>
        <w:rPr>
          <w:ins w:id="5501" w:author="rocky" w:date="2015-04-20T11:58:00Z"/>
          <w:sz w:val="18"/>
          <w:szCs w:val="18"/>
        </w:rPr>
      </w:pPr>
      <w:ins w:id="5502" w:author="rocky" w:date="2015-04-20T11:58: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5</w:t>
        </w:r>
        <w:r>
          <w:rPr>
            <w:rFonts w:hint="eastAsia"/>
            <w:sz w:val="18"/>
            <w:szCs w:val="18"/>
          </w:rPr>
          <w:t>h</w:t>
        </w:r>
        <w:r>
          <w:rPr>
            <w:rFonts w:hint="eastAsia"/>
            <w:sz w:val="18"/>
            <w:szCs w:val="18"/>
          </w:rPr>
          <w:tab/>
        </w:r>
        <w:r w:rsidR="00CE5027">
          <w:rPr>
            <w:sz w:val="18"/>
            <w:szCs w:val="18"/>
          </w:rPr>
          <w:t>N/A</w:t>
        </w:r>
        <w:r w:rsidR="003905A1">
          <w:rPr>
            <w:sz w:val="18"/>
            <w:szCs w:val="18"/>
          </w:rPr>
          <w:tab/>
        </w:r>
      </w:ins>
      <w:ins w:id="5503" w:author="rocky" w:date="2016-08-01T12:18:00Z">
        <w:r w:rsidR="00CE5027">
          <w:rPr>
            <w:sz w:val="18"/>
            <w:szCs w:val="18"/>
          </w:rPr>
          <w:tab/>
          <w:t>N/A</w:t>
        </w:r>
      </w:ins>
    </w:p>
    <w:p w:rsidR="00F90D5B" w:rsidRDefault="00F90D5B" w:rsidP="005538D0">
      <w:pPr>
        <w:pStyle w:val="a3"/>
        <w:ind w:leftChars="0" w:left="1440"/>
        <w:rPr>
          <w:ins w:id="5504" w:author="rocky" w:date="2015-04-20T15:52:00Z"/>
          <w:sz w:val="18"/>
          <w:szCs w:val="18"/>
        </w:rPr>
      </w:pPr>
    </w:p>
    <w:p w:rsidR="00A7588F" w:rsidRPr="00CE07A7" w:rsidRDefault="00A7588F" w:rsidP="005538D0">
      <w:pPr>
        <w:pStyle w:val="a3"/>
        <w:ind w:leftChars="0" w:left="1440"/>
        <w:rPr>
          <w:ins w:id="5505" w:author="rocky" w:date="2015-04-20T15:52:00Z"/>
          <w:szCs w:val="24"/>
          <w:rPrChange w:id="5506" w:author="rocky" w:date="2015-04-20T16:22:00Z">
            <w:rPr>
              <w:ins w:id="5507" w:author="rocky" w:date="2015-04-20T15:52:00Z"/>
              <w:sz w:val="18"/>
              <w:szCs w:val="18"/>
            </w:rPr>
          </w:rPrChange>
        </w:rPr>
      </w:pPr>
    </w:p>
    <w:tbl>
      <w:tblPr>
        <w:tblStyle w:val="aa"/>
        <w:tblW w:w="0" w:type="auto"/>
        <w:tblInd w:w="1440" w:type="dxa"/>
        <w:tblLook w:val="04A0" w:firstRow="1" w:lastRow="0" w:firstColumn="1" w:lastColumn="0" w:noHBand="0" w:noVBand="1"/>
      </w:tblPr>
      <w:tblGrid>
        <w:gridCol w:w="3360"/>
        <w:gridCol w:w="3496"/>
      </w:tblGrid>
      <w:tr w:rsidR="00744926" w:rsidDel="00CE07A7" w:rsidTr="00744926">
        <w:trPr>
          <w:trHeight w:val="456"/>
          <w:del w:id="5508" w:author="rocky" w:date="2015-04-20T16:22:00Z"/>
        </w:trPr>
        <w:tc>
          <w:tcPr>
            <w:tcW w:w="3360" w:type="dxa"/>
          </w:tcPr>
          <w:p w:rsidR="00744926" w:rsidRPr="00744926" w:rsidDel="00CE07A7" w:rsidRDefault="00744926">
            <w:pPr>
              <w:rPr>
                <w:del w:id="5509" w:author="rocky" w:date="2015-04-20T16:22:00Z"/>
                <w:sz w:val="18"/>
                <w:szCs w:val="18"/>
                <w:rPrChange w:id="5510" w:author="rocky" w:date="2015-04-20T16:13:00Z">
                  <w:rPr>
                    <w:del w:id="5511" w:author="rocky" w:date="2015-04-20T16:22:00Z"/>
                  </w:rPr>
                </w:rPrChange>
              </w:rPr>
              <w:pPrChange w:id="5512" w:author="rocky" w:date="2015-04-20T16:13:00Z">
                <w:pPr>
                  <w:pStyle w:val="a3"/>
                </w:pPr>
              </w:pPrChange>
            </w:pPr>
          </w:p>
        </w:tc>
        <w:tc>
          <w:tcPr>
            <w:tcW w:w="3496" w:type="dxa"/>
          </w:tcPr>
          <w:p w:rsidR="00744926" w:rsidRPr="00744926" w:rsidDel="00CE07A7" w:rsidRDefault="00744926">
            <w:pPr>
              <w:rPr>
                <w:del w:id="5513" w:author="rocky" w:date="2015-04-20T16:22:00Z"/>
                <w:sz w:val="18"/>
                <w:szCs w:val="18"/>
                <w:rPrChange w:id="5514" w:author="rocky" w:date="2015-04-20T16:13:00Z">
                  <w:rPr>
                    <w:del w:id="5515" w:author="rocky" w:date="2015-04-20T16:22:00Z"/>
                  </w:rPr>
                </w:rPrChange>
              </w:rPr>
              <w:pPrChange w:id="5516" w:author="rocky" w:date="2015-04-20T16:13:00Z">
                <w:pPr>
                  <w:pStyle w:val="a3"/>
                </w:pPr>
              </w:pPrChange>
            </w:pPr>
          </w:p>
        </w:tc>
      </w:tr>
    </w:tbl>
    <w:p w:rsidR="00A7588F" w:rsidRDefault="00A7588F" w:rsidP="005538D0">
      <w:pPr>
        <w:pStyle w:val="a3"/>
        <w:ind w:leftChars="0" w:left="1440"/>
        <w:rPr>
          <w:ins w:id="5517" w:author="rocky" w:date="2015-04-20T16:18:00Z"/>
          <w:sz w:val="18"/>
          <w:szCs w:val="18"/>
        </w:rPr>
      </w:pPr>
    </w:p>
    <w:p w:rsidR="00744926" w:rsidRDefault="00744926" w:rsidP="005538D0">
      <w:pPr>
        <w:pStyle w:val="a3"/>
        <w:ind w:leftChars="0" w:left="1440"/>
        <w:rPr>
          <w:ins w:id="5518" w:author="rocky" w:date="2015-04-20T12:31:00Z"/>
          <w:sz w:val="18"/>
          <w:szCs w:val="18"/>
        </w:rPr>
      </w:pPr>
    </w:p>
    <w:p w:rsidR="00FA643C" w:rsidRPr="00041FFC" w:rsidRDefault="00FA643C" w:rsidP="00FA643C">
      <w:pPr>
        <w:pStyle w:val="a3"/>
        <w:numPr>
          <w:ilvl w:val="2"/>
          <w:numId w:val="19"/>
        </w:numPr>
        <w:ind w:leftChars="0"/>
        <w:rPr>
          <w:ins w:id="5519" w:author="rocky" w:date="2015-04-20T12:31:00Z"/>
          <w:szCs w:val="24"/>
        </w:rPr>
      </w:pPr>
      <w:ins w:id="5520" w:author="rocky" w:date="2015-04-20T12:31:00Z">
        <w:r>
          <w:rPr>
            <w:szCs w:val="24"/>
          </w:rPr>
          <w:t>Exchange</w:t>
        </w:r>
        <w:r w:rsidRPr="00041FFC">
          <w:rPr>
            <w:szCs w:val="24"/>
          </w:rPr>
          <w:t>:</w:t>
        </w:r>
      </w:ins>
    </w:p>
    <w:p w:rsidR="00FA643C" w:rsidRDefault="00FA643C" w:rsidP="00FA643C">
      <w:pPr>
        <w:pStyle w:val="a3"/>
        <w:ind w:leftChars="0" w:left="1440"/>
        <w:rPr>
          <w:ins w:id="5521" w:author="rocky" w:date="2015-04-20T12:40:00Z"/>
          <w:szCs w:val="24"/>
        </w:rPr>
      </w:pPr>
      <w:ins w:id="5522" w:author="rocky" w:date="2015-04-20T12:31:00Z">
        <w:r>
          <w:rPr>
            <w:rFonts w:hint="eastAsia"/>
            <w:szCs w:val="24"/>
          </w:rPr>
          <w:t>The command code byte value is 06h.</w:t>
        </w:r>
      </w:ins>
    </w:p>
    <w:p w:rsidR="00FA643C" w:rsidRDefault="00FA643C" w:rsidP="00FA643C">
      <w:pPr>
        <w:pStyle w:val="a3"/>
        <w:ind w:leftChars="0" w:left="1440"/>
        <w:rPr>
          <w:ins w:id="5523" w:author="rocky" w:date="2015-04-20T12:41:00Z"/>
          <w:szCs w:val="24"/>
        </w:rPr>
      </w:pPr>
      <w:ins w:id="5524" w:author="rocky" w:date="2015-04-20T12:40:00Z">
        <w:r>
          <w:rPr>
            <w:szCs w:val="24"/>
          </w:rPr>
          <w:t>The gateway issues this command to send downlink data to lock</w:t>
        </w:r>
      </w:ins>
      <w:ins w:id="5525" w:author="rocky" w:date="2015-04-20T12:41:00Z">
        <w:r w:rsidR="00DB1953">
          <w:rPr>
            <w:szCs w:val="24"/>
          </w:rPr>
          <w:t xml:space="preserve"> and </w:t>
        </w:r>
        <w:r>
          <w:rPr>
            <w:szCs w:val="24"/>
          </w:rPr>
          <w:t xml:space="preserve">receive uplink data </w:t>
        </w:r>
        <w:r w:rsidR="00DB1953">
          <w:rPr>
            <w:szCs w:val="24"/>
          </w:rPr>
          <w:t>from lock.</w:t>
        </w:r>
      </w:ins>
      <w:ins w:id="5526" w:author="rocky" w:date="2015-04-20T15:45:00Z">
        <w:r w:rsidR="00833FFC">
          <w:rPr>
            <w:szCs w:val="24"/>
          </w:rPr>
          <w:t xml:space="preserve"> The gate</w:t>
        </w:r>
        <w:r w:rsidR="00A7588F">
          <w:rPr>
            <w:szCs w:val="24"/>
          </w:rPr>
          <w:t>way should issue this command if</w:t>
        </w:r>
        <w:r w:rsidR="00833FFC">
          <w:rPr>
            <w:szCs w:val="24"/>
          </w:rPr>
          <w:t xml:space="preserve"> </w:t>
        </w:r>
      </w:ins>
      <w:ins w:id="5527" w:author="rocky" w:date="2015-04-20T15:49:00Z">
        <w:r w:rsidR="00A7588F">
          <w:rPr>
            <w:szCs w:val="24"/>
          </w:rPr>
          <w:t xml:space="preserve">GW_DATA </w:t>
        </w:r>
      </w:ins>
      <w:ins w:id="5528" w:author="rocky" w:date="2015-04-20T15:50:00Z">
        <w:r w:rsidR="00A7588F">
          <w:rPr>
            <w:szCs w:val="24"/>
          </w:rPr>
          <w:t xml:space="preserve">flag </w:t>
        </w:r>
      </w:ins>
      <w:ins w:id="5529" w:author="rocky" w:date="2015-04-20T15:49:00Z">
        <w:r w:rsidR="00A7588F">
          <w:rPr>
            <w:szCs w:val="24"/>
          </w:rPr>
          <w:t xml:space="preserve">is set or </w:t>
        </w:r>
      </w:ins>
      <w:ins w:id="5530" w:author="rocky" w:date="2015-04-20T15:46:00Z">
        <w:r w:rsidR="00A7588F">
          <w:rPr>
            <w:szCs w:val="24"/>
          </w:rPr>
          <w:t>GW</w:t>
        </w:r>
      </w:ins>
      <w:ins w:id="5531" w:author="rocky" w:date="2015-04-20T15:47:00Z">
        <w:r w:rsidR="00833FFC">
          <w:rPr>
            <w:szCs w:val="24"/>
          </w:rPr>
          <w:t>_</w:t>
        </w:r>
      </w:ins>
      <w:ins w:id="5532" w:author="rocky" w:date="2015-04-20T15:48:00Z">
        <w:r w:rsidR="00A7588F">
          <w:rPr>
            <w:szCs w:val="24"/>
          </w:rPr>
          <w:t>BUSY flag is not set by the lock.</w:t>
        </w:r>
      </w:ins>
    </w:p>
    <w:p w:rsidR="00DB1953" w:rsidRDefault="00DB1953" w:rsidP="00FA643C">
      <w:pPr>
        <w:pStyle w:val="a3"/>
        <w:ind w:leftChars="0" w:left="1440"/>
        <w:rPr>
          <w:ins w:id="5533" w:author="rocky" w:date="2015-08-12T11:56:00Z"/>
          <w:szCs w:val="24"/>
        </w:rPr>
      </w:pPr>
      <w:ins w:id="5534" w:author="rocky" w:date="2015-04-20T12:42:00Z">
        <w:r>
          <w:rPr>
            <w:szCs w:val="24"/>
          </w:rPr>
          <w:t xml:space="preserve">The command data contains </w:t>
        </w:r>
      </w:ins>
      <w:ins w:id="5535" w:author="rocky" w:date="2015-04-21T11:42:00Z">
        <w:r w:rsidR="005E3542">
          <w:rPr>
            <w:szCs w:val="24"/>
          </w:rPr>
          <w:t xml:space="preserve">16-byte </w:t>
        </w:r>
      </w:ins>
      <w:ins w:id="5536" w:author="rocky" w:date="2015-04-20T15:43:00Z">
        <w:r w:rsidR="00E5157E">
          <w:rPr>
            <w:szCs w:val="24"/>
          </w:rPr>
          <w:t xml:space="preserve">Response1 and </w:t>
        </w:r>
      </w:ins>
      <w:ins w:id="5537" w:author="rocky" w:date="2015-04-21T11:42:00Z">
        <w:r w:rsidR="005E3542">
          <w:rPr>
            <w:szCs w:val="24"/>
          </w:rPr>
          <w:t xml:space="preserve">1-byte </w:t>
        </w:r>
      </w:ins>
      <w:ins w:id="5538" w:author="rocky" w:date="2015-11-26T11:53:00Z">
        <w:r w:rsidR="007057D7">
          <w:rPr>
            <w:szCs w:val="24"/>
          </w:rPr>
          <w:t>type</w:t>
        </w:r>
      </w:ins>
      <w:ins w:id="5539" w:author="rocky" w:date="2015-04-20T12:42:00Z">
        <w:r w:rsidR="005E4C7C">
          <w:rPr>
            <w:szCs w:val="24"/>
          </w:rPr>
          <w:t>_status which descri</w:t>
        </w:r>
      </w:ins>
      <w:ins w:id="5540" w:author="rocky" w:date="2015-11-26T15:20:00Z">
        <w:r w:rsidR="007057D7">
          <w:rPr>
            <w:szCs w:val="24"/>
          </w:rPr>
          <w:t>b</w:t>
        </w:r>
      </w:ins>
      <w:ins w:id="5541" w:author="rocky" w:date="2015-04-20T12:42:00Z">
        <w:r w:rsidR="005E4C7C">
          <w:rPr>
            <w:szCs w:val="24"/>
          </w:rPr>
          <w:t>e</w:t>
        </w:r>
      </w:ins>
      <w:ins w:id="5542" w:author="rocky" w:date="2015-11-26T15:20:00Z">
        <w:r w:rsidR="007057D7">
          <w:rPr>
            <w:szCs w:val="24"/>
          </w:rPr>
          <w:t>s</w:t>
        </w:r>
      </w:ins>
      <w:ins w:id="5543" w:author="rocky" w:date="2015-04-20T12:42:00Z">
        <w:r w:rsidR="005E4C7C">
          <w:rPr>
            <w:szCs w:val="24"/>
          </w:rPr>
          <w:t xml:space="preserve"> two kinds of </w:t>
        </w:r>
      </w:ins>
      <w:ins w:id="5544" w:author="rocky" w:date="2015-11-26T11:53:00Z">
        <w:r w:rsidR="005E4C7C">
          <w:rPr>
            <w:szCs w:val="24"/>
          </w:rPr>
          <w:t>information</w:t>
        </w:r>
      </w:ins>
      <w:ins w:id="5545" w:author="rocky" w:date="2015-04-20T12:42:00Z">
        <w:r w:rsidR="005E4C7C">
          <w:rPr>
            <w:szCs w:val="24"/>
          </w:rPr>
          <w:t>:</w:t>
        </w:r>
        <w:r>
          <w:rPr>
            <w:szCs w:val="24"/>
          </w:rPr>
          <w:t xml:space="preserve"> the result of the uplink</w:t>
        </w:r>
      </w:ins>
      <w:ins w:id="5546" w:author="rocky" w:date="2015-04-20T12:43:00Z">
        <w:r w:rsidR="005E4C7C">
          <w:rPr>
            <w:szCs w:val="24"/>
          </w:rPr>
          <w:t xml:space="preserve">/get param </w:t>
        </w:r>
        <w:r>
          <w:rPr>
            <w:szCs w:val="24"/>
          </w:rPr>
          <w:t>in previous Exchange command</w:t>
        </w:r>
      </w:ins>
      <w:ins w:id="5547" w:author="rocky" w:date="2015-04-20T12:42:00Z">
        <w:r>
          <w:rPr>
            <w:szCs w:val="24"/>
          </w:rPr>
          <w:t xml:space="preserve"> and</w:t>
        </w:r>
      </w:ins>
      <w:ins w:id="5548" w:author="rocky" w:date="2015-04-20T12:44:00Z">
        <w:r>
          <w:rPr>
            <w:szCs w:val="24"/>
          </w:rPr>
          <w:t xml:space="preserve"> </w:t>
        </w:r>
      </w:ins>
      <w:ins w:id="5549" w:author="rocky" w:date="2015-11-26T11:53:00Z">
        <w:r w:rsidR="005E4C7C">
          <w:rPr>
            <w:szCs w:val="24"/>
          </w:rPr>
          <w:t xml:space="preserve">the </w:t>
        </w:r>
      </w:ins>
      <w:ins w:id="5550" w:author="rocky" w:date="2015-11-26T11:54:00Z">
        <w:r w:rsidR="005E4C7C">
          <w:rPr>
            <w:szCs w:val="24"/>
          </w:rPr>
          <w:t xml:space="preserve">types of </w:t>
        </w:r>
      </w:ins>
      <w:ins w:id="5551" w:author="rocky" w:date="2015-11-26T11:53:00Z">
        <w:r w:rsidR="005E4C7C">
          <w:rPr>
            <w:szCs w:val="24"/>
          </w:rPr>
          <w:t xml:space="preserve">data </w:t>
        </w:r>
      </w:ins>
      <w:ins w:id="5552" w:author="rocky" w:date="2015-11-26T11:54:00Z">
        <w:r w:rsidR="005E4C7C">
          <w:rPr>
            <w:szCs w:val="24"/>
          </w:rPr>
          <w:t xml:space="preserve">(downlink data or get param data) </w:t>
        </w:r>
      </w:ins>
      <w:ins w:id="5553" w:author="rocky" w:date="2015-11-26T11:53:00Z">
        <w:r w:rsidR="005E4C7C">
          <w:rPr>
            <w:szCs w:val="24"/>
          </w:rPr>
          <w:t xml:space="preserve">to transmit in this exchange command. </w:t>
        </w:r>
      </w:ins>
      <w:ins w:id="5554" w:author="rocky" w:date="2015-11-26T11:54:00Z">
        <w:r w:rsidR="005E4C7C">
          <w:rPr>
            <w:szCs w:val="24"/>
          </w:rPr>
          <w:t xml:space="preserve">Then </w:t>
        </w:r>
      </w:ins>
      <w:ins w:id="5555" w:author="rocky" w:date="2015-04-20T12:44:00Z">
        <w:r>
          <w:rPr>
            <w:szCs w:val="24"/>
          </w:rPr>
          <w:t>the</w:t>
        </w:r>
      </w:ins>
      <w:ins w:id="5556" w:author="rocky" w:date="2015-04-20T12:45:00Z">
        <w:r>
          <w:rPr>
            <w:szCs w:val="24"/>
          </w:rPr>
          <w:t xml:space="preserve"> whole downlink data</w:t>
        </w:r>
      </w:ins>
      <w:ins w:id="5557" w:author="rocky" w:date="2015-11-26T11:54:00Z">
        <w:r w:rsidR="005E4C7C">
          <w:rPr>
            <w:szCs w:val="24"/>
          </w:rPr>
          <w:t xml:space="preserve"> or param data</w:t>
        </w:r>
      </w:ins>
      <w:ins w:id="5558" w:author="rocky" w:date="2015-04-20T12:45:00Z">
        <w:r>
          <w:rPr>
            <w:szCs w:val="24"/>
          </w:rPr>
          <w:t>.</w:t>
        </w:r>
      </w:ins>
    </w:p>
    <w:p w:rsidR="00771392" w:rsidRDefault="00771392" w:rsidP="00FA643C">
      <w:pPr>
        <w:pStyle w:val="a3"/>
        <w:ind w:leftChars="0" w:left="1440"/>
        <w:rPr>
          <w:ins w:id="5559" w:author="rocky" w:date="2015-04-20T12:31:00Z"/>
          <w:szCs w:val="24"/>
        </w:rPr>
      </w:pPr>
      <w:ins w:id="5560" w:author="rocky" w:date="2015-08-12T11:56:00Z">
        <w:r>
          <w:rPr>
            <w:szCs w:val="24"/>
          </w:rPr>
          <w:t>An Exchange command also acts as the acknowle</w:t>
        </w:r>
      </w:ins>
      <w:ins w:id="5561" w:author="rocky" w:date="2015-08-12T11:57:00Z">
        <w:r>
          <w:rPr>
            <w:szCs w:val="24"/>
          </w:rPr>
          <w:t>dge</w:t>
        </w:r>
        <w:r w:rsidR="00821D9F">
          <w:rPr>
            <w:szCs w:val="24"/>
          </w:rPr>
          <w:t>ment of successfully processing previous Exchange</w:t>
        </w:r>
      </w:ins>
      <w:ins w:id="5562" w:author="rocky" w:date="2015-08-12T11:58:00Z">
        <w:r w:rsidR="00821D9F">
          <w:rPr>
            <w:szCs w:val="24"/>
          </w:rPr>
          <w:t xml:space="preserve"> command (i.e. the uplink data is considered sent to cloud successfully).</w:t>
        </w:r>
      </w:ins>
    </w:p>
    <w:p w:rsidR="00FA643C" w:rsidRDefault="00FA643C" w:rsidP="00FA643C">
      <w:pPr>
        <w:pStyle w:val="a3"/>
        <w:ind w:leftChars="0" w:left="1440"/>
        <w:rPr>
          <w:ins w:id="5563" w:author="rocky" w:date="2015-11-26T11:19:00Z"/>
          <w:sz w:val="18"/>
          <w:szCs w:val="18"/>
        </w:rPr>
      </w:pPr>
    </w:p>
    <w:p w:rsidR="00531B88" w:rsidRPr="00D0712D" w:rsidRDefault="007057D7" w:rsidP="00531B88">
      <w:pPr>
        <w:pStyle w:val="a3"/>
        <w:pBdr>
          <w:bottom w:val="single" w:sz="6" w:space="1" w:color="auto"/>
        </w:pBdr>
        <w:ind w:leftChars="0" w:left="1440"/>
        <w:rPr>
          <w:ins w:id="5564" w:author="rocky" w:date="2015-11-26T11:19:00Z"/>
          <w:sz w:val="18"/>
          <w:szCs w:val="18"/>
        </w:rPr>
      </w:pPr>
      <w:ins w:id="5565" w:author="rocky" w:date="2015-11-26T11:19:00Z">
        <w:r>
          <w:rPr>
            <w:sz w:val="18"/>
            <w:szCs w:val="18"/>
          </w:rPr>
          <w:t>type</w:t>
        </w:r>
        <w:r w:rsidR="00531B88">
          <w:rPr>
            <w:rFonts w:hint="eastAsia"/>
            <w:sz w:val="18"/>
            <w:szCs w:val="18"/>
          </w:rPr>
          <w:t>_status</w:t>
        </w:r>
        <w:r w:rsidR="00531B88">
          <w:rPr>
            <w:rFonts w:hint="eastAsia"/>
            <w:sz w:val="18"/>
            <w:szCs w:val="18"/>
          </w:rPr>
          <w:tab/>
        </w:r>
        <w:r w:rsidR="00531B88">
          <w:rPr>
            <w:rFonts w:hint="eastAsia"/>
            <w:sz w:val="18"/>
            <w:szCs w:val="18"/>
          </w:rPr>
          <w:tab/>
        </w:r>
        <w:r w:rsidR="00531B88">
          <w:rPr>
            <w:sz w:val="18"/>
            <w:szCs w:val="18"/>
          </w:rPr>
          <w:t>Desc</w:t>
        </w:r>
      </w:ins>
    </w:p>
    <w:p w:rsidR="00531B88" w:rsidRDefault="00531B88">
      <w:pPr>
        <w:pStyle w:val="a3"/>
        <w:ind w:leftChars="0" w:left="1440"/>
        <w:rPr>
          <w:ins w:id="5566" w:author="rocky" w:date="2015-11-26T11:19:00Z"/>
          <w:sz w:val="18"/>
          <w:szCs w:val="18"/>
        </w:rPr>
      </w:pPr>
      <w:ins w:id="5567" w:author="rocky" w:date="2015-11-26T11:19:00Z">
        <w:r>
          <w:rPr>
            <w:rFonts w:hint="eastAsia"/>
            <w:sz w:val="18"/>
            <w:szCs w:val="18"/>
          </w:rPr>
          <w:t xml:space="preserve">Bit 0 </w:t>
        </w:r>
        <w:r>
          <w:rPr>
            <w:sz w:val="18"/>
            <w:szCs w:val="18"/>
          </w:rPr>
          <w:tab/>
        </w:r>
        <w:r>
          <w:rPr>
            <w:sz w:val="18"/>
            <w:szCs w:val="18"/>
          </w:rPr>
          <w:tab/>
        </w:r>
        <w:r>
          <w:rPr>
            <w:sz w:val="18"/>
            <w:szCs w:val="18"/>
          </w:rPr>
          <w:tab/>
        </w:r>
        <w:r w:rsidR="007057D7">
          <w:rPr>
            <w:rFonts w:hint="eastAsia"/>
            <w:sz w:val="18"/>
            <w:szCs w:val="18"/>
          </w:rPr>
          <w:t>Prev uplink result. 0 means prev uplink succ, 1 means prev uplink fail</w:t>
        </w:r>
      </w:ins>
    </w:p>
    <w:p w:rsidR="00C77243" w:rsidRDefault="007057D7">
      <w:pPr>
        <w:pStyle w:val="a3"/>
        <w:ind w:leftChars="0" w:left="1440"/>
        <w:rPr>
          <w:ins w:id="5568" w:author="rocky" w:date="2015-11-26T11:31:00Z"/>
          <w:sz w:val="18"/>
          <w:szCs w:val="18"/>
        </w:rPr>
      </w:pPr>
      <w:ins w:id="5569" w:author="rocky" w:date="2015-11-26T11:31:00Z">
        <w:r>
          <w:rPr>
            <w:rFonts w:hint="eastAsia"/>
            <w:sz w:val="18"/>
            <w:szCs w:val="18"/>
          </w:rPr>
          <w:t>Bit 4</w:t>
        </w:r>
        <w:r>
          <w:rPr>
            <w:rFonts w:hint="eastAsia"/>
            <w:sz w:val="18"/>
            <w:szCs w:val="18"/>
          </w:rPr>
          <w:tab/>
        </w:r>
        <w:r>
          <w:rPr>
            <w:rFonts w:hint="eastAsia"/>
            <w:sz w:val="18"/>
            <w:szCs w:val="18"/>
          </w:rPr>
          <w:tab/>
        </w:r>
        <w:r>
          <w:rPr>
            <w:rFonts w:hint="eastAsia"/>
            <w:sz w:val="18"/>
            <w:szCs w:val="18"/>
          </w:rPr>
          <w:tab/>
          <w:t>Data type.</w:t>
        </w:r>
        <w:r w:rsidR="00C77243">
          <w:rPr>
            <w:rFonts w:hint="eastAsia"/>
            <w:sz w:val="18"/>
            <w:szCs w:val="18"/>
          </w:rPr>
          <w:t xml:space="preserve"> 0 means downlink data trans</w:t>
        </w:r>
        <w:r>
          <w:rPr>
            <w:rFonts w:hint="eastAsia"/>
            <w:sz w:val="18"/>
            <w:szCs w:val="18"/>
          </w:rPr>
          <w:t>mission, 1 means sending param</w:t>
        </w:r>
      </w:ins>
    </w:p>
    <w:p w:rsidR="00C77243" w:rsidRPr="00531B88" w:rsidRDefault="00C77243">
      <w:pPr>
        <w:pStyle w:val="a3"/>
        <w:ind w:leftChars="0" w:left="1440"/>
        <w:rPr>
          <w:ins w:id="5570" w:author="rocky" w:date="2015-11-26T11:19:00Z"/>
          <w:sz w:val="18"/>
          <w:szCs w:val="18"/>
          <w:rPrChange w:id="5571" w:author="rocky" w:date="2015-11-26T11:20:00Z">
            <w:rPr>
              <w:ins w:id="5572" w:author="rocky" w:date="2015-11-26T11:19:00Z"/>
            </w:rPr>
          </w:rPrChange>
        </w:rPr>
      </w:pPr>
    </w:p>
    <w:p w:rsidR="00C77243" w:rsidRPr="00D0712D" w:rsidRDefault="00C77243" w:rsidP="00C77243">
      <w:pPr>
        <w:pStyle w:val="a3"/>
        <w:pBdr>
          <w:bottom w:val="single" w:sz="6" w:space="1" w:color="auto"/>
        </w:pBdr>
        <w:ind w:leftChars="0" w:left="1440"/>
        <w:rPr>
          <w:ins w:id="5573" w:author="rocky" w:date="2015-11-26T11:28:00Z"/>
          <w:sz w:val="18"/>
          <w:szCs w:val="18"/>
        </w:rPr>
      </w:pPr>
      <w:ins w:id="5574" w:author="rocky" w:date="2015-11-26T11:2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C77243" w:rsidRDefault="00C77243" w:rsidP="00C77243">
      <w:pPr>
        <w:pStyle w:val="a3"/>
        <w:ind w:leftChars="0" w:left="1440"/>
        <w:rPr>
          <w:ins w:id="5575" w:author="rocky" w:date="2015-11-26T11:28:00Z"/>
          <w:sz w:val="18"/>
          <w:szCs w:val="18"/>
        </w:rPr>
      </w:pPr>
      <w:ins w:id="5576" w:author="rocky" w:date="2015-11-26T11:28:00Z">
        <w:r>
          <w:rPr>
            <w:rFonts w:hint="eastAsia"/>
            <w:sz w:val="18"/>
            <w:szCs w:val="18"/>
          </w:rPr>
          <w:t>0</w:t>
        </w:r>
        <w:r>
          <w:rPr>
            <w:sz w:val="18"/>
            <w:szCs w:val="18"/>
          </w:rPr>
          <w:t>D</w:t>
        </w:r>
        <w:r>
          <w:rPr>
            <w:rFonts w:hint="eastAsia"/>
            <w:sz w:val="18"/>
            <w:szCs w:val="18"/>
          </w:rPr>
          <w:t>h</w:t>
        </w:r>
        <w:r>
          <w:rPr>
            <w:rFonts w:hint="eastAsia"/>
            <w:sz w:val="18"/>
            <w:szCs w:val="18"/>
          </w:rPr>
          <w:tab/>
          <w:t>06h</w:t>
        </w:r>
        <w:r>
          <w:rPr>
            <w:rFonts w:hint="eastAsia"/>
            <w:sz w:val="18"/>
            <w:szCs w:val="18"/>
          </w:rPr>
          <w:tab/>
        </w:r>
        <w:r>
          <w:rPr>
            <w:sz w:val="18"/>
            <w:szCs w:val="18"/>
          </w:rPr>
          <w:t>11h + p</w:t>
        </w:r>
        <w:r>
          <w:rPr>
            <w:rFonts w:hint="eastAsia"/>
            <w:sz w:val="18"/>
            <w:szCs w:val="18"/>
          </w:rPr>
          <w:tab/>
        </w:r>
        <w:r w:rsidR="007057D7">
          <w:rPr>
            <w:sz w:val="18"/>
            <w:szCs w:val="18"/>
          </w:rPr>
          <w:t>Response1, type</w:t>
        </w:r>
        <w:r>
          <w:rPr>
            <w:sz w:val="18"/>
            <w:szCs w:val="18"/>
          </w:rPr>
          <w:t>_status, Downlink_data</w:t>
        </w:r>
      </w:ins>
    </w:p>
    <w:p w:rsidR="00531B88" w:rsidRPr="00F739B6" w:rsidRDefault="00531B88" w:rsidP="00FA643C">
      <w:pPr>
        <w:pStyle w:val="a3"/>
        <w:ind w:leftChars="0" w:left="1440"/>
        <w:rPr>
          <w:ins w:id="5577" w:author="rocky" w:date="2015-11-26T11:28:00Z"/>
          <w:sz w:val="18"/>
          <w:szCs w:val="18"/>
        </w:rPr>
      </w:pPr>
    </w:p>
    <w:p w:rsidR="00C77243" w:rsidRPr="00D0712D" w:rsidRDefault="00C77243" w:rsidP="00C77243">
      <w:pPr>
        <w:pStyle w:val="a3"/>
        <w:pBdr>
          <w:bottom w:val="single" w:sz="6" w:space="1" w:color="auto"/>
        </w:pBdr>
        <w:ind w:leftChars="0" w:left="1440"/>
        <w:rPr>
          <w:ins w:id="5578" w:author="rocky" w:date="2015-11-26T11:29:00Z"/>
          <w:sz w:val="18"/>
          <w:szCs w:val="18"/>
        </w:rPr>
      </w:pPr>
      <w:ins w:id="5579" w:author="rocky" w:date="2015-11-26T11:2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C77243" w:rsidRDefault="00C77243" w:rsidP="00C77243">
      <w:pPr>
        <w:pStyle w:val="a3"/>
        <w:ind w:leftChars="0" w:left="1440"/>
        <w:rPr>
          <w:ins w:id="5580" w:author="rocky" w:date="2015-11-26T11:29:00Z"/>
          <w:sz w:val="18"/>
          <w:szCs w:val="18"/>
        </w:rPr>
      </w:pPr>
      <w:ins w:id="5581" w:author="rocky" w:date="2015-11-26T11:29:00Z">
        <w:r>
          <w:rPr>
            <w:rFonts w:hint="eastAsia"/>
            <w:sz w:val="18"/>
            <w:szCs w:val="18"/>
          </w:rPr>
          <w:t>0</w:t>
        </w:r>
        <w:r>
          <w:rPr>
            <w:sz w:val="18"/>
            <w:szCs w:val="18"/>
          </w:rPr>
          <w:t>D</w:t>
        </w:r>
        <w:r>
          <w:rPr>
            <w:rFonts w:hint="eastAsia"/>
            <w:sz w:val="18"/>
            <w:szCs w:val="18"/>
          </w:rPr>
          <w:t>h</w:t>
        </w:r>
        <w:r>
          <w:rPr>
            <w:rFonts w:hint="eastAsia"/>
            <w:sz w:val="18"/>
            <w:szCs w:val="18"/>
          </w:rPr>
          <w:tab/>
          <w:t>06h</w:t>
        </w:r>
        <w:r>
          <w:rPr>
            <w:rFonts w:hint="eastAsia"/>
            <w:sz w:val="18"/>
            <w:szCs w:val="18"/>
          </w:rPr>
          <w:tab/>
        </w:r>
        <w:r>
          <w:rPr>
            <w:sz w:val="18"/>
            <w:szCs w:val="18"/>
          </w:rPr>
          <w:t>11h + p</w:t>
        </w:r>
        <w:r>
          <w:rPr>
            <w:rFonts w:hint="eastAsia"/>
            <w:sz w:val="18"/>
            <w:szCs w:val="18"/>
          </w:rPr>
          <w:tab/>
        </w:r>
        <w:r w:rsidR="007057D7">
          <w:rPr>
            <w:sz w:val="18"/>
            <w:szCs w:val="18"/>
          </w:rPr>
          <w:t>Response1, type</w:t>
        </w:r>
        <w:r>
          <w:rPr>
            <w:sz w:val="18"/>
            <w:szCs w:val="18"/>
          </w:rPr>
          <w:t>_status, param_0_</w:t>
        </w:r>
      </w:ins>
      <w:ins w:id="5582" w:author="rocky" w:date="2015-11-26T11:30:00Z">
        <w:r>
          <w:rPr>
            <w:sz w:val="18"/>
            <w:szCs w:val="18"/>
          </w:rPr>
          <w:t>id, param_0_</w:t>
        </w:r>
      </w:ins>
      <w:ins w:id="5583" w:author="rocky" w:date="2015-11-26T11:29:00Z">
        <w:r>
          <w:rPr>
            <w:sz w:val="18"/>
            <w:szCs w:val="18"/>
          </w:rPr>
          <w:t xml:space="preserve">len, param_0_data, </w:t>
        </w:r>
      </w:ins>
    </w:p>
    <w:p w:rsidR="00C77243" w:rsidRPr="00D0712D" w:rsidRDefault="00C77243" w:rsidP="00C77243">
      <w:pPr>
        <w:pStyle w:val="a3"/>
        <w:pBdr>
          <w:bottom w:val="single" w:sz="6" w:space="1" w:color="auto"/>
        </w:pBdr>
        <w:ind w:leftChars="0" w:left="1440"/>
        <w:rPr>
          <w:ins w:id="5584" w:author="rocky" w:date="2015-11-26T11:29:00Z"/>
          <w:sz w:val="18"/>
          <w:szCs w:val="18"/>
        </w:rPr>
      </w:pPr>
      <w:ins w:id="5585" w:author="rocky" w:date="2015-11-26T11:29:00Z">
        <w:r>
          <w:rPr>
            <w:rFonts w:hint="eastAsia"/>
            <w:sz w:val="18"/>
            <w:szCs w:val="18"/>
          </w:rPr>
          <w:t>Data_bytes</w:t>
        </w:r>
        <w:r>
          <w:rPr>
            <w:sz w:val="18"/>
            <w:szCs w:val="18"/>
          </w:rPr>
          <w:t xml:space="preserve"> (cont.)</w:t>
        </w:r>
      </w:ins>
    </w:p>
    <w:p w:rsidR="00C77243" w:rsidRDefault="00C77243" w:rsidP="00C77243">
      <w:pPr>
        <w:pStyle w:val="a3"/>
        <w:ind w:leftChars="0" w:left="1440"/>
        <w:rPr>
          <w:ins w:id="5586" w:author="rocky" w:date="2015-11-26T11:29:00Z"/>
          <w:sz w:val="18"/>
          <w:szCs w:val="18"/>
        </w:rPr>
      </w:pPr>
      <w:ins w:id="5587" w:author="rocky" w:date="2015-11-26T11:29:00Z">
        <w:r>
          <w:rPr>
            <w:sz w:val="18"/>
            <w:szCs w:val="18"/>
          </w:rPr>
          <w:t xml:space="preserve">param_1_id, param_1_len, param_1_data, </w:t>
        </w:r>
      </w:ins>
      <w:ins w:id="5588" w:author="rocky" w:date="2015-11-26T11:30:00Z">
        <w:r>
          <w:rPr>
            <w:sz w:val="18"/>
            <w:szCs w:val="18"/>
          </w:rPr>
          <w:t>… param_n-1_id, param_n-1_len, param_n-1_data</w:t>
        </w:r>
      </w:ins>
    </w:p>
    <w:p w:rsidR="00C77243" w:rsidRPr="00E008B0" w:rsidRDefault="00C77243">
      <w:pPr>
        <w:rPr>
          <w:ins w:id="5589" w:author="rocky" w:date="2015-04-20T12:31:00Z"/>
          <w:sz w:val="18"/>
          <w:szCs w:val="18"/>
          <w:rPrChange w:id="5590" w:author="rocky" w:date="2015-11-26T15:32:00Z">
            <w:rPr>
              <w:ins w:id="5591" w:author="rocky" w:date="2015-04-20T12:31:00Z"/>
            </w:rPr>
          </w:rPrChange>
        </w:rPr>
        <w:pPrChange w:id="5592" w:author="rocky" w:date="2015-11-26T15:32:00Z">
          <w:pPr>
            <w:pStyle w:val="a3"/>
            <w:ind w:leftChars="0" w:left="1440"/>
          </w:pPr>
        </w:pPrChange>
      </w:pPr>
    </w:p>
    <w:p w:rsidR="00F739B6" w:rsidRPr="00F739B6" w:rsidRDefault="008468F8">
      <w:pPr>
        <w:pStyle w:val="a3"/>
        <w:ind w:leftChars="0" w:left="1440"/>
        <w:rPr>
          <w:ins w:id="5593" w:author="rocky" w:date="2015-04-20T12:31:00Z"/>
          <w:szCs w:val="24"/>
        </w:rPr>
      </w:pPr>
      <w:ins w:id="5594" w:author="rocky" w:date="2015-04-20T12:31:00Z">
        <w:r>
          <w:rPr>
            <w:szCs w:val="24"/>
          </w:rPr>
          <w:lastRenderedPageBreak/>
          <w:t xml:space="preserve">The response status code and </w:t>
        </w:r>
      </w:ins>
      <w:ins w:id="5595" w:author="rocky" w:date="2015-04-20T12:45:00Z">
        <w:r w:rsidR="00DB1953" w:rsidRPr="00F739B6">
          <w:rPr>
            <w:szCs w:val="24"/>
          </w:rPr>
          <w:t xml:space="preserve">data </w:t>
        </w:r>
      </w:ins>
      <w:ins w:id="5596" w:author="rocky" w:date="2015-11-26T15:36:00Z">
        <w:r>
          <w:rPr>
            <w:szCs w:val="24"/>
          </w:rPr>
          <w:t>is defined as follows</w:t>
        </w:r>
        <w:r w:rsidR="00F739B6">
          <w:rPr>
            <w:szCs w:val="24"/>
          </w:rPr>
          <w:t>.</w:t>
        </w:r>
      </w:ins>
      <w:ins w:id="5597" w:author="rocky" w:date="2015-11-26T17:31:00Z">
        <w:r w:rsidR="00F739B6">
          <w:rPr>
            <w:szCs w:val="24"/>
          </w:rPr>
          <w:t xml:space="preserve"> Bit 0 ~ 3 of status code describe the command exec status</w:t>
        </w:r>
      </w:ins>
    </w:p>
    <w:p w:rsidR="00FA643C" w:rsidRPr="00D0712D" w:rsidRDefault="00FA643C" w:rsidP="00FA643C">
      <w:pPr>
        <w:pStyle w:val="a3"/>
        <w:pBdr>
          <w:bottom w:val="single" w:sz="6" w:space="1" w:color="auto"/>
        </w:pBdr>
        <w:ind w:leftChars="0" w:left="1440"/>
        <w:rPr>
          <w:ins w:id="5598" w:author="rocky" w:date="2015-04-20T12:31:00Z"/>
          <w:sz w:val="18"/>
          <w:szCs w:val="18"/>
        </w:rPr>
      </w:pPr>
      <w:ins w:id="5599" w:author="rocky" w:date="2015-04-20T12:31:00Z">
        <w:r>
          <w:rPr>
            <w:rFonts w:hint="eastAsia"/>
            <w:sz w:val="18"/>
            <w:szCs w:val="18"/>
          </w:rPr>
          <w:t>Status</w:t>
        </w:r>
      </w:ins>
      <w:ins w:id="5600" w:author="rocky" w:date="2015-11-26T15:32:00Z">
        <w:r w:rsidR="00E008B0">
          <w:rPr>
            <w:sz w:val="18"/>
            <w:szCs w:val="18"/>
          </w:rPr>
          <w:t xml:space="preserve"> (Bit 0 ~ 3)</w:t>
        </w:r>
      </w:ins>
      <w:ins w:id="5601" w:author="rocky" w:date="2015-04-20T12:50:00Z">
        <w:r w:rsidR="00DB1953">
          <w:rPr>
            <w:sz w:val="18"/>
            <w:szCs w:val="18"/>
          </w:rPr>
          <w:tab/>
        </w:r>
        <w:r w:rsidR="00DB1953">
          <w:rPr>
            <w:sz w:val="18"/>
            <w:szCs w:val="18"/>
          </w:rPr>
          <w:tab/>
        </w:r>
      </w:ins>
      <w:ins w:id="5602" w:author="rocky" w:date="2015-07-21T15:02:00Z">
        <w:r w:rsidR="008468F8">
          <w:rPr>
            <w:sz w:val="18"/>
            <w:szCs w:val="18"/>
          </w:rPr>
          <w:t>Desc</w:t>
        </w:r>
      </w:ins>
    </w:p>
    <w:p w:rsidR="00FA643C" w:rsidRDefault="008468F8" w:rsidP="00FA643C">
      <w:pPr>
        <w:pStyle w:val="a3"/>
        <w:ind w:leftChars="0" w:left="1440"/>
        <w:rPr>
          <w:ins w:id="5603" w:author="rocky" w:date="2015-04-20T12:51:00Z"/>
          <w:sz w:val="18"/>
          <w:szCs w:val="18"/>
        </w:rPr>
      </w:pPr>
      <w:ins w:id="5604" w:author="rocky" w:date="2015-04-20T12:31:00Z">
        <w:r>
          <w:rPr>
            <w:rFonts w:hint="eastAsia"/>
            <w:sz w:val="18"/>
            <w:szCs w:val="18"/>
          </w:rPr>
          <w:t xml:space="preserve">00h </w:t>
        </w:r>
        <w:r>
          <w:rPr>
            <w:rFonts w:hint="eastAsia"/>
            <w:sz w:val="18"/>
            <w:szCs w:val="18"/>
          </w:rPr>
          <w:tab/>
        </w:r>
      </w:ins>
      <w:ins w:id="5605" w:author="rocky" w:date="2015-11-26T15:37:00Z">
        <w:r>
          <w:rPr>
            <w:sz w:val="18"/>
            <w:szCs w:val="18"/>
          </w:rPr>
          <w:tab/>
        </w:r>
        <w:r>
          <w:rPr>
            <w:sz w:val="18"/>
            <w:szCs w:val="18"/>
          </w:rPr>
          <w:tab/>
        </w:r>
        <w:r>
          <w:rPr>
            <w:sz w:val="18"/>
            <w:szCs w:val="18"/>
          </w:rPr>
          <w:tab/>
        </w:r>
      </w:ins>
      <w:ins w:id="5606" w:author="rocky" w:date="2015-04-20T12:31:00Z">
        <w:r w:rsidR="00FA643C">
          <w:rPr>
            <w:rFonts w:hint="eastAsia"/>
            <w:sz w:val="18"/>
            <w:szCs w:val="18"/>
          </w:rPr>
          <w:t>OK</w:t>
        </w:r>
        <w:r w:rsidR="00FA643C">
          <w:rPr>
            <w:sz w:val="18"/>
            <w:szCs w:val="18"/>
          </w:rPr>
          <w:tab/>
        </w:r>
      </w:ins>
      <w:ins w:id="5607" w:author="rocky" w:date="2015-04-20T12:50:00Z">
        <w:r>
          <w:rPr>
            <w:sz w:val="18"/>
            <w:szCs w:val="18"/>
          </w:rPr>
          <w:tab/>
        </w:r>
      </w:ins>
    </w:p>
    <w:p w:rsidR="0077531F" w:rsidRPr="00932F4E" w:rsidRDefault="0077531F" w:rsidP="0077531F">
      <w:pPr>
        <w:pStyle w:val="a3"/>
        <w:ind w:leftChars="0" w:left="1440"/>
        <w:rPr>
          <w:ins w:id="5608" w:author="rocky" w:date="2015-04-20T15:44:00Z"/>
          <w:sz w:val="18"/>
          <w:szCs w:val="18"/>
        </w:rPr>
      </w:pPr>
      <w:ins w:id="5609" w:author="rocky" w:date="2015-04-20T15:44:00Z">
        <w:r>
          <w:rPr>
            <w:rFonts w:hint="eastAsia"/>
            <w:sz w:val="18"/>
            <w:szCs w:val="18"/>
          </w:rPr>
          <w:t xml:space="preserve">01h </w:t>
        </w:r>
      </w:ins>
      <w:ins w:id="5610" w:author="rocky" w:date="2015-11-26T15:37:00Z">
        <w:r w:rsidR="008468F8">
          <w:rPr>
            <w:sz w:val="18"/>
            <w:szCs w:val="18"/>
          </w:rPr>
          <w:tab/>
        </w:r>
        <w:r w:rsidR="008468F8">
          <w:rPr>
            <w:sz w:val="18"/>
            <w:szCs w:val="18"/>
          </w:rPr>
          <w:tab/>
        </w:r>
        <w:r w:rsidR="008468F8">
          <w:rPr>
            <w:sz w:val="18"/>
            <w:szCs w:val="18"/>
          </w:rPr>
          <w:tab/>
        </w:r>
        <w:r w:rsidR="008468F8">
          <w:rPr>
            <w:sz w:val="18"/>
            <w:szCs w:val="18"/>
          </w:rPr>
          <w:tab/>
          <w:t>Fail</w:t>
        </w:r>
      </w:ins>
    </w:p>
    <w:p w:rsidR="005E3542" w:rsidRDefault="00DB1953" w:rsidP="005E3542">
      <w:pPr>
        <w:pStyle w:val="a3"/>
        <w:ind w:leftChars="0" w:left="1440"/>
        <w:rPr>
          <w:ins w:id="5611" w:author="rocky" w:date="2015-11-26T15:32:00Z"/>
          <w:sz w:val="18"/>
          <w:szCs w:val="18"/>
        </w:rPr>
      </w:pPr>
      <w:ins w:id="5612" w:author="rocky" w:date="2015-04-20T12:51:00Z">
        <w:r>
          <w:rPr>
            <w:rFonts w:hint="eastAsia"/>
            <w:sz w:val="18"/>
            <w:szCs w:val="18"/>
          </w:rPr>
          <w:t xml:space="preserve">02h </w:t>
        </w:r>
      </w:ins>
      <w:ins w:id="5613" w:author="rocky" w:date="2015-11-26T15:37:00Z">
        <w:r w:rsidR="008468F8">
          <w:rPr>
            <w:sz w:val="18"/>
            <w:szCs w:val="18"/>
          </w:rPr>
          <w:tab/>
        </w:r>
        <w:r w:rsidR="008468F8">
          <w:rPr>
            <w:sz w:val="18"/>
            <w:szCs w:val="18"/>
          </w:rPr>
          <w:tab/>
        </w:r>
        <w:r w:rsidR="008468F8">
          <w:rPr>
            <w:sz w:val="18"/>
            <w:szCs w:val="18"/>
          </w:rPr>
          <w:tab/>
        </w:r>
        <w:r w:rsidR="008468F8">
          <w:rPr>
            <w:sz w:val="18"/>
            <w:szCs w:val="18"/>
          </w:rPr>
          <w:tab/>
          <w:t>T</w:t>
        </w:r>
      </w:ins>
      <w:ins w:id="5614" w:author="rocky" w:date="2015-04-20T12:51:00Z">
        <w:r w:rsidR="008468F8">
          <w:rPr>
            <w:rFonts w:hint="eastAsia"/>
            <w:sz w:val="18"/>
            <w:szCs w:val="18"/>
          </w:rPr>
          <w:t>ime slot expire</w:t>
        </w:r>
      </w:ins>
    </w:p>
    <w:p w:rsidR="00E008B0" w:rsidRDefault="00E008B0" w:rsidP="005E3542">
      <w:pPr>
        <w:pStyle w:val="a3"/>
        <w:ind w:leftChars="0" w:left="1440"/>
        <w:rPr>
          <w:ins w:id="5615" w:author="rocky" w:date="2015-11-26T17:32:00Z"/>
          <w:sz w:val="18"/>
          <w:szCs w:val="18"/>
        </w:rPr>
      </w:pPr>
    </w:p>
    <w:p w:rsidR="00F739B6" w:rsidRPr="00F739B6" w:rsidRDefault="00F739B6" w:rsidP="005E3542">
      <w:pPr>
        <w:pStyle w:val="a3"/>
        <w:ind w:leftChars="0" w:left="1440"/>
        <w:rPr>
          <w:ins w:id="5616" w:author="rocky" w:date="2015-11-26T15:32:00Z"/>
          <w:szCs w:val="24"/>
          <w:rPrChange w:id="5617" w:author="rocky" w:date="2015-11-26T17:32:00Z">
            <w:rPr>
              <w:ins w:id="5618" w:author="rocky" w:date="2015-11-26T15:32:00Z"/>
              <w:sz w:val="18"/>
              <w:szCs w:val="18"/>
            </w:rPr>
          </w:rPrChange>
        </w:rPr>
      </w:pPr>
      <w:ins w:id="5619" w:author="rocky" w:date="2015-11-26T17:32:00Z">
        <w:r>
          <w:rPr>
            <w:szCs w:val="24"/>
          </w:rPr>
          <w:t>B</w:t>
        </w:r>
        <w:r w:rsidRPr="00F739B6">
          <w:rPr>
            <w:szCs w:val="24"/>
            <w:rPrChange w:id="5620" w:author="rocky" w:date="2015-11-26T17:32:00Z">
              <w:rPr>
                <w:sz w:val="18"/>
                <w:szCs w:val="18"/>
              </w:rPr>
            </w:rPrChange>
          </w:rPr>
          <w:t>it</w:t>
        </w:r>
        <w:r>
          <w:rPr>
            <w:szCs w:val="24"/>
          </w:rPr>
          <w:t xml:space="preserve"> 4 ~ 7 of status code </w:t>
        </w:r>
      </w:ins>
    </w:p>
    <w:p w:rsidR="008468F8" w:rsidRPr="007D423A" w:rsidRDefault="008468F8" w:rsidP="008468F8">
      <w:pPr>
        <w:pStyle w:val="a3"/>
        <w:pBdr>
          <w:bottom w:val="single" w:sz="6" w:space="1" w:color="auto"/>
        </w:pBdr>
        <w:ind w:leftChars="0" w:left="1440"/>
        <w:rPr>
          <w:ins w:id="5621" w:author="rocky" w:date="2015-11-26T15:33:00Z"/>
          <w:sz w:val="18"/>
          <w:szCs w:val="18"/>
        </w:rPr>
      </w:pPr>
      <w:ins w:id="5622" w:author="rocky" w:date="2015-11-26T15:33:00Z">
        <w:r>
          <w:rPr>
            <w:rFonts w:hint="eastAsia"/>
            <w:sz w:val="18"/>
            <w:szCs w:val="18"/>
          </w:rPr>
          <w:t>Status</w:t>
        </w:r>
        <w:r>
          <w:rPr>
            <w:sz w:val="18"/>
            <w:szCs w:val="18"/>
          </w:rPr>
          <w:t xml:space="preserve"> (Bit 4 ~ 7)</w:t>
        </w:r>
        <w:r>
          <w:rPr>
            <w:sz w:val="18"/>
            <w:szCs w:val="18"/>
          </w:rPr>
          <w:tab/>
          <w:t>Desc</w:t>
        </w:r>
      </w:ins>
    </w:p>
    <w:p w:rsidR="008468F8" w:rsidRDefault="008468F8" w:rsidP="008468F8">
      <w:pPr>
        <w:pStyle w:val="a3"/>
        <w:ind w:leftChars="0" w:left="1440"/>
        <w:rPr>
          <w:ins w:id="5623" w:author="rocky" w:date="2015-11-26T15:33:00Z"/>
          <w:sz w:val="18"/>
          <w:szCs w:val="18"/>
        </w:rPr>
      </w:pPr>
      <w:ins w:id="5624" w:author="rocky" w:date="2015-11-26T15:33:00Z">
        <w:r>
          <w:rPr>
            <w:sz w:val="18"/>
            <w:szCs w:val="18"/>
          </w:rPr>
          <w:t>Bit 4</w:t>
        </w:r>
        <w:r>
          <w:rPr>
            <w:sz w:val="18"/>
            <w:szCs w:val="18"/>
          </w:rPr>
          <w:tab/>
        </w:r>
        <w:r>
          <w:rPr>
            <w:sz w:val="18"/>
            <w:szCs w:val="18"/>
          </w:rPr>
          <w:tab/>
        </w:r>
        <w:r>
          <w:rPr>
            <w:sz w:val="18"/>
            <w:szCs w:val="18"/>
          </w:rPr>
          <w:tab/>
          <w:t>The lock contains more data to uplink</w:t>
        </w:r>
      </w:ins>
      <w:ins w:id="5625" w:author="rocky" w:date="2015-11-26T17:33:00Z">
        <w:r w:rsidR="00F739B6">
          <w:rPr>
            <w:sz w:val="18"/>
            <w:szCs w:val="18"/>
          </w:rPr>
          <w:t>; hint next Exchange required</w:t>
        </w:r>
      </w:ins>
    </w:p>
    <w:p w:rsidR="00E008B0" w:rsidRDefault="008468F8" w:rsidP="005E3542">
      <w:pPr>
        <w:pStyle w:val="a3"/>
        <w:ind w:leftChars="0" w:left="1440"/>
        <w:rPr>
          <w:ins w:id="5626" w:author="rocky" w:date="2015-11-26T15:39:00Z"/>
          <w:sz w:val="18"/>
          <w:szCs w:val="18"/>
        </w:rPr>
      </w:pPr>
      <w:ins w:id="5627" w:author="rocky" w:date="2015-11-26T15:39:00Z">
        <w:r>
          <w:rPr>
            <w:rFonts w:hint="eastAsia"/>
            <w:sz w:val="18"/>
            <w:szCs w:val="18"/>
          </w:rPr>
          <w:t>Bit 5</w:t>
        </w:r>
        <w:r>
          <w:rPr>
            <w:rFonts w:hint="eastAsia"/>
            <w:sz w:val="18"/>
            <w:szCs w:val="18"/>
          </w:rPr>
          <w:tab/>
        </w:r>
        <w:r>
          <w:rPr>
            <w:rFonts w:hint="eastAsia"/>
            <w:sz w:val="18"/>
            <w:szCs w:val="18"/>
          </w:rPr>
          <w:tab/>
        </w:r>
        <w:r>
          <w:rPr>
            <w:rFonts w:hint="eastAsia"/>
            <w:sz w:val="18"/>
            <w:szCs w:val="18"/>
          </w:rPr>
          <w:tab/>
          <w:t>The lock request get_param</w:t>
        </w:r>
      </w:ins>
      <w:ins w:id="5628" w:author="rocky" w:date="2015-11-26T17:34:00Z">
        <w:r w:rsidR="00F739B6">
          <w:rPr>
            <w:sz w:val="18"/>
            <w:szCs w:val="18"/>
          </w:rPr>
          <w:t>; the param to get is indicated at payload</w:t>
        </w:r>
      </w:ins>
    </w:p>
    <w:p w:rsidR="00F739B6" w:rsidRDefault="008468F8" w:rsidP="00F739B6">
      <w:pPr>
        <w:pStyle w:val="a3"/>
        <w:ind w:leftChars="0" w:left="1440"/>
        <w:rPr>
          <w:ins w:id="5629" w:author="rocky" w:date="2015-11-26T17:34:00Z"/>
          <w:sz w:val="18"/>
          <w:szCs w:val="18"/>
        </w:rPr>
      </w:pPr>
      <w:ins w:id="5630" w:author="rocky" w:date="2015-11-26T15:40:00Z">
        <w:r>
          <w:rPr>
            <w:sz w:val="18"/>
            <w:szCs w:val="18"/>
          </w:rPr>
          <w:t>Bit 6</w:t>
        </w:r>
        <w:r>
          <w:rPr>
            <w:sz w:val="18"/>
            <w:szCs w:val="18"/>
          </w:rPr>
          <w:tab/>
        </w:r>
        <w:r>
          <w:rPr>
            <w:sz w:val="18"/>
            <w:szCs w:val="18"/>
          </w:rPr>
          <w:tab/>
        </w:r>
        <w:r>
          <w:rPr>
            <w:sz w:val="18"/>
            <w:szCs w:val="18"/>
          </w:rPr>
          <w:tab/>
        </w:r>
        <w:r>
          <w:rPr>
            <w:rFonts w:hint="eastAsia"/>
            <w:sz w:val="18"/>
            <w:szCs w:val="18"/>
          </w:rPr>
          <w:t>The lock request set_param</w:t>
        </w:r>
      </w:ins>
      <w:ins w:id="5631" w:author="rocky" w:date="2015-11-26T17:34:00Z">
        <w:r w:rsidR="00F739B6">
          <w:rPr>
            <w:sz w:val="18"/>
            <w:szCs w:val="18"/>
          </w:rPr>
          <w:t>; the param to set is indicated at payload</w:t>
        </w:r>
      </w:ins>
    </w:p>
    <w:p w:rsidR="008468F8" w:rsidRPr="00F739B6" w:rsidRDefault="00F739B6" w:rsidP="008468F8">
      <w:pPr>
        <w:pStyle w:val="a3"/>
        <w:ind w:leftChars="0" w:left="1440"/>
        <w:rPr>
          <w:ins w:id="5632" w:author="rocky" w:date="2015-11-26T15:40:00Z"/>
          <w:szCs w:val="24"/>
          <w:rPrChange w:id="5633" w:author="rocky" w:date="2015-11-26T17:36:00Z">
            <w:rPr>
              <w:ins w:id="5634" w:author="rocky" w:date="2015-11-26T15:40:00Z"/>
              <w:sz w:val="18"/>
              <w:szCs w:val="18"/>
            </w:rPr>
          </w:rPrChange>
        </w:rPr>
      </w:pPr>
      <w:ins w:id="5635" w:author="rocky" w:date="2015-11-26T17:35:00Z">
        <w:r w:rsidRPr="00F739B6">
          <w:rPr>
            <w:szCs w:val="24"/>
            <w:rPrChange w:id="5636" w:author="rocky" w:date="2015-11-26T17:36:00Z">
              <w:rPr>
                <w:sz w:val="18"/>
                <w:szCs w:val="18"/>
              </w:rPr>
            </w:rPrChange>
          </w:rPr>
          <w:t>Bit 0 ~ 3 of status code</w:t>
        </w:r>
      </w:ins>
      <w:ins w:id="5637" w:author="rocky" w:date="2015-11-26T17:36:00Z">
        <w:r w:rsidRPr="00F739B6">
          <w:rPr>
            <w:szCs w:val="24"/>
            <w:rPrChange w:id="5638" w:author="rocky" w:date="2015-11-26T17:36:00Z">
              <w:rPr>
                <w:sz w:val="18"/>
                <w:szCs w:val="18"/>
              </w:rPr>
            </w:rPrChange>
          </w:rPr>
          <w:t xml:space="preserve"> and it 4 ~ 7 of status code, the following status code value is possible.</w:t>
        </w:r>
      </w:ins>
      <w:ins w:id="5639" w:author="rocky" w:date="2015-11-26T17:37:00Z">
        <w:r>
          <w:rPr>
            <w:szCs w:val="24"/>
          </w:rPr>
          <w:t xml:space="preserve"> Data byte payload for each case is depicted.</w:t>
        </w:r>
      </w:ins>
    </w:p>
    <w:p w:rsidR="008468F8" w:rsidRPr="00F739B6" w:rsidRDefault="008468F8">
      <w:pPr>
        <w:rPr>
          <w:ins w:id="5640" w:author="rocky" w:date="2015-11-26T15:32:00Z"/>
          <w:sz w:val="18"/>
          <w:szCs w:val="18"/>
        </w:rPr>
        <w:pPrChange w:id="5641" w:author="rocky" w:date="2015-11-26T17:35:00Z">
          <w:pPr>
            <w:pStyle w:val="a3"/>
            <w:ind w:leftChars="0" w:left="1440"/>
          </w:pPr>
        </w:pPrChange>
      </w:pPr>
    </w:p>
    <w:p w:rsidR="008468F8" w:rsidRPr="00D0712D" w:rsidRDefault="008468F8" w:rsidP="008468F8">
      <w:pPr>
        <w:pStyle w:val="a3"/>
        <w:pBdr>
          <w:bottom w:val="single" w:sz="6" w:space="1" w:color="auto"/>
        </w:pBdr>
        <w:ind w:leftChars="0" w:left="1440"/>
        <w:rPr>
          <w:ins w:id="5642" w:author="rocky" w:date="2015-11-26T15:33:00Z"/>
          <w:sz w:val="18"/>
          <w:szCs w:val="18"/>
        </w:rPr>
      </w:pPr>
      <w:ins w:id="5643" w:author="rocky" w:date="2015-11-26T15:33:00Z">
        <w:r>
          <w:rPr>
            <w:rFonts w:hint="eastAsia"/>
            <w:sz w:val="18"/>
            <w:szCs w:val="18"/>
          </w:rPr>
          <w:t>Status</w:t>
        </w:r>
        <w:r>
          <w:rPr>
            <w:sz w:val="18"/>
            <w:szCs w:val="18"/>
          </w:rPr>
          <w:tab/>
        </w:r>
        <w:r>
          <w:rPr>
            <w:rFonts w:hint="eastAsia"/>
            <w:sz w:val="18"/>
            <w:szCs w:val="18"/>
          </w:rPr>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8468F8" w:rsidRDefault="008468F8" w:rsidP="008468F8">
      <w:pPr>
        <w:pStyle w:val="a3"/>
        <w:ind w:leftChars="0" w:left="1440"/>
        <w:rPr>
          <w:ins w:id="5644" w:author="rocky" w:date="2015-11-26T15:33:00Z"/>
          <w:sz w:val="18"/>
          <w:szCs w:val="18"/>
        </w:rPr>
      </w:pPr>
      <w:ins w:id="5645" w:author="rocky" w:date="2015-11-26T15:33:00Z">
        <w:r>
          <w:rPr>
            <w:rFonts w:hint="eastAsia"/>
            <w:sz w:val="18"/>
            <w:szCs w:val="18"/>
          </w:rPr>
          <w:t xml:space="preserve">00h </w:t>
        </w:r>
        <w:r>
          <w:rPr>
            <w:sz w:val="18"/>
            <w:szCs w:val="18"/>
          </w:rPr>
          <w:tab/>
        </w:r>
        <w:r>
          <w:rPr>
            <w:rFonts w:hint="eastAsia"/>
            <w:sz w:val="18"/>
            <w:szCs w:val="18"/>
          </w:rPr>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8468F8" w:rsidRPr="00932F4E" w:rsidRDefault="008468F8" w:rsidP="008468F8">
      <w:pPr>
        <w:pStyle w:val="a3"/>
        <w:ind w:leftChars="0" w:left="1440"/>
        <w:rPr>
          <w:ins w:id="5646" w:author="rocky" w:date="2015-11-26T15:33:00Z"/>
          <w:sz w:val="18"/>
          <w:szCs w:val="18"/>
        </w:rPr>
      </w:pPr>
      <w:ins w:id="5647" w:author="rocky" w:date="2015-11-26T15:33:00Z">
        <w:r>
          <w:rPr>
            <w:rFonts w:hint="eastAsia"/>
            <w:sz w:val="18"/>
            <w:szCs w:val="18"/>
          </w:rPr>
          <w:t>01h</w:t>
        </w:r>
        <w:r>
          <w:rPr>
            <w:sz w:val="18"/>
            <w:szCs w:val="18"/>
          </w:rPr>
          <w:tab/>
        </w:r>
        <w:r>
          <w:rPr>
            <w:rFonts w:hint="eastAsia"/>
            <w:sz w:val="18"/>
            <w:szCs w:val="18"/>
          </w:rPr>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8468F8" w:rsidRDefault="008468F8" w:rsidP="008468F8">
      <w:pPr>
        <w:pStyle w:val="a3"/>
        <w:ind w:leftChars="0" w:left="1440"/>
        <w:rPr>
          <w:ins w:id="5648" w:author="rocky" w:date="2015-11-26T15:40:00Z"/>
          <w:sz w:val="18"/>
          <w:szCs w:val="18"/>
        </w:rPr>
      </w:pPr>
      <w:ins w:id="5649" w:author="rocky" w:date="2015-11-26T15:33:00Z">
        <w:r>
          <w:rPr>
            <w:rFonts w:hint="eastAsia"/>
            <w:sz w:val="18"/>
            <w:szCs w:val="18"/>
          </w:rPr>
          <w:t>02h</w:t>
        </w:r>
        <w:r>
          <w:rPr>
            <w:rFonts w:hint="eastAsia"/>
            <w:sz w:val="18"/>
            <w:szCs w:val="18"/>
          </w:rPr>
          <w:tab/>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8468F8" w:rsidRDefault="008468F8">
      <w:pPr>
        <w:pStyle w:val="a3"/>
        <w:ind w:leftChars="0" w:left="1440"/>
        <w:rPr>
          <w:ins w:id="5650" w:author="rocky" w:date="2015-12-09T16:45:00Z"/>
          <w:sz w:val="18"/>
          <w:szCs w:val="18"/>
        </w:rPr>
      </w:pPr>
      <w:ins w:id="5651" w:author="rocky" w:date="2015-11-26T15:40:00Z">
        <w:r>
          <w:rPr>
            <w:rFonts w:hint="eastAsia"/>
            <w:sz w:val="18"/>
            <w:szCs w:val="18"/>
          </w:rPr>
          <w:t>10h</w:t>
        </w:r>
        <w:r>
          <w:rPr>
            <w:rFonts w:hint="eastAsia"/>
            <w:sz w:val="18"/>
            <w:szCs w:val="18"/>
          </w:rPr>
          <w:tab/>
          <w:t>0Dh</w:t>
        </w:r>
        <w:r>
          <w:rPr>
            <w:rFonts w:hint="eastAsia"/>
            <w:sz w:val="18"/>
            <w:szCs w:val="18"/>
          </w:rPr>
          <w:tab/>
          <w:t>0</w:t>
        </w:r>
        <w:r>
          <w:rPr>
            <w:sz w:val="18"/>
            <w:szCs w:val="18"/>
          </w:rPr>
          <w:t>6</w:t>
        </w:r>
        <w:r>
          <w:rPr>
            <w:rFonts w:hint="eastAsia"/>
            <w:sz w:val="18"/>
            <w:szCs w:val="18"/>
          </w:rPr>
          <w:t>h</w:t>
        </w:r>
        <w:r>
          <w:rPr>
            <w:rFonts w:hint="eastAsia"/>
            <w:sz w:val="18"/>
            <w:szCs w:val="18"/>
          </w:rPr>
          <w:tab/>
        </w:r>
        <w:r>
          <w:rPr>
            <w:sz w:val="18"/>
            <w:szCs w:val="18"/>
          </w:rPr>
          <w:t>p</w:t>
        </w:r>
        <w:r>
          <w:rPr>
            <w:rFonts w:hint="eastAsia"/>
            <w:sz w:val="18"/>
            <w:szCs w:val="18"/>
          </w:rPr>
          <w:t xml:space="preserve"> </w:t>
        </w:r>
        <w:r>
          <w:rPr>
            <w:sz w:val="18"/>
            <w:szCs w:val="18"/>
          </w:rPr>
          <w:tab/>
        </w:r>
        <w:r>
          <w:rPr>
            <w:sz w:val="18"/>
            <w:szCs w:val="18"/>
          </w:rPr>
          <w:tab/>
          <w:t>Uplink_data</w:t>
        </w:r>
      </w:ins>
    </w:p>
    <w:p w:rsidR="004800D1" w:rsidRPr="004800D1" w:rsidRDefault="004800D1">
      <w:pPr>
        <w:pStyle w:val="a3"/>
        <w:ind w:leftChars="0" w:left="1440"/>
        <w:rPr>
          <w:ins w:id="5652" w:author="rocky" w:date="2015-11-26T15:33:00Z"/>
          <w:sz w:val="18"/>
          <w:szCs w:val="18"/>
          <w:rPrChange w:id="5653" w:author="rocky" w:date="2015-12-09T16:45:00Z">
            <w:rPr>
              <w:ins w:id="5654" w:author="rocky" w:date="2015-11-26T15:33:00Z"/>
            </w:rPr>
          </w:rPrChange>
        </w:rPr>
      </w:pPr>
      <w:ins w:id="5655" w:author="rocky" w:date="2015-12-09T16:45:00Z">
        <w:r>
          <w:rPr>
            <w:sz w:val="18"/>
            <w:szCs w:val="18"/>
          </w:rPr>
          <w:t>2</w:t>
        </w:r>
        <w:r>
          <w:rPr>
            <w:rFonts w:hint="eastAsia"/>
            <w:sz w:val="18"/>
            <w:szCs w:val="18"/>
          </w:rPr>
          <w:t>0h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8468F8" w:rsidRDefault="004800D1" w:rsidP="008468F8">
      <w:pPr>
        <w:pStyle w:val="a3"/>
        <w:ind w:leftChars="0" w:left="1440"/>
        <w:rPr>
          <w:ins w:id="5656" w:author="rocky" w:date="2015-11-26T15:34:00Z"/>
          <w:sz w:val="18"/>
          <w:szCs w:val="18"/>
        </w:rPr>
      </w:pPr>
      <w:ins w:id="5657" w:author="rocky" w:date="2015-12-09T16:45:00Z">
        <w:r>
          <w:rPr>
            <w:sz w:val="18"/>
            <w:szCs w:val="18"/>
          </w:rPr>
          <w:t>4</w:t>
        </w:r>
      </w:ins>
      <w:ins w:id="5658" w:author="rocky" w:date="2015-11-26T15:34:00Z">
        <w:r w:rsidR="008468F8">
          <w:rPr>
            <w:rFonts w:hint="eastAsia"/>
            <w:sz w:val="18"/>
            <w:szCs w:val="18"/>
          </w:rPr>
          <w:t>0h</w:t>
        </w:r>
        <w:r w:rsidR="008468F8">
          <w:rPr>
            <w:rFonts w:hint="eastAsia"/>
            <w:sz w:val="18"/>
            <w:szCs w:val="18"/>
          </w:rPr>
          <w:tab/>
          <w:t>0Dh</w:t>
        </w:r>
        <w:r w:rsidR="008468F8">
          <w:rPr>
            <w:rFonts w:hint="eastAsia"/>
            <w:sz w:val="18"/>
            <w:szCs w:val="18"/>
          </w:rPr>
          <w:tab/>
          <w:t>0</w:t>
        </w:r>
        <w:r w:rsidR="008468F8">
          <w:rPr>
            <w:sz w:val="18"/>
            <w:szCs w:val="18"/>
          </w:rPr>
          <w:t>6</w:t>
        </w:r>
        <w:r w:rsidR="008468F8">
          <w:rPr>
            <w:rFonts w:hint="eastAsia"/>
            <w:sz w:val="18"/>
            <w:szCs w:val="18"/>
          </w:rPr>
          <w:t>h</w:t>
        </w:r>
        <w:r w:rsidR="008468F8">
          <w:rPr>
            <w:rFonts w:hint="eastAsia"/>
            <w:sz w:val="18"/>
            <w:szCs w:val="18"/>
          </w:rPr>
          <w:tab/>
        </w:r>
        <w:r w:rsidR="008468F8">
          <w:rPr>
            <w:sz w:val="18"/>
            <w:szCs w:val="18"/>
          </w:rPr>
          <w:t>p</w:t>
        </w:r>
        <w:r w:rsidR="008468F8">
          <w:rPr>
            <w:rFonts w:hint="eastAsia"/>
            <w:sz w:val="18"/>
            <w:szCs w:val="18"/>
          </w:rPr>
          <w:t xml:space="preserve"> </w:t>
        </w:r>
        <w:r w:rsidR="008468F8">
          <w:rPr>
            <w:sz w:val="18"/>
            <w:szCs w:val="18"/>
          </w:rPr>
          <w:tab/>
        </w:r>
        <w:r w:rsidR="008468F8">
          <w:rPr>
            <w:sz w:val="18"/>
            <w:szCs w:val="18"/>
          </w:rPr>
          <w:tab/>
          <w:t>Num_of_param, param_0_id,</w:t>
        </w:r>
      </w:ins>
      <w:ins w:id="5659" w:author="rocky" w:date="2015-11-26T15:35:00Z">
        <w:r w:rsidR="008468F8">
          <w:rPr>
            <w:sz w:val="18"/>
            <w:szCs w:val="18"/>
          </w:rPr>
          <w:t xml:space="preserve"> param_0_len, param_0_data, …</w:t>
        </w:r>
      </w:ins>
      <w:ins w:id="5660" w:author="rocky" w:date="2015-11-26T15:36:00Z">
        <w:r w:rsidR="008468F8">
          <w:rPr>
            <w:sz w:val="18"/>
            <w:szCs w:val="18"/>
          </w:rPr>
          <w:t xml:space="preserve">, </w:t>
        </w:r>
      </w:ins>
      <w:ins w:id="5661" w:author="rocky" w:date="2015-11-26T15:35:00Z">
        <w:r w:rsidR="008468F8">
          <w:rPr>
            <w:sz w:val="18"/>
            <w:szCs w:val="18"/>
          </w:rPr>
          <w:t>param_n-1_id, param_n-1_len, param_n-1_data</w:t>
        </w:r>
      </w:ins>
    </w:p>
    <w:p w:rsidR="004800D1" w:rsidRPr="004800D1" w:rsidRDefault="004800D1">
      <w:pPr>
        <w:pStyle w:val="a3"/>
        <w:ind w:leftChars="0" w:left="1440"/>
        <w:rPr>
          <w:ins w:id="5662" w:author="rocky" w:date="2015-12-09T16:45:00Z"/>
          <w:sz w:val="18"/>
          <w:szCs w:val="18"/>
        </w:rPr>
      </w:pPr>
      <w:ins w:id="5663" w:author="rocky" w:date="2015-12-09T16:45:00Z">
        <w:r>
          <w:rPr>
            <w:sz w:val="18"/>
            <w:szCs w:val="18"/>
          </w:rPr>
          <w:t>2</w:t>
        </w:r>
        <w:r>
          <w:rPr>
            <w:rFonts w:hint="eastAsia"/>
            <w:sz w:val="18"/>
            <w:szCs w:val="18"/>
          </w:rPr>
          <w:t>2h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8468F8" w:rsidRDefault="004800D1" w:rsidP="008468F8">
      <w:pPr>
        <w:pStyle w:val="a3"/>
        <w:ind w:leftChars="0" w:left="1440"/>
        <w:rPr>
          <w:ins w:id="5664" w:author="rocky" w:date="2015-12-09T16:46:00Z"/>
          <w:sz w:val="18"/>
          <w:szCs w:val="18"/>
        </w:rPr>
      </w:pPr>
      <w:ins w:id="5665" w:author="rocky" w:date="2015-12-09T16:45:00Z">
        <w:r>
          <w:rPr>
            <w:sz w:val="18"/>
            <w:szCs w:val="18"/>
          </w:rPr>
          <w:t>4</w:t>
        </w:r>
      </w:ins>
      <w:ins w:id="5666" w:author="rocky" w:date="2015-11-26T15:41:00Z">
        <w:r w:rsidR="008468F8">
          <w:rPr>
            <w:rFonts w:hint="eastAsia"/>
            <w:sz w:val="18"/>
            <w:szCs w:val="18"/>
          </w:rPr>
          <w:t>2h</w:t>
        </w:r>
        <w:r w:rsidR="008468F8">
          <w:rPr>
            <w:rFonts w:hint="eastAsia"/>
            <w:sz w:val="18"/>
            <w:szCs w:val="18"/>
          </w:rPr>
          <w:tab/>
          <w:t>0Dh</w:t>
        </w:r>
        <w:r w:rsidR="008468F8">
          <w:rPr>
            <w:rFonts w:hint="eastAsia"/>
            <w:sz w:val="18"/>
            <w:szCs w:val="18"/>
          </w:rPr>
          <w:tab/>
          <w:t>0</w:t>
        </w:r>
        <w:r w:rsidR="008468F8">
          <w:rPr>
            <w:sz w:val="18"/>
            <w:szCs w:val="18"/>
          </w:rPr>
          <w:t>6</w:t>
        </w:r>
        <w:r w:rsidR="008468F8">
          <w:rPr>
            <w:rFonts w:hint="eastAsia"/>
            <w:sz w:val="18"/>
            <w:szCs w:val="18"/>
          </w:rPr>
          <w:t>h</w:t>
        </w:r>
        <w:r w:rsidR="008468F8">
          <w:rPr>
            <w:rFonts w:hint="eastAsia"/>
            <w:sz w:val="18"/>
            <w:szCs w:val="18"/>
          </w:rPr>
          <w:tab/>
        </w:r>
        <w:r w:rsidR="008468F8">
          <w:rPr>
            <w:sz w:val="18"/>
            <w:szCs w:val="18"/>
          </w:rPr>
          <w:t>p</w:t>
        </w:r>
        <w:r w:rsidR="008468F8">
          <w:rPr>
            <w:rFonts w:hint="eastAsia"/>
            <w:sz w:val="18"/>
            <w:szCs w:val="18"/>
          </w:rPr>
          <w:t xml:space="preserve"> </w:t>
        </w:r>
        <w:r w:rsidR="008468F8">
          <w:rPr>
            <w:sz w:val="18"/>
            <w:szCs w:val="18"/>
          </w:rPr>
          <w:tab/>
        </w:r>
        <w:r w:rsidR="008468F8">
          <w:rPr>
            <w:sz w:val="18"/>
            <w:szCs w:val="18"/>
          </w:rPr>
          <w:tab/>
          <w:t>Num_of_param, param_0_id, param_0_len, param_0_data, …, param_n-1_id, param_n-1_len, param_n-1_data</w:t>
        </w:r>
      </w:ins>
    </w:p>
    <w:p w:rsidR="004800D1" w:rsidRPr="004800D1" w:rsidRDefault="004800D1">
      <w:pPr>
        <w:pStyle w:val="a3"/>
        <w:ind w:leftChars="0" w:left="1440"/>
        <w:rPr>
          <w:ins w:id="5667" w:author="rocky" w:date="2015-11-26T15:41:00Z"/>
          <w:sz w:val="18"/>
          <w:szCs w:val="18"/>
        </w:rPr>
      </w:pPr>
      <w:ins w:id="5668" w:author="rocky" w:date="2015-12-09T16:46:00Z">
        <w:r>
          <w:rPr>
            <w:sz w:val="18"/>
            <w:szCs w:val="18"/>
          </w:rPr>
          <w:t>30</w:t>
        </w:r>
        <w:r>
          <w:rPr>
            <w:rFonts w:hint="eastAsia"/>
            <w:sz w:val="18"/>
            <w:szCs w:val="18"/>
          </w:rPr>
          <w:t>h</w:t>
        </w:r>
        <w:r>
          <w:rPr>
            <w:rFonts w:hint="eastAsia"/>
            <w:sz w:val="18"/>
            <w:szCs w:val="18"/>
          </w:rPr>
          <w:tab/>
        </w:r>
        <w:r>
          <w:rPr>
            <w:sz w:val="18"/>
            <w:szCs w:val="18"/>
          </w:rPr>
          <w:t>0Dh</w:t>
        </w:r>
        <w:r>
          <w:rPr>
            <w:sz w:val="18"/>
            <w:szCs w:val="18"/>
          </w:rPr>
          <w:tab/>
          <w:t>06h</w:t>
        </w:r>
        <w:r>
          <w:rPr>
            <w:sz w:val="18"/>
            <w:szCs w:val="18"/>
          </w:rPr>
          <w:tab/>
          <w:t>variable</w:t>
        </w:r>
        <w:r>
          <w:rPr>
            <w:sz w:val="18"/>
            <w:szCs w:val="18"/>
          </w:rPr>
          <w:tab/>
          <w:t>Num_of_param, param_0_id, …, param_n-1_id</w:t>
        </w:r>
      </w:ins>
    </w:p>
    <w:p w:rsidR="00F739B6" w:rsidRDefault="004800D1" w:rsidP="00F739B6">
      <w:pPr>
        <w:pStyle w:val="a3"/>
        <w:ind w:leftChars="0" w:left="1440"/>
        <w:rPr>
          <w:ins w:id="5669" w:author="rocky" w:date="2015-11-26T17:38:00Z"/>
          <w:sz w:val="18"/>
          <w:szCs w:val="18"/>
        </w:rPr>
      </w:pPr>
      <w:ins w:id="5670" w:author="rocky" w:date="2015-12-09T16:46:00Z">
        <w:r>
          <w:rPr>
            <w:sz w:val="18"/>
            <w:szCs w:val="18"/>
          </w:rPr>
          <w:t>5</w:t>
        </w:r>
      </w:ins>
      <w:ins w:id="5671" w:author="rocky" w:date="2015-11-26T17:38:00Z">
        <w:r w:rsidR="00F739B6">
          <w:rPr>
            <w:rFonts w:hint="eastAsia"/>
            <w:sz w:val="18"/>
            <w:szCs w:val="18"/>
          </w:rPr>
          <w:t>0h</w:t>
        </w:r>
        <w:r w:rsidR="00F739B6">
          <w:rPr>
            <w:rFonts w:hint="eastAsia"/>
            <w:sz w:val="18"/>
            <w:szCs w:val="18"/>
          </w:rPr>
          <w:tab/>
          <w:t>0Dh</w:t>
        </w:r>
        <w:r w:rsidR="00F739B6">
          <w:rPr>
            <w:rFonts w:hint="eastAsia"/>
            <w:sz w:val="18"/>
            <w:szCs w:val="18"/>
          </w:rPr>
          <w:tab/>
          <w:t>0</w:t>
        </w:r>
        <w:r w:rsidR="00F739B6">
          <w:rPr>
            <w:sz w:val="18"/>
            <w:szCs w:val="18"/>
          </w:rPr>
          <w:t>6</w:t>
        </w:r>
        <w:r w:rsidR="00F739B6">
          <w:rPr>
            <w:rFonts w:hint="eastAsia"/>
            <w:sz w:val="18"/>
            <w:szCs w:val="18"/>
          </w:rPr>
          <w:t>h</w:t>
        </w:r>
        <w:r w:rsidR="00F739B6">
          <w:rPr>
            <w:rFonts w:hint="eastAsia"/>
            <w:sz w:val="18"/>
            <w:szCs w:val="18"/>
          </w:rPr>
          <w:tab/>
        </w:r>
        <w:r w:rsidR="00F739B6">
          <w:rPr>
            <w:sz w:val="18"/>
            <w:szCs w:val="18"/>
          </w:rPr>
          <w:t>p</w:t>
        </w:r>
        <w:r w:rsidR="00F739B6">
          <w:rPr>
            <w:rFonts w:hint="eastAsia"/>
            <w:sz w:val="18"/>
            <w:szCs w:val="18"/>
          </w:rPr>
          <w:t xml:space="preserve"> </w:t>
        </w:r>
        <w:r w:rsidR="00F739B6">
          <w:rPr>
            <w:sz w:val="18"/>
            <w:szCs w:val="18"/>
          </w:rPr>
          <w:tab/>
        </w:r>
        <w:r w:rsidR="00F739B6">
          <w:rPr>
            <w:sz w:val="18"/>
            <w:szCs w:val="18"/>
          </w:rPr>
          <w:tab/>
          <w:t>Num_of_param, param_0_id, param_0_len, param_0_data, …, param_n-1_id, param_n-1_len, param_n-1_data</w:t>
        </w:r>
      </w:ins>
    </w:p>
    <w:p w:rsidR="00771392" w:rsidRPr="00F739B6" w:rsidRDefault="00771392">
      <w:pPr>
        <w:widowControl/>
        <w:rPr>
          <w:ins w:id="5672" w:author="rocky" w:date="2015-04-20T11:18:00Z"/>
          <w:szCs w:val="24"/>
        </w:rPr>
      </w:pPr>
    </w:p>
    <w:p w:rsidR="00534EE8" w:rsidRPr="00F71E12" w:rsidRDefault="00534EE8" w:rsidP="00534EE8">
      <w:pPr>
        <w:ind w:left="960" w:firstLine="480"/>
        <w:rPr>
          <w:ins w:id="5673" w:author="rocky" w:date="2015-07-21T15:04:00Z"/>
          <w:szCs w:val="24"/>
        </w:rPr>
      </w:pPr>
      <w:ins w:id="5674" w:author="rocky" w:date="2015-07-21T15:04:00Z">
        <w:r>
          <w:rPr>
            <w:szCs w:val="24"/>
          </w:rPr>
          <w:t>Here is the table of possible Params:</w:t>
        </w:r>
      </w:ins>
    </w:p>
    <w:tbl>
      <w:tblPr>
        <w:tblStyle w:val="aa"/>
        <w:tblW w:w="6804" w:type="dxa"/>
        <w:tblInd w:w="1413" w:type="dxa"/>
        <w:tblLook w:val="04A0" w:firstRow="1" w:lastRow="0" w:firstColumn="1" w:lastColumn="0" w:noHBand="0" w:noVBand="1"/>
      </w:tblPr>
      <w:tblGrid>
        <w:gridCol w:w="2977"/>
        <w:gridCol w:w="1417"/>
        <w:gridCol w:w="1368"/>
        <w:gridCol w:w="1042"/>
      </w:tblGrid>
      <w:tr w:rsidR="005C4112" w:rsidTr="005C4112">
        <w:trPr>
          <w:ins w:id="5675" w:author="rocky" w:date="2015-07-21T15:04:00Z"/>
        </w:trPr>
        <w:tc>
          <w:tcPr>
            <w:tcW w:w="2977" w:type="dxa"/>
          </w:tcPr>
          <w:p w:rsidR="005C4112" w:rsidRDefault="005C4112" w:rsidP="00C05B28">
            <w:pPr>
              <w:rPr>
                <w:ins w:id="5676" w:author="rocky" w:date="2015-07-21T15:04:00Z"/>
                <w:szCs w:val="24"/>
              </w:rPr>
            </w:pPr>
            <w:ins w:id="5677" w:author="rocky" w:date="2015-07-21T15:04:00Z">
              <w:r>
                <w:rPr>
                  <w:rFonts w:hint="eastAsia"/>
                  <w:szCs w:val="24"/>
                </w:rPr>
                <w:t>Param</w:t>
              </w:r>
            </w:ins>
          </w:p>
        </w:tc>
        <w:tc>
          <w:tcPr>
            <w:tcW w:w="1417" w:type="dxa"/>
          </w:tcPr>
          <w:p w:rsidR="005C4112" w:rsidRDefault="005C4112" w:rsidP="00C05B28">
            <w:pPr>
              <w:rPr>
                <w:ins w:id="5678" w:author="rocky" w:date="2015-07-21T15:04:00Z"/>
                <w:szCs w:val="24"/>
              </w:rPr>
            </w:pPr>
            <w:ins w:id="5679" w:author="rocky" w:date="2015-07-21T15:04:00Z">
              <w:r>
                <w:rPr>
                  <w:szCs w:val="24"/>
                </w:rPr>
                <w:t xml:space="preserve">Param </w:t>
              </w:r>
              <w:r>
                <w:rPr>
                  <w:rFonts w:hint="eastAsia"/>
                  <w:szCs w:val="24"/>
                </w:rPr>
                <w:t>ID</w:t>
              </w:r>
            </w:ins>
          </w:p>
        </w:tc>
        <w:tc>
          <w:tcPr>
            <w:tcW w:w="1368" w:type="dxa"/>
          </w:tcPr>
          <w:p w:rsidR="005C4112" w:rsidRDefault="005C4112" w:rsidP="00C05B28">
            <w:pPr>
              <w:rPr>
                <w:ins w:id="5680" w:author="rocky" w:date="2015-07-21T15:04:00Z"/>
                <w:szCs w:val="24"/>
              </w:rPr>
            </w:pPr>
            <w:ins w:id="5681" w:author="rocky" w:date="2015-07-21T15:04:00Z">
              <w:r>
                <w:rPr>
                  <w:rFonts w:hint="eastAsia"/>
                  <w:szCs w:val="24"/>
                </w:rPr>
                <w:t>Len</w:t>
              </w:r>
              <w:r>
                <w:rPr>
                  <w:szCs w:val="24"/>
                </w:rPr>
                <w:t>gth (in bytes)</w:t>
              </w:r>
            </w:ins>
          </w:p>
        </w:tc>
        <w:tc>
          <w:tcPr>
            <w:tcW w:w="1042" w:type="dxa"/>
          </w:tcPr>
          <w:p w:rsidR="005C4112" w:rsidRDefault="005C4112" w:rsidP="00C05B28">
            <w:pPr>
              <w:rPr>
                <w:ins w:id="5682" w:author="rocky" w:date="2015-07-21T15:04:00Z"/>
                <w:szCs w:val="24"/>
              </w:rPr>
            </w:pPr>
            <w:ins w:id="5683" w:author="rocky" w:date="2015-07-28T15:27:00Z">
              <w:r>
                <w:rPr>
                  <w:rFonts w:hint="eastAsia"/>
                  <w:szCs w:val="24"/>
                </w:rPr>
                <w:t>Get/Set</w:t>
              </w:r>
            </w:ins>
          </w:p>
        </w:tc>
      </w:tr>
      <w:tr w:rsidR="005C4112" w:rsidTr="005C4112">
        <w:trPr>
          <w:ins w:id="5684" w:author="rocky" w:date="2015-07-21T15:04:00Z"/>
        </w:trPr>
        <w:tc>
          <w:tcPr>
            <w:tcW w:w="2977" w:type="dxa"/>
          </w:tcPr>
          <w:p w:rsidR="005C4112" w:rsidRDefault="005C4112" w:rsidP="00C05B28">
            <w:pPr>
              <w:rPr>
                <w:ins w:id="5685" w:author="rocky" w:date="2015-07-21T15:04:00Z"/>
                <w:szCs w:val="24"/>
              </w:rPr>
            </w:pPr>
            <w:ins w:id="5686" w:author="rocky" w:date="2015-07-21T15:04:00Z">
              <w:r>
                <w:rPr>
                  <w:rFonts w:hint="eastAsia"/>
                  <w:szCs w:val="24"/>
                </w:rPr>
                <w:t>Wifi test machine</w:t>
              </w:r>
            </w:ins>
          </w:p>
        </w:tc>
        <w:tc>
          <w:tcPr>
            <w:tcW w:w="1417" w:type="dxa"/>
          </w:tcPr>
          <w:p w:rsidR="005C4112" w:rsidRDefault="005C4112" w:rsidP="00C05B28">
            <w:pPr>
              <w:rPr>
                <w:ins w:id="5687" w:author="rocky" w:date="2015-07-21T15:04:00Z"/>
                <w:szCs w:val="24"/>
              </w:rPr>
            </w:pPr>
            <w:ins w:id="5688" w:author="rocky" w:date="2015-07-21T15:04:00Z">
              <w:r>
                <w:rPr>
                  <w:rFonts w:hint="eastAsia"/>
                  <w:szCs w:val="24"/>
                </w:rPr>
                <w:t>0</w:t>
              </w:r>
            </w:ins>
            <w:ins w:id="5689" w:author="rocky" w:date="2015-07-21T15:06:00Z">
              <w:r>
                <w:rPr>
                  <w:szCs w:val="24"/>
                </w:rPr>
                <w:t>0h</w:t>
              </w:r>
            </w:ins>
          </w:p>
        </w:tc>
        <w:tc>
          <w:tcPr>
            <w:tcW w:w="1368" w:type="dxa"/>
          </w:tcPr>
          <w:p w:rsidR="005C4112" w:rsidRDefault="005C4112" w:rsidP="00C05B28">
            <w:pPr>
              <w:rPr>
                <w:ins w:id="5690" w:author="rocky" w:date="2015-07-21T15:04:00Z"/>
                <w:szCs w:val="24"/>
              </w:rPr>
            </w:pPr>
            <w:ins w:id="5691" w:author="rocky" w:date="2015-07-21T15:04:00Z">
              <w:r>
                <w:rPr>
                  <w:rFonts w:hint="eastAsia"/>
                  <w:szCs w:val="24"/>
                </w:rPr>
                <w:t>1</w:t>
              </w:r>
            </w:ins>
          </w:p>
        </w:tc>
        <w:tc>
          <w:tcPr>
            <w:tcW w:w="1042" w:type="dxa"/>
          </w:tcPr>
          <w:p w:rsidR="005C4112" w:rsidRDefault="005C4112" w:rsidP="005C4112">
            <w:pPr>
              <w:rPr>
                <w:ins w:id="5692" w:author="rocky" w:date="2015-07-21T15:04:00Z"/>
                <w:szCs w:val="24"/>
              </w:rPr>
            </w:pPr>
            <w:ins w:id="5693" w:author="rocky" w:date="2015-07-28T15:27:00Z">
              <w:r>
                <w:rPr>
                  <w:szCs w:val="24"/>
                </w:rPr>
                <w:t>G/S</w:t>
              </w:r>
            </w:ins>
          </w:p>
        </w:tc>
      </w:tr>
      <w:tr w:rsidR="005C4112" w:rsidTr="005C4112">
        <w:trPr>
          <w:trHeight w:val="336"/>
          <w:ins w:id="5694" w:author="rocky" w:date="2015-07-21T15:04:00Z"/>
        </w:trPr>
        <w:tc>
          <w:tcPr>
            <w:tcW w:w="2977" w:type="dxa"/>
          </w:tcPr>
          <w:p w:rsidR="005C4112" w:rsidRDefault="005C4112" w:rsidP="00C05B28">
            <w:pPr>
              <w:rPr>
                <w:ins w:id="5695" w:author="rocky" w:date="2015-07-21T15:04:00Z"/>
                <w:szCs w:val="24"/>
              </w:rPr>
            </w:pPr>
            <w:ins w:id="5696" w:author="rocky" w:date="2015-07-21T15:04:00Z">
              <w:r>
                <w:rPr>
                  <w:rFonts w:hint="eastAsia"/>
                  <w:szCs w:val="24"/>
                </w:rPr>
                <w:t>Gateway enable</w:t>
              </w:r>
            </w:ins>
          </w:p>
        </w:tc>
        <w:tc>
          <w:tcPr>
            <w:tcW w:w="1417" w:type="dxa"/>
          </w:tcPr>
          <w:p w:rsidR="005C4112" w:rsidRDefault="005C4112" w:rsidP="00C05B28">
            <w:pPr>
              <w:rPr>
                <w:ins w:id="5697" w:author="rocky" w:date="2015-07-21T15:04:00Z"/>
                <w:szCs w:val="24"/>
              </w:rPr>
            </w:pPr>
            <w:ins w:id="5698" w:author="rocky" w:date="2015-07-21T15:07:00Z">
              <w:r>
                <w:rPr>
                  <w:szCs w:val="24"/>
                </w:rPr>
                <w:t>01</w:t>
              </w:r>
            </w:ins>
            <w:ins w:id="5699" w:author="rocky" w:date="2015-07-21T15:04:00Z">
              <w:r>
                <w:rPr>
                  <w:rFonts w:hint="eastAsia"/>
                  <w:szCs w:val="24"/>
                </w:rPr>
                <w:t>h</w:t>
              </w:r>
            </w:ins>
          </w:p>
        </w:tc>
        <w:tc>
          <w:tcPr>
            <w:tcW w:w="1368" w:type="dxa"/>
          </w:tcPr>
          <w:p w:rsidR="005C4112" w:rsidRDefault="005C4112" w:rsidP="00C05B28">
            <w:pPr>
              <w:rPr>
                <w:ins w:id="5700" w:author="rocky" w:date="2015-07-21T15:04:00Z"/>
                <w:szCs w:val="24"/>
              </w:rPr>
            </w:pPr>
            <w:ins w:id="5701" w:author="rocky" w:date="2015-07-21T15:04:00Z">
              <w:r>
                <w:rPr>
                  <w:rFonts w:hint="eastAsia"/>
                  <w:szCs w:val="24"/>
                </w:rPr>
                <w:t>1</w:t>
              </w:r>
            </w:ins>
          </w:p>
        </w:tc>
        <w:tc>
          <w:tcPr>
            <w:tcW w:w="1042" w:type="dxa"/>
          </w:tcPr>
          <w:p w:rsidR="005C4112" w:rsidRDefault="005C4112" w:rsidP="005C4112">
            <w:pPr>
              <w:rPr>
                <w:ins w:id="5702" w:author="rocky" w:date="2015-07-21T15:04:00Z"/>
                <w:szCs w:val="24"/>
              </w:rPr>
            </w:pPr>
            <w:ins w:id="5703" w:author="rocky" w:date="2015-07-28T15:27:00Z">
              <w:r>
                <w:rPr>
                  <w:rFonts w:hint="eastAsia"/>
                  <w:szCs w:val="24"/>
                </w:rPr>
                <w:t>G/S</w:t>
              </w:r>
            </w:ins>
          </w:p>
        </w:tc>
      </w:tr>
      <w:tr w:rsidR="005C4112" w:rsidTr="005C4112">
        <w:trPr>
          <w:trHeight w:val="442"/>
        </w:trPr>
        <w:tc>
          <w:tcPr>
            <w:tcW w:w="2977" w:type="dxa"/>
          </w:tcPr>
          <w:p w:rsidR="005C4112" w:rsidRDefault="005C4112" w:rsidP="00C05B28">
            <w:pPr>
              <w:rPr>
                <w:szCs w:val="24"/>
              </w:rPr>
            </w:pPr>
            <w:ins w:id="5704" w:author="rocky" w:date="2015-07-28T14:57:00Z">
              <w:r>
                <w:rPr>
                  <w:rFonts w:hint="eastAsia"/>
                  <w:szCs w:val="24"/>
                </w:rPr>
                <w:t>Wifi RSSI</w:t>
              </w:r>
            </w:ins>
          </w:p>
        </w:tc>
        <w:tc>
          <w:tcPr>
            <w:tcW w:w="1417" w:type="dxa"/>
          </w:tcPr>
          <w:p w:rsidR="005C4112" w:rsidRDefault="005C4112" w:rsidP="00C05B28">
            <w:pPr>
              <w:rPr>
                <w:szCs w:val="24"/>
              </w:rPr>
            </w:pPr>
            <w:ins w:id="5705" w:author="rocky" w:date="2015-07-28T14:58:00Z">
              <w:r>
                <w:rPr>
                  <w:rFonts w:hint="eastAsia"/>
                  <w:szCs w:val="24"/>
                </w:rPr>
                <w:t>02h</w:t>
              </w:r>
            </w:ins>
          </w:p>
        </w:tc>
        <w:tc>
          <w:tcPr>
            <w:tcW w:w="1368" w:type="dxa"/>
          </w:tcPr>
          <w:p w:rsidR="005C4112" w:rsidRDefault="005C4112" w:rsidP="00C05B28">
            <w:pPr>
              <w:rPr>
                <w:szCs w:val="24"/>
              </w:rPr>
            </w:pPr>
            <w:ins w:id="5706" w:author="rocky" w:date="2015-07-28T14:58:00Z">
              <w:r>
                <w:rPr>
                  <w:rFonts w:hint="eastAsia"/>
                  <w:szCs w:val="24"/>
                </w:rPr>
                <w:t>1</w:t>
              </w:r>
            </w:ins>
          </w:p>
        </w:tc>
        <w:tc>
          <w:tcPr>
            <w:tcW w:w="1042" w:type="dxa"/>
          </w:tcPr>
          <w:p w:rsidR="005C4112" w:rsidRDefault="005C4112" w:rsidP="005C4112">
            <w:pPr>
              <w:rPr>
                <w:szCs w:val="24"/>
              </w:rPr>
            </w:pPr>
            <w:ins w:id="5707" w:author="rocky" w:date="2015-07-28T15:28:00Z">
              <w:r>
                <w:rPr>
                  <w:rFonts w:hint="eastAsia"/>
                  <w:szCs w:val="24"/>
                </w:rPr>
                <w:t>G</w:t>
              </w:r>
            </w:ins>
          </w:p>
        </w:tc>
      </w:tr>
      <w:tr w:rsidR="005C4112" w:rsidTr="005C4112">
        <w:trPr>
          <w:trHeight w:val="180"/>
        </w:trPr>
        <w:tc>
          <w:tcPr>
            <w:tcW w:w="2977" w:type="dxa"/>
          </w:tcPr>
          <w:p w:rsidR="005C4112" w:rsidRDefault="005C4112" w:rsidP="00C05B28">
            <w:pPr>
              <w:rPr>
                <w:szCs w:val="24"/>
              </w:rPr>
            </w:pPr>
            <w:ins w:id="5708" w:author="rocky" w:date="2015-07-28T14:58:00Z">
              <w:r>
                <w:rPr>
                  <w:rFonts w:hint="eastAsia"/>
                  <w:szCs w:val="24"/>
                </w:rPr>
                <w:t>BLE RSSI</w:t>
              </w:r>
            </w:ins>
          </w:p>
        </w:tc>
        <w:tc>
          <w:tcPr>
            <w:tcW w:w="1417" w:type="dxa"/>
          </w:tcPr>
          <w:p w:rsidR="005C4112" w:rsidRDefault="005C4112" w:rsidP="00C05B28">
            <w:pPr>
              <w:rPr>
                <w:szCs w:val="24"/>
              </w:rPr>
            </w:pPr>
            <w:ins w:id="5709" w:author="rocky" w:date="2015-07-28T14:58:00Z">
              <w:r>
                <w:rPr>
                  <w:rFonts w:hint="eastAsia"/>
                  <w:szCs w:val="24"/>
                </w:rPr>
                <w:t>03h</w:t>
              </w:r>
            </w:ins>
          </w:p>
        </w:tc>
        <w:tc>
          <w:tcPr>
            <w:tcW w:w="1368" w:type="dxa"/>
          </w:tcPr>
          <w:p w:rsidR="005C4112" w:rsidRDefault="005C4112" w:rsidP="00C05B28">
            <w:pPr>
              <w:rPr>
                <w:szCs w:val="24"/>
              </w:rPr>
            </w:pPr>
            <w:ins w:id="5710" w:author="rocky" w:date="2015-07-28T14:58:00Z">
              <w:r>
                <w:rPr>
                  <w:rFonts w:hint="eastAsia"/>
                  <w:szCs w:val="24"/>
                </w:rPr>
                <w:t>1</w:t>
              </w:r>
            </w:ins>
          </w:p>
        </w:tc>
        <w:tc>
          <w:tcPr>
            <w:tcW w:w="1042" w:type="dxa"/>
          </w:tcPr>
          <w:p w:rsidR="005C4112" w:rsidRDefault="005C4112" w:rsidP="005C4112">
            <w:pPr>
              <w:rPr>
                <w:szCs w:val="24"/>
              </w:rPr>
            </w:pPr>
            <w:ins w:id="5711" w:author="rocky" w:date="2015-07-28T15:28:00Z">
              <w:r>
                <w:rPr>
                  <w:rFonts w:hint="eastAsia"/>
                  <w:szCs w:val="24"/>
                </w:rPr>
                <w:t>G</w:t>
              </w:r>
            </w:ins>
          </w:p>
        </w:tc>
      </w:tr>
      <w:tr w:rsidR="005C4112" w:rsidTr="005C4112">
        <w:trPr>
          <w:trHeight w:val="180"/>
        </w:trPr>
        <w:tc>
          <w:tcPr>
            <w:tcW w:w="2977" w:type="dxa"/>
          </w:tcPr>
          <w:p w:rsidR="005C4112" w:rsidRDefault="00D63F58" w:rsidP="00C05B28">
            <w:pPr>
              <w:rPr>
                <w:szCs w:val="24"/>
              </w:rPr>
            </w:pPr>
            <w:ins w:id="5712" w:author="rocky" w:date="2015-07-28T15:25:00Z">
              <w:r>
                <w:rPr>
                  <w:rFonts w:hint="eastAsia"/>
                  <w:szCs w:val="24"/>
                </w:rPr>
                <w:t>Gateway model name</w:t>
              </w:r>
            </w:ins>
          </w:p>
        </w:tc>
        <w:tc>
          <w:tcPr>
            <w:tcW w:w="1417" w:type="dxa"/>
          </w:tcPr>
          <w:p w:rsidR="005C4112" w:rsidRDefault="005C4112" w:rsidP="00C05B28">
            <w:pPr>
              <w:rPr>
                <w:szCs w:val="24"/>
              </w:rPr>
            </w:pPr>
            <w:ins w:id="5713" w:author="rocky" w:date="2015-07-28T15:25:00Z">
              <w:r>
                <w:rPr>
                  <w:rFonts w:hint="eastAsia"/>
                  <w:szCs w:val="24"/>
                </w:rPr>
                <w:t>04h</w:t>
              </w:r>
            </w:ins>
          </w:p>
        </w:tc>
        <w:tc>
          <w:tcPr>
            <w:tcW w:w="1368" w:type="dxa"/>
          </w:tcPr>
          <w:p w:rsidR="005C4112" w:rsidRDefault="005C4112" w:rsidP="00C05B28">
            <w:pPr>
              <w:rPr>
                <w:szCs w:val="24"/>
              </w:rPr>
            </w:pPr>
            <w:ins w:id="5714" w:author="rocky" w:date="2015-07-28T15:25:00Z">
              <w:r>
                <w:rPr>
                  <w:rFonts w:hint="eastAsia"/>
                  <w:szCs w:val="24"/>
                </w:rPr>
                <w:t>4</w:t>
              </w:r>
            </w:ins>
          </w:p>
        </w:tc>
        <w:tc>
          <w:tcPr>
            <w:tcW w:w="1042" w:type="dxa"/>
          </w:tcPr>
          <w:p w:rsidR="005C4112" w:rsidRDefault="005C4112" w:rsidP="005C4112">
            <w:pPr>
              <w:rPr>
                <w:szCs w:val="24"/>
              </w:rPr>
            </w:pPr>
            <w:ins w:id="5715" w:author="rocky" w:date="2015-07-28T15:28:00Z">
              <w:r>
                <w:rPr>
                  <w:rFonts w:hint="eastAsia"/>
                  <w:szCs w:val="24"/>
                </w:rPr>
                <w:t>G</w:t>
              </w:r>
            </w:ins>
          </w:p>
        </w:tc>
      </w:tr>
      <w:tr w:rsidR="005C4112" w:rsidTr="005C4112">
        <w:trPr>
          <w:trHeight w:val="252"/>
        </w:trPr>
        <w:tc>
          <w:tcPr>
            <w:tcW w:w="2977" w:type="dxa"/>
          </w:tcPr>
          <w:p w:rsidR="005C4112" w:rsidRDefault="00D63F58" w:rsidP="00F739B6">
            <w:pPr>
              <w:rPr>
                <w:szCs w:val="24"/>
              </w:rPr>
            </w:pPr>
            <w:ins w:id="5716" w:author="rocky" w:date="2015-11-26T15:45:00Z">
              <w:r>
                <w:rPr>
                  <w:szCs w:val="24"/>
                </w:rPr>
                <w:lastRenderedPageBreak/>
                <w:t>Imp (Gungnir) code</w:t>
              </w:r>
            </w:ins>
            <w:ins w:id="5717" w:author="rocky" w:date="2015-07-28T15:18:00Z">
              <w:r w:rsidR="005C4112">
                <w:rPr>
                  <w:rFonts w:hint="eastAsia"/>
                  <w:szCs w:val="24"/>
                </w:rPr>
                <w:t xml:space="preserve"> version</w:t>
              </w:r>
            </w:ins>
          </w:p>
        </w:tc>
        <w:tc>
          <w:tcPr>
            <w:tcW w:w="1417" w:type="dxa"/>
          </w:tcPr>
          <w:p w:rsidR="005C4112" w:rsidRDefault="005C4112">
            <w:pPr>
              <w:rPr>
                <w:szCs w:val="24"/>
              </w:rPr>
            </w:pPr>
            <w:ins w:id="5718" w:author="rocky" w:date="2015-07-28T15:19:00Z">
              <w:r>
                <w:rPr>
                  <w:rFonts w:hint="eastAsia"/>
                  <w:szCs w:val="24"/>
                </w:rPr>
                <w:t>0</w:t>
              </w:r>
            </w:ins>
            <w:ins w:id="5719" w:author="rocky" w:date="2015-07-28T15:26:00Z">
              <w:r>
                <w:rPr>
                  <w:szCs w:val="24"/>
                </w:rPr>
                <w:t>5</w:t>
              </w:r>
            </w:ins>
            <w:ins w:id="5720" w:author="rocky" w:date="2015-07-28T15:19:00Z">
              <w:r>
                <w:rPr>
                  <w:rFonts w:hint="eastAsia"/>
                  <w:szCs w:val="24"/>
                </w:rPr>
                <w:t>h</w:t>
              </w:r>
            </w:ins>
          </w:p>
        </w:tc>
        <w:tc>
          <w:tcPr>
            <w:tcW w:w="1368" w:type="dxa"/>
          </w:tcPr>
          <w:p w:rsidR="005C4112" w:rsidRDefault="005C4112" w:rsidP="00C05B28">
            <w:pPr>
              <w:rPr>
                <w:szCs w:val="24"/>
              </w:rPr>
            </w:pPr>
            <w:ins w:id="5721" w:author="rocky" w:date="2015-07-28T15:19:00Z">
              <w:r>
                <w:rPr>
                  <w:szCs w:val="24"/>
                </w:rPr>
                <w:t>4</w:t>
              </w:r>
            </w:ins>
          </w:p>
        </w:tc>
        <w:tc>
          <w:tcPr>
            <w:tcW w:w="1042" w:type="dxa"/>
          </w:tcPr>
          <w:p w:rsidR="005C4112" w:rsidRDefault="005C4112" w:rsidP="005C4112">
            <w:pPr>
              <w:rPr>
                <w:szCs w:val="24"/>
              </w:rPr>
            </w:pPr>
            <w:ins w:id="5722" w:author="rocky" w:date="2015-07-28T15:28:00Z">
              <w:r>
                <w:rPr>
                  <w:rFonts w:hint="eastAsia"/>
                  <w:szCs w:val="24"/>
                </w:rPr>
                <w:t>G</w:t>
              </w:r>
            </w:ins>
          </w:p>
        </w:tc>
      </w:tr>
      <w:tr w:rsidR="005C4112" w:rsidTr="005C4112">
        <w:trPr>
          <w:trHeight w:val="465"/>
        </w:trPr>
        <w:tc>
          <w:tcPr>
            <w:tcW w:w="2977" w:type="dxa"/>
          </w:tcPr>
          <w:p w:rsidR="005C4112" w:rsidRDefault="00D63F58" w:rsidP="00C05B28">
            <w:pPr>
              <w:rPr>
                <w:szCs w:val="24"/>
              </w:rPr>
            </w:pPr>
            <w:ins w:id="5723" w:author="rocky" w:date="2015-11-26T15:44:00Z">
              <w:r>
                <w:rPr>
                  <w:szCs w:val="24"/>
                </w:rPr>
                <w:t xml:space="preserve">Imp </w:t>
              </w:r>
            </w:ins>
            <w:ins w:id="5724" w:author="rocky" w:date="2015-07-28T15:21:00Z">
              <w:r w:rsidR="005C4112">
                <w:rPr>
                  <w:rFonts w:hint="eastAsia"/>
                  <w:szCs w:val="24"/>
                </w:rPr>
                <w:t>device ID</w:t>
              </w:r>
            </w:ins>
          </w:p>
        </w:tc>
        <w:tc>
          <w:tcPr>
            <w:tcW w:w="1417" w:type="dxa"/>
          </w:tcPr>
          <w:p w:rsidR="005C4112" w:rsidRDefault="005C4112">
            <w:pPr>
              <w:rPr>
                <w:szCs w:val="24"/>
              </w:rPr>
            </w:pPr>
            <w:ins w:id="5725" w:author="rocky" w:date="2015-07-28T15:22:00Z">
              <w:r>
                <w:rPr>
                  <w:rFonts w:hint="eastAsia"/>
                  <w:szCs w:val="24"/>
                </w:rPr>
                <w:t>0</w:t>
              </w:r>
            </w:ins>
            <w:ins w:id="5726" w:author="rocky" w:date="2015-07-28T15:26:00Z">
              <w:r>
                <w:rPr>
                  <w:szCs w:val="24"/>
                </w:rPr>
                <w:t>6</w:t>
              </w:r>
            </w:ins>
            <w:ins w:id="5727" w:author="rocky" w:date="2015-07-28T15:22:00Z">
              <w:r>
                <w:rPr>
                  <w:rFonts w:hint="eastAsia"/>
                  <w:szCs w:val="24"/>
                </w:rPr>
                <w:t>h</w:t>
              </w:r>
            </w:ins>
          </w:p>
        </w:tc>
        <w:tc>
          <w:tcPr>
            <w:tcW w:w="1368" w:type="dxa"/>
          </w:tcPr>
          <w:p w:rsidR="005C4112" w:rsidRDefault="005C4112" w:rsidP="00C05B28">
            <w:pPr>
              <w:rPr>
                <w:szCs w:val="24"/>
              </w:rPr>
            </w:pPr>
            <w:ins w:id="5728" w:author="rocky" w:date="2015-07-28T15:22:00Z">
              <w:r>
                <w:rPr>
                  <w:rFonts w:hint="eastAsia"/>
                  <w:szCs w:val="24"/>
                </w:rPr>
                <w:t>8</w:t>
              </w:r>
            </w:ins>
          </w:p>
        </w:tc>
        <w:tc>
          <w:tcPr>
            <w:tcW w:w="1042" w:type="dxa"/>
          </w:tcPr>
          <w:p w:rsidR="005C4112" w:rsidRDefault="005C4112" w:rsidP="005C4112">
            <w:pPr>
              <w:rPr>
                <w:szCs w:val="24"/>
              </w:rPr>
            </w:pPr>
            <w:ins w:id="5729" w:author="rocky" w:date="2015-07-28T15:28:00Z">
              <w:r>
                <w:rPr>
                  <w:rFonts w:hint="eastAsia"/>
                  <w:szCs w:val="24"/>
                </w:rPr>
                <w:t>G</w:t>
              </w:r>
            </w:ins>
          </w:p>
        </w:tc>
      </w:tr>
      <w:tr w:rsidR="005C4112" w:rsidTr="005C4112">
        <w:trPr>
          <w:trHeight w:val="444"/>
        </w:trPr>
        <w:tc>
          <w:tcPr>
            <w:tcW w:w="2977" w:type="dxa"/>
          </w:tcPr>
          <w:p w:rsidR="005C4112" w:rsidRDefault="00D63F58" w:rsidP="00C05B28">
            <w:pPr>
              <w:rPr>
                <w:szCs w:val="24"/>
              </w:rPr>
            </w:pPr>
            <w:ins w:id="5730" w:author="rocky" w:date="2015-11-26T15:44:00Z">
              <w:r>
                <w:rPr>
                  <w:szCs w:val="24"/>
                </w:rPr>
                <w:t>Imp</w:t>
              </w:r>
            </w:ins>
            <w:ins w:id="5731" w:author="rocky" w:date="2015-07-28T15:21:00Z">
              <w:r w:rsidR="005C4112">
                <w:rPr>
                  <w:rFonts w:hint="eastAsia"/>
                  <w:szCs w:val="24"/>
                </w:rPr>
                <w:t xml:space="preserve"> MAC</w:t>
              </w:r>
            </w:ins>
            <w:ins w:id="5732" w:author="rocky" w:date="2015-07-28T15:26:00Z">
              <w:r w:rsidR="005C4112">
                <w:rPr>
                  <w:szCs w:val="24"/>
                </w:rPr>
                <w:t xml:space="preserve"> address</w:t>
              </w:r>
            </w:ins>
          </w:p>
        </w:tc>
        <w:tc>
          <w:tcPr>
            <w:tcW w:w="1417" w:type="dxa"/>
          </w:tcPr>
          <w:p w:rsidR="005C4112" w:rsidRDefault="005C4112">
            <w:pPr>
              <w:rPr>
                <w:szCs w:val="24"/>
              </w:rPr>
            </w:pPr>
            <w:ins w:id="5733" w:author="rocky" w:date="2015-07-28T15:21:00Z">
              <w:r>
                <w:rPr>
                  <w:rFonts w:hint="eastAsia"/>
                  <w:szCs w:val="24"/>
                </w:rPr>
                <w:t>0</w:t>
              </w:r>
            </w:ins>
            <w:ins w:id="5734" w:author="rocky" w:date="2015-07-28T15:26:00Z">
              <w:r>
                <w:rPr>
                  <w:szCs w:val="24"/>
                </w:rPr>
                <w:t>7</w:t>
              </w:r>
            </w:ins>
            <w:ins w:id="5735" w:author="rocky" w:date="2015-07-28T15:21:00Z">
              <w:r>
                <w:rPr>
                  <w:rFonts w:hint="eastAsia"/>
                  <w:szCs w:val="24"/>
                </w:rPr>
                <w:t>h</w:t>
              </w:r>
            </w:ins>
          </w:p>
        </w:tc>
        <w:tc>
          <w:tcPr>
            <w:tcW w:w="1368" w:type="dxa"/>
          </w:tcPr>
          <w:p w:rsidR="005C4112" w:rsidRDefault="005C4112" w:rsidP="00C05B28">
            <w:pPr>
              <w:rPr>
                <w:szCs w:val="24"/>
              </w:rPr>
            </w:pPr>
            <w:ins w:id="5736" w:author="rocky" w:date="2015-07-28T15:22:00Z">
              <w:r>
                <w:rPr>
                  <w:rFonts w:hint="eastAsia"/>
                  <w:szCs w:val="24"/>
                </w:rPr>
                <w:t>6</w:t>
              </w:r>
            </w:ins>
          </w:p>
        </w:tc>
        <w:tc>
          <w:tcPr>
            <w:tcW w:w="1042" w:type="dxa"/>
          </w:tcPr>
          <w:p w:rsidR="005C4112" w:rsidRDefault="005C4112" w:rsidP="005C4112">
            <w:pPr>
              <w:rPr>
                <w:szCs w:val="24"/>
              </w:rPr>
            </w:pPr>
            <w:ins w:id="5737" w:author="rocky" w:date="2015-07-28T15:28:00Z">
              <w:r>
                <w:rPr>
                  <w:rFonts w:hint="eastAsia"/>
                  <w:szCs w:val="24"/>
                </w:rPr>
                <w:t>G</w:t>
              </w:r>
            </w:ins>
          </w:p>
        </w:tc>
      </w:tr>
      <w:tr w:rsidR="005C4112" w:rsidTr="005C4112">
        <w:trPr>
          <w:trHeight w:val="311"/>
        </w:trPr>
        <w:tc>
          <w:tcPr>
            <w:tcW w:w="2977" w:type="dxa"/>
          </w:tcPr>
          <w:p w:rsidR="005C4112" w:rsidRDefault="005C4112" w:rsidP="00C05B28">
            <w:pPr>
              <w:rPr>
                <w:szCs w:val="24"/>
              </w:rPr>
            </w:pPr>
            <w:ins w:id="5738" w:author="rocky" w:date="2015-07-28T15:23:00Z">
              <w:r>
                <w:rPr>
                  <w:rFonts w:hint="eastAsia"/>
                  <w:szCs w:val="24"/>
                </w:rPr>
                <w:t>Internet time</w:t>
              </w:r>
            </w:ins>
          </w:p>
        </w:tc>
        <w:tc>
          <w:tcPr>
            <w:tcW w:w="1417" w:type="dxa"/>
          </w:tcPr>
          <w:p w:rsidR="005C4112" w:rsidRDefault="005C4112">
            <w:pPr>
              <w:rPr>
                <w:szCs w:val="24"/>
              </w:rPr>
            </w:pPr>
            <w:ins w:id="5739" w:author="rocky" w:date="2015-07-28T15:23:00Z">
              <w:r>
                <w:rPr>
                  <w:rFonts w:hint="eastAsia"/>
                  <w:szCs w:val="24"/>
                </w:rPr>
                <w:t>0</w:t>
              </w:r>
            </w:ins>
            <w:ins w:id="5740" w:author="rocky" w:date="2015-07-28T15:26:00Z">
              <w:r>
                <w:rPr>
                  <w:szCs w:val="24"/>
                </w:rPr>
                <w:t>8</w:t>
              </w:r>
            </w:ins>
            <w:ins w:id="5741" w:author="rocky" w:date="2015-07-28T15:23:00Z">
              <w:r>
                <w:rPr>
                  <w:rFonts w:hint="eastAsia"/>
                  <w:szCs w:val="24"/>
                </w:rPr>
                <w:t>h</w:t>
              </w:r>
            </w:ins>
          </w:p>
        </w:tc>
        <w:tc>
          <w:tcPr>
            <w:tcW w:w="1368" w:type="dxa"/>
          </w:tcPr>
          <w:p w:rsidR="005C4112" w:rsidRDefault="005C4112" w:rsidP="00C05B28">
            <w:pPr>
              <w:rPr>
                <w:szCs w:val="24"/>
              </w:rPr>
            </w:pPr>
            <w:ins w:id="5742" w:author="rocky" w:date="2015-07-28T15:23:00Z">
              <w:r>
                <w:rPr>
                  <w:rFonts w:hint="eastAsia"/>
                  <w:szCs w:val="24"/>
                </w:rPr>
                <w:t>4</w:t>
              </w:r>
            </w:ins>
          </w:p>
        </w:tc>
        <w:tc>
          <w:tcPr>
            <w:tcW w:w="1042" w:type="dxa"/>
          </w:tcPr>
          <w:p w:rsidR="005C4112" w:rsidRDefault="005C4112" w:rsidP="005C4112">
            <w:pPr>
              <w:rPr>
                <w:szCs w:val="24"/>
              </w:rPr>
            </w:pPr>
            <w:ins w:id="5743" w:author="rocky" w:date="2015-07-28T15:28:00Z">
              <w:r>
                <w:rPr>
                  <w:rFonts w:hint="eastAsia"/>
                  <w:szCs w:val="24"/>
                </w:rPr>
                <w:t>G</w:t>
              </w:r>
            </w:ins>
          </w:p>
        </w:tc>
      </w:tr>
    </w:tbl>
    <w:p w:rsidR="005538D0" w:rsidRDefault="005538D0" w:rsidP="00AF5179">
      <w:pPr>
        <w:rPr>
          <w:ins w:id="5744" w:author="rocky" w:date="2015-08-12T11:49:00Z"/>
          <w:szCs w:val="24"/>
        </w:rPr>
      </w:pPr>
    </w:p>
    <w:p w:rsidR="00771392" w:rsidRPr="00F739B6" w:rsidRDefault="00771392">
      <w:pPr>
        <w:pStyle w:val="a3"/>
        <w:numPr>
          <w:ilvl w:val="2"/>
          <w:numId w:val="19"/>
        </w:numPr>
        <w:ind w:leftChars="0"/>
        <w:rPr>
          <w:ins w:id="5745" w:author="rocky" w:date="2015-08-12T11:49:00Z"/>
          <w:szCs w:val="24"/>
        </w:rPr>
        <w:pPrChange w:id="5746" w:author="rocky" w:date="2015-08-12T11:50:00Z">
          <w:pPr>
            <w:pStyle w:val="a3"/>
            <w:numPr>
              <w:ilvl w:val="2"/>
              <w:numId w:val="45"/>
            </w:numPr>
            <w:ind w:leftChars="0" w:left="1440" w:hanging="720"/>
          </w:pPr>
        </w:pPrChange>
      </w:pPr>
      <w:ins w:id="5747" w:author="rocky" w:date="2015-08-12T11:49:00Z">
        <w:r>
          <w:rPr>
            <w:szCs w:val="24"/>
          </w:rPr>
          <w:t>Ack</w:t>
        </w:r>
        <w:r w:rsidRPr="00F739B6">
          <w:rPr>
            <w:szCs w:val="24"/>
          </w:rPr>
          <w:t>:</w:t>
        </w:r>
      </w:ins>
    </w:p>
    <w:p w:rsidR="00771392" w:rsidRDefault="00771392" w:rsidP="00771392">
      <w:pPr>
        <w:pStyle w:val="a3"/>
        <w:ind w:leftChars="0" w:left="1440"/>
        <w:rPr>
          <w:ins w:id="5748" w:author="rocky" w:date="2015-08-12T11:52:00Z"/>
          <w:szCs w:val="24"/>
        </w:rPr>
      </w:pPr>
      <w:ins w:id="5749" w:author="rocky" w:date="2015-08-12T11:49:00Z">
        <w:r>
          <w:rPr>
            <w:rFonts w:hint="eastAsia"/>
            <w:szCs w:val="24"/>
          </w:rPr>
          <w:t>The command code byte value is 0Ah.</w:t>
        </w:r>
      </w:ins>
    </w:p>
    <w:p w:rsidR="00771392" w:rsidRDefault="00771392" w:rsidP="00771392">
      <w:pPr>
        <w:pStyle w:val="a3"/>
        <w:ind w:leftChars="0" w:left="1440"/>
        <w:rPr>
          <w:ins w:id="5750" w:author="rocky" w:date="2015-08-12T11:49:00Z"/>
          <w:szCs w:val="24"/>
        </w:rPr>
      </w:pPr>
      <w:ins w:id="5751" w:author="rocky" w:date="2015-08-12T11:52:00Z">
        <w:r>
          <w:rPr>
            <w:szCs w:val="24"/>
          </w:rPr>
          <w:t>The command is used by the gateway to notify it has processed the uplink data in previous response of Exchange command.</w:t>
        </w:r>
      </w:ins>
      <w:ins w:id="5752" w:author="rocky" w:date="2015-08-12T11:53:00Z">
        <w:r>
          <w:rPr>
            <w:szCs w:val="24"/>
          </w:rPr>
          <w:t xml:space="preserve"> If the last Exchange command is not followed by Ack command, the lock will consider that the gateway does not </w:t>
        </w:r>
      </w:ins>
      <w:ins w:id="5753" w:author="rocky" w:date="2015-08-12T11:54:00Z">
        <w:r>
          <w:rPr>
            <w:szCs w:val="24"/>
          </w:rPr>
          <w:t xml:space="preserve">successfully </w:t>
        </w:r>
      </w:ins>
      <w:ins w:id="5754" w:author="rocky" w:date="2015-08-12T11:53:00Z">
        <w:r>
          <w:rPr>
            <w:szCs w:val="24"/>
          </w:rPr>
          <w:t xml:space="preserve">handle </w:t>
        </w:r>
      </w:ins>
      <w:ins w:id="5755" w:author="rocky" w:date="2015-08-12T11:54:00Z">
        <w:r>
          <w:rPr>
            <w:szCs w:val="24"/>
          </w:rPr>
          <w:t xml:space="preserve">the last uplink and will attempt to </w:t>
        </w:r>
      </w:ins>
      <w:ins w:id="5756" w:author="rocky" w:date="2015-08-12T11:55:00Z">
        <w:r>
          <w:rPr>
            <w:szCs w:val="24"/>
          </w:rPr>
          <w:t>resend identical uplink data in the response of next Exchange command.</w:t>
        </w:r>
      </w:ins>
    </w:p>
    <w:p w:rsidR="00771392" w:rsidRPr="00D0712D" w:rsidRDefault="00771392" w:rsidP="00771392">
      <w:pPr>
        <w:pStyle w:val="a3"/>
        <w:pBdr>
          <w:bottom w:val="single" w:sz="6" w:space="1" w:color="auto"/>
        </w:pBdr>
        <w:ind w:leftChars="0" w:left="1440"/>
        <w:rPr>
          <w:ins w:id="5757" w:author="rocky" w:date="2015-08-12T11:49:00Z"/>
          <w:sz w:val="18"/>
          <w:szCs w:val="18"/>
        </w:rPr>
      </w:pPr>
      <w:ins w:id="5758" w:author="rocky" w:date="2015-08-12T11:49: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771392" w:rsidRPr="00771392" w:rsidRDefault="00771392">
      <w:pPr>
        <w:pStyle w:val="a3"/>
        <w:ind w:leftChars="0" w:left="1440"/>
        <w:rPr>
          <w:ins w:id="5759" w:author="rocky" w:date="2015-08-12T11:49:00Z"/>
          <w:sz w:val="18"/>
          <w:szCs w:val="18"/>
          <w:rPrChange w:id="5760" w:author="rocky" w:date="2015-08-12T11:51:00Z">
            <w:rPr>
              <w:ins w:id="5761" w:author="rocky" w:date="2015-08-12T11:49:00Z"/>
            </w:rPr>
          </w:rPrChange>
        </w:rPr>
      </w:pPr>
      <w:ins w:id="5762" w:author="rocky" w:date="2015-08-12T11:49:00Z">
        <w:r>
          <w:rPr>
            <w:rFonts w:hint="eastAsia"/>
            <w:sz w:val="18"/>
            <w:szCs w:val="18"/>
          </w:rPr>
          <w:t>0</w:t>
        </w:r>
        <w:r>
          <w:rPr>
            <w:sz w:val="18"/>
            <w:szCs w:val="18"/>
          </w:rPr>
          <w:t>D</w:t>
        </w:r>
        <w:r>
          <w:rPr>
            <w:rFonts w:hint="eastAsia"/>
            <w:sz w:val="18"/>
            <w:szCs w:val="18"/>
          </w:rPr>
          <w:t>h</w:t>
        </w:r>
        <w:r>
          <w:rPr>
            <w:rFonts w:hint="eastAsia"/>
            <w:sz w:val="18"/>
            <w:szCs w:val="18"/>
          </w:rPr>
          <w:tab/>
          <w:t>0Ah</w:t>
        </w:r>
        <w:r>
          <w:rPr>
            <w:rFonts w:hint="eastAsia"/>
            <w:sz w:val="18"/>
            <w:szCs w:val="18"/>
          </w:rPr>
          <w:tab/>
        </w:r>
        <w:r>
          <w:rPr>
            <w:sz w:val="18"/>
            <w:szCs w:val="18"/>
          </w:rPr>
          <w:t>N/A</w:t>
        </w:r>
        <w:r>
          <w:rPr>
            <w:sz w:val="18"/>
            <w:szCs w:val="18"/>
          </w:rPr>
          <w:tab/>
        </w:r>
        <w:r>
          <w:rPr>
            <w:rFonts w:hint="eastAsia"/>
            <w:sz w:val="18"/>
            <w:szCs w:val="18"/>
          </w:rPr>
          <w:tab/>
        </w:r>
        <w:r>
          <w:rPr>
            <w:sz w:val="18"/>
            <w:szCs w:val="18"/>
          </w:rPr>
          <w:t>N/A</w:t>
        </w:r>
      </w:ins>
    </w:p>
    <w:p w:rsidR="00771392" w:rsidRPr="004F5C26" w:rsidRDefault="00771392" w:rsidP="00771392">
      <w:pPr>
        <w:pStyle w:val="a3"/>
        <w:ind w:leftChars="0" w:left="1440"/>
        <w:rPr>
          <w:ins w:id="5763" w:author="rocky" w:date="2015-08-12T11:49:00Z"/>
          <w:szCs w:val="24"/>
        </w:rPr>
      </w:pPr>
      <w:ins w:id="5764" w:author="rocky" w:date="2015-08-12T11:49:00Z">
        <w:r w:rsidRPr="001A46B8">
          <w:rPr>
            <w:szCs w:val="24"/>
          </w:rPr>
          <w:t xml:space="preserve">The response contains status code 00h if </w:t>
        </w:r>
        <w:r>
          <w:rPr>
            <w:szCs w:val="24"/>
          </w:rPr>
          <w:t xml:space="preserve">it is executed successfully. </w:t>
        </w:r>
      </w:ins>
    </w:p>
    <w:p w:rsidR="00771392" w:rsidRPr="00D0712D" w:rsidRDefault="00771392" w:rsidP="00771392">
      <w:pPr>
        <w:pStyle w:val="a3"/>
        <w:pBdr>
          <w:bottom w:val="single" w:sz="6" w:space="1" w:color="auto"/>
        </w:pBdr>
        <w:ind w:leftChars="0" w:left="1440"/>
        <w:rPr>
          <w:ins w:id="5765" w:author="rocky" w:date="2015-08-12T11:49:00Z"/>
          <w:sz w:val="18"/>
          <w:szCs w:val="18"/>
        </w:rPr>
      </w:pPr>
      <w:ins w:id="5766" w:author="rocky" w:date="2015-08-12T11:49: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771392" w:rsidRDefault="00771392" w:rsidP="00771392">
      <w:pPr>
        <w:pStyle w:val="a3"/>
        <w:ind w:leftChars="0" w:left="1440"/>
        <w:rPr>
          <w:ins w:id="5767" w:author="rocky" w:date="2015-08-12T11:49:00Z"/>
          <w:sz w:val="18"/>
          <w:szCs w:val="18"/>
        </w:rPr>
      </w:pPr>
      <w:ins w:id="5768" w:author="rocky" w:date="2015-08-12T11:49:00Z">
        <w:r>
          <w:rPr>
            <w:rFonts w:hint="eastAsia"/>
            <w:sz w:val="18"/>
            <w:szCs w:val="18"/>
          </w:rPr>
          <w:t>00h if OK</w:t>
        </w:r>
        <w:r>
          <w:rPr>
            <w:rFonts w:hint="eastAsia"/>
            <w:sz w:val="18"/>
            <w:szCs w:val="18"/>
          </w:rPr>
          <w:tab/>
        </w:r>
        <w:r>
          <w:rPr>
            <w:sz w:val="18"/>
            <w:szCs w:val="18"/>
          </w:rPr>
          <w:tab/>
        </w:r>
        <w:r>
          <w:rPr>
            <w:sz w:val="18"/>
            <w:szCs w:val="18"/>
          </w:rPr>
          <w:tab/>
        </w:r>
        <w:r>
          <w:rPr>
            <w:rFonts w:hint="eastAsia"/>
            <w:sz w:val="18"/>
            <w:szCs w:val="18"/>
          </w:rPr>
          <w:t>0</w:t>
        </w:r>
        <w:r>
          <w:rPr>
            <w:sz w:val="18"/>
            <w:szCs w:val="18"/>
          </w:rPr>
          <w:t>D</w:t>
        </w:r>
        <w:r>
          <w:rPr>
            <w:rFonts w:hint="eastAsia"/>
            <w:sz w:val="18"/>
            <w:szCs w:val="18"/>
          </w:rPr>
          <w:t>h</w:t>
        </w:r>
        <w:r>
          <w:rPr>
            <w:rFonts w:hint="eastAsia"/>
            <w:sz w:val="18"/>
            <w:szCs w:val="18"/>
          </w:rPr>
          <w:tab/>
          <w:t>0</w:t>
        </w:r>
        <w:r>
          <w:rPr>
            <w:sz w:val="18"/>
            <w:szCs w:val="18"/>
          </w:rPr>
          <w:t>A</w:t>
        </w:r>
        <w:r>
          <w:rPr>
            <w:rFonts w:hint="eastAsia"/>
            <w:sz w:val="18"/>
            <w:szCs w:val="18"/>
          </w:rPr>
          <w:t>h</w:t>
        </w:r>
        <w:r>
          <w:rPr>
            <w:rFonts w:hint="eastAsia"/>
            <w:sz w:val="18"/>
            <w:szCs w:val="18"/>
          </w:rPr>
          <w:tab/>
        </w:r>
        <w:r>
          <w:rPr>
            <w:sz w:val="18"/>
            <w:szCs w:val="18"/>
          </w:rPr>
          <w:t>N/A</w:t>
        </w:r>
        <w:r>
          <w:rPr>
            <w:sz w:val="18"/>
            <w:szCs w:val="18"/>
          </w:rPr>
          <w:tab/>
        </w:r>
        <w:r>
          <w:rPr>
            <w:sz w:val="18"/>
            <w:szCs w:val="18"/>
          </w:rPr>
          <w:tab/>
        </w:r>
      </w:ins>
      <w:ins w:id="5769" w:author="rocky" w:date="2015-08-12T11:51:00Z">
        <w:r>
          <w:rPr>
            <w:sz w:val="18"/>
            <w:szCs w:val="18"/>
          </w:rPr>
          <w:t>N/A</w:t>
        </w:r>
      </w:ins>
    </w:p>
    <w:p w:rsidR="00771392" w:rsidRDefault="00771392" w:rsidP="00AF5179">
      <w:pPr>
        <w:rPr>
          <w:ins w:id="5770" w:author="rocky" w:date="2016-01-08T13:08:00Z"/>
          <w:szCs w:val="24"/>
        </w:rPr>
      </w:pPr>
    </w:p>
    <w:p w:rsidR="009749B4" w:rsidRPr="00041FFC" w:rsidRDefault="006E517B" w:rsidP="009749B4">
      <w:pPr>
        <w:pStyle w:val="a3"/>
        <w:numPr>
          <w:ilvl w:val="2"/>
          <w:numId w:val="19"/>
        </w:numPr>
        <w:ind w:leftChars="0"/>
        <w:rPr>
          <w:ins w:id="5771" w:author="rocky" w:date="2016-01-08T13:08:00Z"/>
          <w:szCs w:val="24"/>
        </w:rPr>
      </w:pPr>
      <w:ins w:id="5772" w:author="rocky" w:date="2016-01-08T13:08:00Z">
        <w:r>
          <w:rPr>
            <w:szCs w:val="24"/>
          </w:rPr>
          <w:t>StartAdding</w:t>
        </w:r>
        <w:r w:rsidR="009749B4">
          <w:rPr>
            <w:szCs w:val="24"/>
          </w:rPr>
          <w:t>Req</w:t>
        </w:r>
        <w:r w:rsidR="009749B4" w:rsidRPr="00041FFC">
          <w:rPr>
            <w:szCs w:val="24"/>
          </w:rPr>
          <w:t>:</w:t>
        </w:r>
      </w:ins>
    </w:p>
    <w:p w:rsidR="009749B4" w:rsidRDefault="009749B4" w:rsidP="009749B4">
      <w:pPr>
        <w:pStyle w:val="a3"/>
        <w:ind w:leftChars="0" w:left="1440"/>
        <w:rPr>
          <w:ins w:id="5773" w:author="rocky" w:date="2016-01-08T13:08:00Z"/>
          <w:szCs w:val="24"/>
        </w:rPr>
      </w:pPr>
      <w:ins w:id="5774" w:author="rocky" w:date="2016-01-08T13:08:00Z">
        <w:r>
          <w:rPr>
            <w:rFonts w:hint="eastAsia"/>
            <w:szCs w:val="24"/>
          </w:rPr>
          <w:t>The</w:t>
        </w:r>
        <w:r w:rsidR="004969AF">
          <w:rPr>
            <w:rFonts w:hint="eastAsia"/>
            <w:szCs w:val="24"/>
          </w:rPr>
          <w:t xml:space="preserve"> command code byte value is 0B</w:t>
        </w:r>
        <w:r>
          <w:rPr>
            <w:rFonts w:hint="eastAsia"/>
            <w:szCs w:val="24"/>
          </w:rPr>
          <w:t>h.</w:t>
        </w:r>
      </w:ins>
    </w:p>
    <w:p w:rsidR="009749B4" w:rsidRDefault="009749B4" w:rsidP="009749B4">
      <w:pPr>
        <w:ind w:left="1440"/>
        <w:rPr>
          <w:ins w:id="5775" w:author="rocky" w:date="2016-01-08T13:08:00Z"/>
          <w:szCs w:val="24"/>
        </w:rPr>
      </w:pPr>
      <w:ins w:id="5776" w:author="rocky" w:date="2016-01-08T13:08:00Z">
        <w:r>
          <w:rPr>
            <w:szCs w:val="24"/>
          </w:rPr>
          <w:t>The gateway will initiate the command if the lo</w:t>
        </w:r>
        <w:r w:rsidR="006E517B">
          <w:rPr>
            <w:szCs w:val="24"/>
          </w:rPr>
          <w:t>ck is advertising the GW_ADDING</w:t>
        </w:r>
        <w:r>
          <w:rPr>
            <w:szCs w:val="24"/>
          </w:rPr>
          <w:t xml:space="preserve"> flag. The command data contains 1-byte Version, and Wifi module’s MAC length, and m-byte MAC address.</w:t>
        </w:r>
      </w:ins>
    </w:p>
    <w:p w:rsidR="009749B4" w:rsidRPr="00D0712D" w:rsidRDefault="009749B4" w:rsidP="009749B4">
      <w:pPr>
        <w:pStyle w:val="a3"/>
        <w:pBdr>
          <w:bottom w:val="single" w:sz="6" w:space="1" w:color="auto"/>
        </w:pBdr>
        <w:ind w:leftChars="0" w:left="1440"/>
        <w:rPr>
          <w:ins w:id="5777" w:author="rocky" w:date="2016-01-08T13:08:00Z"/>
          <w:sz w:val="18"/>
          <w:szCs w:val="18"/>
        </w:rPr>
      </w:pPr>
      <w:ins w:id="5778" w:author="rocky" w:date="2016-01-08T13: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749B4" w:rsidRDefault="009749B4" w:rsidP="009749B4">
      <w:pPr>
        <w:pStyle w:val="a3"/>
        <w:ind w:leftChars="0" w:left="1440"/>
        <w:rPr>
          <w:ins w:id="5779" w:author="rocky" w:date="2016-01-08T13:08:00Z"/>
          <w:sz w:val="18"/>
          <w:szCs w:val="18"/>
        </w:rPr>
      </w:pPr>
      <w:ins w:id="5780" w:author="rocky" w:date="2016-01-08T13:08:00Z">
        <w:r>
          <w:rPr>
            <w:rFonts w:hint="eastAsia"/>
            <w:sz w:val="18"/>
            <w:szCs w:val="18"/>
          </w:rPr>
          <w:t>0</w:t>
        </w:r>
        <w:r>
          <w:rPr>
            <w:sz w:val="18"/>
            <w:szCs w:val="18"/>
          </w:rPr>
          <w:t>D</w:t>
        </w:r>
        <w:r w:rsidR="004969AF">
          <w:rPr>
            <w:rFonts w:hint="eastAsia"/>
            <w:sz w:val="18"/>
            <w:szCs w:val="18"/>
          </w:rPr>
          <w:t>h</w:t>
        </w:r>
        <w:r w:rsidR="004969AF">
          <w:rPr>
            <w:rFonts w:hint="eastAsia"/>
            <w:sz w:val="18"/>
            <w:szCs w:val="18"/>
          </w:rPr>
          <w:tab/>
          <w:t>0B</w:t>
        </w:r>
        <w:r>
          <w:rPr>
            <w:rFonts w:hint="eastAsia"/>
            <w:sz w:val="18"/>
            <w:szCs w:val="18"/>
          </w:rPr>
          <w:t>h</w:t>
        </w:r>
        <w:r>
          <w:rPr>
            <w:rFonts w:hint="eastAsia"/>
            <w:sz w:val="18"/>
            <w:szCs w:val="18"/>
          </w:rPr>
          <w:tab/>
        </w:r>
        <w:r>
          <w:rPr>
            <w:sz w:val="18"/>
            <w:szCs w:val="18"/>
          </w:rPr>
          <w:t>2 + m</w:t>
        </w:r>
        <w:r>
          <w:rPr>
            <w:rFonts w:hint="eastAsia"/>
            <w:sz w:val="18"/>
            <w:szCs w:val="18"/>
          </w:rPr>
          <w:tab/>
        </w:r>
        <w:r>
          <w:rPr>
            <w:sz w:val="18"/>
            <w:szCs w:val="18"/>
          </w:rPr>
          <w:tab/>
          <w:t>Wifi Version, Wifi MAC length, Wifi MAC address</w:t>
        </w:r>
      </w:ins>
    </w:p>
    <w:p w:rsidR="009749B4" w:rsidRPr="004969AF" w:rsidRDefault="009749B4" w:rsidP="009749B4">
      <w:pPr>
        <w:pStyle w:val="a3"/>
        <w:ind w:leftChars="0" w:left="1440"/>
        <w:rPr>
          <w:ins w:id="5781" w:author="rocky" w:date="2016-01-08T13:08:00Z"/>
          <w:sz w:val="18"/>
          <w:szCs w:val="18"/>
        </w:rPr>
      </w:pPr>
    </w:p>
    <w:p w:rsidR="009749B4" w:rsidRDefault="009749B4">
      <w:pPr>
        <w:pStyle w:val="a3"/>
        <w:ind w:leftChars="0" w:left="1440"/>
        <w:rPr>
          <w:ins w:id="5782" w:author="rocky" w:date="2016-08-01T12:51:00Z"/>
          <w:szCs w:val="24"/>
        </w:rPr>
      </w:pPr>
      <w:ins w:id="5783" w:author="rocky" w:date="2016-01-08T13:08:00Z">
        <w:r w:rsidRPr="001A46B8">
          <w:rPr>
            <w:szCs w:val="24"/>
          </w:rPr>
          <w:t xml:space="preserve">The response contains status code 00h if </w:t>
        </w:r>
        <w:r>
          <w:rPr>
            <w:szCs w:val="24"/>
          </w:rPr>
          <w:t xml:space="preserve">it is executed successfully. The lock will send 16-byte DID, 16-byte FID, 4-byte Rolling_nbr, 16-byte Rand, 4-byte Time, 16-byte Hash_Key and the above are used in </w:t>
        </w:r>
      </w:ins>
      <w:ins w:id="5784" w:author="rocky" w:date="2016-01-08T13:21:00Z">
        <w:r w:rsidR="004969AF">
          <w:rPr>
            <w:szCs w:val="24"/>
          </w:rPr>
          <w:t xml:space="preserve">server-side </w:t>
        </w:r>
      </w:ins>
      <w:ins w:id="5785" w:author="rocky" w:date="2016-01-08T13:20:00Z">
        <w:r w:rsidR="004969AF">
          <w:rPr>
            <w:szCs w:val="24"/>
          </w:rPr>
          <w:t>add</w:t>
        </w:r>
      </w:ins>
      <w:ins w:id="5786" w:author="rocky" w:date="2016-01-08T13:08:00Z">
        <w:r w:rsidR="004969AF">
          <w:rPr>
            <w:szCs w:val="24"/>
          </w:rPr>
          <w:t xml:space="preserve"> </w:t>
        </w:r>
        <w:r>
          <w:rPr>
            <w:szCs w:val="24"/>
          </w:rPr>
          <w:t xml:space="preserve">process. </w:t>
        </w:r>
      </w:ins>
      <w:ins w:id="5787" w:author="rocky" w:date="2016-08-01T12:51:00Z">
        <w:r w:rsidR="00F16EF4">
          <w:rPr>
            <w:szCs w:val="24"/>
          </w:rPr>
          <w:t>Then there is 32-byte scrambled (FID-MAC-Key, Random_2) hash content. Then 1-byte server idx to indicate which server the gateway agent should be connected to. If server idx byte does not exists by command data payload length checking, the gateway should connect to default server (K3).</w:t>
        </w:r>
      </w:ins>
    </w:p>
    <w:p w:rsidR="00F16EF4" w:rsidRDefault="00F16EF4">
      <w:pPr>
        <w:pStyle w:val="a3"/>
        <w:ind w:leftChars="0" w:left="1440"/>
        <w:rPr>
          <w:ins w:id="5788" w:author="rocky" w:date="2016-08-01T12:51:00Z"/>
          <w:szCs w:val="24"/>
        </w:rPr>
      </w:pPr>
    </w:p>
    <w:p w:rsidR="00F16EF4" w:rsidRPr="00F16EF4" w:rsidRDefault="00F16EF4">
      <w:pPr>
        <w:pStyle w:val="a3"/>
        <w:ind w:leftChars="0" w:left="1440"/>
        <w:rPr>
          <w:ins w:id="5789" w:author="rocky" w:date="2016-01-08T13:08:00Z"/>
          <w:szCs w:val="24"/>
        </w:rPr>
      </w:pPr>
    </w:p>
    <w:p w:rsidR="009749B4" w:rsidRPr="00D0712D" w:rsidRDefault="009749B4" w:rsidP="009749B4">
      <w:pPr>
        <w:pStyle w:val="a3"/>
        <w:pBdr>
          <w:bottom w:val="single" w:sz="6" w:space="1" w:color="auto"/>
        </w:pBdr>
        <w:ind w:leftChars="0" w:left="1440"/>
        <w:rPr>
          <w:ins w:id="5790" w:author="rocky" w:date="2016-01-08T13:08:00Z"/>
          <w:sz w:val="18"/>
          <w:szCs w:val="18"/>
        </w:rPr>
      </w:pPr>
      <w:ins w:id="5791" w:author="rocky" w:date="2016-01-08T13:08:00Z">
        <w:r>
          <w:rPr>
            <w:rFonts w:hint="eastAsia"/>
            <w:sz w:val="18"/>
            <w:szCs w:val="18"/>
          </w:rPr>
          <w:lastRenderedPageBreak/>
          <w:t>Status</w:t>
        </w:r>
        <w:r>
          <w:rPr>
            <w:rFonts w:hint="eastAsia"/>
            <w:sz w:val="18"/>
            <w:szCs w:val="18"/>
          </w:rPr>
          <w:tab/>
        </w:r>
        <w:r>
          <w:rPr>
            <w:rFonts w:hint="eastAsia"/>
            <w:sz w:val="18"/>
            <w:szCs w:val="18"/>
          </w:rPr>
          <w:tab/>
        </w:r>
        <w:r>
          <w:rPr>
            <w:sz w:val="18"/>
            <w:szCs w:val="18"/>
          </w:rPr>
          <w:tab/>
        </w:r>
        <w:r>
          <w:rPr>
            <w:rFonts w:hint="eastAsia"/>
            <w:sz w:val="18"/>
            <w:szCs w:val="18"/>
          </w:rPr>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9749B4" w:rsidRDefault="009749B4" w:rsidP="009749B4">
      <w:pPr>
        <w:pStyle w:val="a3"/>
        <w:ind w:leftChars="0" w:left="1440"/>
        <w:rPr>
          <w:ins w:id="5792" w:author="rocky" w:date="2016-01-08T13:16:00Z"/>
          <w:sz w:val="18"/>
          <w:szCs w:val="18"/>
        </w:rPr>
      </w:pPr>
      <w:ins w:id="5793" w:author="rocky" w:date="2016-01-08T13:08:00Z">
        <w:r>
          <w:rPr>
            <w:rFonts w:hint="eastAsia"/>
            <w:sz w:val="18"/>
            <w:szCs w:val="18"/>
          </w:rPr>
          <w:t>00h if OK</w:t>
        </w:r>
        <w:r>
          <w:rPr>
            <w:sz w:val="18"/>
            <w:szCs w:val="18"/>
          </w:rPr>
          <w:tab/>
        </w:r>
        <w:r>
          <w:rPr>
            <w:sz w:val="18"/>
            <w:szCs w:val="18"/>
          </w:rPr>
          <w:tab/>
        </w:r>
        <w:r>
          <w:rPr>
            <w:rFonts w:hint="eastAsia"/>
            <w:sz w:val="18"/>
            <w:szCs w:val="18"/>
          </w:rPr>
          <w:t>0Dh</w:t>
        </w:r>
        <w:r>
          <w:rPr>
            <w:rFonts w:hint="eastAsia"/>
            <w:sz w:val="18"/>
            <w:szCs w:val="18"/>
          </w:rPr>
          <w:tab/>
          <w:t>0</w:t>
        </w:r>
        <w:r w:rsidR="004969AF">
          <w:rPr>
            <w:sz w:val="18"/>
            <w:szCs w:val="18"/>
          </w:rPr>
          <w:t>B</w:t>
        </w:r>
        <w:r>
          <w:rPr>
            <w:rFonts w:hint="eastAsia"/>
            <w:sz w:val="18"/>
            <w:szCs w:val="18"/>
          </w:rPr>
          <w:t>h</w:t>
        </w:r>
        <w:r>
          <w:rPr>
            <w:rFonts w:hint="eastAsia"/>
            <w:sz w:val="18"/>
            <w:szCs w:val="18"/>
          </w:rPr>
          <w:tab/>
        </w:r>
        <w:r w:rsidR="00F16EF4">
          <w:rPr>
            <w:sz w:val="18"/>
            <w:szCs w:val="18"/>
          </w:rPr>
          <w:t>69</w:t>
        </w:r>
        <w:r w:rsidR="001A2689">
          <w:rPr>
            <w:sz w:val="18"/>
            <w:szCs w:val="18"/>
          </w:rPr>
          <w:t>h</w:t>
        </w:r>
        <w:r w:rsidR="001A2689">
          <w:rPr>
            <w:sz w:val="18"/>
            <w:szCs w:val="18"/>
          </w:rPr>
          <w:tab/>
        </w:r>
        <w:r>
          <w:rPr>
            <w:sz w:val="18"/>
            <w:szCs w:val="18"/>
          </w:rPr>
          <w:tab/>
          <w:t>DID, FID, Rolling_n</w:t>
        </w:r>
        <w:r w:rsidR="006E517B">
          <w:rPr>
            <w:sz w:val="18"/>
            <w:szCs w:val="18"/>
          </w:rPr>
          <w:t xml:space="preserve">br, Rand, Time, Hash_Key, </w:t>
        </w:r>
      </w:ins>
    </w:p>
    <w:p w:rsidR="006E517B" w:rsidRPr="00D0712D" w:rsidRDefault="006E517B" w:rsidP="006E517B">
      <w:pPr>
        <w:pStyle w:val="a3"/>
        <w:pBdr>
          <w:bottom w:val="single" w:sz="6" w:space="1" w:color="auto"/>
        </w:pBdr>
        <w:ind w:leftChars="0" w:left="1440"/>
        <w:rPr>
          <w:ins w:id="5794" w:author="rocky" w:date="2016-01-08T13:16:00Z"/>
          <w:sz w:val="18"/>
          <w:szCs w:val="18"/>
        </w:rPr>
      </w:pPr>
      <w:ins w:id="5795" w:author="rocky" w:date="2016-01-08T13:16:00Z">
        <w:r>
          <w:rPr>
            <w:rFonts w:hint="eastAsia"/>
            <w:sz w:val="18"/>
            <w:szCs w:val="18"/>
          </w:rPr>
          <w:t>Data_bytes</w:t>
        </w:r>
        <w:r>
          <w:rPr>
            <w:sz w:val="18"/>
            <w:szCs w:val="18"/>
          </w:rPr>
          <w:t xml:space="preserve"> (cont.)</w:t>
        </w:r>
      </w:ins>
    </w:p>
    <w:p w:rsidR="006E517B" w:rsidRDefault="006E517B" w:rsidP="009749B4">
      <w:pPr>
        <w:pStyle w:val="a3"/>
        <w:ind w:leftChars="0" w:left="1440"/>
        <w:rPr>
          <w:ins w:id="5796" w:author="rocky" w:date="2016-01-08T13:16:00Z"/>
          <w:sz w:val="18"/>
          <w:szCs w:val="18"/>
        </w:rPr>
      </w:pPr>
      <w:ins w:id="5797" w:author="rocky" w:date="2016-01-08T13:16:00Z">
        <w:r>
          <w:rPr>
            <w:rFonts w:hint="eastAsia"/>
            <w:sz w:val="18"/>
            <w:szCs w:val="18"/>
          </w:rPr>
          <w:t>S2(DID-MAC-Key, Rand</w:t>
        </w:r>
        <w:r>
          <w:rPr>
            <w:sz w:val="18"/>
            <w:szCs w:val="18"/>
          </w:rPr>
          <w:t>om</w:t>
        </w:r>
        <w:r>
          <w:rPr>
            <w:rFonts w:hint="eastAsia"/>
            <w:sz w:val="18"/>
            <w:szCs w:val="18"/>
          </w:rPr>
          <w:t>)</w:t>
        </w:r>
        <w:r>
          <w:rPr>
            <w:sz w:val="18"/>
            <w:szCs w:val="18"/>
          </w:rPr>
          <w:t>, Random</w:t>
        </w:r>
        <w:r w:rsidR="00F16EF4">
          <w:rPr>
            <w:rFonts w:hint="eastAsia"/>
            <w:sz w:val="18"/>
            <w:szCs w:val="18"/>
          </w:rPr>
          <w:t xml:space="preserve">, </w:t>
        </w:r>
      </w:ins>
      <w:ins w:id="5798" w:author="rocky" w:date="2016-08-01T12:50:00Z">
        <w:r w:rsidR="00F16EF4">
          <w:rPr>
            <w:sz w:val="18"/>
            <w:szCs w:val="18"/>
          </w:rPr>
          <w:t>Server_idx</w:t>
        </w:r>
      </w:ins>
    </w:p>
    <w:p w:rsidR="009749B4" w:rsidRPr="00420D0B" w:rsidRDefault="009749B4" w:rsidP="009749B4">
      <w:pPr>
        <w:pStyle w:val="a3"/>
        <w:ind w:leftChars="0" w:left="1440"/>
        <w:rPr>
          <w:ins w:id="5799" w:author="rocky" w:date="2016-01-08T13:08:00Z"/>
          <w:sz w:val="18"/>
          <w:szCs w:val="18"/>
        </w:rPr>
      </w:pPr>
      <w:ins w:id="5800" w:author="rocky" w:date="2016-01-08T13:08:00Z">
        <w:r>
          <w:rPr>
            <w:rFonts w:hint="eastAsia"/>
            <w:sz w:val="18"/>
            <w:szCs w:val="18"/>
          </w:rPr>
          <w:t>01h if lock not sup</w:t>
        </w:r>
        <w:r>
          <w:rPr>
            <w:sz w:val="18"/>
            <w:szCs w:val="18"/>
          </w:rPr>
          <w:t xml:space="preserve"> </w:t>
        </w:r>
        <w:r>
          <w:rPr>
            <w:sz w:val="18"/>
            <w:szCs w:val="18"/>
          </w:rPr>
          <w:tab/>
        </w:r>
        <w:r w:rsidRPr="00932F4E">
          <w:rPr>
            <w:rFonts w:hint="eastAsia"/>
            <w:sz w:val="18"/>
            <w:szCs w:val="18"/>
          </w:rPr>
          <w:t>0Dh</w:t>
        </w:r>
        <w:r w:rsidRPr="00932F4E">
          <w:rPr>
            <w:rFonts w:hint="eastAsia"/>
            <w:sz w:val="18"/>
            <w:szCs w:val="18"/>
          </w:rPr>
          <w:tab/>
          <w:t>0</w:t>
        </w:r>
        <w:r w:rsidR="004969AF">
          <w:rPr>
            <w:sz w:val="18"/>
            <w:szCs w:val="18"/>
          </w:rPr>
          <w:t>B</w:t>
        </w:r>
        <w:r w:rsidRPr="00932F4E">
          <w:rPr>
            <w:rFonts w:hint="eastAsia"/>
            <w:sz w:val="18"/>
            <w:szCs w:val="18"/>
          </w:rPr>
          <w:t>h</w:t>
        </w:r>
        <w:r w:rsidRPr="00932F4E">
          <w:rPr>
            <w:rFonts w:hint="eastAsia"/>
            <w:sz w:val="18"/>
            <w:szCs w:val="18"/>
          </w:rPr>
          <w:tab/>
        </w:r>
        <w:r w:rsidRPr="00932F4E">
          <w:rPr>
            <w:sz w:val="18"/>
            <w:szCs w:val="18"/>
          </w:rPr>
          <w:t>N/A</w:t>
        </w:r>
        <w:r w:rsidRPr="00932F4E">
          <w:rPr>
            <w:rFonts w:hint="eastAsia"/>
            <w:sz w:val="18"/>
            <w:szCs w:val="18"/>
          </w:rPr>
          <w:t xml:space="preserve"> </w:t>
        </w:r>
        <w:r w:rsidRPr="00932F4E">
          <w:rPr>
            <w:sz w:val="18"/>
            <w:szCs w:val="18"/>
          </w:rPr>
          <w:tab/>
        </w:r>
        <w:r w:rsidRPr="00932F4E">
          <w:rPr>
            <w:sz w:val="18"/>
            <w:szCs w:val="18"/>
          </w:rPr>
          <w:tab/>
          <w:t>N/A</w:t>
        </w:r>
      </w:ins>
    </w:p>
    <w:p w:rsidR="009749B4" w:rsidRDefault="009749B4" w:rsidP="009749B4">
      <w:pPr>
        <w:pStyle w:val="a3"/>
        <w:ind w:leftChars="0" w:left="1440"/>
        <w:rPr>
          <w:ins w:id="5801" w:author="rocky" w:date="2016-01-08T13:08:00Z"/>
          <w:sz w:val="18"/>
          <w:szCs w:val="18"/>
        </w:rPr>
      </w:pPr>
      <w:ins w:id="5802" w:author="rocky" w:date="2016-01-08T13:08:00Z">
        <w:r>
          <w:rPr>
            <w:rFonts w:hint="eastAsia"/>
            <w:sz w:val="18"/>
            <w:szCs w:val="18"/>
          </w:rPr>
          <w:t>02h if ver/cap err</w:t>
        </w:r>
        <w:r>
          <w:rPr>
            <w:sz w:val="18"/>
            <w:szCs w:val="18"/>
          </w:rPr>
          <w:t xml:space="preserve"> </w:t>
        </w:r>
        <w:r>
          <w:rPr>
            <w:sz w:val="18"/>
            <w:szCs w:val="18"/>
          </w:rPr>
          <w:tab/>
        </w:r>
        <w:r w:rsidRPr="00420D0B">
          <w:rPr>
            <w:sz w:val="18"/>
            <w:szCs w:val="18"/>
          </w:rPr>
          <w:t>0Dh</w:t>
        </w:r>
        <w:r w:rsidRPr="00420D0B">
          <w:rPr>
            <w:sz w:val="18"/>
            <w:szCs w:val="18"/>
          </w:rPr>
          <w:tab/>
          <w:t>0</w:t>
        </w:r>
        <w:r w:rsidR="004969AF">
          <w:rPr>
            <w:sz w:val="18"/>
            <w:szCs w:val="18"/>
          </w:rPr>
          <w:t>B</w:t>
        </w:r>
        <w:r w:rsidRPr="00420D0B">
          <w:rPr>
            <w:sz w:val="18"/>
            <w:szCs w:val="18"/>
          </w:rPr>
          <w:t>h</w:t>
        </w:r>
        <w:r w:rsidRPr="00420D0B">
          <w:rPr>
            <w:sz w:val="18"/>
            <w:szCs w:val="18"/>
          </w:rPr>
          <w:tab/>
          <w:t xml:space="preserve">N/A </w:t>
        </w:r>
        <w:r w:rsidRPr="00420D0B">
          <w:rPr>
            <w:sz w:val="18"/>
            <w:szCs w:val="18"/>
          </w:rPr>
          <w:tab/>
        </w:r>
        <w:r w:rsidRPr="00420D0B">
          <w:rPr>
            <w:sz w:val="18"/>
            <w:szCs w:val="18"/>
          </w:rPr>
          <w:tab/>
          <w:t>N/A</w:t>
        </w:r>
      </w:ins>
    </w:p>
    <w:p w:rsidR="009749B4" w:rsidRDefault="009749B4" w:rsidP="009749B4">
      <w:pPr>
        <w:pStyle w:val="a3"/>
        <w:ind w:leftChars="0" w:left="1440"/>
        <w:rPr>
          <w:ins w:id="5803" w:author="rocky" w:date="2016-01-08T13:08:00Z"/>
          <w:sz w:val="18"/>
          <w:szCs w:val="18"/>
        </w:rPr>
      </w:pPr>
    </w:p>
    <w:p w:rsidR="009749B4" w:rsidRDefault="009749B4" w:rsidP="009749B4">
      <w:pPr>
        <w:pStyle w:val="a3"/>
        <w:ind w:leftChars="0" w:left="1440"/>
        <w:rPr>
          <w:ins w:id="5804" w:author="rocky" w:date="2016-01-08T13:08:00Z"/>
          <w:sz w:val="18"/>
          <w:szCs w:val="18"/>
        </w:rPr>
      </w:pPr>
    </w:p>
    <w:p w:rsidR="009749B4" w:rsidRDefault="009749B4" w:rsidP="009749B4">
      <w:pPr>
        <w:pStyle w:val="a3"/>
        <w:ind w:leftChars="0" w:left="1440"/>
        <w:rPr>
          <w:ins w:id="5805" w:author="rocky" w:date="2016-01-08T13:08:00Z"/>
          <w:sz w:val="18"/>
          <w:szCs w:val="18"/>
        </w:rPr>
      </w:pPr>
    </w:p>
    <w:p w:rsidR="009749B4" w:rsidRDefault="009749B4" w:rsidP="009749B4">
      <w:pPr>
        <w:pStyle w:val="a3"/>
        <w:ind w:leftChars="0" w:left="1440"/>
        <w:rPr>
          <w:ins w:id="5806" w:author="rocky" w:date="2016-01-08T13:08:00Z"/>
          <w:sz w:val="18"/>
          <w:szCs w:val="18"/>
        </w:rPr>
      </w:pPr>
    </w:p>
    <w:p w:rsidR="009749B4" w:rsidRPr="00420D0B" w:rsidRDefault="009749B4" w:rsidP="009749B4">
      <w:pPr>
        <w:pStyle w:val="a3"/>
        <w:ind w:leftChars="0" w:left="1440"/>
        <w:rPr>
          <w:ins w:id="5807" w:author="rocky" w:date="2016-01-08T13:08:00Z"/>
          <w:sz w:val="18"/>
          <w:szCs w:val="18"/>
        </w:rPr>
      </w:pPr>
    </w:p>
    <w:p w:rsidR="009749B4" w:rsidRPr="00041FFC" w:rsidRDefault="004969AF" w:rsidP="009749B4">
      <w:pPr>
        <w:pStyle w:val="a3"/>
        <w:numPr>
          <w:ilvl w:val="2"/>
          <w:numId w:val="19"/>
        </w:numPr>
        <w:ind w:leftChars="0"/>
        <w:rPr>
          <w:ins w:id="5808" w:author="rocky" w:date="2016-01-08T13:08:00Z"/>
          <w:szCs w:val="24"/>
        </w:rPr>
      </w:pPr>
      <w:ins w:id="5809" w:author="rocky" w:date="2016-01-08T13:08:00Z">
        <w:r>
          <w:rPr>
            <w:szCs w:val="24"/>
          </w:rPr>
          <w:t>FinishAdding</w:t>
        </w:r>
        <w:r w:rsidR="009749B4">
          <w:rPr>
            <w:szCs w:val="24"/>
          </w:rPr>
          <w:t>Req</w:t>
        </w:r>
        <w:r w:rsidR="009749B4" w:rsidRPr="00041FFC">
          <w:rPr>
            <w:szCs w:val="24"/>
          </w:rPr>
          <w:t>:</w:t>
        </w:r>
      </w:ins>
    </w:p>
    <w:p w:rsidR="009749B4" w:rsidRPr="001A2689" w:rsidRDefault="009749B4">
      <w:pPr>
        <w:pStyle w:val="a3"/>
        <w:ind w:leftChars="0" w:left="1440"/>
        <w:rPr>
          <w:ins w:id="5810" w:author="rocky" w:date="2016-01-08T13:08:00Z"/>
          <w:szCs w:val="24"/>
        </w:rPr>
      </w:pPr>
      <w:ins w:id="5811" w:author="rocky" w:date="2016-01-08T13:08:00Z">
        <w:r>
          <w:rPr>
            <w:rFonts w:hint="eastAsia"/>
            <w:szCs w:val="24"/>
          </w:rPr>
          <w:t>T</w:t>
        </w:r>
        <w:r w:rsidR="004969AF">
          <w:rPr>
            <w:rFonts w:hint="eastAsia"/>
            <w:szCs w:val="24"/>
          </w:rPr>
          <w:t>he command code byte value is 0</w:t>
        </w:r>
      </w:ins>
      <w:ins w:id="5812" w:author="rocky" w:date="2016-01-08T13:22:00Z">
        <w:r w:rsidR="004969AF" w:rsidRPr="000E1023">
          <w:rPr>
            <w:szCs w:val="24"/>
          </w:rPr>
          <w:t>C</w:t>
        </w:r>
      </w:ins>
      <w:ins w:id="5813" w:author="rocky" w:date="2016-01-08T13:08:00Z">
        <w:r w:rsidRPr="00A4089C">
          <w:rPr>
            <w:szCs w:val="24"/>
          </w:rPr>
          <w:t>h.</w:t>
        </w:r>
      </w:ins>
    </w:p>
    <w:p w:rsidR="009749B4" w:rsidRDefault="009749B4" w:rsidP="009749B4">
      <w:pPr>
        <w:pStyle w:val="a3"/>
        <w:ind w:leftChars="0" w:left="1440"/>
        <w:rPr>
          <w:ins w:id="5814" w:author="rocky" w:date="2016-01-08T13:08:00Z"/>
          <w:szCs w:val="24"/>
        </w:rPr>
      </w:pPr>
      <w:ins w:id="5815" w:author="rocky" w:date="2016-01-08T13:08:00Z">
        <w:r>
          <w:rPr>
            <w:szCs w:val="24"/>
          </w:rPr>
          <w:t>T</w:t>
        </w:r>
        <w:r w:rsidR="004969AF">
          <w:rPr>
            <w:szCs w:val="24"/>
          </w:rPr>
          <w:t>he add</w:t>
        </w:r>
        <w:r>
          <w:rPr>
            <w:szCs w:val="24"/>
          </w:rPr>
          <w:t>_sta</w:t>
        </w:r>
        <w:r w:rsidR="004969AF">
          <w:rPr>
            <w:szCs w:val="24"/>
          </w:rPr>
          <w:t xml:space="preserve">tus will at least contains ADD_PENDING bit. The add </w:t>
        </w:r>
        <w:r>
          <w:rPr>
            <w:szCs w:val="24"/>
          </w:rPr>
          <w:t>result will b</w:t>
        </w:r>
        <w:r w:rsidR="004969AF">
          <w:rPr>
            <w:szCs w:val="24"/>
          </w:rPr>
          <w:t>e further report by NotifyAdding</w:t>
        </w:r>
        <w:r>
          <w:rPr>
            <w:szCs w:val="24"/>
          </w:rPr>
          <w:t>Result.</w:t>
        </w:r>
      </w:ins>
    </w:p>
    <w:p w:rsidR="009749B4" w:rsidRPr="00D0712D" w:rsidRDefault="009749B4" w:rsidP="009749B4">
      <w:pPr>
        <w:pStyle w:val="a3"/>
        <w:pBdr>
          <w:bottom w:val="single" w:sz="6" w:space="1" w:color="auto"/>
        </w:pBdr>
        <w:ind w:leftChars="0" w:left="1440"/>
        <w:rPr>
          <w:ins w:id="5816" w:author="rocky" w:date="2016-01-08T13:08:00Z"/>
          <w:sz w:val="18"/>
          <w:szCs w:val="18"/>
        </w:rPr>
      </w:pPr>
      <w:ins w:id="5817" w:author="rocky" w:date="2016-01-08T13:08: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9749B4" w:rsidRDefault="009749B4" w:rsidP="009749B4">
      <w:pPr>
        <w:pStyle w:val="a3"/>
        <w:ind w:leftChars="0" w:left="1440"/>
        <w:rPr>
          <w:ins w:id="5818" w:author="rocky" w:date="2016-01-08T13:08:00Z"/>
          <w:sz w:val="18"/>
          <w:szCs w:val="18"/>
        </w:rPr>
      </w:pPr>
      <w:ins w:id="5819" w:author="rocky" w:date="2016-01-08T13:08:00Z">
        <w:r>
          <w:rPr>
            <w:rFonts w:hint="eastAsia"/>
            <w:sz w:val="18"/>
            <w:szCs w:val="18"/>
          </w:rPr>
          <w:t>0</w:t>
        </w:r>
        <w:r>
          <w:rPr>
            <w:sz w:val="18"/>
            <w:szCs w:val="18"/>
          </w:rPr>
          <w:t>D</w:t>
        </w:r>
        <w:r w:rsidR="004969AF">
          <w:rPr>
            <w:rFonts w:hint="eastAsia"/>
            <w:sz w:val="18"/>
            <w:szCs w:val="18"/>
          </w:rPr>
          <w:t>h</w:t>
        </w:r>
        <w:r w:rsidR="004969AF">
          <w:rPr>
            <w:rFonts w:hint="eastAsia"/>
            <w:sz w:val="18"/>
            <w:szCs w:val="18"/>
          </w:rPr>
          <w:tab/>
          <w:t>0Ch</w:t>
        </w:r>
        <w:r>
          <w:rPr>
            <w:rFonts w:hint="eastAsia"/>
            <w:sz w:val="18"/>
            <w:szCs w:val="18"/>
          </w:rPr>
          <w:tab/>
        </w:r>
        <w:r>
          <w:rPr>
            <w:sz w:val="18"/>
            <w:szCs w:val="18"/>
          </w:rPr>
          <w:t>1</w:t>
        </w:r>
        <w:r>
          <w:rPr>
            <w:rFonts w:hint="eastAsia"/>
            <w:sz w:val="18"/>
            <w:szCs w:val="18"/>
          </w:rPr>
          <w:tab/>
        </w:r>
        <w:r>
          <w:rPr>
            <w:rFonts w:hint="eastAsia"/>
            <w:sz w:val="18"/>
            <w:szCs w:val="18"/>
          </w:rPr>
          <w:tab/>
        </w:r>
      </w:ins>
      <w:ins w:id="5820" w:author="rocky" w:date="2016-01-08T13:22:00Z">
        <w:r w:rsidR="004969AF">
          <w:rPr>
            <w:sz w:val="18"/>
            <w:szCs w:val="18"/>
          </w:rPr>
          <w:t>Add</w:t>
        </w:r>
      </w:ins>
      <w:ins w:id="5821" w:author="rocky" w:date="2016-01-08T13:08:00Z">
        <w:r>
          <w:rPr>
            <w:sz w:val="18"/>
            <w:szCs w:val="18"/>
          </w:rPr>
          <w:t>_status</w:t>
        </w:r>
      </w:ins>
    </w:p>
    <w:p w:rsidR="009749B4" w:rsidRPr="00932F4E" w:rsidRDefault="009749B4" w:rsidP="009749B4">
      <w:pPr>
        <w:pStyle w:val="a3"/>
        <w:ind w:leftChars="0" w:left="1440"/>
        <w:rPr>
          <w:ins w:id="5822" w:author="rocky" w:date="2016-01-08T13:08:00Z"/>
          <w:sz w:val="18"/>
          <w:szCs w:val="18"/>
        </w:rPr>
      </w:pPr>
    </w:p>
    <w:p w:rsidR="009749B4" w:rsidRDefault="009749B4" w:rsidP="009749B4">
      <w:pPr>
        <w:pStyle w:val="a3"/>
        <w:ind w:leftChars="0" w:left="1440"/>
        <w:rPr>
          <w:ins w:id="5823" w:author="rocky" w:date="2016-01-08T13:08:00Z"/>
          <w:szCs w:val="24"/>
        </w:rPr>
      </w:pPr>
      <w:ins w:id="5824" w:author="rocky" w:date="2016-01-08T13:08:00Z">
        <w:r w:rsidRPr="001A46B8">
          <w:rPr>
            <w:szCs w:val="24"/>
          </w:rPr>
          <w:t xml:space="preserve">The response contains status code 00h if </w:t>
        </w:r>
        <w:r>
          <w:rPr>
            <w:szCs w:val="24"/>
          </w:rPr>
          <w:t xml:space="preserve">it is executed successfully. </w:t>
        </w:r>
      </w:ins>
    </w:p>
    <w:p w:rsidR="009749B4" w:rsidRPr="00D0712D" w:rsidRDefault="009749B4" w:rsidP="009749B4">
      <w:pPr>
        <w:pStyle w:val="a3"/>
        <w:pBdr>
          <w:bottom w:val="single" w:sz="6" w:space="1" w:color="auto"/>
        </w:pBdr>
        <w:ind w:leftChars="0" w:left="1440"/>
        <w:rPr>
          <w:ins w:id="5825" w:author="rocky" w:date="2016-01-08T13:08:00Z"/>
          <w:sz w:val="18"/>
          <w:szCs w:val="18"/>
        </w:rPr>
      </w:pPr>
      <w:ins w:id="5826" w:author="rocky" w:date="2016-01-08T13:08: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9749B4" w:rsidRPr="00932F4E" w:rsidRDefault="009749B4" w:rsidP="009749B4">
      <w:pPr>
        <w:pStyle w:val="a3"/>
        <w:ind w:leftChars="0" w:left="1440"/>
        <w:rPr>
          <w:ins w:id="5827" w:author="rocky" w:date="2016-01-08T13:08:00Z"/>
          <w:sz w:val="18"/>
          <w:szCs w:val="18"/>
        </w:rPr>
      </w:pPr>
      <w:ins w:id="5828" w:author="rocky" w:date="2016-01-08T13:08:00Z">
        <w:r>
          <w:rPr>
            <w:rFonts w:hint="eastAsia"/>
            <w:sz w:val="18"/>
            <w:szCs w:val="18"/>
          </w:rPr>
          <w:t>00h if OK</w:t>
        </w:r>
        <w:r>
          <w:rPr>
            <w:sz w:val="18"/>
            <w:szCs w:val="18"/>
          </w:rPr>
          <w:tab/>
        </w:r>
        <w:r>
          <w:rPr>
            <w:rFonts w:hint="eastAsia"/>
            <w:sz w:val="18"/>
            <w:szCs w:val="18"/>
          </w:rPr>
          <w:t>0Dh</w:t>
        </w:r>
        <w:r>
          <w:rPr>
            <w:rFonts w:hint="eastAsia"/>
            <w:sz w:val="18"/>
            <w:szCs w:val="18"/>
          </w:rPr>
          <w:tab/>
          <w:t>0</w:t>
        </w:r>
        <w:r w:rsidR="004969AF">
          <w:rPr>
            <w:sz w:val="18"/>
            <w:szCs w:val="18"/>
          </w:rPr>
          <w:t>C</w:t>
        </w:r>
        <w:r>
          <w:rPr>
            <w:rFonts w:hint="eastAsia"/>
            <w:sz w:val="18"/>
            <w:szCs w:val="18"/>
          </w:rPr>
          <w:t>h</w:t>
        </w:r>
        <w:r>
          <w:rPr>
            <w:rFonts w:hint="eastAsia"/>
            <w:sz w:val="18"/>
            <w:szCs w:val="18"/>
          </w:rPr>
          <w:tab/>
        </w:r>
        <w:r>
          <w:rPr>
            <w:sz w:val="18"/>
            <w:szCs w:val="18"/>
          </w:rPr>
          <w:t>N/A</w:t>
        </w:r>
        <w:r>
          <w:rPr>
            <w:rFonts w:hint="eastAsia"/>
            <w:sz w:val="18"/>
            <w:szCs w:val="18"/>
          </w:rPr>
          <w:t xml:space="preserve"> </w:t>
        </w:r>
        <w:r>
          <w:rPr>
            <w:sz w:val="18"/>
            <w:szCs w:val="18"/>
          </w:rPr>
          <w:tab/>
        </w:r>
        <w:r>
          <w:rPr>
            <w:sz w:val="18"/>
            <w:szCs w:val="18"/>
          </w:rPr>
          <w:tab/>
          <w:t>N/A</w:t>
        </w:r>
      </w:ins>
    </w:p>
    <w:p w:rsidR="009749B4" w:rsidRPr="008E1C16" w:rsidRDefault="009749B4" w:rsidP="009749B4">
      <w:pPr>
        <w:pStyle w:val="a3"/>
        <w:ind w:leftChars="0" w:left="1440"/>
        <w:rPr>
          <w:ins w:id="5829" w:author="rocky" w:date="2016-01-08T13:08:00Z"/>
          <w:sz w:val="18"/>
          <w:szCs w:val="18"/>
        </w:rPr>
      </w:pPr>
      <w:ins w:id="5830" w:author="rocky" w:date="2016-01-08T13:08:00Z">
        <w:r>
          <w:rPr>
            <w:rFonts w:hint="eastAsia"/>
            <w:sz w:val="18"/>
            <w:szCs w:val="18"/>
          </w:rPr>
          <w:t>01h if fail</w:t>
        </w:r>
        <w:r>
          <w:rPr>
            <w:sz w:val="18"/>
            <w:szCs w:val="18"/>
          </w:rPr>
          <w:tab/>
        </w:r>
        <w:r>
          <w:rPr>
            <w:rFonts w:hint="eastAsia"/>
            <w:sz w:val="18"/>
            <w:szCs w:val="18"/>
          </w:rPr>
          <w:t>0Dh</w:t>
        </w:r>
        <w:r>
          <w:rPr>
            <w:rFonts w:hint="eastAsia"/>
            <w:sz w:val="18"/>
            <w:szCs w:val="18"/>
          </w:rPr>
          <w:tab/>
          <w:t>0</w:t>
        </w:r>
        <w:r w:rsidR="004969AF">
          <w:rPr>
            <w:sz w:val="18"/>
            <w:szCs w:val="18"/>
          </w:rPr>
          <w:t>C</w:t>
        </w:r>
        <w:r>
          <w:rPr>
            <w:rFonts w:hint="eastAsia"/>
            <w:sz w:val="18"/>
            <w:szCs w:val="18"/>
          </w:rPr>
          <w:t>h</w:t>
        </w:r>
        <w:r>
          <w:rPr>
            <w:rFonts w:hint="eastAsia"/>
            <w:sz w:val="18"/>
            <w:szCs w:val="18"/>
          </w:rPr>
          <w:tab/>
        </w:r>
        <w:r>
          <w:rPr>
            <w:sz w:val="18"/>
            <w:szCs w:val="18"/>
          </w:rPr>
          <w:t>N/A</w:t>
        </w:r>
        <w:r>
          <w:rPr>
            <w:sz w:val="18"/>
            <w:szCs w:val="18"/>
          </w:rPr>
          <w:tab/>
        </w:r>
        <w:r>
          <w:rPr>
            <w:sz w:val="18"/>
            <w:szCs w:val="18"/>
          </w:rPr>
          <w:tab/>
          <w:t>N/A</w:t>
        </w:r>
      </w:ins>
    </w:p>
    <w:p w:rsidR="009749B4" w:rsidRDefault="009749B4" w:rsidP="00AF5179">
      <w:pPr>
        <w:rPr>
          <w:ins w:id="5831" w:author="rocky" w:date="2016-01-08T13:25:00Z"/>
          <w:szCs w:val="24"/>
        </w:rPr>
      </w:pPr>
    </w:p>
    <w:p w:rsidR="004969AF" w:rsidRPr="00041FFC" w:rsidRDefault="004969AF" w:rsidP="004969AF">
      <w:pPr>
        <w:pStyle w:val="a3"/>
        <w:numPr>
          <w:ilvl w:val="2"/>
          <w:numId w:val="19"/>
        </w:numPr>
        <w:ind w:leftChars="0"/>
        <w:rPr>
          <w:ins w:id="5832" w:author="rocky" w:date="2016-01-08T13:25:00Z"/>
          <w:szCs w:val="24"/>
        </w:rPr>
      </w:pPr>
      <w:ins w:id="5833" w:author="rocky" w:date="2016-01-08T13:25:00Z">
        <w:r>
          <w:rPr>
            <w:szCs w:val="24"/>
          </w:rPr>
          <w:t>NotifyAddingResult</w:t>
        </w:r>
        <w:r w:rsidRPr="00041FFC">
          <w:rPr>
            <w:szCs w:val="24"/>
          </w:rPr>
          <w:t>:</w:t>
        </w:r>
      </w:ins>
    </w:p>
    <w:p w:rsidR="004969AF" w:rsidRDefault="004969AF" w:rsidP="004969AF">
      <w:pPr>
        <w:pStyle w:val="a3"/>
        <w:ind w:leftChars="0" w:left="1440"/>
        <w:rPr>
          <w:ins w:id="5834" w:author="rocky" w:date="2016-01-08T13:25:00Z"/>
          <w:szCs w:val="24"/>
        </w:rPr>
      </w:pPr>
      <w:ins w:id="5835" w:author="rocky" w:date="2016-01-08T13:25:00Z">
        <w:r>
          <w:rPr>
            <w:rFonts w:hint="eastAsia"/>
            <w:szCs w:val="24"/>
          </w:rPr>
          <w:t>The command code byte value is 0Dh.</w:t>
        </w:r>
      </w:ins>
    </w:p>
    <w:p w:rsidR="004969AF" w:rsidRDefault="004969AF" w:rsidP="004969AF">
      <w:pPr>
        <w:pStyle w:val="a3"/>
        <w:ind w:leftChars="0" w:left="1440"/>
        <w:rPr>
          <w:ins w:id="5836" w:author="rocky" w:date="2016-01-08T13:25:00Z"/>
          <w:szCs w:val="24"/>
        </w:rPr>
      </w:pPr>
      <w:ins w:id="5837" w:author="rocky" w:date="2016-01-08T13:25:00Z">
        <w:r>
          <w:rPr>
            <w:szCs w:val="24"/>
          </w:rPr>
          <w:t>The gateway should notify the lock adding result. The ADD_PENDING bit should be 0 in add_status byte. Other error bits will be set possibly</w:t>
        </w:r>
      </w:ins>
      <w:ins w:id="5838" w:author="rocky" w:date="2016-08-01T12:20:00Z">
        <w:r w:rsidR="00CE5027">
          <w:rPr>
            <w:szCs w:val="24"/>
          </w:rPr>
          <w:t>. If the BAD_GATEWAY_MODEL error bit exists in Claim_status, at least gateway model name parameter (ID 04h) will be put in the response data bytes.</w:t>
        </w:r>
      </w:ins>
    </w:p>
    <w:p w:rsidR="004969AF" w:rsidRPr="00D0712D" w:rsidRDefault="004969AF" w:rsidP="004969AF">
      <w:pPr>
        <w:pStyle w:val="a3"/>
        <w:pBdr>
          <w:bottom w:val="single" w:sz="6" w:space="1" w:color="auto"/>
        </w:pBdr>
        <w:ind w:leftChars="0" w:left="1440"/>
        <w:rPr>
          <w:ins w:id="5839" w:author="rocky" w:date="2016-01-08T13:25:00Z"/>
          <w:sz w:val="18"/>
          <w:szCs w:val="18"/>
        </w:rPr>
      </w:pPr>
      <w:ins w:id="5840" w:author="rocky" w:date="2016-01-08T13:25: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4969AF" w:rsidRDefault="004969AF" w:rsidP="004969AF">
      <w:pPr>
        <w:pStyle w:val="a3"/>
        <w:ind w:leftChars="0" w:left="1440"/>
        <w:rPr>
          <w:ins w:id="5841" w:author="rocky" w:date="2016-01-08T13:25:00Z"/>
          <w:sz w:val="18"/>
          <w:szCs w:val="18"/>
        </w:rPr>
      </w:pPr>
      <w:ins w:id="5842" w:author="rocky" w:date="2016-01-08T13:25:00Z">
        <w:r>
          <w:rPr>
            <w:rFonts w:hint="eastAsia"/>
            <w:sz w:val="18"/>
            <w:szCs w:val="18"/>
          </w:rPr>
          <w:t>0</w:t>
        </w:r>
        <w:r>
          <w:rPr>
            <w:sz w:val="18"/>
            <w:szCs w:val="18"/>
          </w:rPr>
          <w:t>D</w:t>
        </w:r>
        <w:r>
          <w:rPr>
            <w:rFonts w:hint="eastAsia"/>
            <w:sz w:val="18"/>
            <w:szCs w:val="18"/>
          </w:rPr>
          <w:t>h</w:t>
        </w:r>
        <w:r>
          <w:rPr>
            <w:rFonts w:hint="eastAsia"/>
            <w:sz w:val="18"/>
            <w:szCs w:val="18"/>
          </w:rPr>
          <w:tab/>
          <w:t>0Dh</w:t>
        </w:r>
        <w:r>
          <w:rPr>
            <w:rFonts w:hint="eastAsia"/>
            <w:sz w:val="18"/>
            <w:szCs w:val="18"/>
          </w:rPr>
          <w:tab/>
        </w:r>
        <w:r>
          <w:rPr>
            <w:sz w:val="18"/>
            <w:szCs w:val="18"/>
          </w:rPr>
          <w:t>11h</w:t>
        </w:r>
        <w:r>
          <w:rPr>
            <w:rFonts w:hint="eastAsia"/>
            <w:sz w:val="18"/>
            <w:szCs w:val="18"/>
          </w:rPr>
          <w:tab/>
        </w:r>
        <w:r>
          <w:rPr>
            <w:rFonts w:hint="eastAsia"/>
            <w:sz w:val="18"/>
            <w:szCs w:val="18"/>
          </w:rPr>
          <w:tab/>
        </w:r>
        <w:r>
          <w:rPr>
            <w:sz w:val="18"/>
            <w:szCs w:val="18"/>
          </w:rPr>
          <w:t>Response1, Add_status</w:t>
        </w:r>
      </w:ins>
    </w:p>
    <w:p w:rsidR="004969AF" w:rsidRPr="004969AF" w:rsidRDefault="004969AF" w:rsidP="004969AF">
      <w:pPr>
        <w:pStyle w:val="a3"/>
        <w:ind w:leftChars="0" w:left="1440"/>
        <w:rPr>
          <w:ins w:id="5843" w:author="rocky" w:date="2016-01-08T13:25:00Z"/>
          <w:sz w:val="18"/>
          <w:szCs w:val="18"/>
        </w:rPr>
      </w:pPr>
    </w:p>
    <w:p w:rsidR="004969AF" w:rsidRDefault="004969AF" w:rsidP="004969AF">
      <w:pPr>
        <w:pStyle w:val="a3"/>
        <w:ind w:leftChars="0" w:left="1440"/>
        <w:rPr>
          <w:ins w:id="5844" w:author="rocky" w:date="2016-01-08T13:25:00Z"/>
          <w:szCs w:val="24"/>
        </w:rPr>
      </w:pPr>
      <w:ins w:id="5845" w:author="rocky" w:date="2016-01-08T13:25:00Z">
        <w:r w:rsidRPr="001A46B8">
          <w:rPr>
            <w:szCs w:val="24"/>
          </w:rPr>
          <w:t xml:space="preserve">The response contains status code 00h if </w:t>
        </w:r>
        <w:r>
          <w:rPr>
            <w:szCs w:val="24"/>
          </w:rPr>
          <w:t xml:space="preserve">it is executed successfully. </w:t>
        </w:r>
      </w:ins>
    </w:p>
    <w:p w:rsidR="004969AF" w:rsidRPr="00D0712D" w:rsidRDefault="004969AF" w:rsidP="004969AF">
      <w:pPr>
        <w:pStyle w:val="a3"/>
        <w:pBdr>
          <w:bottom w:val="single" w:sz="6" w:space="1" w:color="auto"/>
        </w:pBdr>
        <w:ind w:leftChars="0" w:left="1440"/>
        <w:rPr>
          <w:ins w:id="5846" w:author="rocky" w:date="2016-01-08T13:25:00Z"/>
          <w:sz w:val="18"/>
          <w:szCs w:val="18"/>
        </w:rPr>
      </w:pPr>
      <w:ins w:id="5847" w:author="rocky" w:date="2016-01-08T13:25:00Z">
        <w:r>
          <w:rPr>
            <w:rFonts w:hint="eastAsia"/>
            <w:sz w:val="18"/>
            <w:szCs w:val="18"/>
          </w:rPr>
          <w:t>Status</w:t>
        </w:r>
        <w:r>
          <w:rPr>
            <w:rFonts w:hint="eastAsia"/>
            <w:sz w:val="18"/>
            <w:szCs w:val="18"/>
          </w:rPr>
          <w:tab/>
        </w:r>
        <w:r>
          <w:rPr>
            <w:rFonts w:hint="eastAsia"/>
            <w:sz w:val="18"/>
            <w:szCs w:val="18"/>
          </w:rPr>
          <w:tab/>
          <w:t>Mode</w:t>
        </w:r>
        <w:r>
          <w:rPr>
            <w:rFonts w:hint="eastAsia"/>
            <w:sz w:val="18"/>
            <w:szCs w:val="18"/>
          </w:rPr>
          <w:tab/>
        </w:r>
        <w:r w:rsidRPr="00D0712D">
          <w:rPr>
            <w:rFonts w:hint="eastAsia"/>
            <w:sz w:val="18"/>
            <w:szCs w:val="18"/>
          </w:rPr>
          <w:t>Code</w:t>
        </w:r>
        <w:r>
          <w:rPr>
            <w:sz w:val="18"/>
            <w:szCs w:val="18"/>
          </w:rPr>
          <w:tab/>
        </w:r>
        <w:r>
          <w:rPr>
            <w:rFonts w:hint="eastAsia"/>
            <w:sz w:val="18"/>
            <w:szCs w:val="18"/>
          </w:rPr>
          <w:t>Data_len</w:t>
        </w:r>
        <w:r>
          <w:rPr>
            <w:rFonts w:hint="eastAsia"/>
            <w:sz w:val="18"/>
            <w:szCs w:val="18"/>
          </w:rPr>
          <w:tab/>
          <w:t>Data_bytes</w:t>
        </w:r>
      </w:ins>
    </w:p>
    <w:p w:rsidR="004969AF" w:rsidRPr="00932F4E" w:rsidRDefault="004969AF" w:rsidP="004969AF">
      <w:pPr>
        <w:pStyle w:val="a3"/>
        <w:ind w:leftChars="0" w:left="1440"/>
        <w:rPr>
          <w:ins w:id="5848" w:author="rocky" w:date="2016-01-08T13:25:00Z"/>
          <w:sz w:val="18"/>
          <w:szCs w:val="18"/>
        </w:rPr>
      </w:pPr>
      <w:ins w:id="5849" w:author="rocky" w:date="2016-01-08T13:25:00Z">
        <w:r>
          <w:rPr>
            <w:rFonts w:hint="eastAsia"/>
            <w:sz w:val="18"/>
            <w:szCs w:val="18"/>
          </w:rPr>
          <w:t>00h if OK</w:t>
        </w:r>
        <w:r>
          <w:rPr>
            <w:sz w:val="18"/>
            <w:szCs w:val="18"/>
          </w:rPr>
          <w:tab/>
        </w:r>
        <w:r>
          <w:rPr>
            <w:rFonts w:hint="eastAsia"/>
            <w:sz w:val="18"/>
            <w:szCs w:val="18"/>
          </w:rPr>
          <w:t>0Dh</w:t>
        </w:r>
        <w:r>
          <w:rPr>
            <w:rFonts w:hint="eastAsia"/>
            <w:sz w:val="18"/>
            <w:szCs w:val="18"/>
          </w:rPr>
          <w:tab/>
          <w:t>0</w:t>
        </w:r>
        <w:r>
          <w:rPr>
            <w:sz w:val="18"/>
            <w:szCs w:val="18"/>
          </w:rPr>
          <w:t>D</w:t>
        </w:r>
        <w:r>
          <w:rPr>
            <w:rFonts w:hint="eastAsia"/>
            <w:sz w:val="18"/>
            <w:szCs w:val="18"/>
          </w:rPr>
          <w:t>h</w:t>
        </w:r>
        <w:r>
          <w:rPr>
            <w:rFonts w:hint="eastAsia"/>
            <w:sz w:val="18"/>
            <w:szCs w:val="18"/>
          </w:rPr>
          <w:tab/>
        </w:r>
      </w:ins>
      <w:ins w:id="5850" w:author="rocky" w:date="2016-08-01T12:20:00Z">
        <w:r w:rsidR="00CE5027">
          <w:rPr>
            <w:sz w:val="18"/>
            <w:szCs w:val="18"/>
          </w:rPr>
          <w:t>N/A</w:t>
        </w:r>
        <w:r w:rsidR="00CE5027">
          <w:rPr>
            <w:sz w:val="18"/>
            <w:szCs w:val="18"/>
          </w:rPr>
          <w:tab/>
        </w:r>
        <w:r w:rsidR="00CE5027">
          <w:rPr>
            <w:sz w:val="18"/>
            <w:szCs w:val="18"/>
          </w:rPr>
          <w:tab/>
          <w:t>N/A</w:t>
        </w:r>
      </w:ins>
    </w:p>
    <w:p w:rsidR="006A20F7" w:rsidRPr="00932F4E" w:rsidRDefault="004969AF" w:rsidP="006A20F7">
      <w:pPr>
        <w:pStyle w:val="a3"/>
        <w:ind w:leftChars="0" w:left="1440"/>
        <w:rPr>
          <w:ins w:id="5851" w:author="rocky" w:date="2016-08-01T12:07:00Z"/>
          <w:sz w:val="18"/>
          <w:szCs w:val="18"/>
        </w:rPr>
      </w:pPr>
      <w:ins w:id="5852" w:author="rocky" w:date="2016-01-08T13:25:00Z">
        <w:r>
          <w:rPr>
            <w:rFonts w:hint="eastAsia"/>
            <w:sz w:val="18"/>
            <w:szCs w:val="18"/>
          </w:rPr>
          <w:t>01h if fail</w:t>
        </w:r>
        <w:r>
          <w:rPr>
            <w:sz w:val="18"/>
            <w:szCs w:val="18"/>
          </w:rPr>
          <w:tab/>
        </w:r>
        <w:r>
          <w:rPr>
            <w:rFonts w:hint="eastAsia"/>
            <w:sz w:val="18"/>
            <w:szCs w:val="18"/>
          </w:rPr>
          <w:t>0Dh</w:t>
        </w:r>
        <w:r>
          <w:rPr>
            <w:rFonts w:hint="eastAsia"/>
            <w:sz w:val="18"/>
            <w:szCs w:val="18"/>
          </w:rPr>
          <w:tab/>
          <w:t>0</w:t>
        </w:r>
        <w:r>
          <w:rPr>
            <w:sz w:val="18"/>
            <w:szCs w:val="18"/>
          </w:rPr>
          <w:t>D</w:t>
        </w:r>
        <w:r>
          <w:rPr>
            <w:rFonts w:hint="eastAsia"/>
            <w:sz w:val="18"/>
            <w:szCs w:val="18"/>
          </w:rPr>
          <w:t>h</w:t>
        </w:r>
        <w:r>
          <w:rPr>
            <w:rFonts w:hint="eastAsia"/>
            <w:sz w:val="18"/>
            <w:szCs w:val="18"/>
          </w:rPr>
          <w:tab/>
        </w:r>
      </w:ins>
      <w:ins w:id="5853" w:author="rocky" w:date="2016-08-01T12:20:00Z">
        <w:r w:rsidR="00CE5027">
          <w:rPr>
            <w:sz w:val="18"/>
            <w:szCs w:val="18"/>
          </w:rPr>
          <w:t>N/A</w:t>
        </w:r>
        <w:r w:rsidR="00CE5027">
          <w:rPr>
            <w:sz w:val="18"/>
            <w:szCs w:val="18"/>
          </w:rPr>
          <w:tab/>
        </w:r>
        <w:r w:rsidR="00CE5027">
          <w:rPr>
            <w:sz w:val="18"/>
            <w:szCs w:val="18"/>
          </w:rPr>
          <w:tab/>
          <w:t>N/A</w:t>
        </w:r>
      </w:ins>
    </w:p>
    <w:p w:rsidR="004969AF" w:rsidRPr="006A20F7" w:rsidRDefault="004969AF" w:rsidP="004969AF">
      <w:pPr>
        <w:pStyle w:val="a3"/>
        <w:ind w:leftChars="0" w:left="1440"/>
        <w:rPr>
          <w:ins w:id="5854" w:author="rocky" w:date="2016-01-08T13:25:00Z"/>
          <w:sz w:val="18"/>
          <w:szCs w:val="18"/>
        </w:rPr>
      </w:pPr>
    </w:p>
    <w:p w:rsidR="004969AF" w:rsidRDefault="004969AF" w:rsidP="00AF5179">
      <w:pPr>
        <w:rPr>
          <w:ins w:id="5855" w:author="rocky" w:date="2016-01-08T13:25:00Z"/>
          <w:szCs w:val="24"/>
        </w:rPr>
      </w:pPr>
    </w:p>
    <w:p w:rsidR="004969AF" w:rsidRPr="004969AF" w:rsidRDefault="004969AF" w:rsidP="00AF5179">
      <w:pPr>
        <w:rPr>
          <w:ins w:id="5856" w:author="rocky" w:date="2015-11-26T11:37:00Z"/>
          <w:szCs w:val="24"/>
        </w:rPr>
      </w:pPr>
    </w:p>
    <w:p w:rsidR="00664CEA" w:rsidRPr="00F739B6" w:rsidRDefault="00664CEA">
      <w:pPr>
        <w:pStyle w:val="a3"/>
        <w:numPr>
          <w:ilvl w:val="2"/>
          <w:numId w:val="19"/>
        </w:numPr>
        <w:ind w:leftChars="0"/>
        <w:rPr>
          <w:ins w:id="5857" w:author="rocky" w:date="2015-11-26T11:37:00Z"/>
          <w:szCs w:val="24"/>
        </w:rPr>
        <w:pPrChange w:id="5858" w:author="rocky" w:date="2015-11-26T11:37:00Z">
          <w:pPr/>
        </w:pPrChange>
      </w:pPr>
      <w:ins w:id="5859" w:author="rocky" w:date="2015-11-26T11:37:00Z">
        <w:r>
          <w:rPr>
            <w:szCs w:val="24"/>
          </w:rPr>
          <w:t>Scenario</w:t>
        </w:r>
      </w:ins>
    </w:p>
    <w:p w:rsidR="00664CEA" w:rsidRDefault="00664CEA">
      <w:pPr>
        <w:pStyle w:val="a3"/>
        <w:numPr>
          <w:ilvl w:val="3"/>
          <w:numId w:val="36"/>
        </w:numPr>
        <w:ind w:leftChars="0"/>
        <w:rPr>
          <w:ins w:id="5860" w:author="rocky" w:date="2015-11-26T11:37:00Z"/>
          <w:szCs w:val="24"/>
        </w:rPr>
        <w:pPrChange w:id="5861" w:author="rocky" w:date="2015-11-26T11:37:00Z">
          <w:pPr/>
        </w:pPrChange>
      </w:pPr>
      <w:ins w:id="5862" w:author="rocky" w:date="2015-11-26T11:37:00Z">
        <w:r>
          <w:rPr>
            <w:rFonts w:hint="eastAsia"/>
            <w:szCs w:val="24"/>
          </w:rPr>
          <w:t>Lock want get 2 one-</w:t>
        </w:r>
      </w:ins>
      <w:ins w:id="5863" w:author="rocky" w:date="2015-11-26T11:46:00Z">
        <w:r>
          <w:rPr>
            <w:szCs w:val="24"/>
          </w:rPr>
          <w:t>b</w:t>
        </w:r>
      </w:ins>
      <w:ins w:id="5864" w:author="rocky" w:date="2015-11-26T11:37:00Z">
        <w:r>
          <w:rPr>
            <w:rFonts w:hint="eastAsia"/>
            <w:szCs w:val="24"/>
          </w:rPr>
          <w:t>yte parameter</w:t>
        </w:r>
      </w:ins>
      <w:ins w:id="5865" w:author="rocky" w:date="2015-11-26T11:43:00Z">
        <w:r>
          <w:rPr>
            <w:szCs w:val="24"/>
          </w:rPr>
          <w:t>s</w:t>
        </w:r>
      </w:ins>
      <w:ins w:id="5866" w:author="rocky" w:date="2015-11-26T11:37:00Z">
        <w:r>
          <w:rPr>
            <w:rFonts w:hint="eastAsia"/>
            <w:szCs w:val="24"/>
          </w:rPr>
          <w:t xml:space="preserve"> from gateway</w:t>
        </w:r>
      </w:ins>
    </w:p>
    <w:p w:rsidR="00664CEA" w:rsidRPr="00664CEA" w:rsidRDefault="00664CEA">
      <w:pPr>
        <w:pStyle w:val="a3"/>
        <w:ind w:leftChars="0" w:left="2160"/>
        <w:rPr>
          <w:ins w:id="5867" w:author="rocky" w:date="2015-11-26T11:38:00Z"/>
          <w:szCs w:val="24"/>
        </w:rPr>
        <w:pPrChange w:id="5868" w:author="rocky" w:date="2015-11-26T11:38:00Z">
          <w:pPr/>
        </w:pPrChange>
      </w:pPr>
    </w:p>
    <w:p w:rsidR="00664CEA" w:rsidRPr="009C55F8" w:rsidRDefault="00664CEA" w:rsidP="00664CEA">
      <w:pPr>
        <w:pStyle w:val="a3"/>
        <w:pBdr>
          <w:bottom w:val="single" w:sz="6" w:space="1" w:color="auto"/>
        </w:pBdr>
        <w:ind w:leftChars="0" w:left="360"/>
        <w:rPr>
          <w:ins w:id="5869" w:author="rocky" w:date="2015-11-26T11:39:00Z"/>
          <w:i/>
        </w:rPr>
      </w:pPr>
      <w:ins w:id="5870" w:author="rocky" w:date="2015-11-26T11:39:00Z">
        <w:r>
          <w:rPr>
            <w:rFonts w:hint="eastAsia"/>
            <w:i/>
          </w:rPr>
          <w:t>GAT</w:t>
        </w:r>
      </w:ins>
      <w:ins w:id="5871" w:author="rocky" w:date="2015-11-26T12:07:00Z">
        <w:r w:rsidR="00862F3A">
          <w:rPr>
            <w:i/>
          </w:rPr>
          <w:t>E</w:t>
        </w:r>
      </w:ins>
      <w:ins w:id="5872" w:author="rocky" w:date="2015-11-26T11:39:00Z">
        <w:r>
          <w:rPr>
            <w:rFonts w:hint="eastAsia"/>
            <w:i/>
          </w:rPr>
          <w:t>WAY</w:t>
        </w:r>
        <w:r w:rsidRPr="009C55F8">
          <w:rPr>
            <w:rFonts w:hint="eastAsia"/>
            <w:i/>
          </w:rPr>
          <w:t xml:space="preserve">                </w:t>
        </w:r>
        <w:r>
          <w:rPr>
            <w:rFonts w:hint="eastAsia"/>
            <w:i/>
          </w:rPr>
          <w:t xml:space="preserve">          LOCK</w:t>
        </w:r>
      </w:ins>
    </w:p>
    <w:p w:rsidR="00F1474A" w:rsidRDefault="00664CEA">
      <w:pPr>
        <w:pStyle w:val="a3"/>
        <w:ind w:leftChars="0" w:left="360" w:firstLineChars="150" w:firstLine="270"/>
        <w:rPr>
          <w:ins w:id="5873" w:author="rocky" w:date="2015-11-26T11:55:00Z"/>
          <w:i/>
          <w:sz w:val="18"/>
          <w:szCs w:val="18"/>
        </w:rPr>
      </w:pPr>
      <w:ins w:id="5874" w:author="rocky" w:date="2015-11-26T11:39:00Z">
        <w:r>
          <w:rPr>
            <w:rFonts w:hint="eastAsia"/>
            <w:i/>
            <w:sz w:val="18"/>
            <w:szCs w:val="18"/>
          </w:rPr>
          <w:t>(</w:t>
        </w:r>
        <w:r>
          <w:rPr>
            <w:i/>
            <w:sz w:val="18"/>
            <w:szCs w:val="18"/>
          </w:rPr>
          <w:t>GATEWAY, Auth</w:t>
        </w:r>
      </w:ins>
      <w:ins w:id="5875" w:author="rocky" w:date="2015-11-26T11:55:00Z">
        <w:r w:rsidR="00F1474A">
          <w:rPr>
            <w:i/>
            <w:sz w:val="18"/>
            <w:szCs w:val="18"/>
          </w:rPr>
          <w:t>, 17h</w:t>
        </w:r>
      </w:ins>
    </w:p>
    <w:p w:rsidR="00F1474A" w:rsidRDefault="00F1474A">
      <w:pPr>
        <w:pStyle w:val="a3"/>
        <w:ind w:leftChars="0" w:left="360" w:firstLineChars="350" w:firstLine="630"/>
        <w:rPr>
          <w:ins w:id="5876" w:author="rocky" w:date="2015-11-26T11:55:00Z"/>
          <w:i/>
          <w:sz w:val="18"/>
          <w:szCs w:val="18"/>
        </w:rPr>
        <w:pPrChange w:id="5877" w:author="rocky" w:date="2015-11-26T11:55:00Z">
          <w:pPr>
            <w:pStyle w:val="a3"/>
            <w:ind w:leftChars="0" w:left="360" w:firstLineChars="150" w:firstLine="270"/>
          </w:pPr>
        </w:pPrChange>
      </w:pPr>
      <w:ins w:id="5878" w:author="rocky" w:date="2015-11-26T11:55:00Z">
        <w:r>
          <w:rPr>
            <w:i/>
            <w:sz w:val="18"/>
            <w:szCs w:val="18"/>
          </w:rPr>
          <w:t>10h-byte Challenge_2,</w:t>
        </w:r>
      </w:ins>
    </w:p>
    <w:p w:rsidR="00F1474A" w:rsidRDefault="00F1474A">
      <w:pPr>
        <w:pStyle w:val="a3"/>
        <w:ind w:leftChars="0" w:left="360" w:firstLineChars="350" w:firstLine="630"/>
        <w:rPr>
          <w:ins w:id="5879" w:author="rocky" w:date="2015-11-26T11:55:00Z"/>
          <w:i/>
          <w:sz w:val="18"/>
          <w:szCs w:val="18"/>
        </w:rPr>
        <w:pPrChange w:id="5880" w:author="rocky" w:date="2015-11-26T11:55:00Z">
          <w:pPr>
            <w:pStyle w:val="a3"/>
            <w:ind w:leftChars="0" w:left="360" w:firstLineChars="150" w:firstLine="270"/>
          </w:pPr>
        </w:pPrChange>
      </w:pPr>
      <w:ins w:id="5881" w:author="rocky" w:date="2015-11-26T11:55:00Z">
        <w:r>
          <w:rPr>
            <w:i/>
            <w:sz w:val="18"/>
            <w:szCs w:val="18"/>
          </w:rPr>
          <w:t>06h,</w:t>
        </w:r>
      </w:ins>
    </w:p>
    <w:p w:rsidR="00664CEA" w:rsidRPr="0041231C" w:rsidRDefault="00F1474A">
      <w:pPr>
        <w:pStyle w:val="a3"/>
        <w:ind w:leftChars="0" w:left="360" w:firstLineChars="350" w:firstLine="630"/>
        <w:rPr>
          <w:ins w:id="5882" w:author="rocky" w:date="2015-11-26T11:39:00Z"/>
          <w:i/>
          <w:sz w:val="18"/>
          <w:szCs w:val="18"/>
        </w:rPr>
        <w:pPrChange w:id="5883" w:author="rocky" w:date="2015-11-26T11:55:00Z">
          <w:pPr>
            <w:pStyle w:val="a3"/>
            <w:ind w:leftChars="0" w:left="360" w:firstLineChars="150" w:firstLine="270"/>
          </w:pPr>
        </w:pPrChange>
      </w:pPr>
      <w:ins w:id="5884" w:author="rocky" w:date="2015-11-26T11:55:00Z">
        <w:r>
          <w:rPr>
            <w:i/>
            <w:sz w:val="18"/>
            <w:szCs w:val="18"/>
          </w:rPr>
          <w:t>06h-byte Mac</w:t>
        </w:r>
      </w:ins>
      <w:ins w:id="5885" w:author="rocky" w:date="2015-11-26T11:39:00Z">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F1474A" w:rsidRDefault="00664CEA">
      <w:pPr>
        <w:pStyle w:val="a3"/>
        <w:ind w:leftChars="0" w:left="360"/>
        <w:rPr>
          <w:ins w:id="5886" w:author="rocky" w:date="2015-11-26T11:56:00Z"/>
          <w:i/>
          <w:sz w:val="18"/>
          <w:szCs w:val="18"/>
        </w:rPr>
        <w:pPrChange w:id="5887" w:author="rocky" w:date="2015-11-26T11:40:00Z">
          <w:pPr>
            <w:pStyle w:val="a3"/>
            <w:ind w:leftChars="0" w:left="360" w:firstLineChars="2150" w:firstLine="3870"/>
          </w:pPr>
        </w:pPrChange>
      </w:pPr>
      <w:ins w:id="5888" w:author="rocky" w:date="2015-11-26T11: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ins>
      <w:ins w:id="5889" w:author="rocky" w:date="2015-11-26T11:40:00Z">
        <w:r>
          <w:rPr>
            <w:i/>
            <w:sz w:val="18"/>
            <w:szCs w:val="18"/>
          </w:rPr>
          <w:t>00h, GATEWAY, Auth</w:t>
        </w:r>
      </w:ins>
      <w:ins w:id="5890" w:author="rocky" w:date="2015-11-26T11:56:00Z">
        <w:r w:rsidR="00F1474A">
          <w:rPr>
            <w:i/>
            <w:sz w:val="18"/>
            <w:szCs w:val="18"/>
          </w:rPr>
          <w:t>, 20h,</w:t>
        </w:r>
      </w:ins>
    </w:p>
    <w:p w:rsidR="00F1474A" w:rsidRDefault="00F1474A">
      <w:pPr>
        <w:pStyle w:val="a3"/>
        <w:ind w:leftChars="0" w:left="360" w:firstLineChars="2550" w:firstLine="4590"/>
        <w:rPr>
          <w:ins w:id="5891" w:author="rocky" w:date="2015-11-26T11:56:00Z"/>
          <w:i/>
          <w:sz w:val="18"/>
          <w:szCs w:val="18"/>
        </w:rPr>
        <w:pPrChange w:id="5892" w:author="rocky" w:date="2015-11-26T11:56:00Z">
          <w:pPr>
            <w:pStyle w:val="a3"/>
            <w:ind w:leftChars="0" w:left="360" w:firstLineChars="2150" w:firstLine="3870"/>
          </w:pPr>
        </w:pPrChange>
      </w:pPr>
      <w:ins w:id="5893" w:author="rocky" w:date="2015-11-26T11:56:00Z">
        <w:r>
          <w:rPr>
            <w:i/>
            <w:sz w:val="18"/>
            <w:szCs w:val="18"/>
          </w:rPr>
          <w:t>10h-byte Response_2,</w:t>
        </w:r>
      </w:ins>
    </w:p>
    <w:p w:rsidR="00664CEA" w:rsidRPr="000315F7" w:rsidRDefault="00F1474A">
      <w:pPr>
        <w:pStyle w:val="a3"/>
        <w:ind w:leftChars="0" w:left="360" w:firstLineChars="2550" w:firstLine="4590"/>
        <w:rPr>
          <w:ins w:id="5894" w:author="rocky" w:date="2015-11-26T11:39:00Z"/>
          <w:i/>
          <w:sz w:val="18"/>
          <w:szCs w:val="18"/>
        </w:rPr>
        <w:pPrChange w:id="5895" w:author="rocky" w:date="2015-11-26T11:56:00Z">
          <w:pPr>
            <w:pStyle w:val="a3"/>
            <w:ind w:leftChars="0" w:left="360" w:firstLineChars="2150" w:firstLine="3870"/>
          </w:pPr>
        </w:pPrChange>
      </w:pPr>
      <w:ins w:id="5896" w:author="rocky" w:date="2015-11-26T11:56:00Z">
        <w:r>
          <w:rPr>
            <w:i/>
            <w:sz w:val="18"/>
            <w:szCs w:val="18"/>
          </w:rPr>
          <w:t>10h-byte Challenge_1</w:t>
        </w:r>
      </w:ins>
      <w:ins w:id="5897" w:author="rocky" w:date="2015-11-26T11:39:00Z">
        <w:r w:rsidR="00664CEA" w:rsidRPr="009C55F8">
          <w:rPr>
            <w:rFonts w:hint="eastAsia"/>
            <w:i/>
            <w:sz w:val="18"/>
            <w:szCs w:val="18"/>
          </w:rPr>
          <w:t>)</w:t>
        </w:r>
      </w:ins>
    </w:p>
    <w:p w:rsidR="00B90ACF" w:rsidRDefault="00664CEA">
      <w:pPr>
        <w:pStyle w:val="a3"/>
        <w:ind w:leftChars="0" w:left="360" w:firstLineChars="150" w:firstLine="270"/>
        <w:rPr>
          <w:ins w:id="5898" w:author="rocky" w:date="2015-11-26T11:56:00Z"/>
          <w:i/>
          <w:sz w:val="18"/>
          <w:szCs w:val="18"/>
        </w:rPr>
        <w:pPrChange w:id="5899" w:author="rocky" w:date="2015-11-26T11:40:00Z">
          <w:pPr>
            <w:pStyle w:val="a3"/>
            <w:ind w:leftChars="0" w:left="360" w:firstLineChars="100" w:firstLine="180"/>
          </w:pPr>
        </w:pPrChange>
      </w:pPr>
      <w:ins w:id="5900" w:author="rocky" w:date="2015-11-26T11:40:00Z">
        <w:r>
          <w:rPr>
            <w:rFonts w:hint="eastAsia"/>
            <w:i/>
            <w:sz w:val="18"/>
            <w:szCs w:val="18"/>
          </w:rPr>
          <w:t>(</w:t>
        </w:r>
        <w:r>
          <w:rPr>
            <w:i/>
            <w:sz w:val="18"/>
            <w:szCs w:val="18"/>
          </w:rPr>
          <w:t>GATEWAY, Exchange</w:t>
        </w:r>
      </w:ins>
      <w:ins w:id="5901" w:author="rocky" w:date="2015-11-26T11:47:00Z">
        <w:r w:rsidR="005E4C7C">
          <w:rPr>
            <w:i/>
            <w:sz w:val="18"/>
            <w:szCs w:val="18"/>
          </w:rPr>
          <w:t>,</w:t>
        </w:r>
        <w:r w:rsidR="00B90ACF">
          <w:rPr>
            <w:i/>
            <w:sz w:val="18"/>
            <w:szCs w:val="18"/>
          </w:rPr>
          <w:t xml:space="preserve"> 11</w:t>
        </w:r>
        <w:r w:rsidR="005E4C7C">
          <w:rPr>
            <w:i/>
            <w:sz w:val="18"/>
            <w:szCs w:val="18"/>
          </w:rPr>
          <w:t>h</w:t>
        </w:r>
      </w:ins>
      <w:ins w:id="5902" w:author="rocky" w:date="2015-11-26T11:56:00Z">
        <w:r w:rsidR="00B90ACF">
          <w:rPr>
            <w:i/>
            <w:sz w:val="18"/>
            <w:szCs w:val="18"/>
          </w:rPr>
          <w:t>,</w:t>
        </w:r>
      </w:ins>
    </w:p>
    <w:p w:rsidR="00B90ACF" w:rsidRDefault="00B90ACF">
      <w:pPr>
        <w:pStyle w:val="a3"/>
        <w:ind w:leftChars="0" w:left="360" w:firstLineChars="350" w:firstLine="630"/>
        <w:rPr>
          <w:ins w:id="5903" w:author="rocky" w:date="2015-11-26T11:56:00Z"/>
          <w:i/>
          <w:sz w:val="18"/>
          <w:szCs w:val="18"/>
        </w:rPr>
        <w:pPrChange w:id="5904" w:author="rocky" w:date="2015-11-26T11:56:00Z">
          <w:pPr>
            <w:pStyle w:val="a3"/>
            <w:ind w:leftChars="0" w:left="360" w:firstLineChars="100" w:firstLine="180"/>
          </w:pPr>
        </w:pPrChange>
      </w:pPr>
      <w:ins w:id="5905" w:author="rocky" w:date="2015-11-26T11:56:00Z">
        <w:r>
          <w:rPr>
            <w:i/>
            <w:sz w:val="18"/>
            <w:szCs w:val="18"/>
          </w:rPr>
          <w:t>10h-by</w:t>
        </w:r>
      </w:ins>
      <w:ins w:id="5906" w:author="rocky" w:date="2015-11-26T12:08:00Z">
        <w:r w:rsidR="001A2D9E">
          <w:rPr>
            <w:i/>
            <w:sz w:val="18"/>
            <w:szCs w:val="18"/>
          </w:rPr>
          <w:t>t</w:t>
        </w:r>
      </w:ins>
      <w:ins w:id="5907" w:author="rocky" w:date="2015-11-26T11:56:00Z">
        <w:r>
          <w:rPr>
            <w:i/>
            <w:sz w:val="18"/>
            <w:szCs w:val="18"/>
          </w:rPr>
          <w:t>e response_1,</w:t>
        </w:r>
      </w:ins>
    </w:p>
    <w:p w:rsidR="00664CEA" w:rsidRPr="0041231C" w:rsidRDefault="00B90ACF">
      <w:pPr>
        <w:pStyle w:val="a3"/>
        <w:ind w:leftChars="0" w:left="360" w:firstLineChars="350" w:firstLine="630"/>
        <w:rPr>
          <w:ins w:id="5908" w:author="rocky" w:date="2015-11-26T11:40:00Z"/>
          <w:i/>
          <w:sz w:val="18"/>
          <w:szCs w:val="18"/>
        </w:rPr>
        <w:pPrChange w:id="5909" w:author="rocky" w:date="2015-11-26T11:56:00Z">
          <w:pPr>
            <w:pStyle w:val="a3"/>
            <w:ind w:leftChars="0" w:left="360" w:firstLineChars="100" w:firstLine="180"/>
          </w:pPr>
        </w:pPrChange>
      </w:pPr>
      <w:ins w:id="5910" w:author="rocky" w:date="2015-11-26T11:57:00Z">
        <w:r>
          <w:rPr>
            <w:i/>
            <w:sz w:val="18"/>
            <w:szCs w:val="18"/>
          </w:rPr>
          <w:t>00h</w:t>
        </w:r>
      </w:ins>
      <w:ins w:id="5911" w:author="rocky" w:date="2015-11-26T11:40:00Z">
        <w:r w:rsidR="00664CEA">
          <w:rPr>
            <w:rFonts w:hint="eastAsia"/>
            <w:i/>
            <w:sz w:val="18"/>
            <w:szCs w:val="18"/>
          </w:rPr>
          <w:t>)</w:t>
        </w:r>
        <w:r w:rsidR="00664CEA" w:rsidRPr="0082139F">
          <w:rPr>
            <w:i/>
            <w:sz w:val="18"/>
            <w:szCs w:val="18"/>
          </w:rPr>
          <w:t xml:space="preserve"> </w:t>
        </w:r>
      </w:ins>
      <w:ins w:id="5912" w:author="rocky" w:date="2015-11-26T11:57:00Z">
        <w:r>
          <w:rPr>
            <w:i/>
            <w:sz w:val="18"/>
            <w:szCs w:val="18"/>
          </w:rPr>
          <w:t xml:space="preserve">       </w:t>
        </w:r>
      </w:ins>
      <w:ins w:id="5913" w:author="rocky" w:date="2015-11-26T11:40:00Z">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664CEA" w:rsidRDefault="00664CEA">
      <w:pPr>
        <w:pStyle w:val="a3"/>
        <w:ind w:leftChars="0" w:left="2160"/>
        <w:rPr>
          <w:ins w:id="5914" w:author="rocky" w:date="2015-11-26T11:41:00Z"/>
          <w:i/>
          <w:sz w:val="18"/>
          <w:szCs w:val="18"/>
        </w:rPr>
        <w:pPrChange w:id="5915" w:author="rocky" w:date="2015-11-26T11:38:00Z">
          <w:pPr/>
        </w:pPrChange>
      </w:pPr>
      <w:ins w:id="5916" w:author="rocky" w:date="2015-11-26T11:40: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 xml:space="preserve">40h, GATEWAY, Exchange, </w:t>
        </w:r>
      </w:ins>
      <w:ins w:id="5917" w:author="rocky" w:date="2015-11-26T11:42:00Z">
        <w:r>
          <w:rPr>
            <w:i/>
            <w:sz w:val="18"/>
            <w:szCs w:val="18"/>
          </w:rPr>
          <w:t>0</w:t>
        </w:r>
      </w:ins>
      <w:ins w:id="5918" w:author="rocky" w:date="2015-11-26T11:41:00Z">
        <w:r>
          <w:rPr>
            <w:i/>
            <w:sz w:val="18"/>
            <w:szCs w:val="18"/>
          </w:rPr>
          <w:t>3</w:t>
        </w:r>
      </w:ins>
      <w:ins w:id="5919" w:author="rocky" w:date="2015-11-26T11:42:00Z">
        <w:r>
          <w:rPr>
            <w:i/>
            <w:sz w:val="18"/>
            <w:szCs w:val="18"/>
          </w:rPr>
          <w:t>h</w:t>
        </w:r>
      </w:ins>
      <w:ins w:id="5920" w:author="rocky" w:date="2015-11-26T11:41:00Z">
        <w:r>
          <w:rPr>
            <w:i/>
            <w:sz w:val="18"/>
            <w:szCs w:val="18"/>
          </w:rPr>
          <w:t xml:space="preserve">, </w:t>
        </w:r>
      </w:ins>
    </w:p>
    <w:p w:rsidR="00E008B0" w:rsidRDefault="00664CEA">
      <w:pPr>
        <w:pStyle w:val="a3"/>
        <w:ind w:leftChars="0" w:left="2160" w:firstLineChars="1350" w:firstLine="2430"/>
        <w:rPr>
          <w:ins w:id="5921" w:author="rocky" w:date="2015-11-26T15:23:00Z"/>
          <w:i/>
          <w:sz w:val="18"/>
          <w:szCs w:val="18"/>
        </w:rPr>
        <w:pPrChange w:id="5922" w:author="rocky" w:date="2015-11-26T11:41:00Z">
          <w:pPr/>
        </w:pPrChange>
      </w:pPr>
      <w:ins w:id="5923" w:author="rocky" w:date="2015-11-26T11:42:00Z">
        <w:r>
          <w:rPr>
            <w:i/>
            <w:sz w:val="18"/>
            <w:szCs w:val="18"/>
          </w:rPr>
          <w:t>0</w:t>
        </w:r>
      </w:ins>
      <w:ins w:id="5924" w:author="rocky" w:date="2015-11-26T11:40:00Z">
        <w:r>
          <w:rPr>
            <w:i/>
            <w:sz w:val="18"/>
            <w:szCs w:val="18"/>
          </w:rPr>
          <w:t>2</w:t>
        </w:r>
      </w:ins>
      <w:ins w:id="5925" w:author="rocky" w:date="2015-11-26T11:42:00Z">
        <w:r>
          <w:rPr>
            <w:i/>
            <w:sz w:val="18"/>
            <w:szCs w:val="18"/>
          </w:rPr>
          <w:t>h</w:t>
        </w:r>
      </w:ins>
      <w:ins w:id="5926" w:author="rocky" w:date="2015-11-26T11:40:00Z">
        <w:r>
          <w:rPr>
            <w:i/>
            <w:sz w:val="18"/>
            <w:szCs w:val="18"/>
          </w:rPr>
          <w:t xml:space="preserve">, </w:t>
        </w:r>
      </w:ins>
    </w:p>
    <w:p w:rsidR="00664CEA" w:rsidRPr="00664CEA" w:rsidRDefault="00664CEA">
      <w:pPr>
        <w:pStyle w:val="a3"/>
        <w:ind w:leftChars="0" w:left="2160" w:firstLineChars="1350" w:firstLine="2430"/>
        <w:rPr>
          <w:ins w:id="5927" w:author="rocky" w:date="2015-11-26T11:38:00Z"/>
          <w:szCs w:val="24"/>
        </w:rPr>
        <w:pPrChange w:id="5928" w:author="rocky" w:date="2015-11-26T11:41:00Z">
          <w:pPr/>
        </w:pPrChange>
      </w:pPr>
      <w:ins w:id="5929" w:author="rocky" w:date="2015-11-26T11:42:00Z">
        <w:r>
          <w:rPr>
            <w:i/>
            <w:sz w:val="18"/>
            <w:szCs w:val="18"/>
          </w:rPr>
          <w:t xml:space="preserve">1-byte </w:t>
        </w:r>
      </w:ins>
      <w:ins w:id="5930" w:author="rocky" w:date="2015-11-26T11:40:00Z">
        <w:r>
          <w:rPr>
            <w:i/>
            <w:sz w:val="18"/>
            <w:szCs w:val="18"/>
          </w:rPr>
          <w:t xml:space="preserve">param_id_0, </w:t>
        </w:r>
      </w:ins>
      <w:ins w:id="5931" w:author="rocky" w:date="2015-11-26T11:42:00Z">
        <w:r>
          <w:rPr>
            <w:i/>
            <w:sz w:val="18"/>
            <w:szCs w:val="18"/>
          </w:rPr>
          <w:t xml:space="preserve">1-byte </w:t>
        </w:r>
      </w:ins>
      <w:ins w:id="5932" w:author="rocky" w:date="2015-11-26T11:40:00Z">
        <w:r>
          <w:rPr>
            <w:i/>
            <w:sz w:val="18"/>
            <w:szCs w:val="18"/>
          </w:rPr>
          <w:t>param_id_1</w:t>
        </w:r>
      </w:ins>
      <w:ins w:id="5933" w:author="rocky" w:date="2015-11-26T11:42:00Z">
        <w:r>
          <w:rPr>
            <w:i/>
            <w:sz w:val="18"/>
            <w:szCs w:val="18"/>
          </w:rPr>
          <w:t>)</w:t>
        </w:r>
      </w:ins>
    </w:p>
    <w:p w:rsidR="00664CEA" w:rsidRPr="005E4C7C" w:rsidRDefault="00664CEA">
      <w:pPr>
        <w:pStyle w:val="a3"/>
        <w:ind w:leftChars="0" w:left="360" w:firstLineChars="150" w:firstLine="270"/>
        <w:rPr>
          <w:ins w:id="5934" w:author="rocky" w:date="2015-11-26T11:45:00Z"/>
          <w:i/>
          <w:sz w:val="18"/>
          <w:szCs w:val="18"/>
          <w:rPrChange w:id="5935" w:author="rocky" w:date="2015-11-26T11:49:00Z">
            <w:rPr>
              <w:ins w:id="5936" w:author="rocky" w:date="2015-11-26T11:45:00Z"/>
            </w:rPr>
          </w:rPrChange>
        </w:rPr>
      </w:pPr>
      <w:ins w:id="5937" w:author="rocky" w:date="2015-11-26T11:44:00Z">
        <w:r>
          <w:rPr>
            <w:rFonts w:hint="eastAsia"/>
            <w:i/>
            <w:sz w:val="18"/>
            <w:szCs w:val="18"/>
          </w:rPr>
          <w:t>(</w:t>
        </w:r>
        <w:r>
          <w:rPr>
            <w:i/>
            <w:sz w:val="18"/>
            <w:szCs w:val="18"/>
          </w:rPr>
          <w:t>GATEWAY, Exchange</w:t>
        </w:r>
        <w:r w:rsidR="005E4C7C">
          <w:rPr>
            <w:i/>
            <w:sz w:val="18"/>
            <w:szCs w:val="18"/>
          </w:rPr>
          <w:t>,</w:t>
        </w:r>
      </w:ins>
      <w:ins w:id="5938" w:author="rocky" w:date="2015-11-26T11:49:00Z">
        <w:r w:rsidR="005E4C7C">
          <w:rPr>
            <w:i/>
            <w:sz w:val="18"/>
            <w:szCs w:val="18"/>
          </w:rPr>
          <w:t xml:space="preserve"> </w:t>
        </w:r>
      </w:ins>
      <w:ins w:id="5939" w:author="rocky" w:date="2015-11-26T11:45:00Z">
        <w:r w:rsidR="00E008B0" w:rsidRPr="00F739B6">
          <w:rPr>
            <w:i/>
            <w:sz w:val="18"/>
            <w:szCs w:val="18"/>
          </w:rPr>
          <w:t>18</w:t>
        </w:r>
        <w:r w:rsidRPr="005E4C7C">
          <w:rPr>
            <w:i/>
            <w:sz w:val="18"/>
            <w:szCs w:val="18"/>
            <w:rPrChange w:id="5940" w:author="rocky" w:date="2015-11-26T11:49:00Z">
              <w:rPr/>
            </w:rPrChange>
          </w:rPr>
          <w:t>h,</w:t>
        </w:r>
      </w:ins>
    </w:p>
    <w:p w:rsidR="005E4C7C" w:rsidRDefault="005E4C7C">
      <w:pPr>
        <w:pStyle w:val="a3"/>
        <w:ind w:leftChars="0" w:left="360" w:firstLineChars="350" w:firstLine="630"/>
        <w:rPr>
          <w:ins w:id="5941" w:author="rocky" w:date="2015-11-26T11:49:00Z"/>
          <w:i/>
          <w:sz w:val="18"/>
          <w:szCs w:val="18"/>
        </w:rPr>
        <w:pPrChange w:id="5942" w:author="rocky" w:date="2015-11-26T11:45:00Z">
          <w:pPr>
            <w:pStyle w:val="a3"/>
            <w:ind w:leftChars="0" w:left="360" w:firstLineChars="150" w:firstLine="270"/>
          </w:pPr>
        </w:pPrChange>
      </w:pPr>
      <w:ins w:id="5943" w:author="rocky" w:date="2015-11-26T11:49:00Z">
        <w:r>
          <w:rPr>
            <w:i/>
            <w:sz w:val="18"/>
            <w:szCs w:val="18"/>
          </w:rPr>
          <w:t>10h-byte response</w:t>
        </w:r>
      </w:ins>
      <w:ins w:id="5944" w:author="rocky" w:date="2015-11-26T11:56:00Z">
        <w:r w:rsidR="00B90ACF">
          <w:rPr>
            <w:i/>
            <w:sz w:val="18"/>
            <w:szCs w:val="18"/>
          </w:rPr>
          <w:t>_1</w:t>
        </w:r>
      </w:ins>
      <w:ins w:id="5945" w:author="rocky" w:date="2015-11-26T11:49:00Z">
        <w:r>
          <w:rPr>
            <w:i/>
            <w:sz w:val="18"/>
            <w:szCs w:val="18"/>
          </w:rPr>
          <w:t>,</w:t>
        </w:r>
      </w:ins>
    </w:p>
    <w:p w:rsidR="005E4C7C" w:rsidRDefault="005E4C7C">
      <w:pPr>
        <w:pStyle w:val="a3"/>
        <w:ind w:leftChars="0" w:left="360" w:firstLineChars="350" w:firstLine="630"/>
        <w:rPr>
          <w:ins w:id="5946" w:author="rocky" w:date="2015-11-26T15:22:00Z"/>
          <w:i/>
          <w:sz w:val="18"/>
          <w:szCs w:val="18"/>
        </w:rPr>
        <w:pPrChange w:id="5947" w:author="rocky" w:date="2015-11-26T11:45:00Z">
          <w:pPr>
            <w:pStyle w:val="a3"/>
            <w:ind w:leftChars="0" w:left="360" w:firstLineChars="150" w:firstLine="270"/>
          </w:pPr>
        </w:pPrChange>
      </w:pPr>
      <w:ins w:id="5948" w:author="rocky" w:date="2015-11-26T11:49:00Z">
        <w:r>
          <w:rPr>
            <w:i/>
            <w:sz w:val="18"/>
            <w:szCs w:val="18"/>
          </w:rPr>
          <w:t>10h,</w:t>
        </w:r>
      </w:ins>
    </w:p>
    <w:p w:rsidR="007057D7" w:rsidRDefault="007057D7">
      <w:pPr>
        <w:pStyle w:val="a3"/>
        <w:ind w:leftChars="0" w:left="360" w:firstLineChars="350" w:firstLine="630"/>
        <w:rPr>
          <w:ins w:id="5949" w:author="rocky" w:date="2015-11-26T11:49:00Z"/>
          <w:i/>
          <w:sz w:val="18"/>
          <w:szCs w:val="18"/>
        </w:rPr>
        <w:pPrChange w:id="5950" w:author="rocky" w:date="2015-11-26T11:45:00Z">
          <w:pPr>
            <w:pStyle w:val="a3"/>
            <w:ind w:leftChars="0" w:left="360" w:firstLineChars="150" w:firstLine="270"/>
          </w:pPr>
        </w:pPrChange>
      </w:pPr>
      <w:ins w:id="5951" w:author="rocky" w:date="2015-11-26T15:22:00Z">
        <w:r>
          <w:rPr>
            <w:i/>
            <w:sz w:val="18"/>
            <w:szCs w:val="18"/>
          </w:rPr>
          <w:t>02h</w:t>
        </w:r>
      </w:ins>
      <w:ins w:id="5952" w:author="rocky" w:date="2015-11-26T15:23:00Z">
        <w:r>
          <w:rPr>
            <w:i/>
            <w:sz w:val="18"/>
            <w:szCs w:val="18"/>
          </w:rPr>
          <w:t>,</w:t>
        </w:r>
      </w:ins>
    </w:p>
    <w:p w:rsidR="00664CEA" w:rsidRDefault="00664CEA">
      <w:pPr>
        <w:pStyle w:val="a3"/>
        <w:ind w:leftChars="0" w:left="360" w:firstLineChars="350" w:firstLine="630"/>
        <w:rPr>
          <w:ins w:id="5953" w:author="rocky" w:date="2015-11-26T11:45:00Z"/>
          <w:i/>
          <w:sz w:val="18"/>
          <w:szCs w:val="18"/>
        </w:rPr>
        <w:pPrChange w:id="5954" w:author="rocky" w:date="2015-11-26T11:45:00Z">
          <w:pPr>
            <w:pStyle w:val="a3"/>
            <w:ind w:leftChars="0" w:left="360" w:firstLineChars="150" w:firstLine="270"/>
          </w:pPr>
        </w:pPrChange>
      </w:pPr>
      <w:ins w:id="5955" w:author="rocky" w:date="2015-11-26T11:45:00Z">
        <w:r>
          <w:rPr>
            <w:i/>
            <w:sz w:val="18"/>
            <w:szCs w:val="18"/>
          </w:rPr>
          <w:t>1-byte param_id_0, 1-byte parram_len_0, param_data_0,</w:t>
        </w:r>
      </w:ins>
    </w:p>
    <w:p w:rsidR="00664CEA" w:rsidRPr="005E4C7C" w:rsidRDefault="00664CEA">
      <w:pPr>
        <w:pStyle w:val="a3"/>
        <w:ind w:leftChars="0" w:left="360" w:firstLineChars="350" w:firstLine="630"/>
        <w:rPr>
          <w:ins w:id="5956" w:author="rocky" w:date="2015-11-26T11:44:00Z"/>
          <w:i/>
          <w:sz w:val="18"/>
          <w:szCs w:val="18"/>
          <w:rPrChange w:id="5957" w:author="rocky" w:date="2015-11-26T11:46:00Z">
            <w:rPr>
              <w:ins w:id="5958" w:author="rocky" w:date="2015-11-26T11:44:00Z"/>
            </w:rPr>
          </w:rPrChange>
        </w:rPr>
        <w:pPrChange w:id="5959" w:author="rocky" w:date="2015-11-26T11:46:00Z">
          <w:pPr>
            <w:pStyle w:val="a3"/>
            <w:ind w:leftChars="0" w:left="360" w:firstLineChars="150" w:firstLine="270"/>
          </w:pPr>
        </w:pPrChange>
      </w:pPr>
      <w:ins w:id="5960" w:author="rocky" w:date="2015-11-26T11:46:00Z">
        <w:r>
          <w:rPr>
            <w:i/>
            <w:sz w:val="18"/>
            <w:szCs w:val="18"/>
          </w:rPr>
          <w:t>1-byte param_id_1, 1-byte parram_len_1, param_data_1</w:t>
        </w:r>
      </w:ins>
      <w:ins w:id="5961" w:author="rocky" w:date="2015-11-26T11:44:00Z">
        <w:r w:rsidRPr="005E4C7C">
          <w:rPr>
            <w:i/>
            <w:sz w:val="18"/>
            <w:szCs w:val="18"/>
            <w:rPrChange w:id="5962" w:author="rocky" w:date="2015-11-26T11:46:00Z">
              <w:rPr/>
            </w:rPrChange>
          </w:rPr>
          <w:t xml:space="preserve">) </w:t>
        </w:r>
      </w:ins>
    </w:p>
    <w:p w:rsidR="005E4C7C" w:rsidRDefault="00664CEA">
      <w:pPr>
        <w:pStyle w:val="a3"/>
        <w:ind w:leftChars="0" w:left="2160"/>
        <w:rPr>
          <w:ins w:id="5963" w:author="rocky" w:date="2015-11-26T11:51:00Z"/>
        </w:rPr>
        <w:pPrChange w:id="5964" w:author="rocky" w:date="2015-11-26T11:47:00Z">
          <w:pPr>
            <w:pStyle w:val="a3"/>
            <w:ind w:leftChars="0" w:left="2160" w:firstLineChars="1350" w:firstLine="2430"/>
          </w:pPr>
        </w:pPrChange>
      </w:pPr>
      <w:ins w:id="5965" w:author="rocky" w:date="2015-11-26T11:44:00Z">
        <w:r w:rsidRPr="009C55F8">
          <w:rPr>
            <w:rFonts w:hint="eastAsia"/>
            <w:i/>
            <w:sz w:val="18"/>
            <w:szCs w:val="18"/>
          </w:rPr>
          <w:t xml:space="preserve">          </w:t>
        </w:r>
        <w:r>
          <w:rPr>
            <w:rFonts w:hint="eastAsia"/>
            <w:i/>
            <w:sz w:val="18"/>
            <w:szCs w:val="18"/>
          </w:rPr>
          <w:t xml:space="preserve">          </w:t>
        </w:r>
      </w:ins>
      <w:ins w:id="5966" w:author="rocky" w:date="2015-11-26T11:51:00Z">
        <w:r w:rsidR="005E4C7C" w:rsidRPr="0082139F">
          <w:sym w:font="Wingdings" w:char="F0E0"/>
        </w:r>
      </w:ins>
    </w:p>
    <w:p w:rsidR="00664CEA" w:rsidRPr="005E4C7C" w:rsidRDefault="00664CEA">
      <w:pPr>
        <w:pStyle w:val="a3"/>
        <w:ind w:leftChars="0" w:left="2160" w:firstLineChars="1000" w:firstLine="1800"/>
        <w:rPr>
          <w:ins w:id="5967" w:author="rocky" w:date="2015-11-26T11:44:00Z"/>
          <w:i/>
          <w:sz w:val="18"/>
          <w:szCs w:val="18"/>
          <w:rPrChange w:id="5968" w:author="rocky" w:date="2015-11-26T11:47:00Z">
            <w:rPr>
              <w:ins w:id="5969" w:author="rocky" w:date="2015-11-26T11:44:00Z"/>
              <w:szCs w:val="24"/>
            </w:rPr>
          </w:rPrChange>
        </w:rPr>
        <w:pPrChange w:id="5970" w:author="rocky" w:date="2015-11-26T15:23:00Z">
          <w:pPr>
            <w:pStyle w:val="a3"/>
            <w:ind w:leftChars="0" w:left="2160" w:firstLineChars="1350" w:firstLine="2430"/>
          </w:pPr>
        </w:pPrChange>
      </w:pPr>
      <w:ins w:id="5971" w:author="rocky" w:date="2015-11-26T11:44:00Z">
        <w:r w:rsidRPr="009C55F8">
          <w:rPr>
            <w:i/>
            <w:sz w:val="18"/>
            <w:szCs w:val="18"/>
          </w:rPr>
          <w:sym w:font="Wingdings" w:char="F0DF"/>
        </w:r>
        <w:r>
          <w:rPr>
            <w:rFonts w:hint="eastAsia"/>
            <w:i/>
            <w:sz w:val="18"/>
            <w:szCs w:val="18"/>
          </w:rPr>
          <w:t xml:space="preserve"> (</w:t>
        </w:r>
        <w:r w:rsidR="005E4C7C">
          <w:rPr>
            <w:i/>
            <w:sz w:val="18"/>
            <w:szCs w:val="18"/>
          </w:rPr>
          <w:t>0</w:t>
        </w:r>
        <w:r>
          <w:rPr>
            <w:i/>
            <w:sz w:val="18"/>
            <w:szCs w:val="18"/>
          </w:rPr>
          <w:t xml:space="preserve">0h, GATEWAY, Exchange, </w:t>
        </w:r>
        <w:r w:rsidRPr="005E4C7C">
          <w:rPr>
            <w:i/>
            <w:sz w:val="18"/>
            <w:szCs w:val="18"/>
            <w:rPrChange w:id="5972" w:author="rocky" w:date="2015-11-26T11:47:00Z">
              <w:rPr/>
            </w:rPrChange>
          </w:rPr>
          <w:t>0</w:t>
        </w:r>
      </w:ins>
      <w:ins w:id="5973" w:author="rocky" w:date="2015-11-26T11:47:00Z">
        <w:r w:rsidR="005E4C7C" w:rsidRPr="005E4C7C">
          <w:rPr>
            <w:i/>
            <w:sz w:val="18"/>
            <w:szCs w:val="18"/>
            <w:rPrChange w:id="5974" w:author="rocky" w:date="2015-11-26T11:47:00Z">
              <w:rPr/>
            </w:rPrChange>
          </w:rPr>
          <w:t>0h</w:t>
        </w:r>
      </w:ins>
      <w:ins w:id="5975" w:author="rocky" w:date="2015-11-26T11:44:00Z">
        <w:r w:rsidRPr="005E4C7C">
          <w:rPr>
            <w:i/>
            <w:sz w:val="18"/>
            <w:szCs w:val="18"/>
            <w:rPrChange w:id="5976" w:author="rocky" w:date="2015-11-26T11:47:00Z">
              <w:rPr/>
            </w:rPrChange>
          </w:rPr>
          <w:t>)</w:t>
        </w:r>
      </w:ins>
    </w:p>
    <w:p w:rsidR="00664CEA" w:rsidRPr="0041231C" w:rsidRDefault="00664CEA" w:rsidP="00664CEA">
      <w:pPr>
        <w:pStyle w:val="a3"/>
        <w:ind w:leftChars="0" w:left="360" w:firstLineChars="150" w:firstLine="270"/>
        <w:rPr>
          <w:ins w:id="5977" w:author="rocky" w:date="2015-11-26T11:43:00Z"/>
          <w:i/>
          <w:sz w:val="18"/>
          <w:szCs w:val="18"/>
        </w:rPr>
      </w:pPr>
      <w:ins w:id="5978" w:author="rocky" w:date="2015-11-26T11:43:00Z">
        <w:r>
          <w:rPr>
            <w:rFonts w:hint="eastAsia"/>
            <w:i/>
            <w:sz w:val="18"/>
            <w:szCs w:val="18"/>
          </w:rPr>
          <w:t>(</w:t>
        </w:r>
        <w:r>
          <w:rPr>
            <w:i/>
            <w:sz w:val="18"/>
            <w:szCs w:val="18"/>
          </w:rPr>
          <w:t>GATEWAY, Ack</w:t>
        </w:r>
        <w:r>
          <w:rPr>
            <w:rFonts w:hint="eastAsia"/>
            <w:i/>
            <w:sz w:val="18"/>
            <w:szCs w:val="18"/>
          </w:rPr>
          <w:t>)</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664CEA" w:rsidRDefault="00664CEA">
      <w:pPr>
        <w:pStyle w:val="a3"/>
        <w:ind w:leftChars="0" w:left="2160"/>
        <w:rPr>
          <w:ins w:id="5979" w:author="rocky" w:date="2015-11-26T11:43:00Z"/>
          <w:i/>
          <w:sz w:val="18"/>
          <w:szCs w:val="18"/>
        </w:rPr>
        <w:pPrChange w:id="5980" w:author="rocky" w:date="2015-11-26T11:38:00Z">
          <w:pPr/>
        </w:pPrChange>
      </w:pPr>
      <w:ins w:id="5981" w:author="rocky" w:date="2015-11-26T11:43: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664CEA" w:rsidRPr="00F739B6" w:rsidRDefault="00664CEA">
      <w:pPr>
        <w:rPr>
          <w:ins w:id="5982" w:author="rocky" w:date="2015-11-26T11:43:00Z"/>
          <w:szCs w:val="24"/>
        </w:rPr>
      </w:pPr>
    </w:p>
    <w:p w:rsidR="005E4C7C" w:rsidRDefault="005E4C7C">
      <w:pPr>
        <w:widowControl/>
        <w:rPr>
          <w:ins w:id="5983" w:author="rocky" w:date="2015-11-26T11:51:00Z"/>
          <w:szCs w:val="24"/>
        </w:rPr>
      </w:pPr>
      <w:ins w:id="5984" w:author="rocky" w:date="2015-11-26T11:51:00Z">
        <w:r>
          <w:rPr>
            <w:szCs w:val="24"/>
          </w:rPr>
          <w:br w:type="page"/>
        </w:r>
      </w:ins>
    </w:p>
    <w:p w:rsidR="00664CEA" w:rsidRDefault="00664CEA">
      <w:pPr>
        <w:pStyle w:val="a3"/>
        <w:ind w:leftChars="0" w:left="2160"/>
        <w:rPr>
          <w:ins w:id="5985" w:author="rocky" w:date="2015-11-26T11:37:00Z"/>
          <w:szCs w:val="24"/>
        </w:rPr>
        <w:pPrChange w:id="5986" w:author="rocky" w:date="2015-11-26T11:38:00Z">
          <w:pPr/>
        </w:pPrChange>
      </w:pPr>
    </w:p>
    <w:p w:rsidR="00664CEA" w:rsidRDefault="00664CEA">
      <w:pPr>
        <w:pStyle w:val="a3"/>
        <w:numPr>
          <w:ilvl w:val="3"/>
          <w:numId w:val="36"/>
        </w:numPr>
        <w:ind w:leftChars="0"/>
        <w:rPr>
          <w:ins w:id="5987" w:author="rocky" w:date="2015-11-26T11:44:00Z"/>
          <w:szCs w:val="24"/>
        </w:rPr>
        <w:pPrChange w:id="5988" w:author="rocky" w:date="2015-11-26T11:37:00Z">
          <w:pPr/>
        </w:pPrChange>
      </w:pPr>
      <w:ins w:id="5989" w:author="rocky" w:date="2015-11-26T11:43:00Z">
        <w:r>
          <w:rPr>
            <w:szCs w:val="24"/>
          </w:rPr>
          <w:t>L</w:t>
        </w:r>
        <w:r>
          <w:rPr>
            <w:rFonts w:hint="eastAsia"/>
            <w:szCs w:val="24"/>
          </w:rPr>
          <w:t xml:space="preserve">ock </w:t>
        </w:r>
        <w:r>
          <w:rPr>
            <w:szCs w:val="24"/>
          </w:rPr>
          <w:t>want</w:t>
        </w:r>
        <w:r w:rsidR="00862F3A">
          <w:rPr>
            <w:szCs w:val="24"/>
          </w:rPr>
          <w:t xml:space="preserve">s to get </w:t>
        </w:r>
      </w:ins>
      <w:ins w:id="5990" w:author="rocky" w:date="2015-11-26T12:03:00Z">
        <w:r w:rsidR="00862F3A">
          <w:rPr>
            <w:szCs w:val="24"/>
          </w:rPr>
          <w:t xml:space="preserve">one </w:t>
        </w:r>
      </w:ins>
      <w:ins w:id="5991" w:author="rocky" w:date="2015-11-26T11:43:00Z">
        <w:r w:rsidR="00862F3A">
          <w:rPr>
            <w:szCs w:val="24"/>
          </w:rPr>
          <w:t>4</w:t>
        </w:r>
        <w:r w:rsidR="005E4C7C">
          <w:rPr>
            <w:szCs w:val="24"/>
          </w:rPr>
          <w:t>-byte</w:t>
        </w:r>
        <w:r>
          <w:rPr>
            <w:szCs w:val="24"/>
          </w:rPr>
          <w:t xml:space="preserve"> parameter from gateway but gateway need to process </w:t>
        </w:r>
      </w:ins>
      <w:ins w:id="5992" w:author="rocky" w:date="2015-11-26T11:52:00Z">
        <w:r w:rsidR="005E4C7C">
          <w:rPr>
            <w:szCs w:val="24"/>
          </w:rPr>
          <w:t xml:space="preserve">a </w:t>
        </w:r>
      </w:ins>
      <w:ins w:id="5993" w:author="rocky" w:date="2015-11-26T11:43:00Z">
        <w:r w:rsidR="00E008B0">
          <w:rPr>
            <w:szCs w:val="24"/>
          </w:rPr>
          <w:t>downlink just</w:t>
        </w:r>
      </w:ins>
      <w:ins w:id="5994" w:author="rocky" w:date="2015-11-26T11:52:00Z">
        <w:r w:rsidR="00862F3A">
          <w:rPr>
            <w:szCs w:val="24"/>
          </w:rPr>
          <w:t xml:space="preserve"> before responding</w:t>
        </w:r>
        <w:r w:rsidR="005E4C7C">
          <w:rPr>
            <w:szCs w:val="24"/>
          </w:rPr>
          <w:t xml:space="preserve"> the parameter</w:t>
        </w:r>
      </w:ins>
    </w:p>
    <w:p w:rsidR="00664CEA" w:rsidRDefault="00664CEA">
      <w:pPr>
        <w:pStyle w:val="a3"/>
        <w:ind w:leftChars="0" w:left="1200"/>
        <w:rPr>
          <w:ins w:id="5995" w:author="rocky" w:date="2015-11-26T11:44:00Z"/>
          <w:szCs w:val="24"/>
        </w:rPr>
        <w:pPrChange w:id="5996" w:author="rocky" w:date="2015-11-26T11:44:00Z">
          <w:pPr/>
        </w:pPrChange>
      </w:pPr>
    </w:p>
    <w:p w:rsidR="00664CEA" w:rsidRPr="009C55F8" w:rsidRDefault="00664CEA" w:rsidP="00664CEA">
      <w:pPr>
        <w:pStyle w:val="a3"/>
        <w:pBdr>
          <w:bottom w:val="single" w:sz="6" w:space="1" w:color="auto"/>
        </w:pBdr>
        <w:ind w:leftChars="0" w:left="360"/>
        <w:rPr>
          <w:ins w:id="5997" w:author="rocky" w:date="2015-11-26T11:44:00Z"/>
          <w:i/>
        </w:rPr>
      </w:pPr>
      <w:ins w:id="5998" w:author="rocky" w:date="2015-11-26T11:44:00Z">
        <w:r>
          <w:rPr>
            <w:rFonts w:hint="eastAsia"/>
            <w:i/>
          </w:rPr>
          <w:t>GAT</w:t>
        </w:r>
      </w:ins>
      <w:ins w:id="5999" w:author="rocky" w:date="2015-11-26T12:07:00Z">
        <w:r w:rsidR="00862F3A">
          <w:rPr>
            <w:i/>
          </w:rPr>
          <w:t>E</w:t>
        </w:r>
      </w:ins>
      <w:ins w:id="6000" w:author="rocky" w:date="2015-11-26T11:44:00Z">
        <w:r>
          <w:rPr>
            <w:rFonts w:hint="eastAsia"/>
            <w:i/>
          </w:rPr>
          <w:t>WAY</w:t>
        </w:r>
        <w:r w:rsidRPr="009C55F8">
          <w:rPr>
            <w:rFonts w:hint="eastAsia"/>
            <w:i/>
          </w:rPr>
          <w:t xml:space="preserve">                </w:t>
        </w:r>
        <w:r>
          <w:rPr>
            <w:rFonts w:hint="eastAsia"/>
            <w:i/>
          </w:rPr>
          <w:t xml:space="preserve">          LOCK</w:t>
        </w:r>
      </w:ins>
    </w:p>
    <w:p w:rsidR="00B90ACF" w:rsidRPr="00B90ACF" w:rsidRDefault="00664CEA" w:rsidP="00B90ACF">
      <w:pPr>
        <w:pStyle w:val="a3"/>
        <w:ind w:firstLineChars="150" w:firstLine="270"/>
        <w:rPr>
          <w:ins w:id="6001" w:author="rocky" w:date="2015-11-26T11:57:00Z"/>
          <w:i/>
          <w:sz w:val="18"/>
          <w:szCs w:val="18"/>
        </w:rPr>
      </w:pPr>
      <w:ins w:id="6002" w:author="rocky" w:date="2015-11-26T11:44:00Z">
        <w:r>
          <w:rPr>
            <w:rFonts w:hint="eastAsia"/>
            <w:i/>
            <w:sz w:val="18"/>
            <w:szCs w:val="18"/>
          </w:rPr>
          <w:t>(</w:t>
        </w:r>
        <w:r>
          <w:rPr>
            <w:i/>
            <w:sz w:val="18"/>
            <w:szCs w:val="18"/>
          </w:rPr>
          <w:t>GATEWAY, Auth</w:t>
        </w:r>
      </w:ins>
      <w:ins w:id="6003" w:author="rocky" w:date="2015-11-26T11:57:00Z">
        <w:r w:rsidR="00B90ACF">
          <w:rPr>
            <w:i/>
            <w:sz w:val="18"/>
            <w:szCs w:val="18"/>
          </w:rPr>
          <w:t xml:space="preserve">, </w:t>
        </w:r>
        <w:r w:rsidR="00B90ACF" w:rsidRPr="00B90ACF">
          <w:rPr>
            <w:i/>
            <w:sz w:val="18"/>
            <w:szCs w:val="18"/>
          </w:rPr>
          <w:t>17h</w:t>
        </w:r>
      </w:ins>
    </w:p>
    <w:p w:rsidR="00B90ACF" w:rsidRPr="00B90ACF" w:rsidRDefault="00B90ACF">
      <w:pPr>
        <w:pStyle w:val="a3"/>
        <w:ind w:firstLineChars="350" w:firstLine="630"/>
        <w:rPr>
          <w:ins w:id="6004" w:author="rocky" w:date="2015-11-26T11:57:00Z"/>
          <w:i/>
          <w:sz w:val="18"/>
          <w:szCs w:val="18"/>
        </w:rPr>
        <w:pPrChange w:id="6005" w:author="rocky" w:date="2015-11-26T11:57:00Z">
          <w:pPr>
            <w:pStyle w:val="a3"/>
            <w:ind w:firstLineChars="150" w:firstLine="270"/>
          </w:pPr>
        </w:pPrChange>
      </w:pPr>
      <w:ins w:id="6006" w:author="rocky" w:date="2015-11-26T11:57:00Z">
        <w:r w:rsidRPr="00B90ACF">
          <w:rPr>
            <w:i/>
            <w:sz w:val="18"/>
            <w:szCs w:val="18"/>
          </w:rPr>
          <w:t>10h-byte Challenge_2,</w:t>
        </w:r>
      </w:ins>
    </w:p>
    <w:p w:rsidR="00B90ACF" w:rsidRPr="00B90ACF" w:rsidRDefault="00B90ACF">
      <w:pPr>
        <w:pStyle w:val="a3"/>
        <w:ind w:firstLineChars="350" w:firstLine="630"/>
        <w:rPr>
          <w:ins w:id="6007" w:author="rocky" w:date="2015-11-26T11:57:00Z"/>
          <w:i/>
          <w:sz w:val="18"/>
          <w:szCs w:val="18"/>
        </w:rPr>
        <w:pPrChange w:id="6008" w:author="rocky" w:date="2015-11-26T11:57:00Z">
          <w:pPr>
            <w:pStyle w:val="a3"/>
            <w:ind w:firstLineChars="150" w:firstLine="270"/>
          </w:pPr>
        </w:pPrChange>
      </w:pPr>
      <w:ins w:id="6009" w:author="rocky" w:date="2015-11-26T11:57:00Z">
        <w:r w:rsidRPr="00B90ACF">
          <w:rPr>
            <w:i/>
            <w:sz w:val="18"/>
            <w:szCs w:val="18"/>
          </w:rPr>
          <w:t>06h,</w:t>
        </w:r>
      </w:ins>
    </w:p>
    <w:p w:rsidR="00664CEA" w:rsidRPr="0041231C" w:rsidRDefault="00B90ACF">
      <w:pPr>
        <w:pStyle w:val="a3"/>
        <w:ind w:leftChars="0" w:left="360" w:firstLineChars="400" w:firstLine="720"/>
        <w:rPr>
          <w:ins w:id="6010" w:author="rocky" w:date="2015-11-26T11:44:00Z"/>
          <w:i/>
          <w:sz w:val="18"/>
          <w:szCs w:val="18"/>
        </w:rPr>
        <w:pPrChange w:id="6011" w:author="rocky" w:date="2015-11-26T11:57:00Z">
          <w:pPr>
            <w:pStyle w:val="a3"/>
            <w:ind w:leftChars="0" w:left="360" w:firstLineChars="150" w:firstLine="270"/>
          </w:pPr>
        </w:pPrChange>
      </w:pPr>
      <w:ins w:id="6012" w:author="rocky" w:date="2015-11-26T11:57:00Z">
        <w:r w:rsidRPr="00B90ACF">
          <w:rPr>
            <w:i/>
            <w:sz w:val="18"/>
            <w:szCs w:val="18"/>
          </w:rPr>
          <w:t>06h-byte Mac</w:t>
        </w:r>
      </w:ins>
      <w:ins w:id="6013" w:author="rocky" w:date="2015-11-26T11:44:00Z">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B90ACF" w:rsidRPr="00B90ACF" w:rsidRDefault="00664CEA" w:rsidP="00B90ACF">
      <w:pPr>
        <w:pStyle w:val="a3"/>
        <w:rPr>
          <w:ins w:id="6014" w:author="rocky" w:date="2015-11-26T11:58:00Z"/>
          <w:i/>
          <w:sz w:val="18"/>
          <w:szCs w:val="18"/>
        </w:rPr>
      </w:pPr>
      <w:ins w:id="6015" w:author="rocky" w:date="2015-11-26T11:44: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Auth</w:t>
        </w:r>
      </w:ins>
      <w:ins w:id="6016" w:author="rocky" w:date="2015-11-26T11:59:00Z">
        <w:r w:rsidR="00B90ACF">
          <w:rPr>
            <w:i/>
            <w:sz w:val="18"/>
            <w:szCs w:val="18"/>
          </w:rPr>
          <w:t xml:space="preserve">, </w:t>
        </w:r>
      </w:ins>
      <w:ins w:id="6017" w:author="rocky" w:date="2015-11-26T11:58:00Z">
        <w:r w:rsidR="00B90ACF" w:rsidRPr="00B90ACF">
          <w:rPr>
            <w:i/>
            <w:sz w:val="18"/>
            <w:szCs w:val="18"/>
          </w:rPr>
          <w:t>20h,</w:t>
        </w:r>
      </w:ins>
    </w:p>
    <w:p w:rsidR="00B90ACF" w:rsidRPr="00B90ACF" w:rsidRDefault="00B90ACF">
      <w:pPr>
        <w:pStyle w:val="a3"/>
        <w:ind w:firstLineChars="2350" w:firstLine="4230"/>
        <w:rPr>
          <w:ins w:id="6018" w:author="rocky" w:date="2015-11-26T11:58:00Z"/>
          <w:i/>
          <w:sz w:val="18"/>
          <w:szCs w:val="18"/>
        </w:rPr>
        <w:pPrChange w:id="6019" w:author="rocky" w:date="2015-11-26T11:58:00Z">
          <w:pPr>
            <w:pStyle w:val="a3"/>
          </w:pPr>
        </w:pPrChange>
      </w:pPr>
      <w:ins w:id="6020" w:author="rocky" w:date="2015-11-26T11:58:00Z">
        <w:r w:rsidRPr="00B90ACF">
          <w:rPr>
            <w:i/>
            <w:sz w:val="18"/>
            <w:szCs w:val="18"/>
          </w:rPr>
          <w:t>10h-byte Response_2,</w:t>
        </w:r>
      </w:ins>
    </w:p>
    <w:p w:rsidR="00664CEA" w:rsidRPr="000315F7" w:rsidRDefault="00B90ACF">
      <w:pPr>
        <w:pStyle w:val="a3"/>
        <w:ind w:leftChars="0" w:left="360" w:firstLineChars="2400" w:firstLine="4320"/>
        <w:rPr>
          <w:ins w:id="6021" w:author="rocky" w:date="2015-11-26T11:44:00Z"/>
          <w:i/>
          <w:sz w:val="18"/>
          <w:szCs w:val="18"/>
        </w:rPr>
        <w:pPrChange w:id="6022" w:author="rocky" w:date="2015-11-26T11:58:00Z">
          <w:pPr>
            <w:pStyle w:val="a3"/>
            <w:ind w:leftChars="0" w:left="360"/>
          </w:pPr>
        </w:pPrChange>
      </w:pPr>
      <w:ins w:id="6023" w:author="rocky" w:date="2015-11-26T11:58:00Z">
        <w:r w:rsidRPr="00B90ACF">
          <w:rPr>
            <w:i/>
            <w:sz w:val="18"/>
            <w:szCs w:val="18"/>
          </w:rPr>
          <w:t>10h-byte Challenge_1</w:t>
        </w:r>
      </w:ins>
      <w:ins w:id="6024" w:author="rocky" w:date="2015-11-26T11:44:00Z">
        <w:r w:rsidR="00664CEA" w:rsidRPr="009C55F8">
          <w:rPr>
            <w:rFonts w:hint="eastAsia"/>
            <w:i/>
            <w:sz w:val="18"/>
            <w:szCs w:val="18"/>
          </w:rPr>
          <w:t>)</w:t>
        </w:r>
      </w:ins>
    </w:p>
    <w:p w:rsidR="00B90ACF" w:rsidRPr="00B90ACF" w:rsidRDefault="00664CEA" w:rsidP="00B90ACF">
      <w:pPr>
        <w:pStyle w:val="a3"/>
        <w:ind w:firstLineChars="150" w:firstLine="270"/>
        <w:rPr>
          <w:ins w:id="6025" w:author="rocky" w:date="2015-11-26T11:58:00Z"/>
          <w:i/>
          <w:sz w:val="18"/>
          <w:szCs w:val="18"/>
        </w:rPr>
      </w:pPr>
      <w:ins w:id="6026" w:author="rocky" w:date="2015-11-26T11:44:00Z">
        <w:r>
          <w:rPr>
            <w:rFonts w:hint="eastAsia"/>
            <w:i/>
            <w:sz w:val="18"/>
            <w:szCs w:val="18"/>
          </w:rPr>
          <w:t>(</w:t>
        </w:r>
        <w:r>
          <w:rPr>
            <w:i/>
            <w:sz w:val="18"/>
            <w:szCs w:val="18"/>
          </w:rPr>
          <w:t>GATEWAY, Exchange</w:t>
        </w:r>
      </w:ins>
      <w:ins w:id="6027" w:author="rocky" w:date="2015-11-26T11:58:00Z">
        <w:r w:rsidR="00B90ACF" w:rsidRPr="00B90ACF">
          <w:rPr>
            <w:i/>
            <w:sz w:val="18"/>
            <w:szCs w:val="18"/>
          </w:rPr>
          <w:t>, 11h,</w:t>
        </w:r>
      </w:ins>
    </w:p>
    <w:p w:rsidR="00B90ACF" w:rsidRPr="00B90ACF" w:rsidRDefault="00B90ACF">
      <w:pPr>
        <w:ind w:firstLineChars="600" w:firstLine="1080"/>
        <w:rPr>
          <w:ins w:id="6028" w:author="rocky" w:date="2015-11-26T11:58:00Z"/>
          <w:i/>
          <w:sz w:val="18"/>
          <w:szCs w:val="18"/>
          <w:rPrChange w:id="6029" w:author="rocky" w:date="2015-11-26T11:59:00Z">
            <w:rPr>
              <w:ins w:id="6030" w:author="rocky" w:date="2015-11-26T11:58:00Z"/>
            </w:rPr>
          </w:rPrChange>
        </w:rPr>
        <w:pPrChange w:id="6031" w:author="rocky" w:date="2015-11-26T11:59:00Z">
          <w:pPr>
            <w:pStyle w:val="a3"/>
            <w:ind w:firstLineChars="150" w:firstLine="360"/>
          </w:pPr>
        </w:pPrChange>
      </w:pPr>
      <w:ins w:id="6032" w:author="rocky" w:date="2015-11-26T11:58:00Z">
        <w:r w:rsidRPr="00B90ACF">
          <w:rPr>
            <w:i/>
            <w:sz w:val="18"/>
            <w:szCs w:val="18"/>
            <w:rPrChange w:id="6033" w:author="rocky" w:date="2015-11-26T11:59:00Z">
              <w:rPr/>
            </w:rPrChange>
          </w:rPr>
          <w:t>10h-by</w:t>
        </w:r>
      </w:ins>
      <w:ins w:id="6034" w:author="rocky" w:date="2015-11-26T11:59:00Z">
        <w:r>
          <w:rPr>
            <w:i/>
            <w:sz w:val="18"/>
            <w:szCs w:val="18"/>
          </w:rPr>
          <w:t>t</w:t>
        </w:r>
      </w:ins>
      <w:ins w:id="6035" w:author="rocky" w:date="2015-11-26T11:58:00Z">
        <w:r w:rsidRPr="00B90ACF">
          <w:rPr>
            <w:i/>
            <w:sz w:val="18"/>
            <w:szCs w:val="18"/>
            <w:rPrChange w:id="6036" w:author="rocky" w:date="2015-11-26T11:59:00Z">
              <w:rPr/>
            </w:rPrChange>
          </w:rPr>
          <w:t>e response_1,</w:t>
        </w:r>
      </w:ins>
    </w:p>
    <w:p w:rsidR="00664CEA" w:rsidRPr="0041231C" w:rsidRDefault="00B90ACF">
      <w:pPr>
        <w:pStyle w:val="a3"/>
        <w:ind w:leftChars="0" w:left="360" w:firstLineChars="400" w:firstLine="720"/>
        <w:rPr>
          <w:ins w:id="6037" w:author="rocky" w:date="2015-11-26T11:44:00Z"/>
          <w:i/>
          <w:sz w:val="18"/>
          <w:szCs w:val="18"/>
        </w:rPr>
        <w:pPrChange w:id="6038" w:author="rocky" w:date="2015-11-26T11:58:00Z">
          <w:pPr>
            <w:pStyle w:val="a3"/>
            <w:ind w:leftChars="0" w:left="360" w:firstLineChars="150" w:firstLine="270"/>
          </w:pPr>
        </w:pPrChange>
      </w:pPr>
      <w:ins w:id="6039" w:author="rocky" w:date="2015-11-26T11:58:00Z">
        <w:r w:rsidRPr="00B90ACF">
          <w:rPr>
            <w:i/>
            <w:sz w:val="18"/>
            <w:szCs w:val="18"/>
          </w:rPr>
          <w:t>00h</w:t>
        </w:r>
      </w:ins>
      <w:ins w:id="6040" w:author="rocky" w:date="2015-11-26T11:44:00Z">
        <w:r w:rsidR="00664CEA">
          <w:rPr>
            <w:rFonts w:hint="eastAsia"/>
            <w:i/>
            <w:sz w:val="18"/>
            <w:szCs w:val="18"/>
          </w:rPr>
          <w:t>)</w:t>
        </w:r>
        <w:r w:rsidR="005E4C7C">
          <w:rPr>
            <w:i/>
            <w:sz w:val="18"/>
            <w:szCs w:val="18"/>
          </w:rPr>
          <w:t xml:space="preserve">       </w:t>
        </w:r>
        <w:r w:rsidR="005E4C7C">
          <w:rPr>
            <w:i/>
            <w:sz w:val="18"/>
            <w:szCs w:val="18"/>
          </w:rPr>
          <w:tab/>
          <w:t xml:space="preserve">      </w:t>
        </w:r>
      </w:ins>
      <w:ins w:id="6041" w:author="rocky" w:date="2015-11-26T15:25:00Z">
        <w:r w:rsidR="00E008B0">
          <w:rPr>
            <w:i/>
            <w:sz w:val="18"/>
            <w:szCs w:val="18"/>
          </w:rPr>
          <w:t xml:space="preserve">          </w:t>
        </w:r>
      </w:ins>
      <w:ins w:id="6042" w:author="rocky" w:date="2015-11-26T11:44:00Z">
        <w:r w:rsidR="005E4C7C">
          <w:rPr>
            <w:i/>
            <w:sz w:val="18"/>
            <w:szCs w:val="18"/>
          </w:rPr>
          <w:t xml:space="preserve"> </w:t>
        </w:r>
        <w:r w:rsidR="00664CEA" w:rsidRPr="0082139F">
          <w:rPr>
            <w:sz w:val="18"/>
            <w:szCs w:val="18"/>
          </w:rPr>
          <w:sym w:font="Wingdings" w:char="F0E0"/>
        </w:r>
      </w:ins>
    </w:p>
    <w:p w:rsidR="00664CEA" w:rsidRDefault="00664CEA" w:rsidP="00664CEA">
      <w:pPr>
        <w:pStyle w:val="a3"/>
        <w:ind w:leftChars="0" w:left="2160"/>
        <w:rPr>
          <w:ins w:id="6043" w:author="rocky" w:date="2015-11-26T11:44:00Z"/>
          <w:i/>
          <w:sz w:val="18"/>
          <w:szCs w:val="18"/>
        </w:rPr>
      </w:pPr>
      <w:ins w:id="6044" w:author="rocky" w:date="2015-11-26T11:44: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40h, GATEWAY, Exchange, 0</w:t>
        </w:r>
        <w:r w:rsidR="00862F3A">
          <w:rPr>
            <w:i/>
            <w:sz w:val="18"/>
            <w:szCs w:val="18"/>
          </w:rPr>
          <w:t>2</w:t>
        </w:r>
        <w:r>
          <w:rPr>
            <w:i/>
            <w:sz w:val="18"/>
            <w:szCs w:val="18"/>
          </w:rPr>
          <w:t xml:space="preserve">h, </w:t>
        </w:r>
      </w:ins>
    </w:p>
    <w:p w:rsidR="00E008B0" w:rsidRDefault="00664CEA" w:rsidP="00664CEA">
      <w:pPr>
        <w:pStyle w:val="a3"/>
        <w:ind w:leftChars="0" w:left="2160" w:firstLineChars="1350" w:firstLine="2430"/>
        <w:rPr>
          <w:ins w:id="6045" w:author="rocky" w:date="2015-11-26T15:25:00Z"/>
          <w:i/>
          <w:sz w:val="18"/>
          <w:szCs w:val="18"/>
        </w:rPr>
      </w:pPr>
      <w:ins w:id="6046" w:author="rocky" w:date="2015-11-26T11:44:00Z">
        <w:r>
          <w:rPr>
            <w:i/>
            <w:sz w:val="18"/>
            <w:szCs w:val="18"/>
          </w:rPr>
          <w:t>0</w:t>
        </w:r>
        <w:r w:rsidR="00862F3A">
          <w:rPr>
            <w:i/>
            <w:sz w:val="18"/>
            <w:szCs w:val="18"/>
          </w:rPr>
          <w:t>1</w:t>
        </w:r>
        <w:r>
          <w:rPr>
            <w:i/>
            <w:sz w:val="18"/>
            <w:szCs w:val="18"/>
          </w:rPr>
          <w:t xml:space="preserve">h, </w:t>
        </w:r>
      </w:ins>
    </w:p>
    <w:p w:rsidR="00664CEA" w:rsidRPr="000315F7" w:rsidRDefault="00664CEA" w:rsidP="00664CEA">
      <w:pPr>
        <w:pStyle w:val="a3"/>
        <w:ind w:leftChars="0" w:left="2160" w:firstLineChars="1350" w:firstLine="2430"/>
        <w:rPr>
          <w:ins w:id="6047" w:author="rocky" w:date="2015-11-26T11:44:00Z"/>
          <w:szCs w:val="24"/>
        </w:rPr>
      </w:pPr>
      <w:ins w:id="6048" w:author="rocky" w:date="2015-11-26T11:44:00Z">
        <w:r>
          <w:rPr>
            <w:i/>
            <w:sz w:val="18"/>
            <w:szCs w:val="18"/>
          </w:rPr>
          <w:t xml:space="preserve">1-byte </w:t>
        </w:r>
        <w:r w:rsidR="00862F3A">
          <w:rPr>
            <w:i/>
            <w:sz w:val="18"/>
            <w:szCs w:val="18"/>
          </w:rPr>
          <w:t>param_id_0</w:t>
        </w:r>
        <w:r>
          <w:rPr>
            <w:i/>
            <w:sz w:val="18"/>
            <w:szCs w:val="18"/>
          </w:rPr>
          <w:t>)</w:t>
        </w:r>
      </w:ins>
    </w:p>
    <w:p w:rsidR="005E4C7C" w:rsidRDefault="005E4C7C" w:rsidP="005E4C7C">
      <w:pPr>
        <w:pStyle w:val="a3"/>
        <w:ind w:leftChars="0" w:left="360" w:firstLineChars="150" w:firstLine="270"/>
        <w:rPr>
          <w:ins w:id="6049" w:author="rocky" w:date="2015-11-26T11:49:00Z"/>
          <w:i/>
          <w:sz w:val="18"/>
          <w:szCs w:val="18"/>
        </w:rPr>
      </w:pPr>
      <w:ins w:id="6050" w:author="rocky" w:date="2015-11-26T11:48:00Z">
        <w:r>
          <w:rPr>
            <w:rFonts w:hint="eastAsia"/>
            <w:i/>
            <w:sz w:val="18"/>
            <w:szCs w:val="18"/>
          </w:rPr>
          <w:t>(</w:t>
        </w:r>
        <w:r>
          <w:rPr>
            <w:i/>
            <w:sz w:val="18"/>
            <w:szCs w:val="18"/>
          </w:rPr>
          <w:t>GATEWAY, Exchange, 51h</w:t>
        </w:r>
      </w:ins>
      <w:ins w:id="6051" w:author="rocky" w:date="2015-11-26T11:49:00Z">
        <w:r>
          <w:rPr>
            <w:i/>
            <w:sz w:val="18"/>
            <w:szCs w:val="18"/>
          </w:rPr>
          <w:t>,</w:t>
        </w:r>
      </w:ins>
    </w:p>
    <w:p w:rsidR="005E4C7C" w:rsidRDefault="005E4C7C">
      <w:pPr>
        <w:pStyle w:val="a3"/>
        <w:ind w:leftChars="0" w:left="360" w:firstLineChars="350" w:firstLine="630"/>
        <w:rPr>
          <w:ins w:id="6052" w:author="rocky" w:date="2015-11-26T11:49:00Z"/>
          <w:i/>
          <w:sz w:val="18"/>
          <w:szCs w:val="18"/>
        </w:rPr>
        <w:pPrChange w:id="6053" w:author="rocky" w:date="2015-11-26T11:49:00Z">
          <w:pPr>
            <w:pStyle w:val="a3"/>
            <w:ind w:leftChars="0" w:left="360" w:firstLineChars="150" w:firstLine="270"/>
          </w:pPr>
        </w:pPrChange>
      </w:pPr>
      <w:ins w:id="6054" w:author="rocky" w:date="2015-11-26T11:49:00Z">
        <w:r>
          <w:rPr>
            <w:i/>
            <w:sz w:val="18"/>
            <w:szCs w:val="18"/>
          </w:rPr>
          <w:t>10h-byte, response,</w:t>
        </w:r>
      </w:ins>
    </w:p>
    <w:p w:rsidR="005E4C7C" w:rsidRDefault="00E008B0">
      <w:pPr>
        <w:pStyle w:val="a3"/>
        <w:ind w:leftChars="0" w:left="360" w:firstLineChars="350" w:firstLine="630"/>
        <w:rPr>
          <w:ins w:id="6055" w:author="rocky" w:date="2015-11-26T11:50:00Z"/>
          <w:i/>
          <w:sz w:val="18"/>
          <w:szCs w:val="18"/>
        </w:rPr>
        <w:pPrChange w:id="6056" w:author="rocky" w:date="2015-11-26T11:49:00Z">
          <w:pPr>
            <w:pStyle w:val="a3"/>
            <w:ind w:leftChars="0" w:left="360" w:firstLineChars="150" w:firstLine="270"/>
          </w:pPr>
        </w:pPrChange>
      </w:pPr>
      <w:ins w:id="6057" w:author="rocky" w:date="2015-11-26T11:50:00Z">
        <w:r>
          <w:rPr>
            <w:i/>
            <w:sz w:val="18"/>
            <w:szCs w:val="18"/>
          </w:rPr>
          <w:t>00</w:t>
        </w:r>
        <w:r w:rsidR="005E4C7C">
          <w:rPr>
            <w:i/>
            <w:sz w:val="18"/>
            <w:szCs w:val="18"/>
          </w:rPr>
          <w:t>h,</w:t>
        </w:r>
      </w:ins>
    </w:p>
    <w:p w:rsidR="005E4C7C" w:rsidRPr="0041231C" w:rsidRDefault="005E4C7C">
      <w:pPr>
        <w:pStyle w:val="a3"/>
        <w:ind w:leftChars="0" w:left="360" w:firstLineChars="350" w:firstLine="630"/>
        <w:rPr>
          <w:ins w:id="6058" w:author="rocky" w:date="2015-11-26T11:48:00Z"/>
          <w:i/>
          <w:sz w:val="18"/>
          <w:szCs w:val="18"/>
        </w:rPr>
        <w:pPrChange w:id="6059" w:author="rocky" w:date="2015-11-26T11:49:00Z">
          <w:pPr>
            <w:pStyle w:val="a3"/>
            <w:ind w:leftChars="0" w:left="360" w:firstLineChars="150" w:firstLine="270"/>
          </w:pPr>
        </w:pPrChange>
      </w:pPr>
      <w:ins w:id="6060" w:author="rocky" w:date="2015-11-26T11:50:00Z">
        <w:r>
          <w:rPr>
            <w:i/>
            <w:sz w:val="18"/>
            <w:szCs w:val="18"/>
          </w:rPr>
          <w:t>40h-byte Downlink data</w:t>
        </w:r>
      </w:ins>
      <w:ins w:id="6061" w:author="rocky" w:date="2015-11-26T11:48:00Z">
        <w:r>
          <w:rPr>
            <w:rFonts w:hint="eastAsia"/>
            <w:i/>
            <w:sz w:val="18"/>
            <w:szCs w:val="18"/>
          </w:rPr>
          <w:t>)</w:t>
        </w:r>
        <w:r w:rsidR="00E008B0">
          <w:rPr>
            <w:i/>
            <w:sz w:val="18"/>
            <w:szCs w:val="18"/>
          </w:rPr>
          <w:t xml:space="preserve">       </w:t>
        </w:r>
        <w:r w:rsidR="00E008B0">
          <w:rPr>
            <w:i/>
            <w:sz w:val="18"/>
            <w:szCs w:val="18"/>
          </w:rPr>
          <w:tab/>
          <w:t xml:space="preserve">  </w:t>
        </w:r>
        <w:r w:rsidRPr="0082139F">
          <w:rPr>
            <w:sz w:val="18"/>
            <w:szCs w:val="18"/>
          </w:rPr>
          <w:sym w:font="Wingdings" w:char="F0E0"/>
        </w:r>
      </w:ins>
    </w:p>
    <w:p w:rsidR="005E4C7C" w:rsidRDefault="005E4C7C" w:rsidP="005E4C7C">
      <w:pPr>
        <w:pStyle w:val="a3"/>
        <w:ind w:leftChars="0" w:left="2160"/>
        <w:rPr>
          <w:ins w:id="6062" w:author="rocky" w:date="2015-11-26T11:48:00Z"/>
          <w:i/>
          <w:sz w:val="18"/>
          <w:szCs w:val="18"/>
        </w:rPr>
      </w:pPr>
      <w:ins w:id="6063" w:author="rocky" w:date="2015-11-26T11:48: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40h, GATEWAY, Exchange, 0</w:t>
        </w:r>
        <w:r w:rsidR="00862F3A">
          <w:rPr>
            <w:i/>
            <w:sz w:val="18"/>
            <w:szCs w:val="18"/>
          </w:rPr>
          <w:t>2</w:t>
        </w:r>
        <w:r>
          <w:rPr>
            <w:i/>
            <w:sz w:val="18"/>
            <w:szCs w:val="18"/>
          </w:rPr>
          <w:t xml:space="preserve">h, </w:t>
        </w:r>
      </w:ins>
    </w:p>
    <w:p w:rsidR="00E008B0" w:rsidRDefault="005E4C7C" w:rsidP="005E4C7C">
      <w:pPr>
        <w:pStyle w:val="a3"/>
        <w:ind w:leftChars="0" w:left="2160" w:firstLineChars="1350" w:firstLine="2430"/>
        <w:rPr>
          <w:ins w:id="6064" w:author="rocky" w:date="2015-11-26T15:24:00Z"/>
          <w:i/>
          <w:sz w:val="18"/>
          <w:szCs w:val="18"/>
        </w:rPr>
      </w:pPr>
      <w:ins w:id="6065" w:author="rocky" w:date="2015-11-26T11:48:00Z">
        <w:r>
          <w:rPr>
            <w:i/>
            <w:sz w:val="18"/>
            <w:szCs w:val="18"/>
          </w:rPr>
          <w:t>0</w:t>
        </w:r>
        <w:r w:rsidR="00862F3A">
          <w:rPr>
            <w:i/>
            <w:sz w:val="18"/>
            <w:szCs w:val="18"/>
          </w:rPr>
          <w:t>1</w:t>
        </w:r>
        <w:r>
          <w:rPr>
            <w:i/>
            <w:sz w:val="18"/>
            <w:szCs w:val="18"/>
          </w:rPr>
          <w:t xml:space="preserve">h, </w:t>
        </w:r>
      </w:ins>
    </w:p>
    <w:p w:rsidR="005E4C7C" w:rsidRPr="000315F7" w:rsidRDefault="005E4C7C" w:rsidP="005E4C7C">
      <w:pPr>
        <w:pStyle w:val="a3"/>
        <w:ind w:leftChars="0" w:left="2160" w:firstLineChars="1350" w:firstLine="2430"/>
        <w:rPr>
          <w:ins w:id="6066" w:author="rocky" w:date="2015-11-26T11:48:00Z"/>
          <w:szCs w:val="24"/>
        </w:rPr>
      </w:pPr>
      <w:ins w:id="6067" w:author="rocky" w:date="2015-11-26T11:48:00Z">
        <w:r>
          <w:rPr>
            <w:i/>
            <w:sz w:val="18"/>
            <w:szCs w:val="18"/>
          </w:rPr>
          <w:t xml:space="preserve">1-byte </w:t>
        </w:r>
        <w:r w:rsidR="00862F3A">
          <w:rPr>
            <w:i/>
            <w:sz w:val="18"/>
            <w:szCs w:val="18"/>
          </w:rPr>
          <w:t>param_id_0</w:t>
        </w:r>
        <w:r>
          <w:rPr>
            <w:i/>
            <w:sz w:val="18"/>
            <w:szCs w:val="18"/>
          </w:rPr>
          <w:t>)</w:t>
        </w:r>
      </w:ins>
    </w:p>
    <w:p w:rsidR="005E4C7C" w:rsidRPr="000315F7" w:rsidRDefault="005E4C7C" w:rsidP="005E4C7C">
      <w:pPr>
        <w:pStyle w:val="a3"/>
        <w:ind w:leftChars="0" w:left="360" w:firstLineChars="150" w:firstLine="270"/>
        <w:rPr>
          <w:ins w:id="6068" w:author="rocky" w:date="2015-11-26T11:51:00Z"/>
          <w:i/>
          <w:sz w:val="18"/>
          <w:szCs w:val="18"/>
        </w:rPr>
      </w:pPr>
      <w:ins w:id="6069" w:author="rocky" w:date="2015-11-26T11:48:00Z">
        <w:r>
          <w:rPr>
            <w:rFonts w:hint="eastAsia"/>
            <w:i/>
            <w:sz w:val="18"/>
            <w:szCs w:val="18"/>
          </w:rPr>
          <w:t xml:space="preserve"> </w:t>
        </w:r>
      </w:ins>
      <w:ins w:id="6070" w:author="rocky" w:date="2015-11-26T11:51:00Z">
        <w:r>
          <w:rPr>
            <w:rFonts w:hint="eastAsia"/>
            <w:i/>
            <w:sz w:val="18"/>
            <w:szCs w:val="18"/>
          </w:rPr>
          <w:t>(</w:t>
        </w:r>
        <w:r>
          <w:rPr>
            <w:i/>
            <w:sz w:val="18"/>
            <w:szCs w:val="18"/>
          </w:rPr>
          <w:t xml:space="preserve">GATEWAY, Exchange, </w:t>
        </w:r>
        <w:r w:rsidRPr="000315F7">
          <w:rPr>
            <w:i/>
            <w:sz w:val="18"/>
            <w:szCs w:val="18"/>
          </w:rPr>
          <w:t>1</w:t>
        </w:r>
        <w:r w:rsidR="00E008B0">
          <w:rPr>
            <w:i/>
            <w:sz w:val="18"/>
            <w:szCs w:val="18"/>
          </w:rPr>
          <w:t>8</w:t>
        </w:r>
        <w:r w:rsidRPr="000315F7">
          <w:rPr>
            <w:i/>
            <w:sz w:val="18"/>
            <w:szCs w:val="18"/>
          </w:rPr>
          <w:t>h,</w:t>
        </w:r>
      </w:ins>
    </w:p>
    <w:p w:rsidR="005E4C7C" w:rsidRDefault="005E4C7C" w:rsidP="005E4C7C">
      <w:pPr>
        <w:pStyle w:val="a3"/>
        <w:ind w:leftChars="0" w:left="360" w:firstLineChars="350" w:firstLine="630"/>
        <w:rPr>
          <w:ins w:id="6071" w:author="rocky" w:date="2015-11-26T11:51:00Z"/>
          <w:i/>
          <w:sz w:val="18"/>
          <w:szCs w:val="18"/>
        </w:rPr>
      </w:pPr>
      <w:ins w:id="6072" w:author="rocky" w:date="2015-11-26T11:51:00Z">
        <w:r>
          <w:rPr>
            <w:i/>
            <w:sz w:val="18"/>
            <w:szCs w:val="18"/>
          </w:rPr>
          <w:t>10h-byte response,</w:t>
        </w:r>
      </w:ins>
    </w:p>
    <w:p w:rsidR="005E4C7C" w:rsidRDefault="005E4C7C" w:rsidP="005E4C7C">
      <w:pPr>
        <w:pStyle w:val="a3"/>
        <w:ind w:leftChars="0" w:left="360" w:firstLineChars="350" w:firstLine="630"/>
        <w:rPr>
          <w:ins w:id="6073" w:author="rocky" w:date="2015-11-26T15:25:00Z"/>
          <w:i/>
          <w:sz w:val="18"/>
          <w:szCs w:val="18"/>
        </w:rPr>
      </w:pPr>
      <w:ins w:id="6074" w:author="rocky" w:date="2015-11-26T11:51:00Z">
        <w:r>
          <w:rPr>
            <w:i/>
            <w:sz w:val="18"/>
            <w:szCs w:val="18"/>
          </w:rPr>
          <w:t>10h,</w:t>
        </w:r>
      </w:ins>
    </w:p>
    <w:p w:rsidR="00E008B0" w:rsidRDefault="00E008B0" w:rsidP="005E4C7C">
      <w:pPr>
        <w:pStyle w:val="a3"/>
        <w:ind w:leftChars="0" w:left="360" w:firstLineChars="350" w:firstLine="630"/>
        <w:rPr>
          <w:ins w:id="6075" w:author="rocky" w:date="2015-11-26T11:51:00Z"/>
          <w:i/>
          <w:sz w:val="18"/>
          <w:szCs w:val="18"/>
        </w:rPr>
      </w:pPr>
      <w:ins w:id="6076" w:author="rocky" w:date="2015-11-26T15:25:00Z">
        <w:r>
          <w:rPr>
            <w:i/>
            <w:sz w:val="18"/>
            <w:szCs w:val="18"/>
          </w:rPr>
          <w:t>01h,</w:t>
        </w:r>
      </w:ins>
    </w:p>
    <w:p w:rsidR="005E4C7C" w:rsidRPr="000315F7" w:rsidRDefault="005E4C7C">
      <w:pPr>
        <w:pStyle w:val="a3"/>
        <w:ind w:leftChars="0" w:left="360" w:firstLineChars="350" w:firstLine="630"/>
        <w:rPr>
          <w:ins w:id="6077" w:author="rocky" w:date="2015-11-26T11:51:00Z"/>
          <w:i/>
          <w:sz w:val="18"/>
          <w:szCs w:val="18"/>
        </w:rPr>
      </w:pPr>
      <w:ins w:id="6078" w:author="rocky" w:date="2015-11-26T11:51:00Z">
        <w:r>
          <w:rPr>
            <w:i/>
            <w:sz w:val="18"/>
            <w:szCs w:val="18"/>
          </w:rPr>
          <w:t>1-byte param_id_0, 1-byte parram_len_0</w:t>
        </w:r>
        <w:r w:rsidR="00862F3A">
          <w:rPr>
            <w:i/>
            <w:sz w:val="18"/>
            <w:szCs w:val="18"/>
          </w:rPr>
          <w:t>, param_data_0</w:t>
        </w:r>
        <w:r w:rsidRPr="000315F7">
          <w:rPr>
            <w:rFonts w:hint="eastAsia"/>
            <w:i/>
            <w:sz w:val="18"/>
            <w:szCs w:val="18"/>
          </w:rPr>
          <w:t>)</w:t>
        </w:r>
        <w:r w:rsidRPr="000315F7">
          <w:rPr>
            <w:i/>
            <w:sz w:val="18"/>
            <w:szCs w:val="18"/>
          </w:rPr>
          <w:t xml:space="preserve"> </w:t>
        </w:r>
      </w:ins>
    </w:p>
    <w:p w:rsidR="005E4C7C" w:rsidRDefault="005E4C7C" w:rsidP="005E4C7C">
      <w:pPr>
        <w:pStyle w:val="a3"/>
        <w:ind w:leftChars="0" w:left="2160"/>
        <w:rPr>
          <w:ins w:id="6079" w:author="rocky" w:date="2015-11-26T11:51:00Z"/>
        </w:rPr>
      </w:pPr>
      <w:ins w:id="6080" w:author="rocky" w:date="2015-11-26T11:51:00Z">
        <w:r w:rsidRPr="009C55F8">
          <w:rPr>
            <w:rFonts w:hint="eastAsia"/>
            <w:i/>
            <w:sz w:val="18"/>
            <w:szCs w:val="18"/>
          </w:rPr>
          <w:t xml:space="preserve">          </w:t>
        </w:r>
        <w:r>
          <w:rPr>
            <w:rFonts w:hint="eastAsia"/>
            <w:i/>
            <w:sz w:val="18"/>
            <w:szCs w:val="18"/>
          </w:rPr>
          <w:t xml:space="preserve">          </w:t>
        </w:r>
        <w:r w:rsidRPr="0082139F">
          <w:sym w:font="Wingdings" w:char="F0E0"/>
        </w:r>
      </w:ins>
    </w:p>
    <w:p w:rsidR="005E4C7C" w:rsidRPr="000315F7" w:rsidRDefault="005E4C7C">
      <w:pPr>
        <w:pStyle w:val="a3"/>
        <w:ind w:leftChars="0" w:left="2160" w:firstLineChars="1000" w:firstLine="1800"/>
        <w:rPr>
          <w:ins w:id="6081" w:author="rocky" w:date="2015-11-26T11:51:00Z"/>
          <w:i/>
          <w:sz w:val="18"/>
          <w:szCs w:val="18"/>
        </w:rPr>
        <w:pPrChange w:id="6082" w:author="rocky" w:date="2015-11-26T11:51:00Z">
          <w:pPr>
            <w:pStyle w:val="a3"/>
            <w:ind w:leftChars="0" w:left="2160" w:firstLineChars="750" w:firstLine="1350"/>
          </w:pPr>
        </w:pPrChange>
      </w:pPr>
      <w:ins w:id="6083" w:author="rocky" w:date="2015-11-26T11:51:00Z">
        <w:r w:rsidRPr="009C55F8">
          <w:rPr>
            <w:i/>
            <w:sz w:val="18"/>
            <w:szCs w:val="18"/>
          </w:rPr>
          <w:sym w:font="Wingdings" w:char="F0DF"/>
        </w:r>
        <w:r>
          <w:rPr>
            <w:rFonts w:hint="eastAsia"/>
            <w:i/>
            <w:sz w:val="18"/>
            <w:szCs w:val="18"/>
          </w:rPr>
          <w:t xml:space="preserve"> (</w:t>
        </w:r>
        <w:r>
          <w:rPr>
            <w:i/>
            <w:sz w:val="18"/>
            <w:szCs w:val="18"/>
          </w:rPr>
          <w:t xml:space="preserve">00h, GATEWAY, Exchange, </w:t>
        </w:r>
        <w:r w:rsidRPr="000315F7">
          <w:rPr>
            <w:i/>
            <w:sz w:val="18"/>
            <w:szCs w:val="18"/>
          </w:rPr>
          <w:t>00h)</w:t>
        </w:r>
      </w:ins>
    </w:p>
    <w:p w:rsidR="00664CEA" w:rsidRPr="0041231C" w:rsidRDefault="005E4C7C" w:rsidP="005E4C7C">
      <w:pPr>
        <w:pStyle w:val="a3"/>
        <w:ind w:leftChars="0" w:left="360" w:firstLineChars="150" w:firstLine="270"/>
        <w:rPr>
          <w:ins w:id="6084" w:author="rocky" w:date="2015-11-26T11:44:00Z"/>
          <w:i/>
          <w:sz w:val="18"/>
          <w:szCs w:val="18"/>
        </w:rPr>
      </w:pPr>
      <w:ins w:id="6085" w:author="rocky" w:date="2015-11-26T11:51:00Z">
        <w:r>
          <w:rPr>
            <w:rFonts w:hint="eastAsia"/>
            <w:i/>
            <w:sz w:val="18"/>
            <w:szCs w:val="18"/>
          </w:rPr>
          <w:t xml:space="preserve"> </w:t>
        </w:r>
      </w:ins>
      <w:ins w:id="6086" w:author="rocky" w:date="2015-11-26T11:44:00Z">
        <w:r w:rsidR="00664CEA">
          <w:rPr>
            <w:rFonts w:hint="eastAsia"/>
            <w:i/>
            <w:sz w:val="18"/>
            <w:szCs w:val="18"/>
          </w:rPr>
          <w:t>(</w:t>
        </w:r>
        <w:r w:rsidR="00664CEA">
          <w:rPr>
            <w:i/>
            <w:sz w:val="18"/>
            <w:szCs w:val="18"/>
          </w:rPr>
          <w:t>GATEWAY, Ack</w:t>
        </w:r>
        <w:r w:rsidR="00664CEA">
          <w:rPr>
            <w:rFonts w:hint="eastAsia"/>
            <w:i/>
            <w:sz w:val="18"/>
            <w:szCs w:val="18"/>
          </w:rPr>
          <w:t>)</w:t>
        </w:r>
        <w:r w:rsidR="00664CEA" w:rsidRPr="0082139F">
          <w:rPr>
            <w:i/>
            <w:sz w:val="18"/>
            <w:szCs w:val="18"/>
          </w:rPr>
          <w:t xml:space="preserve">       </w:t>
        </w:r>
        <w:r w:rsidR="00664CEA" w:rsidRPr="0082139F">
          <w:rPr>
            <w:i/>
            <w:sz w:val="18"/>
            <w:szCs w:val="18"/>
          </w:rPr>
          <w:tab/>
        </w:r>
        <w:r w:rsidR="00664CEA" w:rsidRPr="0082139F">
          <w:rPr>
            <w:i/>
            <w:sz w:val="18"/>
            <w:szCs w:val="18"/>
          </w:rPr>
          <w:tab/>
        </w:r>
        <w:r w:rsidR="00664CEA" w:rsidRPr="0082139F">
          <w:rPr>
            <w:i/>
            <w:sz w:val="18"/>
            <w:szCs w:val="18"/>
          </w:rPr>
          <w:tab/>
        </w:r>
        <w:r w:rsidR="00664CEA">
          <w:rPr>
            <w:i/>
            <w:sz w:val="18"/>
            <w:szCs w:val="18"/>
          </w:rPr>
          <w:t xml:space="preserve"> </w:t>
        </w:r>
        <w:r w:rsidR="00664CEA">
          <w:rPr>
            <w:rFonts w:hint="eastAsia"/>
            <w:i/>
            <w:sz w:val="18"/>
            <w:szCs w:val="18"/>
          </w:rPr>
          <w:t xml:space="preserve"> </w:t>
        </w:r>
        <w:r w:rsidR="00664CEA" w:rsidRPr="0082139F">
          <w:rPr>
            <w:sz w:val="18"/>
            <w:szCs w:val="18"/>
          </w:rPr>
          <w:sym w:font="Wingdings" w:char="F0E0"/>
        </w:r>
      </w:ins>
    </w:p>
    <w:p w:rsidR="00664CEA" w:rsidRDefault="00664CEA" w:rsidP="00664CEA">
      <w:pPr>
        <w:pStyle w:val="a3"/>
        <w:ind w:leftChars="0" w:left="2160"/>
        <w:rPr>
          <w:ins w:id="6087" w:author="rocky" w:date="2015-11-26T11:44:00Z"/>
          <w:i/>
          <w:sz w:val="18"/>
          <w:szCs w:val="18"/>
        </w:rPr>
      </w:pPr>
      <w:ins w:id="6088" w:author="rocky" w:date="2015-11-26T11:44: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664CEA" w:rsidRPr="00664CEA" w:rsidRDefault="00664CEA">
      <w:pPr>
        <w:pStyle w:val="a3"/>
        <w:ind w:leftChars="0" w:left="1200"/>
        <w:rPr>
          <w:ins w:id="6089" w:author="rocky" w:date="2015-11-26T11:44:00Z"/>
          <w:szCs w:val="24"/>
        </w:rPr>
        <w:pPrChange w:id="6090" w:author="rocky" w:date="2015-11-26T11:44:00Z">
          <w:pPr/>
        </w:pPrChange>
      </w:pPr>
    </w:p>
    <w:p w:rsidR="00664CEA" w:rsidRDefault="00664CEA">
      <w:pPr>
        <w:pStyle w:val="a3"/>
        <w:ind w:leftChars="0" w:left="1200"/>
        <w:rPr>
          <w:ins w:id="6091" w:author="rocky" w:date="2015-11-26T11:44:00Z"/>
          <w:szCs w:val="24"/>
        </w:rPr>
        <w:pPrChange w:id="6092" w:author="rocky" w:date="2015-11-26T11:44:00Z">
          <w:pPr/>
        </w:pPrChange>
      </w:pPr>
    </w:p>
    <w:p w:rsidR="00862F3A" w:rsidRDefault="00862F3A">
      <w:pPr>
        <w:widowControl/>
        <w:rPr>
          <w:ins w:id="6093" w:author="rocky" w:date="2015-11-26T12:07:00Z"/>
          <w:szCs w:val="24"/>
        </w:rPr>
      </w:pPr>
      <w:ins w:id="6094" w:author="rocky" w:date="2015-11-26T12:07:00Z">
        <w:r>
          <w:rPr>
            <w:szCs w:val="24"/>
          </w:rPr>
          <w:br w:type="page"/>
        </w:r>
      </w:ins>
    </w:p>
    <w:p w:rsidR="00664CEA" w:rsidRDefault="00664CEA">
      <w:pPr>
        <w:pStyle w:val="a3"/>
        <w:ind w:leftChars="0" w:left="1200"/>
        <w:rPr>
          <w:ins w:id="6095" w:author="rocky" w:date="2015-11-26T11:43:00Z"/>
          <w:szCs w:val="24"/>
        </w:rPr>
        <w:pPrChange w:id="6096" w:author="rocky" w:date="2015-11-26T11:44:00Z">
          <w:pPr/>
        </w:pPrChange>
      </w:pPr>
    </w:p>
    <w:p w:rsidR="00664CEA" w:rsidRDefault="00862F3A">
      <w:pPr>
        <w:pStyle w:val="a3"/>
        <w:numPr>
          <w:ilvl w:val="3"/>
          <w:numId w:val="36"/>
        </w:numPr>
        <w:ind w:leftChars="0"/>
        <w:rPr>
          <w:ins w:id="6097" w:author="rocky" w:date="2015-11-26T12:06:00Z"/>
          <w:szCs w:val="24"/>
        </w:rPr>
        <w:pPrChange w:id="6098" w:author="rocky" w:date="2015-11-26T11:37:00Z">
          <w:pPr/>
        </w:pPrChange>
      </w:pPr>
      <w:ins w:id="6099" w:author="rocky" w:date="2015-11-26T12:06:00Z">
        <w:r>
          <w:rPr>
            <w:rFonts w:hint="eastAsia"/>
            <w:szCs w:val="24"/>
          </w:rPr>
          <w:t>Lock wants to set a 1-byte parameter</w:t>
        </w:r>
        <w:r>
          <w:rPr>
            <w:szCs w:val="24"/>
          </w:rPr>
          <w:t xml:space="preserve"> to gateway</w:t>
        </w:r>
      </w:ins>
    </w:p>
    <w:p w:rsidR="00862F3A" w:rsidRDefault="00862F3A">
      <w:pPr>
        <w:pStyle w:val="a3"/>
        <w:ind w:leftChars="0" w:left="2160"/>
        <w:rPr>
          <w:ins w:id="6100" w:author="rocky" w:date="2015-11-26T12:06:00Z"/>
          <w:szCs w:val="24"/>
        </w:rPr>
        <w:pPrChange w:id="6101" w:author="rocky" w:date="2015-11-26T12:06:00Z">
          <w:pPr/>
        </w:pPrChange>
      </w:pPr>
    </w:p>
    <w:p w:rsidR="00862F3A" w:rsidRPr="009C55F8" w:rsidRDefault="00862F3A" w:rsidP="00862F3A">
      <w:pPr>
        <w:pStyle w:val="a3"/>
        <w:pBdr>
          <w:bottom w:val="single" w:sz="6" w:space="1" w:color="auto"/>
        </w:pBdr>
        <w:ind w:leftChars="0" w:left="360"/>
        <w:rPr>
          <w:ins w:id="6102" w:author="rocky" w:date="2015-11-26T12:07:00Z"/>
          <w:i/>
        </w:rPr>
      </w:pPr>
      <w:ins w:id="6103" w:author="rocky" w:date="2015-11-26T12:07:00Z">
        <w:r>
          <w:rPr>
            <w:rFonts w:hint="eastAsia"/>
            <w:i/>
          </w:rPr>
          <w:t>GATWAY</w:t>
        </w:r>
        <w:r w:rsidRPr="009C55F8">
          <w:rPr>
            <w:rFonts w:hint="eastAsia"/>
            <w:i/>
          </w:rPr>
          <w:t xml:space="preserve">                </w:t>
        </w:r>
        <w:r>
          <w:rPr>
            <w:rFonts w:hint="eastAsia"/>
            <w:i/>
          </w:rPr>
          <w:t xml:space="preserve">          LOCK</w:t>
        </w:r>
      </w:ins>
    </w:p>
    <w:p w:rsidR="00862F3A" w:rsidRDefault="00862F3A" w:rsidP="00862F3A">
      <w:pPr>
        <w:pStyle w:val="a3"/>
        <w:ind w:leftChars="0" w:left="360" w:firstLineChars="150" w:firstLine="270"/>
        <w:rPr>
          <w:ins w:id="6104" w:author="rocky" w:date="2015-11-26T12:07:00Z"/>
          <w:i/>
          <w:sz w:val="18"/>
          <w:szCs w:val="18"/>
        </w:rPr>
      </w:pPr>
      <w:ins w:id="6105" w:author="rocky" w:date="2015-11-26T12:07:00Z">
        <w:r>
          <w:rPr>
            <w:rFonts w:hint="eastAsia"/>
            <w:i/>
            <w:sz w:val="18"/>
            <w:szCs w:val="18"/>
          </w:rPr>
          <w:t>(</w:t>
        </w:r>
        <w:r>
          <w:rPr>
            <w:i/>
            <w:sz w:val="18"/>
            <w:szCs w:val="18"/>
          </w:rPr>
          <w:t>GATEWAY, Auth, 17h</w:t>
        </w:r>
      </w:ins>
    </w:p>
    <w:p w:rsidR="00862F3A" w:rsidRDefault="00862F3A" w:rsidP="00862F3A">
      <w:pPr>
        <w:pStyle w:val="a3"/>
        <w:ind w:leftChars="0" w:left="360" w:firstLineChars="350" w:firstLine="630"/>
        <w:rPr>
          <w:ins w:id="6106" w:author="rocky" w:date="2015-11-26T12:07:00Z"/>
          <w:i/>
          <w:sz w:val="18"/>
          <w:szCs w:val="18"/>
        </w:rPr>
      </w:pPr>
      <w:ins w:id="6107" w:author="rocky" w:date="2015-11-26T12:07:00Z">
        <w:r>
          <w:rPr>
            <w:i/>
            <w:sz w:val="18"/>
            <w:szCs w:val="18"/>
          </w:rPr>
          <w:t>10h-byte Challenge_2,</w:t>
        </w:r>
      </w:ins>
    </w:p>
    <w:p w:rsidR="00862F3A" w:rsidRDefault="00862F3A" w:rsidP="00862F3A">
      <w:pPr>
        <w:pStyle w:val="a3"/>
        <w:ind w:leftChars="0" w:left="360" w:firstLineChars="350" w:firstLine="630"/>
        <w:rPr>
          <w:ins w:id="6108" w:author="rocky" w:date="2015-11-26T12:07:00Z"/>
          <w:i/>
          <w:sz w:val="18"/>
          <w:szCs w:val="18"/>
        </w:rPr>
      </w:pPr>
      <w:ins w:id="6109" w:author="rocky" w:date="2015-11-26T12:07:00Z">
        <w:r>
          <w:rPr>
            <w:i/>
            <w:sz w:val="18"/>
            <w:szCs w:val="18"/>
          </w:rPr>
          <w:t>06h,</w:t>
        </w:r>
      </w:ins>
    </w:p>
    <w:p w:rsidR="00862F3A" w:rsidRPr="0041231C" w:rsidRDefault="00862F3A" w:rsidP="00862F3A">
      <w:pPr>
        <w:pStyle w:val="a3"/>
        <w:ind w:leftChars="0" w:left="360" w:firstLineChars="350" w:firstLine="630"/>
        <w:rPr>
          <w:ins w:id="6110" w:author="rocky" w:date="2015-11-26T12:07:00Z"/>
          <w:i/>
          <w:sz w:val="18"/>
          <w:szCs w:val="18"/>
        </w:rPr>
      </w:pPr>
      <w:ins w:id="6111" w:author="rocky" w:date="2015-11-26T12:07:00Z">
        <w:r>
          <w:rPr>
            <w:i/>
            <w:sz w:val="18"/>
            <w:szCs w:val="18"/>
          </w:rPr>
          <w:t>06h-byte Mac</w:t>
        </w:r>
        <w:r>
          <w:rPr>
            <w:rFonts w:hint="eastAsia"/>
            <w:i/>
            <w:sz w:val="18"/>
            <w:szCs w:val="18"/>
          </w:rPr>
          <w:t>)</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862F3A" w:rsidRDefault="00862F3A" w:rsidP="00862F3A">
      <w:pPr>
        <w:pStyle w:val="a3"/>
        <w:ind w:leftChars="0" w:left="360"/>
        <w:rPr>
          <w:ins w:id="6112" w:author="rocky" w:date="2015-11-26T12:07:00Z"/>
          <w:i/>
          <w:sz w:val="18"/>
          <w:szCs w:val="18"/>
        </w:rPr>
      </w:pPr>
      <w:ins w:id="6113" w:author="rocky" w:date="2015-11-26T12:0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Auth, 20h,</w:t>
        </w:r>
      </w:ins>
    </w:p>
    <w:p w:rsidR="00862F3A" w:rsidRDefault="00862F3A" w:rsidP="00862F3A">
      <w:pPr>
        <w:pStyle w:val="a3"/>
        <w:ind w:leftChars="0" w:left="360" w:firstLineChars="2550" w:firstLine="4590"/>
        <w:rPr>
          <w:ins w:id="6114" w:author="rocky" w:date="2015-11-26T12:07:00Z"/>
          <w:i/>
          <w:sz w:val="18"/>
          <w:szCs w:val="18"/>
        </w:rPr>
      </w:pPr>
      <w:ins w:id="6115" w:author="rocky" w:date="2015-11-26T12:07:00Z">
        <w:r>
          <w:rPr>
            <w:i/>
            <w:sz w:val="18"/>
            <w:szCs w:val="18"/>
          </w:rPr>
          <w:t>10h-byte Response_2,</w:t>
        </w:r>
      </w:ins>
    </w:p>
    <w:p w:rsidR="00862F3A" w:rsidRPr="000315F7" w:rsidRDefault="00862F3A" w:rsidP="00862F3A">
      <w:pPr>
        <w:pStyle w:val="a3"/>
        <w:ind w:leftChars="0" w:left="360" w:firstLineChars="2550" w:firstLine="4590"/>
        <w:rPr>
          <w:ins w:id="6116" w:author="rocky" w:date="2015-11-26T12:07:00Z"/>
          <w:i/>
          <w:sz w:val="18"/>
          <w:szCs w:val="18"/>
        </w:rPr>
      </w:pPr>
      <w:ins w:id="6117" w:author="rocky" w:date="2015-11-26T12:07:00Z">
        <w:r>
          <w:rPr>
            <w:i/>
            <w:sz w:val="18"/>
            <w:szCs w:val="18"/>
          </w:rPr>
          <w:t>10h-byte Challenge_1</w:t>
        </w:r>
        <w:r w:rsidRPr="009C55F8">
          <w:rPr>
            <w:rFonts w:hint="eastAsia"/>
            <w:i/>
            <w:sz w:val="18"/>
            <w:szCs w:val="18"/>
          </w:rPr>
          <w:t>)</w:t>
        </w:r>
      </w:ins>
    </w:p>
    <w:p w:rsidR="00862F3A" w:rsidRDefault="00862F3A" w:rsidP="00862F3A">
      <w:pPr>
        <w:pStyle w:val="a3"/>
        <w:ind w:leftChars="0" w:left="360" w:firstLineChars="150" w:firstLine="270"/>
        <w:rPr>
          <w:ins w:id="6118" w:author="rocky" w:date="2015-11-26T12:07:00Z"/>
          <w:i/>
          <w:sz w:val="18"/>
          <w:szCs w:val="18"/>
        </w:rPr>
      </w:pPr>
      <w:ins w:id="6119" w:author="rocky" w:date="2015-11-26T12:07:00Z">
        <w:r>
          <w:rPr>
            <w:rFonts w:hint="eastAsia"/>
            <w:i/>
            <w:sz w:val="18"/>
            <w:szCs w:val="18"/>
          </w:rPr>
          <w:t>(</w:t>
        </w:r>
        <w:r>
          <w:rPr>
            <w:i/>
            <w:sz w:val="18"/>
            <w:szCs w:val="18"/>
          </w:rPr>
          <w:t>GATEWAY, Exchange, 11h,</w:t>
        </w:r>
      </w:ins>
    </w:p>
    <w:p w:rsidR="00862F3A" w:rsidRDefault="00862F3A" w:rsidP="00862F3A">
      <w:pPr>
        <w:pStyle w:val="a3"/>
        <w:ind w:leftChars="0" w:left="360" w:firstLineChars="350" w:firstLine="630"/>
        <w:rPr>
          <w:ins w:id="6120" w:author="rocky" w:date="2015-11-26T12:07:00Z"/>
          <w:i/>
          <w:sz w:val="18"/>
          <w:szCs w:val="18"/>
        </w:rPr>
      </w:pPr>
      <w:ins w:id="6121" w:author="rocky" w:date="2015-11-26T12:07:00Z">
        <w:r>
          <w:rPr>
            <w:i/>
            <w:sz w:val="18"/>
            <w:szCs w:val="18"/>
          </w:rPr>
          <w:t>10h-by</w:t>
        </w:r>
      </w:ins>
      <w:ins w:id="6122" w:author="rocky" w:date="2015-11-26T12:09:00Z">
        <w:r w:rsidR="001A2D9E">
          <w:rPr>
            <w:i/>
            <w:sz w:val="18"/>
            <w:szCs w:val="18"/>
          </w:rPr>
          <w:t>t</w:t>
        </w:r>
      </w:ins>
      <w:ins w:id="6123" w:author="rocky" w:date="2015-11-26T12:07:00Z">
        <w:r>
          <w:rPr>
            <w:i/>
            <w:sz w:val="18"/>
            <w:szCs w:val="18"/>
          </w:rPr>
          <w:t>e response_1,</w:t>
        </w:r>
      </w:ins>
    </w:p>
    <w:p w:rsidR="00862F3A" w:rsidRPr="0041231C" w:rsidRDefault="00862F3A" w:rsidP="00862F3A">
      <w:pPr>
        <w:pStyle w:val="a3"/>
        <w:ind w:leftChars="0" w:left="360" w:firstLineChars="350" w:firstLine="630"/>
        <w:rPr>
          <w:ins w:id="6124" w:author="rocky" w:date="2015-11-26T12:07:00Z"/>
          <w:i/>
          <w:sz w:val="18"/>
          <w:szCs w:val="18"/>
        </w:rPr>
      </w:pPr>
      <w:ins w:id="6125" w:author="rocky" w:date="2015-11-26T12:07:00Z">
        <w:r>
          <w:rPr>
            <w:i/>
            <w:sz w:val="18"/>
            <w:szCs w:val="18"/>
          </w:rPr>
          <w:t>00h</w:t>
        </w:r>
        <w:r>
          <w:rPr>
            <w:rFonts w:hint="eastAsia"/>
            <w:i/>
            <w:sz w:val="18"/>
            <w:szCs w:val="18"/>
          </w:rPr>
          <w:t>)</w:t>
        </w:r>
        <w:r w:rsidRPr="0082139F">
          <w:rPr>
            <w:i/>
            <w:sz w:val="18"/>
            <w:szCs w:val="18"/>
          </w:rPr>
          <w:t xml:space="preserve"> </w:t>
        </w:r>
        <w:r>
          <w:rPr>
            <w:i/>
            <w:sz w:val="18"/>
            <w:szCs w:val="18"/>
          </w:rPr>
          <w:t xml:space="preserve">       </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862F3A" w:rsidRDefault="00862F3A" w:rsidP="00862F3A">
      <w:pPr>
        <w:pStyle w:val="a3"/>
        <w:ind w:leftChars="0" w:left="2160"/>
        <w:rPr>
          <w:ins w:id="6126" w:author="rocky" w:date="2015-11-26T12:07:00Z"/>
          <w:i/>
          <w:sz w:val="18"/>
          <w:szCs w:val="18"/>
        </w:rPr>
      </w:pPr>
      <w:ins w:id="6127" w:author="rocky" w:date="2015-11-26T12:07: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sidR="001A2D9E">
          <w:rPr>
            <w:i/>
            <w:sz w:val="18"/>
            <w:szCs w:val="18"/>
          </w:rPr>
          <w:t>2</w:t>
        </w:r>
        <w:r>
          <w:rPr>
            <w:i/>
            <w:sz w:val="18"/>
            <w:szCs w:val="18"/>
          </w:rPr>
          <w:t>0h, GATEWAY, Exchange, 0</w:t>
        </w:r>
        <w:r w:rsidR="00E008B0">
          <w:rPr>
            <w:i/>
            <w:sz w:val="18"/>
            <w:szCs w:val="18"/>
          </w:rPr>
          <w:t>5</w:t>
        </w:r>
        <w:r>
          <w:rPr>
            <w:i/>
            <w:sz w:val="18"/>
            <w:szCs w:val="18"/>
          </w:rPr>
          <w:t xml:space="preserve">h, </w:t>
        </w:r>
      </w:ins>
    </w:p>
    <w:p w:rsidR="00E008B0" w:rsidRDefault="00862F3A" w:rsidP="00862F3A">
      <w:pPr>
        <w:pStyle w:val="a3"/>
        <w:ind w:leftChars="0" w:left="2160" w:firstLineChars="1350" w:firstLine="2430"/>
        <w:rPr>
          <w:ins w:id="6128" w:author="rocky" w:date="2015-11-26T15:26:00Z"/>
          <w:i/>
          <w:sz w:val="18"/>
          <w:szCs w:val="18"/>
        </w:rPr>
      </w:pPr>
      <w:ins w:id="6129" w:author="rocky" w:date="2015-11-26T12:07:00Z">
        <w:r>
          <w:rPr>
            <w:i/>
            <w:sz w:val="18"/>
            <w:szCs w:val="18"/>
          </w:rPr>
          <w:t>0</w:t>
        </w:r>
        <w:r w:rsidR="001A2D9E">
          <w:rPr>
            <w:i/>
            <w:sz w:val="18"/>
            <w:szCs w:val="18"/>
          </w:rPr>
          <w:t>3</w:t>
        </w:r>
        <w:r>
          <w:rPr>
            <w:i/>
            <w:sz w:val="18"/>
            <w:szCs w:val="18"/>
          </w:rPr>
          <w:t xml:space="preserve">h, </w:t>
        </w:r>
      </w:ins>
    </w:p>
    <w:p w:rsidR="00E008B0" w:rsidRDefault="00E008B0" w:rsidP="00862F3A">
      <w:pPr>
        <w:pStyle w:val="a3"/>
        <w:ind w:leftChars="0" w:left="2160" w:firstLineChars="1350" w:firstLine="2430"/>
        <w:rPr>
          <w:ins w:id="6130" w:author="rocky" w:date="2015-11-26T15:26:00Z"/>
          <w:i/>
          <w:sz w:val="18"/>
          <w:szCs w:val="18"/>
        </w:rPr>
      </w:pPr>
      <w:ins w:id="6131" w:author="rocky" w:date="2015-11-26T15:26:00Z">
        <w:r>
          <w:rPr>
            <w:i/>
            <w:sz w:val="18"/>
            <w:szCs w:val="18"/>
          </w:rPr>
          <w:t>01h</w:t>
        </w:r>
      </w:ins>
    </w:p>
    <w:p w:rsidR="00E008B0" w:rsidRDefault="00862F3A" w:rsidP="00862F3A">
      <w:pPr>
        <w:pStyle w:val="a3"/>
        <w:ind w:leftChars="0" w:left="2160" w:firstLineChars="1350" w:firstLine="2430"/>
        <w:rPr>
          <w:ins w:id="6132" w:author="rocky" w:date="2015-11-26T15:26:00Z"/>
          <w:i/>
          <w:sz w:val="18"/>
          <w:szCs w:val="18"/>
        </w:rPr>
      </w:pPr>
      <w:ins w:id="6133" w:author="rocky" w:date="2015-11-26T12:07:00Z">
        <w:r>
          <w:rPr>
            <w:i/>
            <w:sz w:val="18"/>
            <w:szCs w:val="18"/>
          </w:rPr>
          <w:t xml:space="preserve">1-byte param_id_0, </w:t>
        </w:r>
      </w:ins>
    </w:p>
    <w:p w:rsidR="001A2D9E" w:rsidRDefault="00862F3A" w:rsidP="00862F3A">
      <w:pPr>
        <w:pStyle w:val="a3"/>
        <w:ind w:leftChars="0" w:left="2160" w:firstLineChars="1350" w:firstLine="2430"/>
        <w:rPr>
          <w:ins w:id="6134" w:author="rocky" w:date="2015-11-26T12:07:00Z"/>
          <w:i/>
          <w:sz w:val="18"/>
          <w:szCs w:val="18"/>
        </w:rPr>
      </w:pPr>
      <w:ins w:id="6135" w:author="rocky" w:date="2015-11-26T12:07:00Z">
        <w:r>
          <w:rPr>
            <w:i/>
            <w:sz w:val="18"/>
            <w:szCs w:val="18"/>
          </w:rPr>
          <w:t xml:space="preserve">1-byte </w:t>
        </w:r>
        <w:r w:rsidR="001A2D9E">
          <w:rPr>
            <w:i/>
            <w:sz w:val="18"/>
            <w:szCs w:val="18"/>
          </w:rPr>
          <w:t xml:space="preserve">param_0_len, </w:t>
        </w:r>
      </w:ins>
    </w:p>
    <w:p w:rsidR="00862F3A" w:rsidRPr="000315F7" w:rsidRDefault="001A2D9E" w:rsidP="00862F3A">
      <w:pPr>
        <w:pStyle w:val="a3"/>
        <w:ind w:leftChars="0" w:left="2160" w:firstLineChars="1350" w:firstLine="2430"/>
        <w:rPr>
          <w:ins w:id="6136" w:author="rocky" w:date="2015-11-26T12:07:00Z"/>
          <w:szCs w:val="24"/>
        </w:rPr>
      </w:pPr>
      <w:ins w:id="6137" w:author="rocky" w:date="2015-11-26T12:07:00Z">
        <w:r>
          <w:rPr>
            <w:i/>
            <w:sz w:val="18"/>
            <w:szCs w:val="18"/>
          </w:rPr>
          <w:t>Param_0_data</w:t>
        </w:r>
        <w:r w:rsidR="00862F3A">
          <w:rPr>
            <w:i/>
            <w:sz w:val="18"/>
            <w:szCs w:val="18"/>
          </w:rPr>
          <w:t>)</w:t>
        </w:r>
      </w:ins>
    </w:p>
    <w:p w:rsidR="00862F3A" w:rsidRPr="0041231C" w:rsidRDefault="001A2D9E" w:rsidP="00862F3A">
      <w:pPr>
        <w:pStyle w:val="a3"/>
        <w:ind w:leftChars="0" w:left="360" w:firstLineChars="150" w:firstLine="270"/>
        <w:rPr>
          <w:ins w:id="6138" w:author="rocky" w:date="2015-11-26T12:07:00Z"/>
          <w:i/>
          <w:sz w:val="18"/>
          <w:szCs w:val="18"/>
        </w:rPr>
      </w:pPr>
      <w:ins w:id="6139" w:author="rocky" w:date="2015-11-26T12:09:00Z">
        <w:r>
          <w:rPr>
            <w:rFonts w:hint="eastAsia"/>
            <w:i/>
            <w:sz w:val="18"/>
            <w:szCs w:val="18"/>
          </w:rPr>
          <w:t xml:space="preserve"> </w:t>
        </w:r>
      </w:ins>
      <w:ins w:id="6140" w:author="rocky" w:date="2015-11-26T12:07:00Z">
        <w:r w:rsidR="00862F3A">
          <w:rPr>
            <w:rFonts w:hint="eastAsia"/>
            <w:i/>
            <w:sz w:val="18"/>
            <w:szCs w:val="18"/>
          </w:rPr>
          <w:t>(</w:t>
        </w:r>
        <w:r w:rsidR="00862F3A">
          <w:rPr>
            <w:i/>
            <w:sz w:val="18"/>
            <w:szCs w:val="18"/>
          </w:rPr>
          <w:t>GATEWAY, Ack</w:t>
        </w:r>
        <w:r w:rsidR="00862F3A">
          <w:rPr>
            <w:rFonts w:hint="eastAsia"/>
            <w:i/>
            <w:sz w:val="18"/>
            <w:szCs w:val="18"/>
          </w:rPr>
          <w:t>)</w:t>
        </w:r>
        <w:r w:rsidR="00862F3A" w:rsidRPr="0082139F">
          <w:rPr>
            <w:i/>
            <w:sz w:val="18"/>
            <w:szCs w:val="18"/>
          </w:rPr>
          <w:t xml:space="preserve">       </w:t>
        </w:r>
        <w:r w:rsidR="00862F3A" w:rsidRPr="0082139F">
          <w:rPr>
            <w:i/>
            <w:sz w:val="18"/>
            <w:szCs w:val="18"/>
          </w:rPr>
          <w:tab/>
        </w:r>
        <w:r w:rsidR="00862F3A" w:rsidRPr="0082139F">
          <w:rPr>
            <w:i/>
            <w:sz w:val="18"/>
            <w:szCs w:val="18"/>
          </w:rPr>
          <w:tab/>
        </w:r>
        <w:r w:rsidR="00862F3A" w:rsidRPr="0082139F">
          <w:rPr>
            <w:i/>
            <w:sz w:val="18"/>
            <w:szCs w:val="18"/>
          </w:rPr>
          <w:tab/>
        </w:r>
        <w:r w:rsidR="00862F3A">
          <w:rPr>
            <w:i/>
            <w:sz w:val="18"/>
            <w:szCs w:val="18"/>
          </w:rPr>
          <w:t xml:space="preserve"> </w:t>
        </w:r>
        <w:r w:rsidR="00862F3A">
          <w:rPr>
            <w:rFonts w:hint="eastAsia"/>
            <w:i/>
            <w:sz w:val="18"/>
            <w:szCs w:val="18"/>
          </w:rPr>
          <w:t xml:space="preserve"> </w:t>
        </w:r>
        <w:r w:rsidR="00862F3A" w:rsidRPr="0082139F">
          <w:rPr>
            <w:sz w:val="18"/>
            <w:szCs w:val="18"/>
          </w:rPr>
          <w:sym w:font="Wingdings" w:char="F0E0"/>
        </w:r>
      </w:ins>
    </w:p>
    <w:p w:rsidR="00862F3A" w:rsidRDefault="00862F3A" w:rsidP="00862F3A">
      <w:pPr>
        <w:pStyle w:val="a3"/>
        <w:ind w:leftChars="0" w:left="2160"/>
        <w:rPr>
          <w:ins w:id="6141" w:author="rocky" w:date="2015-11-26T12:07:00Z"/>
          <w:i/>
          <w:sz w:val="18"/>
          <w:szCs w:val="18"/>
        </w:rPr>
      </w:pPr>
      <w:ins w:id="6142" w:author="rocky" w:date="2015-11-26T12:07:00Z">
        <w:r w:rsidRPr="009C55F8">
          <w:rPr>
            <w:rFonts w:hint="eastAsia"/>
            <w:i/>
            <w:sz w:val="18"/>
            <w:szCs w:val="18"/>
          </w:rPr>
          <w:t xml:space="preserve">          </w:t>
        </w:r>
        <w:r>
          <w:rPr>
            <w:rFonts w:hint="eastAsia"/>
            <w:i/>
            <w:sz w:val="18"/>
            <w:szCs w:val="18"/>
          </w:rPr>
          <w:t xml:space="preserve">          </w:t>
        </w:r>
        <w:r w:rsidRPr="009C55F8">
          <w:rPr>
            <w:i/>
            <w:sz w:val="18"/>
            <w:szCs w:val="18"/>
          </w:rPr>
          <w:sym w:font="Wingdings" w:char="F0DF"/>
        </w:r>
        <w:r>
          <w:rPr>
            <w:rFonts w:hint="eastAsia"/>
            <w:i/>
            <w:sz w:val="18"/>
            <w:szCs w:val="18"/>
          </w:rPr>
          <w:t xml:space="preserve"> (</w:t>
        </w:r>
        <w:r>
          <w:rPr>
            <w:i/>
            <w:sz w:val="18"/>
            <w:szCs w:val="18"/>
          </w:rPr>
          <w:t>00h, GATEWAY, Ack)</w:t>
        </w:r>
      </w:ins>
    </w:p>
    <w:p w:rsidR="00E008B0" w:rsidRPr="00F739B6" w:rsidRDefault="00E008B0">
      <w:pPr>
        <w:widowControl/>
        <w:rPr>
          <w:ins w:id="6143" w:author="rocky" w:date="2015-08-12T11:49:00Z"/>
          <w:szCs w:val="24"/>
        </w:rPr>
        <w:pPrChange w:id="6144" w:author="rocky" w:date="2015-11-26T15:31:00Z">
          <w:pPr/>
        </w:pPrChange>
      </w:pPr>
      <w:ins w:id="6145" w:author="rocky" w:date="2015-11-26T15:29:00Z">
        <w:r>
          <w:rPr>
            <w:szCs w:val="24"/>
          </w:rPr>
          <w:br w:type="page"/>
        </w:r>
      </w:ins>
    </w:p>
    <w:p w:rsidR="00771392" w:rsidRPr="00664CEA" w:rsidRDefault="00771392" w:rsidP="00AF5179">
      <w:pPr>
        <w:rPr>
          <w:ins w:id="6146" w:author="rocky" w:date="2015-08-12T11:49:00Z"/>
          <w:szCs w:val="24"/>
        </w:rPr>
      </w:pPr>
    </w:p>
    <w:p w:rsidR="00771392" w:rsidRPr="00771392" w:rsidRDefault="00771392" w:rsidP="00AF5179">
      <w:pPr>
        <w:rPr>
          <w:ins w:id="6147" w:author="rocky" w:date="2015-01-29T15:57:00Z"/>
          <w:szCs w:val="24"/>
        </w:rPr>
      </w:pPr>
    </w:p>
    <w:p w:rsidR="00F430AA" w:rsidRPr="00041FFC" w:rsidRDefault="00F430AA">
      <w:pPr>
        <w:pStyle w:val="a3"/>
        <w:numPr>
          <w:ilvl w:val="1"/>
          <w:numId w:val="19"/>
        </w:numPr>
        <w:ind w:leftChars="0"/>
        <w:rPr>
          <w:ins w:id="6148" w:author="rocky" w:date="2015-01-29T15:57:00Z"/>
          <w:szCs w:val="24"/>
        </w:rPr>
        <w:pPrChange w:id="6149" w:author="rocky" w:date="2015-08-12T11:50:00Z">
          <w:pPr>
            <w:pStyle w:val="a3"/>
            <w:numPr>
              <w:ilvl w:val="1"/>
              <w:numId w:val="44"/>
            </w:numPr>
            <w:ind w:leftChars="0" w:left="1080" w:hanging="720"/>
          </w:pPr>
        </w:pPrChange>
      </w:pPr>
      <w:ins w:id="6150" w:author="rocky" w:date="2015-01-29T15:57:00Z">
        <w:r w:rsidRPr="00041FFC">
          <w:rPr>
            <w:szCs w:val="24"/>
          </w:rPr>
          <w:t>Command mode FACTORY</w:t>
        </w:r>
      </w:ins>
    </w:p>
    <w:p w:rsidR="00F430AA" w:rsidRDefault="00F430AA" w:rsidP="00F430AA">
      <w:pPr>
        <w:pStyle w:val="a3"/>
        <w:ind w:leftChars="0" w:left="1080"/>
        <w:rPr>
          <w:ins w:id="6151" w:author="rocky" w:date="2015-01-29T15:57:00Z"/>
          <w:szCs w:val="24"/>
        </w:rPr>
      </w:pPr>
      <w:ins w:id="6152" w:author="rocky" w:date="2015-01-29T15:57:00Z">
        <w:r>
          <w:rPr>
            <w:rFonts w:hint="eastAsia"/>
            <w:szCs w:val="24"/>
          </w:rPr>
          <w:t>The command mode byte value is 0Fh.</w:t>
        </w:r>
        <w:r>
          <w:rPr>
            <w:szCs w:val="24"/>
          </w:rPr>
          <w:t xml:space="preserve"> The command is not supported by normal app for Odin and is only valid for FACTORY app.</w:t>
        </w:r>
      </w:ins>
    </w:p>
    <w:p w:rsidR="00F430AA" w:rsidRPr="006C2A1A" w:rsidRDefault="00F430AA" w:rsidP="00F430AA">
      <w:pPr>
        <w:pStyle w:val="a3"/>
        <w:ind w:leftChars="0" w:left="1440"/>
        <w:rPr>
          <w:ins w:id="6153" w:author="rocky" w:date="2015-01-29T15:57:00Z"/>
          <w:szCs w:val="24"/>
        </w:rPr>
      </w:pPr>
    </w:p>
    <w:p w:rsidR="00F430AA" w:rsidRPr="00041FFC" w:rsidRDefault="00F430AA">
      <w:pPr>
        <w:pStyle w:val="a3"/>
        <w:numPr>
          <w:ilvl w:val="2"/>
          <w:numId w:val="19"/>
        </w:numPr>
        <w:ind w:leftChars="0"/>
        <w:rPr>
          <w:ins w:id="6154" w:author="rocky" w:date="2015-01-29T15:57:00Z"/>
          <w:szCs w:val="24"/>
        </w:rPr>
        <w:pPrChange w:id="6155" w:author="rocky" w:date="2015-08-12T11:50:00Z">
          <w:pPr>
            <w:pStyle w:val="a3"/>
            <w:numPr>
              <w:ilvl w:val="2"/>
              <w:numId w:val="44"/>
            </w:numPr>
            <w:ind w:leftChars="0" w:left="1440" w:hanging="720"/>
          </w:pPr>
        </w:pPrChange>
      </w:pPr>
      <w:ins w:id="6156" w:author="rocky" w:date="2015-01-29T15:57:00Z">
        <w:r w:rsidRPr="00041FFC">
          <w:rPr>
            <w:szCs w:val="24"/>
          </w:rPr>
          <w:t>SendRequest:</w:t>
        </w:r>
      </w:ins>
    </w:p>
    <w:p w:rsidR="00F430AA" w:rsidRDefault="00F430AA" w:rsidP="00F430AA">
      <w:pPr>
        <w:pStyle w:val="a3"/>
        <w:ind w:leftChars="0" w:left="1440"/>
        <w:rPr>
          <w:ins w:id="6157" w:author="rocky" w:date="2015-01-29T15:57:00Z"/>
          <w:szCs w:val="24"/>
        </w:rPr>
      </w:pPr>
      <w:ins w:id="6158" w:author="rocky" w:date="2015-01-29T15:57:00Z">
        <w:r>
          <w:rPr>
            <w:rFonts w:hint="eastAsia"/>
            <w:szCs w:val="24"/>
          </w:rPr>
          <w:t>The command code byte value is 01h.</w:t>
        </w:r>
      </w:ins>
    </w:p>
    <w:p w:rsidR="00F430AA" w:rsidRPr="002D57EC" w:rsidRDefault="00F430AA" w:rsidP="00F430AA">
      <w:pPr>
        <w:pStyle w:val="a3"/>
        <w:ind w:leftChars="0" w:left="1440"/>
        <w:rPr>
          <w:ins w:id="6159" w:author="rocky" w:date="2015-01-29T15:57:00Z"/>
          <w:sz w:val="18"/>
          <w:szCs w:val="18"/>
        </w:rPr>
      </w:pPr>
      <w:ins w:id="6160" w:author="rocky" w:date="2015-01-29T15:57:00Z">
        <w:r>
          <w:rPr>
            <w:rFonts w:hint="eastAsia"/>
            <w:szCs w:val="24"/>
          </w:rPr>
          <w:t xml:space="preserve">PHONE issues the command to start </w:t>
        </w:r>
        <w:r>
          <w:rPr>
            <w:szCs w:val="24"/>
          </w:rPr>
          <w:t xml:space="preserve">set-level </w:t>
        </w:r>
        <w:r>
          <w:rPr>
            <w:rFonts w:hint="eastAsia"/>
            <w:szCs w:val="24"/>
          </w:rPr>
          <w:t>FACTORY test procedure request with necessary data. It can only be issued by PHONE after DEVICE</w:t>
        </w:r>
        <w:r>
          <w:rPr>
            <w:szCs w:val="24"/>
          </w:rPr>
          <w:t>’</w:t>
        </w:r>
        <w:r>
          <w:rPr>
            <w:rFonts w:hint="eastAsia"/>
            <w:szCs w:val="24"/>
          </w:rPr>
          <w:t xml:space="preserve">s setup button being pressed. The command format is as follows, where DIN, DN, and FID are of 16 bytes, </w:t>
        </w:r>
        <w:r>
          <w:rPr>
            <w:szCs w:val="24"/>
          </w:rPr>
          <w:t xml:space="preserve">and Time is 4-byte current time, </w:t>
        </w:r>
        <w:r>
          <w:rPr>
            <w:rFonts w:hint="eastAsia"/>
            <w:szCs w:val="24"/>
          </w:rPr>
          <w:t>and USERNAME is no greater than 16 bytes.</w:t>
        </w:r>
        <w:r>
          <w:rPr>
            <w:szCs w:val="24"/>
          </w:rPr>
          <w:t xml:space="preserve"> Then 16-byte App_key_seed and 16-byte Challenge. Then there is 2-byte model name which will set to device. Then 1-byte UID length and UID bytes which is the golden card UID which will be used in the test procedure.</w:t>
        </w:r>
      </w:ins>
    </w:p>
    <w:p w:rsidR="00F430AA" w:rsidRPr="00D0712D" w:rsidRDefault="00F430AA" w:rsidP="00F430AA">
      <w:pPr>
        <w:pStyle w:val="a3"/>
        <w:pBdr>
          <w:bottom w:val="single" w:sz="6" w:space="1" w:color="auto"/>
        </w:pBdr>
        <w:ind w:leftChars="0" w:left="1440"/>
        <w:rPr>
          <w:ins w:id="6161" w:author="rocky" w:date="2015-01-29T15:57:00Z"/>
          <w:sz w:val="18"/>
          <w:szCs w:val="18"/>
        </w:rPr>
      </w:pPr>
      <w:ins w:id="6162" w:author="rocky" w:date="2015-01-29T15: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430AA" w:rsidRDefault="00F430AA" w:rsidP="00F430AA">
      <w:pPr>
        <w:pStyle w:val="a3"/>
        <w:ind w:leftChars="0" w:left="1440"/>
        <w:rPr>
          <w:ins w:id="6163" w:author="rocky" w:date="2015-01-29T15:57:00Z"/>
          <w:sz w:val="18"/>
          <w:szCs w:val="18"/>
        </w:rPr>
      </w:pPr>
      <w:ins w:id="6164" w:author="rocky" w:date="2015-01-29T15:57:00Z">
        <w:r>
          <w:rPr>
            <w:rFonts w:hint="eastAsia"/>
            <w:sz w:val="18"/>
            <w:szCs w:val="18"/>
          </w:rPr>
          <w:t>0Fh</w:t>
        </w:r>
        <w:r>
          <w:rPr>
            <w:rFonts w:hint="eastAsia"/>
            <w:sz w:val="18"/>
            <w:szCs w:val="18"/>
          </w:rPr>
          <w:tab/>
          <w:t>0</w:t>
        </w:r>
        <w:r w:rsidRPr="00D0712D">
          <w:rPr>
            <w:rFonts w:hint="eastAsia"/>
            <w:sz w:val="18"/>
            <w:szCs w:val="18"/>
          </w:rPr>
          <w:t>1</w:t>
        </w:r>
        <w:r>
          <w:rPr>
            <w:rFonts w:hint="eastAsia"/>
            <w:sz w:val="18"/>
            <w:szCs w:val="18"/>
          </w:rPr>
          <w:t>h</w:t>
        </w:r>
        <w:r>
          <w:rPr>
            <w:rFonts w:hint="eastAsia"/>
            <w:sz w:val="18"/>
            <w:szCs w:val="18"/>
          </w:rPr>
          <w:tab/>
        </w:r>
        <w:r>
          <w:rPr>
            <w:sz w:val="18"/>
            <w:szCs w:val="18"/>
          </w:rPr>
          <w:t>67</w:t>
        </w:r>
        <w:r>
          <w:rPr>
            <w:rFonts w:hint="eastAsia"/>
            <w:sz w:val="18"/>
            <w:szCs w:val="18"/>
          </w:rPr>
          <w:t>h + UID length</w:t>
        </w:r>
        <w:r>
          <w:rPr>
            <w:rFonts w:hint="eastAsia"/>
            <w:sz w:val="18"/>
            <w:szCs w:val="18"/>
          </w:rPr>
          <w:tab/>
        </w:r>
        <w:r>
          <w:rPr>
            <w:rFonts w:hint="eastAsia"/>
            <w:sz w:val="18"/>
            <w:szCs w:val="18"/>
          </w:rPr>
          <w:tab/>
          <w:t xml:space="preserve">DIN, DN, FID, </w:t>
        </w:r>
        <w:r>
          <w:rPr>
            <w:sz w:val="18"/>
            <w:szCs w:val="18"/>
          </w:rPr>
          <w:t xml:space="preserve">Time, </w:t>
        </w:r>
        <w:r>
          <w:rPr>
            <w:rFonts w:hint="eastAsia"/>
            <w:sz w:val="18"/>
            <w:szCs w:val="18"/>
          </w:rPr>
          <w:t>USERNAME</w:t>
        </w:r>
        <w:r>
          <w:rPr>
            <w:sz w:val="18"/>
            <w:szCs w:val="18"/>
          </w:rPr>
          <w:t>, App_key_seed,</w:t>
        </w:r>
      </w:ins>
    </w:p>
    <w:p w:rsidR="00F430AA" w:rsidRPr="00D0712D" w:rsidRDefault="00F430AA" w:rsidP="00F430AA">
      <w:pPr>
        <w:pStyle w:val="a3"/>
        <w:pBdr>
          <w:bottom w:val="single" w:sz="6" w:space="1" w:color="auto"/>
        </w:pBdr>
        <w:ind w:leftChars="0" w:left="1440"/>
        <w:rPr>
          <w:ins w:id="6165" w:author="rocky" w:date="2015-01-29T15:57:00Z"/>
          <w:sz w:val="18"/>
          <w:szCs w:val="18"/>
        </w:rPr>
      </w:pPr>
      <w:ins w:id="6166" w:author="rocky" w:date="2015-01-29T15:57:00Z">
        <w:r>
          <w:rPr>
            <w:rFonts w:hint="eastAsia"/>
            <w:sz w:val="18"/>
            <w:szCs w:val="18"/>
          </w:rPr>
          <w:t>Data_bytes</w:t>
        </w:r>
        <w:r>
          <w:rPr>
            <w:sz w:val="18"/>
            <w:szCs w:val="18"/>
          </w:rPr>
          <w:t xml:space="preserve"> (cont.)</w:t>
        </w:r>
      </w:ins>
    </w:p>
    <w:p w:rsidR="00F430AA" w:rsidRPr="006F1109" w:rsidRDefault="00F430AA" w:rsidP="00F430AA">
      <w:pPr>
        <w:pStyle w:val="a3"/>
        <w:ind w:leftChars="0" w:left="1440"/>
        <w:rPr>
          <w:ins w:id="6167" w:author="rocky" w:date="2015-01-29T15:57:00Z"/>
          <w:sz w:val="18"/>
          <w:szCs w:val="18"/>
        </w:rPr>
      </w:pPr>
      <w:ins w:id="6168" w:author="rocky" w:date="2015-01-29T15:57:00Z">
        <w:r>
          <w:rPr>
            <w:sz w:val="18"/>
            <w:szCs w:val="18"/>
          </w:rPr>
          <w:t>Challenge, Model_name, UID_Length, UID</w:t>
        </w:r>
      </w:ins>
    </w:p>
    <w:p w:rsidR="00F430AA" w:rsidRDefault="00F430AA" w:rsidP="00F430AA">
      <w:pPr>
        <w:pStyle w:val="a3"/>
        <w:ind w:leftChars="0" w:left="1440"/>
        <w:rPr>
          <w:ins w:id="6169" w:author="rocky" w:date="2015-01-29T15:57:00Z"/>
          <w:szCs w:val="24"/>
        </w:rPr>
      </w:pPr>
      <w:ins w:id="6170" w:author="rocky" w:date="2015-01-29T15:57:00Z">
        <w:r w:rsidRPr="00177C81">
          <w:rPr>
            <w:rFonts w:hint="eastAsia"/>
            <w:szCs w:val="24"/>
          </w:rPr>
          <w:t>The response</w:t>
        </w:r>
        <w:r>
          <w:rPr>
            <w:rFonts w:hint="eastAsia"/>
            <w:szCs w:val="24"/>
          </w:rPr>
          <w:t xml:space="preserve"> format is as follows. The DEVICE</w:t>
        </w:r>
        <w:r>
          <w:rPr>
            <w:szCs w:val="24"/>
          </w:rPr>
          <w:t>’</w:t>
        </w:r>
        <w:r>
          <w:rPr>
            <w:rFonts w:hint="eastAsia"/>
            <w:szCs w:val="24"/>
          </w:rPr>
          <w:t>s 16-byte DID, the 16-byte scrambled output of the DID-FID-Key and a random number, denoted by S2(DID-FID-Key, Random), the 16-byte</w:t>
        </w:r>
        <w:r w:rsidR="007B5A5C">
          <w:rPr>
            <w:rFonts w:hint="eastAsia"/>
            <w:szCs w:val="24"/>
          </w:rPr>
          <w:t xml:space="preserve"> random number itself, and the 2</w:t>
        </w:r>
        <w:r>
          <w:rPr>
            <w:rFonts w:hint="eastAsia"/>
            <w:szCs w:val="24"/>
          </w:rPr>
          <w:t>-byte DID-FID-SN are sent back in response data bytes.</w:t>
        </w:r>
        <w:r>
          <w:rPr>
            <w:szCs w:val="24"/>
          </w:rPr>
          <w:t xml:space="preserve"> Then there is a 2-byte integer, M, which indicates the number of log event record contained in the response data. The 4-byte long START_LOG_SN is the serial number of the first log event record sent back. Then there are variable byte of log event record data. Then there is 16-byte FW_Version and 16-byte SHA256-HMAC response calculated by App_key and the challenge sent by PHONE. Then there is the 4-byte admin_rolling_number. Finally there is 16-byte DID-FID-Time-Hash used for claiming lock from Asgard server.</w:t>
        </w:r>
      </w:ins>
    </w:p>
    <w:p w:rsidR="00F430AA" w:rsidRPr="00D0712D" w:rsidRDefault="00F430AA" w:rsidP="00F430AA">
      <w:pPr>
        <w:pStyle w:val="a3"/>
        <w:pBdr>
          <w:bottom w:val="single" w:sz="6" w:space="1" w:color="auto"/>
        </w:pBdr>
        <w:ind w:leftChars="0" w:left="1440"/>
        <w:rPr>
          <w:ins w:id="6171" w:author="rocky" w:date="2015-01-29T15:57:00Z"/>
          <w:sz w:val="18"/>
          <w:szCs w:val="18"/>
        </w:rPr>
      </w:pPr>
      <w:ins w:id="6172" w:author="rocky" w:date="2015-01-29T15:57:00Z">
        <w:r>
          <w:rPr>
            <w:rFonts w:hint="eastAsia"/>
            <w:sz w:val="18"/>
            <w:szCs w:val="18"/>
          </w:rPr>
          <w:t>Status</w:t>
        </w:r>
        <w:r>
          <w:rPr>
            <w:rFonts w:hint="eastAsia"/>
            <w:sz w:val="18"/>
            <w:szCs w:val="18"/>
          </w:rPr>
          <w:tab/>
        </w:r>
        <w:r>
          <w:rPr>
            <w:rFonts w:hint="eastAsia"/>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173" w:author="rocky" w:date="2015-01-29T15:57:00Z"/>
          <w:sz w:val="18"/>
          <w:szCs w:val="18"/>
        </w:rPr>
      </w:pPr>
      <w:ins w:id="6174" w:author="rocky" w:date="2015-01-29T15:57:00Z">
        <w:r>
          <w:rPr>
            <w:rFonts w:hint="eastAsia"/>
            <w:sz w:val="18"/>
            <w:szCs w:val="18"/>
          </w:rPr>
          <w:t>00h if OK</w:t>
        </w:r>
        <w:r>
          <w:rPr>
            <w:rFonts w:hint="eastAsia"/>
            <w:sz w:val="18"/>
            <w:szCs w:val="18"/>
          </w:rPr>
          <w:tab/>
          <w:t>0Fh</w:t>
        </w:r>
        <w:r>
          <w:rPr>
            <w:rFonts w:hint="eastAsia"/>
            <w:sz w:val="18"/>
            <w:szCs w:val="18"/>
          </w:rPr>
          <w:tab/>
          <w:t>01h</w:t>
        </w:r>
        <w:r>
          <w:rPr>
            <w:rFonts w:hint="eastAsia"/>
            <w:sz w:val="18"/>
            <w:szCs w:val="18"/>
          </w:rPr>
          <w:tab/>
        </w:r>
        <w:r w:rsidR="007B5A5C">
          <w:rPr>
            <w:sz w:val="18"/>
            <w:szCs w:val="18"/>
          </w:rPr>
          <w:t>72</w:t>
        </w:r>
        <w:r>
          <w:rPr>
            <w:rFonts w:hint="eastAsia"/>
            <w:sz w:val="18"/>
            <w:szCs w:val="18"/>
          </w:rPr>
          <w:t>h</w:t>
        </w:r>
        <w:r>
          <w:rPr>
            <w:sz w:val="18"/>
            <w:szCs w:val="18"/>
          </w:rPr>
          <w:tab/>
        </w:r>
        <w:r>
          <w:rPr>
            <w:rFonts w:hint="eastAsia"/>
            <w:sz w:val="18"/>
            <w:szCs w:val="18"/>
          </w:rPr>
          <w:tab/>
          <w:t>DID, S2(DID-FID-Key, Random), Random, DID-FID-SN</w:t>
        </w:r>
        <w:r>
          <w:rPr>
            <w:sz w:val="18"/>
            <w:szCs w:val="18"/>
          </w:rPr>
          <w:t>,</w:t>
        </w:r>
      </w:ins>
    </w:p>
    <w:p w:rsidR="00F430AA" w:rsidRPr="00D0712D" w:rsidRDefault="00F430AA" w:rsidP="00F430AA">
      <w:pPr>
        <w:pStyle w:val="a3"/>
        <w:pBdr>
          <w:bottom w:val="single" w:sz="6" w:space="1" w:color="auto"/>
        </w:pBdr>
        <w:ind w:leftChars="0" w:left="1440"/>
        <w:rPr>
          <w:ins w:id="6175" w:author="rocky" w:date="2015-01-29T15:57:00Z"/>
          <w:sz w:val="18"/>
          <w:szCs w:val="18"/>
        </w:rPr>
      </w:pPr>
      <w:ins w:id="6176" w:author="rocky" w:date="2015-01-29T15:57:00Z">
        <w:r>
          <w:rPr>
            <w:rFonts w:hint="eastAsia"/>
            <w:sz w:val="18"/>
            <w:szCs w:val="18"/>
          </w:rPr>
          <w:t>Data_bytes</w:t>
        </w:r>
        <w:r>
          <w:rPr>
            <w:sz w:val="18"/>
            <w:szCs w:val="18"/>
          </w:rPr>
          <w:t xml:space="preserve"> (cont.)</w:t>
        </w:r>
      </w:ins>
    </w:p>
    <w:p w:rsidR="00F430AA" w:rsidRPr="004B49E9" w:rsidRDefault="00F430AA" w:rsidP="00F430AA">
      <w:pPr>
        <w:pStyle w:val="a3"/>
        <w:ind w:leftChars="0" w:left="1440"/>
        <w:rPr>
          <w:ins w:id="6177" w:author="rocky" w:date="2015-01-29T15:57:00Z"/>
          <w:sz w:val="18"/>
          <w:szCs w:val="18"/>
        </w:rPr>
      </w:pPr>
      <w:ins w:id="6178" w:author="rocky" w:date="2015-01-29T15:57:00Z">
        <w:r>
          <w:rPr>
            <w:sz w:val="18"/>
            <w:szCs w:val="18"/>
          </w:rPr>
          <w:t xml:space="preserve">M, </w:t>
        </w:r>
        <w:r w:rsidRPr="004B49E9">
          <w:rPr>
            <w:sz w:val="18"/>
            <w:szCs w:val="18"/>
          </w:rPr>
          <w:t>START_LOG_SN,</w:t>
        </w:r>
        <w:r>
          <w:rPr>
            <w:sz w:val="18"/>
            <w:szCs w:val="18"/>
          </w:rPr>
          <w:t xml:space="preserve"> DID-FID-SN_Log_0, LogEvent_0, Time_0, FW_Version,</w:t>
        </w:r>
      </w:ins>
    </w:p>
    <w:p w:rsidR="00F430AA" w:rsidRPr="00D0712D" w:rsidRDefault="00F430AA" w:rsidP="00F430AA">
      <w:pPr>
        <w:pStyle w:val="a3"/>
        <w:pBdr>
          <w:bottom w:val="single" w:sz="6" w:space="1" w:color="auto"/>
        </w:pBdr>
        <w:ind w:leftChars="0" w:left="1440"/>
        <w:rPr>
          <w:ins w:id="6179" w:author="rocky" w:date="2015-01-29T15:57:00Z"/>
          <w:sz w:val="18"/>
          <w:szCs w:val="18"/>
        </w:rPr>
      </w:pPr>
      <w:ins w:id="6180" w:author="rocky" w:date="2015-01-29T15:57:00Z">
        <w:r>
          <w:rPr>
            <w:rFonts w:hint="eastAsia"/>
            <w:sz w:val="18"/>
            <w:szCs w:val="18"/>
          </w:rPr>
          <w:t xml:space="preserve">Data_bytes (cont.) </w:t>
        </w:r>
      </w:ins>
    </w:p>
    <w:p w:rsidR="00F430AA" w:rsidRPr="00976E36" w:rsidRDefault="00F430AA" w:rsidP="00F430AA">
      <w:pPr>
        <w:pStyle w:val="a3"/>
        <w:ind w:leftChars="0" w:left="1440"/>
        <w:rPr>
          <w:ins w:id="6181" w:author="rocky" w:date="2015-01-29T15:57:00Z"/>
          <w:sz w:val="18"/>
          <w:szCs w:val="18"/>
        </w:rPr>
      </w:pPr>
      <w:ins w:id="6182" w:author="rocky" w:date="2015-01-29T15:57:00Z">
        <w:r>
          <w:rPr>
            <w:sz w:val="18"/>
            <w:szCs w:val="18"/>
          </w:rPr>
          <w:lastRenderedPageBreak/>
          <w:t>SHA256-HMAC(App_key, Challenge), Admin-rolling-number, DID-FID-Time-Hash</w:t>
        </w:r>
      </w:ins>
    </w:p>
    <w:p w:rsidR="00F430AA" w:rsidRPr="00ED5E2C" w:rsidRDefault="00F430AA" w:rsidP="00F430AA">
      <w:pPr>
        <w:pStyle w:val="a3"/>
        <w:ind w:leftChars="0" w:left="1440"/>
        <w:rPr>
          <w:ins w:id="6183" w:author="rocky" w:date="2015-01-29T15:57:00Z"/>
          <w:sz w:val="18"/>
          <w:szCs w:val="18"/>
        </w:rPr>
      </w:pPr>
    </w:p>
    <w:p w:rsidR="00F430AA" w:rsidRPr="009E545A" w:rsidRDefault="00F430AA" w:rsidP="00F430AA">
      <w:pPr>
        <w:pStyle w:val="a3"/>
        <w:ind w:leftChars="0" w:left="1440"/>
        <w:rPr>
          <w:ins w:id="6184" w:author="rocky" w:date="2015-01-29T15:57:00Z"/>
          <w:sz w:val="18"/>
          <w:szCs w:val="18"/>
        </w:rPr>
      </w:pPr>
      <w:ins w:id="6185" w:author="rocky" w:date="2015-01-29T15:57:00Z">
        <w:r>
          <w:rPr>
            <w:sz w:val="18"/>
            <w:szCs w:val="18"/>
          </w:rPr>
          <w:t>If some error happens, the status code is as follows and the response data is not used.</w:t>
        </w:r>
      </w:ins>
    </w:p>
    <w:p w:rsidR="00F430AA" w:rsidRPr="00D0712D" w:rsidRDefault="00F430AA" w:rsidP="00F430AA">
      <w:pPr>
        <w:pStyle w:val="a3"/>
        <w:pBdr>
          <w:bottom w:val="single" w:sz="6" w:space="1" w:color="auto"/>
        </w:pBdr>
        <w:ind w:leftChars="0" w:left="1440"/>
        <w:rPr>
          <w:ins w:id="6186" w:author="rocky" w:date="2015-01-29T15:57:00Z"/>
          <w:sz w:val="18"/>
          <w:szCs w:val="18"/>
        </w:rPr>
      </w:pPr>
      <w:ins w:id="6187" w:author="rocky" w:date="2015-01-29T15:57:00Z">
        <w:r>
          <w:rPr>
            <w:rFonts w:hint="eastAsia"/>
            <w:sz w:val="18"/>
            <w:szCs w:val="18"/>
          </w:rPr>
          <w:t>Status</w:t>
        </w:r>
        <w:r>
          <w:rPr>
            <w:rFonts w:hint="eastAsia"/>
            <w:sz w:val="18"/>
            <w:szCs w:val="18"/>
          </w:rPr>
          <w:tab/>
        </w:r>
        <w:r>
          <w:rPr>
            <w:rFonts w:hint="eastAsia"/>
            <w:sz w:val="18"/>
            <w:szCs w:val="18"/>
          </w:rPr>
          <w:tab/>
        </w:r>
        <w:r>
          <w:rPr>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188" w:author="rocky" w:date="2015-01-29T15:57:00Z"/>
          <w:sz w:val="18"/>
          <w:szCs w:val="18"/>
        </w:rPr>
      </w:pPr>
      <w:ins w:id="6189" w:author="rocky" w:date="2015-01-29T15:57:00Z">
        <w:r>
          <w:rPr>
            <w:rFonts w:hint="eastAsia"/>
            <w:sz w:val="18"/>
            <w:szCs w:val="18"/>
          </w:rPr>
          <w:t xml:space="preserve">01h if </w:t>
        </w:r>
        <w:r>
          <w:rPr>
            <w:sz w:val="18"/>
            <w:szCs w:val="18"/>
          </w:rPr>
          <w:t xml:space="preserve">misc </w:t>
        </w:r>
        <w:r>
          <w:rPr>
            <w:rFonts w:hint="eastAsia"/>
            <w:sz w:val="18"/>
            <w:szCs w:val="18"/>
          </w:rPr>
          <w:t>fails</w:t>
        </w:r>
        <w:r>
          <w:rPr>
            <w:sz w:val="18"/>
            <w:szCs w:val="18"/>
          </w:rPr>
          <w:tab/>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pStyle w:val="a3"/>
        <w:ind w:leftChars="0" w:left="1440"/>
        <w:rPr>
          <w:ins w:id="6190" w:author="rocky" w:date="2015-01-29T15:57:00Z"/>
          <w:sz w:val="18"/>
          <w:szCs w:val="18"/>
        </w:rPr>
      </w:pPr>
      <w:ins w:id="6191" w:author="rocky" w:date="2015-01-29T15:57:00Z">
        <w:r>
          <w:rPr>
            <w:rFonts w:hint="eastAsia"/>
            <w:sz w:val="18"/>
            <w:szCs w:val="18"/>
          </w:rPr>
          <w:t xml:space="preserve">06h if </w:t>
        </w:r>
        <w:r>
          <w:rPr>
            <w:sz w:val="18"/>
            <w:szCs w:val="18"/>
          </w:rPr>
          <w:t xml:space="preserve">device </w:t>
        </w:r>
        <w:r>
          <w:rPr>
            <w:rFonts w:hint="eastAsia"/>
            <w:sz w:val="18"/>
            <w:szCs w:val="18"/>
          </w:rPr>
          <w:t>not in setup</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pStyle w:val="a3"/>
        <w:ind w:leftChars="0" w:left="1440"/>
        <w:rPr>
          <w:ins w:id="6192" w:author="rocky" w:date="2015-01-29T15:57:00Z"/>
          <w:sz w:val="18"/>
          <w:szCs w:val="18"/>
        </w:rPr>
      </w:pPr>
      <w:ins w:id="6193" w:author="rocky" w:date="2015-01-29T15:57:00Z">
        <w:r>
          <w:rPr>
            <w:rFonts w:hint="eastAsia"/>
            <w:sz w:val="18"/>
            <w:szCs w:val="18"/>
          </w:rPr>
          <w:t>0</w:t>
        </w:r>
        <w:r>
          <w:rPr>
            <w:sz w:val="18"/>
            <w:szCs w:val="18"/>
          </w:rPr>
          <w:t>7</w:t>
        </w:r>
        <w:r>
          <w:rPr>
            <w:rFonts w:hint="eastAsia"/>
            <w:sz w:val="18"/>
            <w:szCs w:val="18"/>
          </w:rPr>
          <w:t>h if DIN check error</w:t>
        </w:r>
        <w:r>
          <w:rPr>
            <w:sz w:val="18"/>
            <w:szCs w:val="18"/>
          </w:rPr>
          <w:tab/>
        </w:r>
        <w:r>
          <w:rPr>
            <w:sz w:val="18"/>
            <w:szCs w:val="18"/>
          </w:rPr>
          <w:tab/>
        </w:r>
        <w:r>
          <w:rPr>
            <w:rFonts w:hint="eastAsia"/>
            <w:sz w:val="18"/>
            <w:szCs w:val="18"/>
          </w:rPr>
          <w:t>0</w:t>
        </w:r>
        <w:r w:rsidRPr="00D0712D">
          <w:rPr>
            <w:rFonts w:hint="eastAsia"/>
            <w:sz w:val="18"/>
            <w:szCs w:val="18"/>
          </w:rPr>
          <w:t>1</w:t>
        </w:r>
        <w:r>
          <w:rPr>
            <w:rFonts w:hint="eastAsia"/>
            <w:sz w:val="18"/>
            <w:szCs w:val="18"/>
          </w:rPr>
          <w:t>h</w:t>
        </w:r>
        <w:r>
          <w:rPr>
            <w:rFonts w:hint="eastAsia"/>
            <w:sz w:val="18"/>
            <w:szCs w:val="18"/>
          </w:rPr>
          <w:tab/>
          <w:t>01h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rPr>
          <w:ins w:id="6194" w:author="rocky" w:date="2015-01-29T15:57:00Z"/>
          <w:szCs w:val="24"/>
        </w:rPr>
      </w:pPr>
    </w:p>
    <w:p w:rsidR="00F430AA" w:rsidRDefault="00F430AA">
      <w:pPr>
        <w:pStyle w:val="a3"/>
        <w:numPr>
          <w:ilvl w:val="2"/>
          <w:numId w:val="19"/>
        </w:numPr>
        <w:ind w:leftChars="0"/>
        <w:rPr>
          <w:ins w:id="6195" w:author="rocky" w:date="2015-01-29T15:57:00Z"/>
          <w:szCs w:val="24"/>
        </w:rPr>
        <w:pPrChange w:id="6196" w:author="rocky" w:date="2015-08-12T11:50:00Z">
          <w:pPr>
            <w:pStyle w:val="a3"/>
            <w:numPr>
              <w:ilvl w:val="2"/>
              <w:numId w:val="44"/>
            </w:numPr>
            <w:ind w:leftChars="0" w:left="1440" w:hanging="720"/>
          </w:pPr>
        </w:pPrChange>
      </w:pPr>
      <w:ins w:id="6197" w:author="rocky" w:date="2015-01-29T15:57:00Z">
        <w:r>
          <w:rPr>
            <w:rFonts w:hint="eastAsia"/>
            <w:szCs w:val="24"/>
          </w:rPr>
          <w:t>Finish:</w:t>
        </w:r>
      </w:ins>
    </w:p>
    <w:p w:rsidR="00F430AA" w:rsidRDefault="00F430AA" w:rsidP="00F430AA">
      <w:pPr>
        <w:pStyle w:val="a3"/>
        <w:ind w:leftChars="0" w:left="1440"/>
        <w:rPr>
          <w:ins w:id="6198" w:author="rocky" w:date="2015-01-29T15:57:00Z"/>
          <w:szCs w:val="24"/>
        </w:rPr>
      </w:pPr>
      <w:ins w:id="6199" w:author="rocky" w:date="2015-01-29T15:57:00Z">
        <w:r>
          <w:rPr>
            <w:rFonts w:hint="eastAsia"/>
            <w:szCs w:val="24"/>
          </w:rPr>
          <w:t>The command code byte value is 02h.</w:t>
        </w:r>
      </w:ins>
    </w:p>
    <w:p w:rsidR="00F430AA" w:rsidRDefault="00F430AA" w:rsidP="00F430AA">
      <w:pPr>
        <w:pStyle w:val="a3"/>
        <w:ind w:leftChars="0" w:left="1440"/>
        <w:rPr>
          <w:ins w:id="6200" w:author="rocky" w:date="2015-01-29T15:57:00Z"/>
          <w:szCs w:val="24"/>
        </w:rPr>
      </w:pPr>
      <w:ins w:id="6201" w:author="rocky" w:date="2015-01-29T15:57:00Z">
        <w:r>
          <w:rPr>
            <w:rFonts w:hint="eastAsia"/>
            <w:szCs w:val="24"/>
          </w:rPr>
          <w:t xml:space="preserve">PHONE can </w:t>
        </w:r>
        <w:r>
          <w:rPr>
            <w:szCs w:val="24"/>
          </w:rPr>
          <w:t>issue</w:t>
        </w:r>
        <w:r>
          <w:rPr>
            <w:rFonts w:hint="eastAsia"/>
            <w:szCs w:val="24"/>
          </w:rPr>
          <w:t xml:space="preserve"> the command to notify DEVICE the completion of reading necessary </w:t>
        </w:r>
        <w:r>
          <w:rPr>
            <w:szCs w:val="24"/>
          </w:rPr>
          <w:t>response</w:t>
        </w:r>
        <w:r>
          <w:rPr>
            <w:rFonts w:hint="eastAsia"/>
            <w:szCs w:val="24"/>
          </w:rPr>
          <w:t xml:space="preserve"> data of a former SendReqeust command and all FACTORY entering procedure successfully performed.</w:t>
        </w:r>
        <w:r>
          <w:rPr>
            <w:szCs w:val="24"/>
          </w:rPr>
          <w:t xml:space="preserve"> </w:t>
        </w:r>
      </w:ins>
    </w:p>
    <w:p w:rsidR="00F430AA" w:rsidRPr="00D0712D" w:rsidRDefault="00F430AA" w:rsidP="00F430AA">
      <w:pPr>
        <w:pStyle w:val="a3"/>
        <w:pBdr>
          <w:bottom w:val="single" w:sz="6" w:space="1" w:color="auto"/>
        </w:pBdr>
        <w:ind w:leftChars="0" w:left="1440"/>
        <w:rPr>
          <w:ins w:id="6202" w:author="rocky" w:date="2015-01-29T15:57:00Z"/>
          <w:sz w:val="18"/>
          <w:szCs w:val="18"/>
        </w:rPr>
      </w:pPr>
      <w:ins w:id="6203" w:author="rocky" w:date="2015-01-29T15:57:00Z">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r>
        <w:r>
          <w:rPr>
            <w:rFonts w:hint="eastAsia"/>
            <w:sz w:val="18"/>
            <w:szCs w:val="18"/>
          </w:rPr>
          <w:tab/>
        </w:r>
        <w:r>
          <w:rPr>
            <w:rFonts w:hint="eastAsia"/>
            <w:sz w:val="18"/>
            <w:szCs w:val="18"/>
          </w:rPr>
          <w:tab/>
        </w:r>
        <w:r>
          <w:rPr>
            <w:rFonts w:hint="eastAsia"/>
            <w:sz w:val="18"/>
            <w:szCs w:val="18"/>
          </w:rPr>
          <w:tab/>
          <w:t>Data_bytes</w:t>
        </w:r>
      </w:ins>
    </w:p>
    <w:p w:rsidR="00F430AA" w:rsidRDefault="00F430AA" w:rsidP="00F430AA">
      <w:pPr>
        <w:pStyle w:val="a3"/>
        <w:ind w:leftChars="0" w:left="1440"/>
        <w:rPr>
          <w:ins w:id="6204" w:author="rocky" w:date="2015-01-29T15:57:00Z"/>
          <w:sz w:val="18"/>
          <w:szCs w:val="18"/>
        </w:rPr>
      </w:pPr>
      <w:ins w:id="6205" w:author="rocky" w:date="2015-01-29T15:57:00Z">
        <w:r>
          <w:rPr>
            <w:rFonts w:hint="eastAsia"/>
            <w:sz w:val="18"/>
            <w:szCs w:val="18"/>
          </w:rPr>
          <w:t>0Fh</w:t>
        </w:r>
        <w:r>
          <w:rPr>
            <w:rFonts w:hint="eastAsia"/>
            <w:sz w:val="18"/>
            <w:szCs w:val="18"/>
          </w:rPr>
          <w:tab/>
          <w:t>02h</w:t>
        </w:r>
        <w:r>
          <w:rPr>
            <w:rFonts w:hint="eastAsia"/>
            <w:sz w:val="18"/>
            <w:szCs w:val="18"/>
          </w:rPr>
          <w:tab/>
        </w:r>
        <w:r>
          <w:rPr>
            <w:sz w:val="18"/>
            <w:szCs w:val="18"/>
          </w:rPr>
          <w:t>N/A</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t>N/A</w:t>
        </w:r>
      </w:ins>
    </w:p>
    <w:p w:rsidR="00F430AA" w:rsidRDefault="00F430AA" w:rsidP="00F430AA">
      <w:pPr>
        <w:pStyle w:val="a3"/>
        <w:ind w:leftChars="0" w:left="1440"/>
        <w:rPr>
          <w:ins w:id="6206" w:author="rocky" w:date="2015-01-29T15:57:00Z"/>
          <w:szCs w:val="24"/>
        </w:rPr>
      </w:pPr>
      <w:ins w:id="6207" w:author="rocky" w:date="2015-01-29T15:57:00Z">
        <w:r>
          <w:rPr>
            <w:rFonts w:hint="eastAsia"/>
            <w:szCs w:val="24"/>
          </w:rPr>
          <w:t>The response of the command might be skipped by the PHONE. The PHONE can use UpdateBinary command</w:t>
        </w:r>
        <w:r>
          <w:rPr>
            <w:szCs w:val="24"/>
          </w:rPr>
          <w:t>’</w:t>
        </w:r>
        <w:r>
          <w:rPr>
            <w:rFonts w:hint="eastAsia"/>
            <w:szCs w:val="24"/>
          </w:rPr>
          <w:t>s response SW1 and SW2 bytes in ISO14443-4 layer to tell if the command succeeds.</w:t>
        </w:r>
      </w:ins>
    </w:p>
    <w:p w:rsidR="00F430AA" w:rsidRPr="00D0712D" w:rsidRDefault="00F430AA" w:rsidP="00F430AA">
      <w:pPr>
        <w:pStyle w:val="a3"/>
        <w:pBdr>
          <w:bottom w:val="single" w:sz="6" w:space="1" w:color="auto"/>
        </w:pBdr>
        <w:ind w:leftChars="0" w:left="1440"/>
        <w:rPr>
          <w:ins w:id="6208" w:author="rocky" w:date="2015-01-29T15:57:00Z"/>
          <w:sz w:val="18"/>
          <w:szCs w:val="18"/>
        </w:rPr>
      </w:pPr>
      <w:ins w:id="6209" w:author="rocky" w:date="2015-01-29T15:57:00Z">
        <w:r>
          <w:rPr>
            <w:rFonts w:hint="eastAsia"/>
            <w:sz w:val="18"/>
            <w:szCs w:val="18"/>
          </w:rPr>
          <w:t>Status</w:t>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sidRPr="00D0712D">
          <w:rPr>
            <w:rFonts w:hint="eastAsia"/>
            <w:sz w:val="18"/>
            <w:szCs w:val="18"/>
          </w:rPr>
          <w:t>Mode</w:t>
        </w:r>
        <w:r w:rsidRPr="00D0712D">
          <w:rPr>
            <w:rFonts w:hint="eastAsia"/>
            <w:sz w:val="18"/>
            <w:szCs w:val="18"/>
          </w:rPr>
          <w:tab/>
          <w:t>Code</w:t>
        </w:r>
        <w:r>
          <w:rPr>
            <w:rFonts w:hint="eastAsia"/>
            <w:sz w:val="18"/>
            <w:szCs w:val="18"/>
          </w:rPr>
          <w:tab/>
          <w:t>Data_len</w:t>
        </w:r>
        <w:r>
          <w:rPr>
            <w:rFonts w:hint="eastAsia"/>
            <w:sz w:val="18"/>
            <w:szCs w:val="18"/>
          </w:rPr>
          <w:tab/>
          <w:t>Data_bytes</w:t>
        </w:r>
      </w:ins>
    </w:p>
    <w:p w:rsidR="00F430AA" w:rsidRDefault="00F430AA" w:rsidP="00F430AA">
      <w:pPr>
        <w:pStyle w:val="a3"/>
        <w:ind w:leftChars="0" w:left="1440"/>
        <w:rPr>
          <w:ins w:id="6210" w:author="rocky" w:date="2015-01-29T15:57:00Z"/>
          <w:sz w:val="18"/>
          <w:szCs w:val="18"/>
        </w:rPr>
      </w:pPr>
      <w:ins w:id="6211" w:author="rocky" w:date="2015-01-29T15:57:00Z">
        <w:r>
          <w:rPr>
            <w:rFonts w:hint="eastAsia"/>
            <w:sz w:val="18"/>
            <w:szCs w:val="18"/>
          </w:rPr>
          <w:t>00h if OK</w:t>
        </w:r>
        <w:r>
          <w:rPr>
            <w:rFonts w:hint="eastAsia"/>
            <w:sz w:val="18"/>
            <w:szCs w:val="18"/>
          </w:rPr>
          <w:tab/>
        </w:r>
        <w:r>
          <w:rPr>
            <w:rFonts w:hint="eastAsia"/>
            <w:sz w:val="18"/>
            <w:szCs w:val="18"/>
          </w:rPr>
          <w:tab/>
        </w:r>
        <w:r>
          <w:rPr>
            <w:rFonts w:hint="eastAsia"/>
            <w:sz w:val="18"/>
            <w:szCs w:val="18"/>
          </w:rPr>
          <w:tab/>
        </w:r>
        <w:r>
          <w:rPr>
            <w:sz w:val="18"/>
            <w:szCs w:val="18"/>
          </w:rPr>
          <w:tab/>
        </w:r>
        <w:r>
          <w:rPr>
            <w:sz w:val="18"/>
            <w:szCs w:val="18"/>
          </w:rPr>
          <w:tab/>
        </w:r>
        <w:r>
          <w:rPr>
            <w:rFonts w:hint="eastAsia"/>
            <w:sz w:val="18"/>
            <w:szCs w:val="18"/>
          </w:rPr>
          <w:t>0Fh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ind w:firstLineChars="800" w:firstLine="1440"/>
        <w:rPr>
          <w:ins w:id="6212" w:author="rocky" w:date="2015-01-29T15:57:00Z"/>
          <w:szCs w:val="24"/>
        </w:rPr>
      </w:pPr>
      <w:ins w:id="6213" w:author="rocky" w:date="2015-01-29T15:57:00Z">
        <w:r>
          <w:rPr>
            <w:rFonts w:hint="eastAsia"/>
            <w:sz w:val="18"/>
            <w:szCs w:val="18"/>
          </w:rPr>
          <w:t>01h if FACTORY entrance fails</w:t>
        </w:r>
        <w:r>
          <w:rPr>
            <w:rFonts w:hint="eastAsia"/>
            <w:sz w:val="18"/>
            <w:szCs w:val="18"/>
          </w:rPr>
          <w:tab/>
        </w:r>
        <w:r>
          <w:rPr>
            <w:rFonts w:hint="eastAsia"/>
            <w:sz w:val="18"/>
            <w:szCs w:val="18"/>
          </w:rPr>
          <w:tab/>
          <w:t>0Fh</w:t>
        </w:r>
        <w:r>
          <w:rPr>
            <w:rFonts w:hint="eastAsia"/>
            <w:sz w:val="18"/>
            <w:szCs w:val="18"/>
          </w:rPr>
          <w:tab/>
          <w:t>02h</w:t>
        </w:r>
        <w:r>
          <w:rPr>
            <w:rFonts w:hint="eastAsia"/>
            <w:sz w:val="18"/>
            <w:szCs w:val="18"/>
          </w:rPr>
          <w:tab/>
          <w:t>N/A</w:t>
        </w:r>
        <w:r>
          <w:rPr>
            <w:rFonts w:hint="eastAsia"/>
            <w:sz w:val="18"/>
            <w:szCs w:val="18"/>
          </w:rPr>
          <w:tab/>
        </w:r>
        <w:r>
          <w:rPr>
            <w:rFonts w:hint="eastAsia"/>
            <w:sz w:val="18"/>
            <w:szCs w:val="18"/>
          </w:rPr>
          <w:tab/>
          <w:t>N/A</w:t>
        </w:r>
      </w:ins>
    </w:p>
    <w:p w:rsidR="00F430AA" w:rsidRDefault="00F430AA" w:rsidP="00F430AA">
      <w:pPr>
        <w:widowControl/>
        <w:rPr>
          <w:ins w:id="6214" w:author="rocky" w:date="2015-01-29T15:57:00Z"/>
          <w:szCs w:val="24"/>
        </w:rPr>
      </w:pPr>
    </w:p>
    <w:p w:rsidR="00F430AA" w:rsidRDefault="00F430AA" w:rsidP="00F430AA">
      <w:pPr>
        <w:widowControl/>
        <w:rPr>
          <w:ins w:id="6215" w:author="rocky" w:date="2015-01-29T15:57:00Z"/>
          <w:sz w:val="32"/>
          <w:szCs w:val="32"/>
        </w:rPr>
      </w:pPr>
      <w:ins w:id="6216" w:author="rocky" w:date="2015-01-29T15:57:00Z">
        <w:r>
          <w:rPr>
            <w:sz w:val="32"/>
            <w:szCs w:val="32"/>
          </w:rPr>
          <w:br w:type="page"/>
        </w:r>
      </w:ins>
    </w:p>
    <w:p w:rsidR="00F430AA" w:rsidRPr="00F430AA" w:rsidRDefault="00F430AA" w:rsidP="00F6220C">
      <w:pPr>
        <w:rPr>
          <w:ins w:id="6217" w:author="rocky" w:date="2015-01-29T15:57:00Z"/>
          <w:szCs w:val="24"/>
        </w:rPr>
      </w:pPr>
    </w:p>
    <w:p w:rsidR="00F430AA" w:rsidRPr="0034287A" w:rsidRDefault="00F430AA" w:rsidP="00F6220C">
      <w:pPr>
        <w:rPr>
          <w:ins w:id="6218" w:author="rocky" w:date="2014-09-18T15:49:00Z"/>
          <w:szCs w:val="24"/>
        </w:rPr>
      </w:pPr>
    </w:p>
    <w:p w:rsidR="00663E0E" w:rsidRDefault="00F6220C">
      <w:pPr>
        <w:pStyle w:val="a3"/>
        <w:numPr>
          <w:ilvl w:val="1"/>
          <w:numId w:val="19"/>
        </w:numPr>
        <w:ind w:leftChars="0"/>
        <w:rPr>
          <w:ins w:id="6219" w:author="rocky" w:date="2014-11-26T10:32:00Z"/>
          <w:szCs w:val="24"/>
        </w:rPr>
        <w:pPrChange w:id="6220" w:author="rocky" w:date="2015-08-12T11:50:00Z">
          <w:pPr>
            <w:pStyle w:val="a3"/>
            <w:numPr>
              <w:ilvl w:val="1"/>
              <w:numId w:val="44"/>
            </w:numPr>
            <w:ind w:leftChars="0" w:left="1080" w:hanging="720"/>
          </w:pPr>
        </w:pPrChange>
      </w:pPr>
      <w:ins w:id="6221" w:author="rocky" w:date="2014-09-18T15:49:00Z">
        <w:r>
          <w:rPr>
            <w:rFonts w:hint="eastAsia"/>
            <w:szCs w:val="24"/>
          </w:rPr>
          <w:t xml:space="preserve">ActCode </w:t>
        </w:r>
      </w:ins>
      <w:ins w:id="6222" w:author="rocky" w:date="2014-11-26T10:31:00Z">
        <w:r w:rsidR="00663E0E">
          <w:rPr>
            <w:szCs w:val="24"/>
          </w:rPr>
          <w:t>Byte Format</w:t>
        </w:r>
      </w:ins>
    </w:p>
    <w:p w:rsidR="00663E0E" w:rsidRDefault="00663E0E">
      <w:pPr>
        <w:pStyle w:val="a3"/>
        <w:ind w:leftChars="0" w:left="1080"/>
        <w:rPr>
          <w:ins w:id="6223" w:author="rocky" w:date="2014-11-26T10:32:00Z"/>
          <w:szCs w:val="24"/>
        </w:rPr>
        <w:pPrChange w:id="6224" w:author="rocky" w:date="2014-11-26T10:32:00Z">
          <w:pPr>
            <w:pStyle w:val="a3"/>
            <w:numPr>
              <w:ilvl w:val="1"/>
              <w:numId w:val="19"/>
            </w:numPr>
            <w:ind w:leftChars="0" w:left="1080" w:hanging="720"/>
          </w:pPr>
        </w:pPrChange>
      </w:pPr>
      <w:ins w:id="6225" w:author="rocky" w:date="2014-11-26T10:32:00Z">
        <w:r>
          <w:rPr>
            <w:szCs w:val="24"/>
          </w:rPr>
          <w:t>The ActCode is 1-byte and it is composed of 6-bit act value</w:t>
        </w:r>
        <w:r w:rsidR="009909A4">
          <w:rPr>
            <w:szCs w:val="24"/>
          </w:rPr>
          <w:t xml:space="preserve"> and 2-bit extra act indicator</w:t>
        </w:r>
        <w:r>
          <w:rPr>
            <w:szCs w:val="24"/>
          </w:rPr>
          <w:t>.</w:t>
        </w:r>
      </w:ins>
    </w:p>
    <w:tbl>
      <w:tblPr>
        <w:tblStyle w:val="aa"/>
        <w:tblW w:w="0" w:type="auto"/>
        <w:tblInd w:w="1080" w:type="dxa"/>
        <w:tblLook w:val="04A0" w:firstRow="1" w:lastRow="0" w:firstColumn="1" w:lastColumn="0" w:noHBand="0" w:noVBand="1"/>
        <w:tblPrChange w:id="6226" w:author="rocky" w:date="2014-11-26T10:34:00Z">
          <w:tblPr>
            <w:tblStyle w:val="aa"/>
            <w:tblW w:w="0" w:type="auto"/>
            <w:tblInd w:w="1080" w:type="dxa"/>
            <w:tblLook w:val="04A0" w:firstRow="1" w:lastRow="0" w:firstColumn="1" w:lastColumn="0" w:noHBand="0" w:noVBand="1"/>
          </w:tblPr>
        </w:tblPrChange>
      </w:tblPr>
      <w:tblGrid>
        <w:gridCol w:w="2176"/>
        <w:gridCol w:w="3543"/>
        <w:tblGridChange w:id="6227">
          <w:tblGrid>
            <w:gridCol w:w="3608"/>
            <w:gridCol w:w="3608"/>
          </w:tblGrid>
        </w:tblGridChange>
      </w:tblGrid>
      <w:tr w:rsidR="009909A4" w:rsidTr="009909A4">
        <w:trPr>
          <w:ins w:id="6228" w:author="rocky" w:date="2014-11-26T10:33:00Z"/>
        </w:trPr>
        <w:tc>
          <w:tcPr>
            <w:tcW w:w="2176" w:type="dxa"/>
            <w:tcPrChange w:id="6229" w:author="rocky" w:date="2014-11-26T10:34:00Z">
              <w:tcPr>
                <w:tcW w:w="4148" w:type="dxa"/>
              </w:tcPr>
            </w:tcPrChange>
          </w:tcPr>
          <w:p w:rsidR="009909A4" w:rsidRDefault="009909A4" w:rsidP="00663E0E">
            <w:pPr>
              <w:pStyle w:val="a3"/>
              <w:ind w:leftChars="0" w:left="0"/>
              <w:rPr>
                <w:ins w:id="6230" w:author="rocky" w:date="2014-11-26T10:33:00Z"/>
                <w:szCs w:val="24"/>
              </w:rPr>
            </w:pPr>
            <w:ins w:id="6231" w:author="rocky" w:date="2014-11-26T10:33:00Z">
              <w:r>
                <w:rPr>
                  <w:rFonts w:hint="eastAsia"/>
                  <w:szCs w:val="24"/>
                </w:rPr>
                <w:t>Bit 6 and 7</w:t>
              </w:r>
            </w:ins>
          </w:p>
        </w:tc>
        <w:tc>
          <w:tcPr>
            <w:tcW w:w="3543" w:type="dxa"/>
            <w:tcPrChange w:id="6232" w:author="rocky" w:date="2014-11-26T10:34:00Z">
              <w:tcPr>
                <w:tcW w:w="4148" w:type="dxa"/>
              </w:tcPr>
            </w:tcPrChange>
          </w:tcPr>
          <w:p w:rsidR="009909A4" w:rsidRDefault="009909A4" w:rsidP="00663E0E">
            <w:pPr>
              <w:pStyle w:val="a3"/>
              <w:ind w:leftChars="0" w:left="0"/>
              <w:rPr>
                <w:ins w:id="6233" w:author="rocky" w:date="2014-11-26T10:33:00Z"/>
                <w:szCs w:val="24"/>
              </w:rPr>
            </w:pPr>
            <w:ins w:id="6234" w:author="rocky" w:date="2014-11-26T10:33:00Z">
              <w:r>
                <w:rPr>
                  <w:rFonts w:hint="eastAsia"/>
                  <w:szCs w:val="24"/>
                </w:rPr>
                <w:t>Bit 0 ~</w:t>
              </w:r>
              <w:r>
                <w:rPr>
                  <w:szCs w:val="24"/>
                </w:rPr>
                <w:t xml:space="preserve"> </w:t>
              </w:r>
              <w:r>
                <w:rPr>
                  <w:rFonts w:hint="eastAsia"/>
                  <w:szCs w:val="24"/>
                </w:rPr>
                <w:t>5</w:t>
              </w:r>
            </w:ins>
          </w:p>
        </w:tc>
      </w:tr>
      <w:tr w:rsidR="009909A4" w:rsidTr="009909A4">
        <w:trPr>
          <w:ins w:id="6235" w:author="rocky" w:date="2014-11-26T10:33:00Z"/>
        </w:trPr>
        <w:tc>
          <w:tcPr>
            <w:tcW w:w="2176" w:type="dxa"/>
            <w:tcPrChange w:id="6236" w:author="rocky" w:date="2014-11-26T10:34:00Z">
              <w:tcPr>
                <w:tcW w:w="4148" w:type="dxa"/>
              </w:tcPr>
            </w:tcPrChange>
          </w:tcPr>
          <w:p w:rsidR="009909A4" w:rsidRDefault="009909A4" w:rsidP="00663E0E">
            <w:pPr>
              <w:pStyle w:val="a3"/>
              <w:ind w:leftChars="0" w:left="0"/>
              <w:rPr>
                <w:ins w:id="6237" w:author="rocky" w:date="2014-11-26T10:33:00Z"/>
                <w:szCs w:val="24"/>
              </w:rPr>
            </w:pPr>
            <w:ins w:id="6238" w:author="rocky" w:date="2014-11-26T10:34:00Z">
              <w:r>
                <w:rPr>
                  <w:rFonts w:hint="eastAsia"/>
                  <w:szCs w:val="24"/>
                </w:rPr>
                <w:t>Extra Act</w:t>
              </w:r>
              <w:r>
                <w:rPr>
                  <w:szCs w:val="24"/>
                </w:rPr>
                <w:t xml:space="preserve"> Ind</w:t>
              </w:r>
            </w:ins>
          </w:p>
        </w:tc>
        <w:tc>
          <w:tcPr>
            <w:tcW w:w="3543" w:type="dxa"/>
            <w:tcPrChange w:id="6239" w:author="rocky" w:date="2014-11-26T10:34:00Z">
              <w:tcPr>
                <w:tcW w:w="4148" w:type="dxa"/>
              </w:tcPr>
            </w:tcPrChange>
          </w:tcPr>
          <w:p w:rsidR="009909A4" w:rsidRDefault="009909A4" w:rsidP="00663E0E">
            <w:pPr>
              <w:pStyle w:val="a3"/>
              <w:ind w:leftChars="0" w:left="0"/>
              <w:rPr>
                <w:ins w:id="6240" w:author="rocky" w:date="2014-11-26T10:33:00Z"/>
                <w:szCs w:val="24"/>
              </w:rPr>
            </w:pPr>
            <w:ins w:id="6241" w:author="rocky" w:date="2014-11-26T10:34:00Z">
              <w:r>
                <w:rPr>
                  <w:rFonts w:hint="eastAsia"/>
                  <w:szCs w:val="24"/>
                </w:rPr>
                <w:t>Act Value</w:t>
              </w:r>
            </w:ins>
          </w:p>
        </w:tc>
      </w:tr>
    </w:tbl>
    <w:p w:rsidR="00663E0E" w:rsidRDefault="00663E0E">
      <w:pPr>
        <w:pStyle w:val="a3"/>
        <w:ind w:leftChars="0" w:left="1080"/>
        <w:rPr>
          <w:ins w:id="6242" w:author="rocky" w:date="2014-11-26T10:31:00Z"/>
          <w:szCs w:val="24"/>
        </w:rPr>
        <w:pPrChange w:id="6243" w:author="rocky" w:date="2014-11-26T10:32:00Z">
          <w:pPr>
            <w:pStyle w:val="a3"/>
            <w:numPr>
              <w:ilvl w:val="1"/>
              <w:numId w:val="19"/>
            </w:numPr>
            <w:ind w:leftChars="0" w:left="1080" w:hanging="720"/>
          </w:pPr>
        </w:pPrChange>
      </w:pPr>
    </w:p>
    <w:p w:rsidR="00F6220C" w:rsidRDefault="00663E0E">
      <w:pPr>
        <w:pStyle w:val="a3"/>
        <w:numPr>
          <w:ilvl w:val="2"/>
          <w:numId w:val="19"/>
        </w:numPr>
        <w:ind w:leftChars="0"/>
        <w:rPr>
          <w:ins w:id="6244" w:author="rocky" w:date="2014-09-18T15:49:00Z"/>
          <w:szCs w:val="24"/>
        </w:rPr>
        <w:pPrChange w:id="6245" w:author="rocky" w:date="2015-08-12T11:50:00Z">
          <w:pPr>
            <w:pStyle w:val="a3"/>
            <w:numPr>
              <w:ilvl w:val="1"/>
              <w:numId w:val="19"/>
            </w:numPr>
            <w:ind w:leftChars="0" w:left="1080" w:hanging="720"/>
          </w:pPr>
        </w:pPrChange>
      </w:pPr>
      <w:ins w:id="6246" w:author="rocky" w:date="2014-11-26T10:31:00Z">
        <w:r>
          <w:rPr>
            <w:szCs w:val="24"/>
          </w:rPr>
          <w:t xml:space="preserve">ActCode </w:t>
        </w:r>
      </w:ins>
      <w:ins w:id="6247" w:author="rocky" w:date="2014-11-26T10:32:00Z">
        <w:r>
          <w:rPr>
            <w:szCs w:val="24"/>
          </w:rPr>
          <w:t xml:space="preserve">Act </w:t>
        </w:r>
      </w:ins>
      <w:ins w:id="6248" w:author="rocky" w:date="2014-09-18T15:49:00Z">
        <w:r>
          <w:rPr>
            <w:rFonts w:hint="eastAsia"/>
            <w:szCs w:val="24"/>
          </w:rPr>
          <w:t>Value</w:t>
        </w:r>
        <w:r w:rsidR="00F6220C">
          <w:rPr>
            <w:rFonts w:hint="eastAsia"/>
            <w:szCs w:val="24"/>
          </w:rPr>
          <w:t>:</w:t>
        </w:r>
      </w:ins>
    </w:p>
    <w:tbl>
      <w:tblPr>
        <w:tblStyle w:val="aa"/>
        <w:tblW w:w="0" w:type="auto"/>
        <w:tblInd w:w="1435" w:type="dxa"/>
        <w:tblLook w:val="04A0" w:firstRow="1" w:lastRow="0" w:firstColumn="1" w:lastColumn="0" w:noHBand="0" w:noVBand="1"/>
      </w:tblPr>
      <w:tblGrid>
        <w:gridCol w:w="1542"/>
        <w:gridCol w:w="5319"/>
        <w:tblGridChange w:id="6249">
          <w:tblGrid>
            <w:gridCol w:w="1542"/>
            <w:gridCol w:w="5319"/>
          </w:tblGrid>
        </w:tblGridChange>
      </w:tblGrid>
      <w:tr w:rsidR="00F6220C" w:rsidTr="00987EA6">
        <w:trPr>
          <w:ins w:id="6250" w:author="rocky" w:date="2014-09-18T15:49:00Z"/>
        </w:trPr>
        <w:tc>
          <w:tcPr>
            <w:tcW w:w="1542" w:type="dxa"/>
          </w:tcPr>
          <w:p w:rsidR="00663E0E" w:rsidRDefault="00F6220C" w:rsidP="00987EA6">
            <w:pPr>
              <w:pStyle w:val="a3"/>
              <w:ind w:leftChars="0" w:left="0"/>
              <w:rPr>
                <w:ins w:id="6251" w:author="rocky" w:date="2014-11-26T10:31:00Z"/>
                <w:szCs w:val="24"/>
              </w:rPr>
            </w:pPr>
            <w:ins w:id="6252" w:author="rocky" w:date="2014-09-18T15:49:00Z">
              <w:r>
                <w:rPr>
                  <w:rFonts w:hint="eastAsia"/>
                  <w:szCs w:val="24"/>
                </w:rPr>
                <w:t>ActCode</w:t>
              </w:r>
            </w:ins>
            <w:ins w:id="6253" w:author="rocky" w:date="2014-11-26T10:31:00Z">
              <w:r w:rsidR="00663E0E">
                <w:rPr>
                  <w:szCs w:val="24"/>
                </w:rPr>
                <w:t xml:space="preserve"> Act Value</w:t>
              </w:r>
            </w:ins>
          </w:p>
          <w:p w:rsidR="00F6220C" w:rsidRDefault="00663E0E" w:rsidP="00987EA6">
            <w:pPr>
              <w:pStyle w:val="a3"/>
              <w:ind w:leftChars="0" w:left="0"/>
              <w:rPr>
                <w:ins w:id="6254" w:author="rocky" w:date="2014-09-18T15:49:00Z"/>
                <w:szCs w:val="24"/>
              </w:rPr>
            </w:pPr>
            <w:ins w:id="6255" w:author="rocky" w:date="2014-11-26T10:31:00Z">
              <w:r>
                <w:rPr>
                  <w:szCs w:val="24"/>
                </w:rPr>
                <w:t>(Bit 0 ~ 5)</w:t>
              </w:r>
            </w:ins>
          </w:p>
        </w:tc>
        <w:tc>
          <w:tcPr>
            <w:tcW w:w="5319" w:type="dxa"/>
          </w:tcPr>
          <w:p w:rsidR="00F6220C" w:rsidRDefault="00F6220C" w:rsidP="00987EA6">
            <w:pPr>
              <w:pStyle w:val="a3"/>
              <w:ind w:leftChars="0" w:left="0"/>
              <w:rPr>
                <w:ins w:id="6256" w:author="rocky" w:date="2014-09-18T15:49:00Z"/>
                <w:szCs w:val="24"/>
              </w:rPr>
            </w:pPr>
            <w:ins w:id="6257" w:author="rocky" w:date="2014-09-18T15:49:00Z">
              <w:r>
                <w:rPr>
                  <w:rFonts w:hint="eastAsia"/>
                  <w:szCs w:val="24"/>
                </w:rPr>
                <w:t>Description</w:t>
              </w:r>
            </w:ins>
          </w:p>
        </w:tc>
      </w:tr>
      <w:tr w:rsidR="00F6220C" w:rsidTr="00987EA6">
        <w:trPr>
          <w:ins w:id="6258" w:author="rocky" w:date="2014-09-18T15:49:00Z"/>
        </w:trPr>
        <w:tc>
          <w:tcPr>
            <w:tcW w:w="1542" w:type="dxa"/>
          </w:tcPr>
          <w:p w:rsidR="00F6220C" w:rsidRDefault="00F6220C" w:rsidP="00987EA6">
            <w:pPr>
              <w:pStyle w:val="a3"/>
              <w:ind w:leftChars="0" w:left="0"/>
              <w:rPr>
                <w:ins w:id="6259" w:author="rocky" w:date="2014-09-18T15:49:00Z"/>
                <w:szCs w:val="24"/>
              </w:rPr>
            </w:pPr>
            <w:ins w:id="6260" w:author="rocky" w:date="2014-09-18T15:49:00Z">
              <w:r>
                <w:rPr>
                  <w:rFonts w:hint="eastAsia"/>
                  <w:szCs w:val="24"/>
                </w:rPr>
                <w:t>00h</w:t>
              </w:r>
            </w:ins>
          </w:p>
        </w:tc>
        <w:tc>
          <w:tcPr>
            <w:tcW w:w="5319" w:type="dxa"/>
          </w:tcPr>
          <w:p w:rsidR="00F6220C" w:rsidRDefault="00952CCC" w:rsidP="00987EA6">
            <w:pPr>
              <w:pStyle w:val="a3"/>
              <w:ind w:leftChars="0" w:left="0"/>
              <w:rPr>
                <w:ins w:id="6261" w:author="rocky" w:date="2014-09-18T15:49:00Z"/>
                <w:szCs w:val="24"/>
              </w:rPr>
            </w:pPr>
            <w:ins w:id="6262" w:author="rocky" w:date="2014-09-18T15:49:00Z">
              <w:r>
                <w:rPr>
                  <w:rFonts w:hint="eastAsia"/>
                  <w:szCs w:val="24"/>
                </w:rPr>
                <w:t xml:space="preserve">Unlock </w:t>
              </w:r>
              <w:r w:rsidR="00F6220C">
                <w:rPr>
                  <w:rFonts w:hint="eastAsia"/>
                  <w:szCs w:val="24"/>
                </w:rPr>
                <w:t>door</w:t>
              </w:r>
            </w:ins>
          </w:p>
        </w:tc>
      </w:tr>
      <w:tr w:rsidR="00F6220C" w:rsidTr="00952CCC">
        <w:tblPrEx>
          <w:tblW w:w="0" w:type="auto"/>
          <w:tblInd w:w="1435" w:type="dxa"/>
          <w:tblPrExChange w:id="6263" w:author="rocky" w:date="2016-02-15T19:12:00Z">
            <w:tblPrEx>
              <w:tblW w:w="0" w:type="auto"/>
              <w:tblInd w:w="1435" w:type="dxa"/>
            </w:tblPrEx>
          </w:tblPrExChange>
        </w:tblPrEx>
        <w:trPr>
          <w:trHeight w:val="336"/>
          <w:ins w:id="6264" w:author="rocky" w:date="2014-09-18T15:49:00Z"/>
        </w:trPr>
        <w:tc>
          <w:tcPr>
            <w:tcW w:w="1542" w:type="dxa"/>
            <w:tcPrChange w:id="6265" w:author="rocky" w:date="2016-02-15T19:12:00Z">
              <w:tcPr>
                <w:tcW w:w="1542" w:type="dxa"/>
              </w:tcPr>
            </w:tcPrChange>
          </w:tcPr>
          <w:p w:rsidR="00F6220C" w:rsidRDefault="00F6220C" w:rsidP="00987EA6">
            <w:pPr>
              <w:pStyle w:val="a3"/>
              <w:ind w:leftChars="0" w:left="0"/>
              <w:rPr>
                <w:ins w:id="6266" w:author="rocky" w:date="2014-09-18T15:49:00Z"/>
                <w:szCs w:val="24"/>
              </w:rPr>
            </w:pPr>
            <w:ins w:id="6267" w:author="rocky" w:date="2014-09-18T15:49:00Z">
              <w:r>
                <w:rPr>
                  <w:rFonts w:hint="eastAsia"/>
                  <w:szCs w:val="24"/>
                </w:rPr>
                <w:t>01h</w:t>
              </w:r>
            </w:ins>
          </w:p>
        </w:tc>
        <w:tc>
          <w:tcPr>
            <w:tcW w:w="5319" w:type="dxa"/>
            <w:tcPrChange w:id="6268" w:author="rocky" w:date="2016-02-15T19:12:00Z">
              <w:tcPr>
                <w:tcW w:w="5319" w:type="dxa"/>
              </w:tcPr>
            </w:tcPrChange>
          </w:tcPr>
          <w:p w:rsidR="00F6220C" w:rsidRDefault="00F6220C" w:rsidP="00987EA6">
            <w:pPr>
              <w:pStyle w:val="a3"/>
              <w:ind w:leftChars="0" w:left="0"/>
              <w:rPr>
                <w:ins w:id="6269" w:author="rocky" w:date="2014-09-18T15:49:00Z"/>
                <w:szCs w:val="24"/>
              </w:rPr>
            </w:pPr>
            <w:ins w:id="6270" w:author="rocky" w:date="2014-09-18T15:49:00Z">
              <w:r>
                <w:rPr>
                  <w:rFonts w:hint="eastAsia"/>
                  <w:szCs w:val="24"/>
                </w:rPr>
                <w:t>Execute IPA flow</w:t>
              </w:r>
            </w:ins>
          </w:p>
        </w:tc>
      </w:tr>
      <w:tr w:rsidR="00952CCC" w:rsidTr="00952CCC">
        <w:trPr>
          <w:trHeight w:val="432"/>
        </w:trPr>
        <w:tc>
          <w:tcPr>
            <w:tcW w:w="1542" w:type="dxa"/>
          </w:tcPr>
          <w:p w:rsidR="00952CCC" w:rsidRPr="00952CCC" w:rsidRDefault="00952CCC">
            <w:pPr>
              <w:rPr>
                <w:szCs w:val="24"/>
                <w:rPrChange w:id="6271" w:author="rocky" w:date="2016-02-15T19:13:00Z">
                  <w:rPr/>
                </w:rPrChange>
              </w:rPr>
              <w:pPrChange w:id="6272" w:author="rocky" w:date="2016-02-15T19:13:00Z">
                <w:pPr>
                  <w:pStyle w:val="a3"/>
                </w:pPr>
              </w:pPrChange>
            </w:pPr>
            <w:ins w:id="6273" w:author="rocky" w:date="2016-02-15T19:13:00Z">
              <w:r w:rsidRPr="00952CCC">
                <w:rPr>
                  <w:szCs w:val="24"/>
                  <w:rPrChange w:id="6274" w:author="rocky" w:date="2016-02-15T19:13:00Z">
                    <w:rPr/>
                  </w:rPrChange>
                </w:rPr>
                <w:t>02h</w:t>
              </w:r>
            </w:ins>
          </w:p>
        </w:tc>
        <w:tc>
          <w:tcPr>
            <w:tcW w:w="5319" w:type="dxa"/>
          </w:tcPr>
          <w:p w:rsidR="00952CCC" w:rsidRPr="00952CCC" w:rsidRDefault="00952CCC">
            <w:pPr>
              <w:rPr>
                <w:szCs w:val="24"/>
                <w:rPrChange w:id="6275" w:author="rocky" w:date="2016-02-15T19:13:00Z">
                  <w:rPr/>
                </w:rPrChange>
              </w:rPr>
              <w:pPrChange w:id="6276" w:author="rocky" w:date="2016-02-15T19:13:00Z">
                <w:pPr>
                  <w:pStyle w:val="a3"/>
                </w:pPr>
              </w:pPrChange>
            </w:pPr>
            <w:ins w:id="6277" w:author="rocky" w:date="2016-02-15T19:13:00Z">
              <w:r>
                <w:rPr>
                  <w:rFonts w:hint="eastAsia"/>
                  <w:szCs w:val="24"/>
                </w:rPr>
                <w:t>Unlock door with temp relock delay</w:t>
              </w:r>
            </w:ins>
          </w:p>
        </w:tc>
      </w:tr>
      <w:tr w:rsidR="00F6220C" w:rsidTr="00987EA6">
        <w:trPr>
          <w:trHeight w:val="342"/>
          <w:ins w:id="6278" w:author="rocky" w:date="2014-09-18T15:49:00Z"/>
        </w:trPr>
        <w:tc>
          <w:tcPr>
            <w:tcW w:w="1542" w:type="dxa"/>
          </w:tcPr>
          <w:p w:rsidR="00F6220C" w:rsidRDefault="00F6220C" w:rsidP="00987EA6">
            <w:pPr>
              <w:rPr>
                <w:ins w:id="6279" w:author="rocky" w:date="2014-09-18T15:49:00Z"/>
                <w:szCs w:val="24"/>
              </w:rPr>
            </w:pPr>
            <w:ins w:id="6280" w:author="rocky" w:date="2014-09-18T15:49:00Z">
              <w:r>
                <w:rPr>
                  <w:rFonts w:hint="eastAsia"/>
                  <w:szCs w:val="24"/>
                </w:rPr>
                <w:t>05h</w:t>
              </w:r>
            </w:ins>
          </w:p>
        </w:tc>
        <w:tc>
          <w:tcPr>
            <w:tcW w:w="5319" w:type="dxa"/>
          </w:tcPr>
          <w:p w:rsidR="00F6220C" w:rsidRDefault="00F6220C" w:rsidP="00987EA6">
            <w:pPr>
              <w:rPr>
                <w:ins w:id="6281" w:author="rocky" w:date="2014-09-18T15:49:00Z"/>
                <w:szCs w:val="24"/>
              </w:rPr>
            </w:pPr>
            <w:ins w:id="6282" w:author="rocky" w:date="2014-09-18T15:49:00Z">
              <w:r>
                <w:rPr>
                  <w:szCs w:val="24"/>
                </w:rPr>
                <w:t>MANAGEMENT activity</w:t>
              </w:r>
            </w:ins>
          </w:p>
        </w:tc>
      </w:tr>
      <w:tr w:rsidR="00F6220C" w:rsidTr="00777FFB">
        <w:tblPrEx>
          <w:tblW w:w="0" w:type="auto"/>
          <w:tblInd w:w="1435" w:type="dxa"/>
          <w:tblPrExChange w:id="6283" w:author="rocky" w:date="2014-11-26T10:24:00Z">
            <w:tblPrEx>
              <w:tblW w:w="0" w:type="auto"/>
              <w:tblInd w:w="1435" w:type="dxa"/>
            </w:tblPrEx>
          </w:tblPrExChange>
        </w:tblPrEx>
        <w:trPr>
          <w:trHeight w:val="349"/>
          <w:ins w:id="6284" w:author="rocky" w:date="2014-09-18T15:49:00Z"/>
          <w:trPrChange w:id="6285" w:author="rocky" w:date="2014-11-26T10:24:00Z">
            <w:trPr>
              <w:trHeight w:val="245"/>
            </w:trPr>
          </w:trPrChange>
        </w:trPr>
        <w:tc>
          <w:tcPr>
            <w:tcW w:w="1542" w:type="dxa"/>
            <w:tcPrChange w:id="6286" w:author="rocky" w:date="2014-11-26T10:24:00Z">
              <w:tcPr>
                <w:tcW w:w="1542" w:type="dxa"/>
              </w:tcPr>
            </w:tcPrChange>
          </w:tcPr>
          <w:p w:rsidR="00F6220C" w:rsidRDefault="00F6220C" w:rsidP="00987EA6">
            <w:pPr>
              <w:rPr>
                <w:ins w:id="6287" w:author="rocky" w:date="2014-09-18T15:49:00Z"/>
                <w:szCs w:val="24"/>
              </w:rPr>
            </w:pPr>
            <w:ins w:id="6288" w:author="rocky" w:date="2014-09-18T15:49:00Z">
              <w:r>
                <w:rPr>
                  <w:rFonts w:hint="eastAsia"/>
                  <w:szCs w:val="24"/>
                </w:rPr>
                <w:t>06h</w:t>
              </w:r>
            </w:ins>
          </w:p>
        </w:tc>
        <w:tc>
          <w:tcPr>
            <w:tcW w:w="5319" w:type="dxa"/>
            <w:tcPrChange w:id="6289" w:author="rocky" w:date="2014-11-26T10:24:00Z">
              <w:tcPr>
                <w:tcW w:w="5319" w:type="dxa"/>
              </w:tcPr>
            </w:tcPrChange>
          </w:tcPr>
          <w:p w:rsidR="00F6220C" w:rsidRDefault="00F6220C" w:rsidP="00987EA6">
            <w:pPr>
              <w:rPr>
                <w:ins w:id="6290" w:author="rocky" w:date="2014-09-18T15:49:00Z"/>
                <w:szCs w:val="24"/>
              </w:rPr>
            </w:pPr>
            <w:ins w:id="6291" w:author="rocky" w:date="2014-09-18T15:49:00Z">
              <w:r>
                <w:rPr>
                  <w:rFonts w:hint="eastAsia"/>
                  <w:szCs w:val="24"/>
                </w:rPr>
                <w:t>Sync only</w:t>
              </w:r>
            </w:ins>
          </w:p>
        </w:tc>
      </w:tr>
      <w:tr w:rsidR="00777FFB" w:rsidTr="00777FFB">
        <w:trPr>
          <w:trHeight w:val="540"/>
        </w:trPr>
        <w:tc>
          <w:tcPr>
            <w:tcW w:w="1542" w:type="dxa"/>
          </w:tcPr>
          <w:p w:rsidR="00777FFB" w:rsidRDefault="00777FFB" w:rsidP="00987EA6">
            <w:pPr>
              <w:rPr>
                <w:szCs w:val="24"/>
              </w:rPr>
            </w:pPr>
            <w:ins w:id="6292" w:author="rocky" w:date="2014-11-26T10:25:00Z">
              <w:r>
                <w:rPr>
                  <w:rFonts w:hint="eastAsia"/>
                  <w:szCs w:val="24"/>
                </w:rPr>
                <w:t>07h</w:t>
              </w:r>
            </w:ins>
          </w:p>
        </w:tc>
        <w:tc>
          <w:tcPr>
            <w:tcW w:w="5319" w:type="dxa"/>
          </w:tcPr>
          <w:p w:rsidR="00777FFB" w:rsidRDefault="00777FFB" w:rsidP="00987EA6">
            <w:pPr>
              <w:rPr>
                <w:szCs w:val="24"/>
              </w:rPr>
            </w:pPr>
            <w:ins w:id="6293" w:author="rocky" w:date="2014-11-26T10:25:00Z">
              <w:r>
                <w:rPr>
                  <w:rFonts w:hint="eastAsia"/>
                  <w:szCs w:val="24"/>
                </w:rPr>
                <w:t>Execute IPD flow</w:t>
              </w:r>
            </w:ins>
          </w:p>
        </w:tc>
      </w:tr>
    </w:tbl>
    <w:p w:rsidR="00F6220C" w:rsidRPr="00870474" w:rsidRDefault="00777FFB">
      <w:pPr>
        <w:pStyle w:val="a3"/>
        <w:numPr>
          <w:ilvl w:val="2"/>
          <w:numId w:val="19"/>
        </w:numPr>
        <w:ind w:leftChars="0"/>
        <w:rPr>
          <w:ins w:id="6294" w:author="rocky" w:date="2014-11-26T10:25:00Z"/>
          <w:szCs w:val="24"/>
        </w:rPr>
        <w:pPrChange w:id="6295" w:author="rocky" w:date="2015-08-12T11:50:00Z">
          <w:pPr/>
        </w:pPrChange>
      </w:pPr>
      <w:ins w:id="6296" w:author="rocky" w:date="2014-11-26T10:26:00Z">
        <w:r>
          <w:rPr>
            <w:szCs w:val="24"/>
          </w:rPr>
          <w:t>The above</w:t>
        </w:r>
      </w:ins>
      <w:ins w:id="6297" w:author="rocky" w:date="2014-11-26T10:25:00Z">
        <w:r>
          <w:rPr>
            <w:szCs w:val="24"/>
          </w:rPr>
          <w:t xml:space="preserve"> ActCode value</w:t>
        </w:r>
      </w:ins>
      <w:ins w:id="6298" w:author="rocky" w:date="2014-11-26T10:28:00Z">
        <w:r>
          <w:rPr>
            <w:szCs w:val="24"/>
          </w:rPr>
          <w:t xml:space="preserve"> only occupies bit 0 ~ bit 5</w:t>
        </w:r>
      </w:ins>
      <w:ins w:id="6299" w:author="rocky" w:date="2014-11-26T10:25:00Z">
        <w:r>
          <w:rPr>
            <w:szCs w:val="24"/>
          </w:rPr>
          <w:t>, and</w:t>
        </w:r>
      </w:ins>
      <w:ins w:id="6300" w:author="rocky" w:date="2014-11-26T10:27:00Z">
        <w:r>
          <w:rPr>
            <w:szCs w:val="24"/>
          </w:rPr>
          <w:t xml:space="preserve"> bit </w:t>
        </w:r>
      </w:ins>
      <w:ins w:id="6301" w:author="rocky" w:date="2014-11-26T10:29:00Z">
        <w:r>
          <w:rPr>
            <w:szCs w:val="24"/>
          </w:rPr>
          <w:t>6 and bit 7 is</w:t>
        </w:r>
      </w:ins>
      <w:ins w:id="6302" w:author="rocky" w:date="2014-11-26T10:27:00Z">
        <w:r>
          <w:rPr>
            <w:szCs w:val="24"/>
          </w:rPr>
          <w:t xml:space="preserve"> extra act indicator.</w:t>
        </w:r>
      </w:ins>
    </w:p>
    <w:p w:rsidR="00777FFB" w:rsidRPr="00696BA8" w:rsidRDefault="00B859B4">
      <w:pPr>
        <w:ind w:left="1440"/>
        <w:rPr>
          <w:ins w:id="6303" w:author="rocky" w:date="2014-11-26T10:25:00Z"/>
          <w:szCs w:val="24"/>
        </w:rPr>
        <w:pPrChange w:id="6304" w:author="rocky" w:date="2015-07-13T16:03:00Z">
          <w:pPr/>
        </w:pPrChange>
      </w:pPr>
      <w:ins w:id="6305" w:author="rocky" w:date="2014-11-26T10:29:00Z">
        <w:r w:rsidRPr="00081B82">
          <w:rPr>
            <w:szCs w:val="24"/>
          </w:rPr>
          <w:t>Bit 6</w:t>
        </w:r>
        <w:r w:rsidR="00777FFB" w:rsidRPr="00CF6DFE">
          <w:rPr>
            <w:szCs w:val="24"/>
          </w:rPr>
          <w:t xml:space="preserve">: Force BLE (if the lock has BLE interface) to stay at fast </w:t>
        </w:r>
      </w:ins>
      <w:ins w:id="6306" w:author="rocky" w:date="2014-11-26T10:30:00Z">
        <w:r w:rsidR="00777FFB" w:rsidRPr="00041FFC">
          <w:rPr>
            <w:szCs w:val="24"/>
          </w:rPr>
          <w:t>advertise</w:t>
        </w:r>
      </w:ins>
      <w:ins w:id="6307" w:author="rocky" w:date="2014-11-26T10:29:00Z">
        <w:r w:rsidR="00777FFB" w:rsidRPr="00041FFC">
          <w:rPr>
            <w:szCs w:val="24"/>
          </w:rPr>
          <w:t xml:space="preserve"> </w:t>
        </w:r>
      </w:ins>
      <w:ins w:id="6308" w:author="rocky" w:date="2014-11-26T10:30:00Z">
        <w:r w:rsidR="0093726A" w:rsidRPr="00AF5179">
          <w:rPr>
            <w:szCs w:val="24"/>
          </w:rPr>
          <w:t>for a while after this</w:t>
        </w:r>
        <w:r w:rsidR="00777FFB" w:rsidRPr="00E13180">
          <w:rPr>
            <w:szCs w:val="24"/>
          </w:rPr>
          <w:t xml:space="preserve"> </w:t>
        </w:r>
      </w:ins>
      <w:ins w:id="6309" w:author="rocky" w:date="2014-11-26T10:31:00Z">
        <w:r w:rsidR="00777FFB" w:rsidRPr="003E5ED5">
          <w:rPr>
            <w:szCs w:val="24"/>
          </w:rPr>
          <w:t xml:space="preserve">BLE </w:t>
        </w:r>
      </w:ins>
      <w:ins w:id="6310" w:author="rocky" w:date="2014-11-26T10:30:00Z">
        <w:r w:rsidR="00777FFB" w:rsidRPr="00694A09">
          <w:rPr>
            <w:szCs w:val="24"/>
          </w:rPr>
          <w:t>connection is close</w:t>
        </w:r>
      </w:ins>
      <w:ins w:id="6311" w:author="rocky" w:date="2014-11-26T10:31:00Z">
        <w:r w:rsidR="00777FFB" w:rsidRPr="00927858">
          <w:rPr>
            <w:szCs w:val="24"/>
          </w:rPr>
          <w:t>d</w:t>
        </w:r>
      </w:ins>
      <w:ins w:id="6312" w:author="rocky" w:date="2014-11-26T10:30:00Z">
        <w:r w:rsidR="0093726A" w:rsidRPr="005538D0">
          <w:rPr>
            <w:szCs w:val="24"/>
          </w:rPr>
          <w:t xml:space="preserve"> to allow app to get </w:t>
        </w:r>
      </w:ins>
      <w:ins w:id="6313" w:author="rocky" w:date="2014-11-26T10:49:00Z">
        <w:r w:rsidR="0093726A" w:rsidRPr="00EB3B8E">
          <w:rPr>
            <w:szCs w:val="24"/>
          </w:rPr>
          <w:t xml:space="preserve">necessary </w:t>
        </w:r>
      </w:ins>
      <w:ins w:id="6314" w:author="rocky" w:date="2014-11-26T10:30:00Z">
        <w:r w:rsidR="0093726A" w:rsidRPr="009C7544">
          <w:rPr>
            <w:szCs w:val="24"/>
          </w:rPr>
          <w:t>PID</w:t>
        </w:r>
      </w:ins>
      <w:ins w:id="6315" w:author="rocky" w:date="2014-11-26T10:49:00Z">
        <w:r w:rsidR="0093726A" w:rsidRPr="00A359CF">
          <w:rPr>
            <w:szCs w:val="24"/>
          </w:rPr>
          <w:t>s</w:t>
        </w:r>
      </w:ins>
      <w:ins w:id="6316" w:author="rocky" w:date="2014-11-26T10:30:00Z">
        <w:r w:rsidR="0093726A" w:rsidRPr="006F4109">
          <w:rPr>
            <w:szCs w:val="24"/>
          </w:rPr>
          <w:t>.</w:t>
        </w:r>
      </w:ins>
    </w:p>
    <w:p w:rsidR="00777FFB" w:rsidRDefault="00777FFB" w:rsidP="00F6220C">
      <w:pPr>
        <w:rPr>
          <w:ins w:id="6317" w:author="rocky" w:date="2014-09-18T15:49:00Z"/>
          <w:szCs w:val="24"/>
        </w:rPr>
      </w:pPr>
    </w:p>
    <w:p w:rsidR="00F6220C" w:rsidRDefault="00F6220C">
      <w:pPr>
        <w:pStyle w:val="a3"/>
        <w:numPr>
          <w:ilvl w:val="1"/>
          <w:numId w:val="19"/>
        </w:numPr>
        <w:ind w:leftChars="0"/>
        <w:rPr>
          <w:ins w:id="6318" w:author="rocky" w:date="2014-09-18T15:49:00Z"/>
          <w:szCs w:val="24"/>
        </w:rPr>
        <w:pPrChange w:id="6319" w:author="rocky" w:date="2015-08-12T11:50:00Z">
          <w:pPr>
            <w:pStyle w:val="a3"/>
            <w:numPr>
              <w:ilvl w:val="1"/>
              <w:numId w:val="44"/>
            </w:numPr>
            <w:ind w:leftChars="0" w:left="1080" w:hanging="720"/>
          </w:pPr>
        </w:pPrChange>
      </w:pPr>
      <w:ins w:id="6320" w:author="rocky" w:date="2014-09-18T15:49:00Z">
        <w:r>
          <w:rPr>
            <w:rFonts w:hint="eastAsia"/>
            <w:szCs w:val="24"/>
          </w:rPr>
          <w:t xml:space="preserve">Client List </w:t>
        </w:r>
      </w:ins>
      <w:ins w:id="6321" w:author="rocky" w:date="2014-09-18T16:06:00Z">
        <w:r w:rsidR="009849E0">
          <w:rPr>
            <w:szCs w:val="24"/>
          </w:rPr>
          <w:t>1</w:t>
        </w:r>
        <w:r w:rsidR="009849E0" w:rsidRPr="009849E0">
          <w:rPr>
            <w:szCs w:val="24"/>
            <w:vertAlign w:val="superscript"/>
            <w:rPrChange w:id="6322" w:author="rocky" w:date="2014-09-18T16:06:00Z">
              <w:rPr>
                <w:szCs w:val="24"/>
              </w:rPr>
            </w:rPrChange>
          </w:rPr>
          <w:t>st</w:t>
        </w:r>
        <w:r w:rsidR="009849E0">
          <w:rPr>
            <w:szCs w:val="24"/>
          </w:rPr>
          <w:t xml:space="preserve"> </w:t>
        </w:r>
      </w:ins>
      <w:ins w:id="6323" w:author="rocky" w:date="2014-09-18T15:49:00Z">
        <w:r>
          <w:rPr>
            <w:rFonts w:hint="eastAsia"/>
            <w:szCs w:val="24"/>
          </w:rPr>
          <w:t>Entry Control Byte:</w:t>
        </w:r>
      </w:ins>
    </w:p>
    <w:tbl>
      <w:tblPr>
        <w:tblStyle w:val="aa"/>
        <w:tblW w:w="0" w:type="auto"/>
        <w:tblInd w:w="1080" w:type="dxa"/>
        <w:tblLook w:val="04A0" w:firstRow="1" w:lastRow="0" w:firstColumn="1" w:lastColumn="0" w:noHBand="0" w:noVBand="1"/>
      </w:tblPr>
      <w:tblGrid>
        <w:gridCol w:w="1368"/>
        <w:gridCol w:w="804"/>
        <w:gridCol w:w="887"/>
        <w:gridCol w:w="800"/>
        <w:gridCol w:w="854"/>
        <w:gridCol w:w="800"/>
        <w:gridCol w:w="800"/>
        <w:gridCol w:w="903"/>
      </w:tblGrid>
      <w:tr w:rsidR="00204CEC" w:rsidTr="00987EA6">
        <w:trPr>
          <w:ins w:id="6324" w:author="rocky" w:date="2014-09-18T15:49:00Z"/>
        </w:trPr>
        <w:tc>
          <w:tcPr>
            <w:tcW w:w="1045" w:type="dxa"/>
          </w:tcPr>
          <w:p w:rsidR="00F6220C" w:rsidRDefault="00F6220C" w:rsidP="00987EA6">
            <w:pPr>
              <w:pStyle w:val="a3"/>
              <w:ind w:leftChars="0" w:left="0"/>
              <w:rPr>
                <w:ins w:id="6325" w:author="rocky" w:date="2014-09-18T15:49:00Z"/>
                <w:szCs w:val="24"/>
              </w:rPr>
            </w:pPr>
            <w:ins w:id="6326" w:author="rocky" w:date="2014-09-18T15:49:00Z">
              <w:r>
                <w:rPr>
                  <w:rFonts w:hint="eastAsia"/>
                  <w:szCs w:val="24"/>
                </w:rPr>
                <w:t>Bit7</w:t>
              </w:r>
            </w:ins>
          </w:p>
        </w:tc>
        <w:tc>
          <w:tcPr>
            <w:tcW w:w="1045" w:type="dxa"/>
          </w:tcPr>
          <w:p w:rsidR="00F6220C" w:rsidRDefault="00F6220C" w:rsidP="00987EA6">
            <w:pPr>
              <w:pStyle w:val="a3"/>
              <w:ind w:leftChars="0" w:left="0"/>
              <w:rPr>
                <w:ins w:id="6327" w:author="rocky" w:date="2014-09-18T15:49:00Z"/>
                <w:szCs w:val="24"/>
              </w:rPr>
            </w:pPr>
            <w:ins w:id="6328" w:author="rocky" w:date="2014-09-18T15:49:00Z">
              <w:r>
                <w:rPr>
                  <w:rFonts w:hint="eastAsia"/>
                  <w:szCs w:val="24"/>
                </w:rPr>
                <w:t>Bit6</w:t>
              </w:r>
            </w:ins>
          </w:p>
        </w:tc>
        <w:tc>
          <w:tcPr>
            <w:tcW w:w="1045" w:type="dxa"/>
          </w:tcPr>
          <w:p w:rsidR="00F6220C" w:rsidRDefault="00F6220C" w:rsidP="00987EA6">
            <w:pPr>
              <w:pStyle w:val="a3"/>
              <w:ind w:leftChars="0" w:left="0"/>
              <w:rPr>
                <w:ins w:id="6329" w:author="rocky" w:date="2014-09-18T15:49:00Z"/>
                <w:szCs w:val="24"/>
              </w:rPr>
            </w:pPr>
            <w:ins w:id="6330" w:author="rocky" w:date="2014-09-18T15:49:00Z">
              <w:r>
                <w:rPr>
                  <w:rFonts w:hint="eastAsia"/>
                  <w:szCs w:val="24"/>
                </w:rPr>
                <w:t>Bit5</w:t>
              </w:r>
            </w:ins>
          </w:p>
        </w:tc>
        <w:tc>
          <w:tcPr>
            <w:tcW w:w="1045" w:type="dxa"/>
          </w:tcPr>
          <w:p w:rsidR="00F6220C" w:rsidRDefault="00F6220C" w:rsidP="00987EA6">
            <w:pPr>
              <w:pStyle w:val="a3"/>
              <w:ind w:leftChars="0" w:left="0"/>
              <w:rPr>
                <w:ins w:id="6331" w:author="rocky" w:date="2014-09-18T15:49:00Z"/>
                <w:szCs w:val="24"/>
              </w:rPr>
            </w:pPr>
            <w:ins w:id="6332" w:author="rocky" w:date="2014-09-18T15:49:00Z">
              <w:r>
                <w:rPr>
                  <w:rFonts w:hint="eastAsia"/>
                  <w:szCs w:val="24"/>
                </w:rPr>
                <w:t>Bit4</w:t>
              </w:r>
            </w:ins>
          </w:p>
        </w:tc>
        <w:tc>
          <w:tcPr>
            <w:tcW w:w="1045" w:type="dxa"/>
          </w:tcPr>
          <w:p w:rsidR="00F6220C" w:rsidRDefault="00F6220C" w:rsidP="00987EA6">
            <w:pPr>
              <w:pStyle w:val="a3"/>
              <w:ind w:leftChars="0" w:left="0"/>
              <w:rPr>
                <w:ins w:id="6333" w:author="rocky" w:date="2014-09-18T15:49:00Z"/>
                <w:szCs w:val="24"/>
              </w:rPr>
            </w:pPr>
            <w:ins w:id="6334" w:author="rocky" w:date="2014-09-18T15:49:00Z">
              <w:r>
                <w:rPr>
                  <w:rFonts w:hint="eastAsia"/>
                  <w:szCs w:val="24"/>
                </w:rPr>
                <w:t>Bit3</w:t>
              </w:r>
            </w:ins>
          </w:p>
        </w:tc>
        <w:tc>
          <w:tcPr>
            <w:tcW w:w="1045" w:type="dxa"/>
          </w:tcPr>
          <w:p w:rsidR="00F6220C" w:rsidRDefault="00F6220C" w:rsidP="00987EA6">
            <w:pPr>
              <w:pStyle w:val="a3"/>
              <w:ind w:leftChars="0" w:left="0"/>
              <w:rPr>
                <w:ins w:id="6335" w:author="rocky" w:date="2014-09-18T15:49:00Z"/>
                <w:szCs w:val="24"/>
              </w:rPr>
            </w:pPr>
            <w:ins w:id="6336" w:author="rocky" w:date="2014-09-18T15:49:00Z">
              <w:r>
                <w:rPr>
                  <w:rFonts w:hint="eastAsia"/>
                  <w:szCs w:val="24"/>
                </w:rPr>
                <w:t>Bit2</w:t>
              </w:r>
            </w:ins>
          </w:p>
        </w:tc>
        <w:tc>
          <w:tcPr>
            <w:tcW w:w="1046" w:type="dxa"/>
          </w:tcPr>
          <w:p w:rsidR="00F6220C" w:rsidRDefault="00F6220C" w:rsidP="00987EA6">
            <w:pPr>
              <w:pStyle w:val="a3"/>
              <w:ind w:leftChars="0" w:left="0"/>
              <w:rPr>
                <w:ins w:id="6337" w:author="rocky" w:date="2014-09-18T15:49:00Z"/>
                <w:szCs w:val="24"/>
              </w:rPr>
            </w:pPr>
            <w:ins w:id="6338" w:author="rocky" w:date="2014-09-18T15:49:00Z">
              <w:r>
                <w:rPr>
                  <w:rFonts w:hint="eastAsia"/>
                  <w:szCs w:val="24"/>
                </w:rPr>
                <w:t>Bit1</w:t>
              </w:r>
            </w:ins>
          </w:p>
        </w:tc>
        <w:tc>
          <w:tcPr>
            <w:tcW w:w="1046" w:type="dxa"/>
          </w:tcPr>
          <w:p w:rsidR="00F6220C" w:rsidRDefault="00F6220C" w:rsidP="00987EA6">
            <w:pPr>
              <w:pStyle w:val="a3"/>
              <w:ind w:leftChars="0" w:left="0"/>
              <w:rPr>
                <w:ins w:id="6339" w:author="rocky" w:date="2014-09-18T15:49:00Z"/>
                <w:szCs w:val="24"/>
              </w:rPr>
            </w:pPr>
            <w:ins w:id="6340" w:author="rocky" w:date="2014-09-18T15:49:00Z">
              <w:r>
                <w:rPr>
                  <w:rFonts w:hint="eastAsia"/>
                  <w:szCs w:val="24"/>
                </w:rPr>
                <w:t>Bit0</w:t>
              </w:r>
            </w:ins>
          </w:p>
        </w:tc>
      </w:tr>
      <w:tr w:rsidR="00204CEC" w:rsidTr="00987EA6">
        <w:trPr>
          <w:ins w:id="6341" w:author="rocky" w:date="2014-09-18T15:49:00Z"/>
        </w:trPr>
        <w:tc>
          <w:tcPr>
            <w:tcW w:w="1045" w:type="dxa"/>
          </w:tcPr>
          <w:p w:rsidR="00F6220C" w:rsidRDefault="00F6220C" w:rsidP="00987EA6">
            <w:pPr>
              <w:pStyle w:val="a3"/>
              <w:ind w:leftChars="0" w:left="0"/>
              <w:rPr>
                <w:ins w:id="6342" w:author="rocky" w:date="2014-09-18T15:49:00Z"/>
                <w:szCs w:val="24"/>
              </w:rPr>
            </w:pPr>
            <w:ins w:id="6343" w:author="rocky" w:date="2014-09-18T15:49:00Z">
              <w:r>
                <w:rPr>
                  <w:rFonts w:hint="eastAsia"/>
                  <w:szCs w:val="24"/>
                </w:rPr>
                <w:t>AccessRight</w:t>
              </w:r>
            </w:ins>
          </w:p>
        </w:tc>
        <w:tc>
          <w:tcPr>
            <w:tcW w:w="1045" w:type="dxa"/>
          </w:tcPr>
          <w:p w:rsidR="00F6220C" w:rsidRDefault="00204CEC" w:rsidP="00987EA6">
            <w:pPr>
              <w:pStyle w:val="a3"/>
              <w:ind w:leftChars="0" w:left="0"/>
              <w:rPr>
                <w:ins w:id="6344" w:author="rocky" w:date="2014-09-18T15:49:00Z"/>
                <w:szCs w:val="24"/>
              </w:rPr>
            </w:pPr>
            <w:ins w:id="6345" w:author="rocky" w:date="2014-09-18T15:49:00Z">
              <w:r>
                <w:rPr>
                  <w:rFonts w:hint="eastAsia"/>
                  <w:szCs w:val="24"/>
                </w:rPr>
                <w:t>RFU</w:t>
              </w:r>
            </w:ins>
          </w:p>
        </w:tc>
        <w:tc>
          <w:tcPr>
            <w:tcW w:w="1045" w:type="dxa"/>
          </w:tcPr>
          <w:p w:rsidR="00F6220C" w:rsidRDefault="00F6220C" w:rsidP="00987EA6">
            <w:pPr>
              <w:pStyle w:val="a3"/>
              <w:ind w:leftChars="0" w:left="0"/>
              <w:rPr>
                <w:ins w:id="6346" w:author="rocky" w:date="2014-09-18T15:49:00Z"/>
                <w:szCs w:val="24"/>
              </w:rPr>
            </w:pPr>
            <w:ins w:id="6347" w:author="rocky" w:date="2014-09-18T15:49:00Z">
              <w:r>
                <w:rPr>
                  <w:szCs w:val="24"/>
                </w:rPr>
                <w:t>CARD</w:t>
              </w:r>
            </w:ins>
          </w:p>
        </w:tc>
        <w:tc>
          <w:tcPr>
            <w:tcW w:w="1045" w:type="dxa"/>
          </w:tcPr>
          <w:p w:rsidR="00F6220C" w:rsidRDefault="00F6220C" w:rsidP="00987EA6">
            <w:pPr>
              <w:pStyle w:val="a3"/>
              <w:ind w:leftChars="0" w:left="0"/>
              <w:rPr>
                <w:ins w:id="6348" w:author="rocky" w:date="2014-09-18T15:49:00Z"/>
                <w:szCs w:val="24"/>
              </w:rPr>
            </w:pPr>
            <w:ins w:id="6349" w:author="rocky" w:date="2014-09-18T15:49:00Z">
              <w:r>
                <w:rPr>
                  <w:rFonts w:hint="eastAsia"/>
                  <w:szCs w:val="24"/>
                </w:rPr>
                <w:t>TID</w:t>
              </w:r>
            </w:ins>
          </w:p>
        </w:tc>
        <w:tc>
          <w:tcPr>
            <w:tcW w:w="1045" w:type="dxa"/>
          </w:tcPr>
          <w:p w:rsidR="00F6220C" w:rsidRDefault="00F6220C" w:rsidP="00987EA6">
            <w:pPr>
              <w:pStyle w:val="a3"/>
              <w:ind w:leftChars="0" w:left="0"/>
              <w:rPr>
                <w:ins w:id="6350" w:author="rocky" w:date="2014-09-18T15:49:00Z"/>
                <w:szCs w:val="24"/>
              </w:rPr>
            </w:pPr>
            <w:ins w:id="6351" w:author="rocky" w:date="2014-09-18T15:49:00Z">
              <w:r>
                <w:rPr>
                  <w:szCs w:val="24"/>
                </w:rPr>
                <w:t>PWD</w:t>
              </w:r>
            </w:ins>
          </w:p>
        </w:tc>
        <w:tc>
          <w:tcPr>
            <w:tcW w:w="1045" w:type="dxa"/>
          </w:tcPr>
          <w:p w:rsidR="00F6220C" w:rsidRDefault="00447E97" w:rsidP="00987EA6">
            <w:pPr>
              <w:pStyle w:val="a3"/>
              <w:ind w:leftChars="0" w:left="0"/>
              <w:rPr>
                <w:ins w:id="6352" w:author="rocky" w:date="2014-09-18T15:49:00Z"/>
                <w:szCs w:val="24"/>
              </w:rPr>
            </w:pPr>
            <w:ins w:id="6353" w:author="rocky" w:date="2015-08-31T18:55:00Z">
              <w:r>
                <w:rPr>
                  <w:szCs w:val="24"/>
                </w:rPr>
                <w:t>SUS</w:t>
              </w:r>
            </w:ins>
          </w:p>
        </w:tc>
        <w:tc>
          <w:tcPr>
            <w:tcW w:w="1046" w:type="dxa"/>
          </w:tcPr>
          <w:p w:rsidR="00F6220C" w:rsidRDefault="00EC6967" w:rsidP="00987EA6">
            <w:pPr>
              <w:pStyle w:val="a3"/>
              <w:ind w:leftChars="0" w:left="0"/>
              <w:rPr>
                <w:ins w:id="6354" w:author="rocky" w:date="2014-09-18T15:49:00Z"/>
                <w:szCs w:val="24"/>
              </w:rPr>
            </w:pPr>
            <w:ins w:id="6355" w:author="rocky" w:date="2014-09-18T15:49:00Z">
              <w:r>
                <w:rPr>
                  <w:rFonts w:hint="eastAsia"/>
                  <w:szCs w:val="24"/>
                </w:rPr>
                <w:t>OT</w:t>
              </w:r>
            </w:ins>
          </w:p>
        </w:tc>
        <w:tc>
          <w:tcPr>
            <w:tcW w:w="1046" w:type="dxa"/>
          </w:tcPr>
          <w:p w:rsidR="00F6220C" w:rsidRDefault="00F6220C" w:rsidP="00987EA6">
            <w:pPr>
              <w:pStyle w:val="a3"/>
              <w:ind w:leftChars="0" w:left="0"/>
              <w:rPr>
                <w:ins w:id="6356" w:author="rocky" w:date="2014-09-18T15:49:00Z"/>
                <w:szCs w:val="24"/>
              </w:rPr>
            </w:pPr>
            <w:ins w:id="6357" w:author="rocky" w:date="2014-09-18T15:49:00Z">
              <w:r>
                <w:rPr>
                  <w:rFonts w:hint="eastAsia"/>
                  <w:szCs w:val="24"/>
                </w:rPr>
                <w:t>VALID</w:t>
              </w:r>
            </w:ins>
          </w:p>
        </w:tc>
      </w:tr>
    </w:tbl>
    <w:p w:rsidR="00F6220C" w:rsidRDefault="00F6220C" w:rsidP="00F6220C">
      <w:pPr>
        <w:pStyle w:val="a3"/>
        <w:ind w:leftChars="0" w:left="1080"/>
        <w:rPr>
          <w:ins w:id="6358" w:author="rocky" w:date="2015-09-02T12:41:00Z"/>
          <w:szCs w:val="24"/>
        </w:rPr>
      </w:pPr>
      <w:ins w:id="6359" w:author="rocky" w:date="2014-09-18T15:49:00Z">
        <w:r w:rsidRPr="0034287A">
          <w:rPr>
            <w:b/>
            <w:szCs w:val="24"/>
          </w:rPr>
          <w:t xml:space="preserve">VALID </w:t>
        </w:r>
        <w:r>
          <w:rPr>
            <w:rFonts w:hint="eastAsia"/>
            <w:szCs w:val="24"/>
          </w:rPr>
          <w:t>bit: Indicates whether the client is valid. Administrator can clear a client</w:t>
        </w:r>
        <w:r>
          <w:rPr>
            <w:szCs w:val="24"/>
          </w:rPr>
          <w:t>’</w:t>
        </w:r>
        <w:r>
          <w:rPr>
            <w:rFonts w:hint="eastAsia"/>
            <w:szCs w:val="24"/>
          </w:rPr>
          <w:t>s VALID bit to delete it from client list.</w:t>
        </w:r>
      </w:ins>
    </w:p>
    <w:p w:rsidR="00EC6967" w:rsidRPr="00F739B6" w:rsidRDefault="00EC6967">
      <w:pPr>
        <w:pStyle w:val="a3"/>
        <w:ind w:leftChars="0" w:left="1080"/>
        <w:rPr>
          <w:ins w:id="6360" w:author="rocky" w:date="2015-08-31T19:03:00Z"/>
          <w:szCs w:val="24"/>
        </w:rPr>
      </w:pPr>
      <w:ins w:id="6361" w:author="rocky" w:date="2015-09-02T12:41:00Z">
        <w:r>
          <w:rPr>
            <w:b/>
            <w:szCs w:val="24"/>
          </w:rPr>
          <w:t xml:space="preserve">OT </w:t>
        </w:r>
        <w:r w:rsidRPr="007D5707">
          <w:rPr>
            <w:szCs w:val="24"/>
          </w:rPr>
          <w:t>bit:</w:t>
        </w:r>
        <w:r>
          <w:rPr>
            <w:b/>
            <w:szCs w:val="24"/>
          </w:rPr>
          <w:t xml:space="preserve"> </w:t>
        </w:r>
        <w:r>
          <w:rPr>
            <w:szCs w:val="24"/>
          </w:rPr>
          <w:t>In protocol version 8007 or newer, this bit can be used to set a client as one-time user.</w:t>
        </w:r>
      </w:ins>
    </w:p>
    <w:p w:rsidR="00D16F38" w:rsidRDefault="00D16F38" w:rsidP="00F6220C">
      <w:pPr>
        <w:pStyle w:val="a3"/>
        <w:ind w:leftChars="0" w:left="1080"/>
        <w:rPr>
          <w:ins w:id="6362" w:author="rocky" w:date="2014-09-18T15:49:00Z"/>
          <w:szCs w:val="24"/>
        </w:rPr>
      </w:pPr>
      <w:ins w:id="6363" w:author="rocky" w:date="2015-08-31T19:03:00Z">
        <w:r>
          <w:rPr>
            <w:b/>
            <w:szCs w:val="24"/>
          </w:rPr>
          <w:t xml:space="preserve">SUS </w:t>
        </w:r>
        <w:r w:rsidRPr="003144A5">
          <w:rPr>
            <w:szCs w:val="24"/>
            <w:rPrChange w:id="6364" w:author="rocky" w:date="2015-09-01T11:07:00Z">
              <w:rPr>
                <w:b/>
                <w:szCs w:val="24"/>
              </w:rPr>
            </w:rPrChange>
          </w:rPr>
          <w:t>bit:</w:t>
        </w:r>
      </w:ins>
      <w:ins w:id="6365" w:author="rocky" w:date="2015-09-01T11:07:00Z">
        <w:r w:rsidR="003144A5">
          <w:rPr>
            <w:b/>
            <w:szCs w:val="24"/>
          </w:rPr>
          <w:t xml:space="preserve"> </w:t>
        </w:r>
        <w:r w:rsidR="003144A5">
          <w:rPr>
            <w:szCs w:val="24"/>
          </w:rPr>
          <w:t>In protocol version 8007 or newer, this bit can be set by admin to explicitly suspend the client.</w:t>
        </w:r>
      </w:ins>
    </w:p>
    <w:p w:rsidR="00F6220C" w:rsidRDefault="00F6220C" w:rsidP="00F6220C">
      <w:pPr>
        <w:pStyle w:val="a3"/>
        <w:ind w:leftChars="0" w:left="1080"/>
        <w:rPr>
          <w:ins w:id="6366" w:author="rocky" w:date="2014-09-18T15:49:00Z"/>
          <w:szCs w:val="24"/>
        </w:rPr>
      </w:pPr>
      <w:ins w:id="6367" w:author="rocky" w:date="2014-09-18T15:49:00Z">
        <w:r>
          <w:rPr>
            <w:b/>
            <w:szCs w:val="24"/>
          </w:rPr>
          <w:t xml:space="preserve">PWD </w:t>
        </w:r>
        <w:r w:rsidRPr="0034287A">
          <w:rPr>
            <w:szCs w:val="24"/>
          </w:rPr>
          <w:t>bit</w:t>
        </w:r>
        <w:r>
          <w:rPr>
            <w:rFonts w:hint="eastAsia"/>
            <w:szCs w:val="24"/>
          </w:rPr>
          <w:t>: Indicates whether the client is password</w:t>
        </w:r>
        <w:r>
          <w:rPr>
            <w:szCs w:val="24"/>
          </w:rPr>
          <w:t xml:space="preserve"> client</w:t>
        </w:r>
        <w:r>
          <w:rPr>
            <w:rFonts w:hint="eastAsia"/>
            <w:szCs w:val="24"/>
          </w:rPr>
          <w:t>.</w:t>
        </w:r>
      </w:ins>
    </w:p>
    <w:p w:rsidR="00F6220C" w:rsidRPr="00D35F68" w:rsidRDefault="00F6220C" w:rsidP="00F6220C">
      <w:pPr>
        <w:pStyle w:val="a3"/>
        <w:ind w:leftChars="0" w:left="1080"/>
        <w:rPr>
          <w:ins w:id="6368" w:author="rocky" w:date="2014-09-18T15:49:00Z"/>
          <w:szCs w:val="24"/>
        </w:rPr>
      </w:pPr>
      <w:ins w:id="6369" w:author="rocky" w:date="2014-09-18T15:49:00Z">
        <w:r>
          <w:rPr>
            <w:b/>
            <w:szCs w:val="24"/>
          </w:rPr>
          <w:t>TID</w:t>
        </w:r>
        <w:r w:rsidRPr="0034287A">
          <w:rPr>
            <w:szCs w:val="24"/>
          </w:rPr>
          <w:t xml:space="preserve"> bit: Indicates whether the client is a TID user.</w:t>
        </w:r>
      </w:ins>
    </w:p>
    <w:p w:rsidR="00204CEC" w:rsidRPr="00F739B6" w:rsidRDefault="00F6220C">
      <w:pPr>
        <w:pStyle w:val="a3"/>
        <w:ind w:leftChars="0" w:left="1080"/>
        <w:rPr>
          <w:ins w:id="6370" w:author="rocky" w:date="2014-09-18T15:49:00Z"/>
          <w:szCs w:val="24"/>
        </w:rPr>
      </w:pPr>
      <w:ins w:id="6371" w:author="rocky" w:date="2014-09-18T15:49:00Z">
        <w:r w:rsidRPr="0034287A">
          <w:rPr>
            <w:b/>
            <w:szCs w:val="24"/>
          </w:rPr>
          <w:t>CARD</w:t>
        </w:r>
        <w:r>
          <w:rPr>
            <w:szCs w:val="24"/>
          </w:rPr>
          <w:t xml:space="preserve"> bit: Indicates whether the client is a card.</w:t>
        </w:r>
      </w:ins>
    </w:p>
    <w:p w:rsidR="00F6220C" w:rsidRDefault="00F6220C" w:rsidP="00F6220C">
      <w:pPr>
        <w:pStyle w:val="a3"/>
        <w:ind w:leftChars="0" w:left="1080"/>
        <w:rPr>
          <w:ins w:id="6372" w:author="rocky" w:date="2014-09-18T15:49:00Z"/>
          <w:szCs w:val="24"/>
        </w:rPr>
      </w:pPr>
      <w:ins w:id="6373" w:author="rocky" w:date="2014-09-18T15:49:00Z">
        <w:r>
          <w:rPr>
            <w:b/>
            <w:szCs w:val="24"/>
          </w:rPr>
          <w:t xml:space="preserve">AccessRight </w:t>
        </w:r>
        <w:r w:rsidRPr="0034287A">
          <w:rPr>
            <w:szCs w:val="24"/>
          </w:rPr>
          <w:t xml:space="preserve">bit: </w:t>
        </w:r>
      </w:ins>
      <w:ins w:id="6374" w:author="rocky" w:date="2015-07-13T15:04:00Z">
        <w:r w:rsidR="004F2466">
          <w:rPr>
            <w:szCs w:val="24"/>
          </w:rPr>
          <w:t>Indicates change on</w:t>
        </w:r>
      </w:ins>
      <w:ins w:id="6375" w:author="rocky" w:date="2014-09-18T15:49:00Z">
        <w:r>
          <w:rPr>
            <w:szCs w:val="24"/>
          </w:rPr>
          <w:t xml:space="preserve"> the access right of a client. </w:t>
        </w:r>
      </w:ins>
    </w:p>
    <w:p w:rsidR="00F6220C" w:rsidRDefault="00F6220C" w:rsidP="00F6220C">
      <w:pPr>
        <w:rPr>
          <w:ins w:id="6376" w:author="rocky" w:date="2014-09-18T16:06:00Z"/>
          <w:szCs w:val="24"/>
        </w:rPr>
      </w:pPr>
    </w:p>
    <w:p w:rsidR="009849E0" w:rsidRDefault="009849E0">
      <w:pPr>
        <w:pStyle w:val="a3"/>
        <w:numPr>
          <w:ilvl w:val="1"/>
          <w:numId w:val="19"/>
        </w:numPr>
        <w:ind w:leftChars="0"/>
        <w:rPr>
          <w:ins w:id="6377" w:author="rocky" w:date="2014-09-18T16:06:00Z"/>
          <w:szCs w:val="24"/>
        </w:rPr>
        <w:pPrChange w:id="6378" w:author="rocky" w:date="2015-08-12T11:50:00Z">
          <w:pPr>
            <w:pStyle w:val="a3"/>
            <w:numPr>
              <w:ilvl w:val="1"/>
              <w:numId w:val="44"/>
            </w:numPr>
            <w:ind w:leftChars="0" w:left="1080" w:hanging="720"/>
          </w:pPr>
        </w:pPrChange>
      </w:pPr>
      <w:ins w:id="6379" w:author="rocky" w:date="2014-09-18T16:06:00Z">
        <w:r>
          <w:rPr>
            <w:rFonts w:hint="eastAsia"/>
            <w:szCs w:val="24"/>
          </w:rPr>
          <w:t xml:space="preserve">Client List </w:t>
        </w:r>
        <w:r>
          <w:rPr>
            <w:szCs w:val="24"/>
          </w:rPr>
          <w:t>2</w:t>
        </w:r>
        <w:r w:rsidRPr="009849E0">
          <w:rPr>
            <w:szCs w:val="24"/>
            <w:vertAlign w:val="superscript"/>
            <w:rPrChange w:id="6380" w:author="rocky" w:date="2014-09-18T16:06:00Z">
              <w:rPr>
                <w:szCs w:val="24"/>
              </w:rPr>
            </w:rPrChange>
          </w:rPr>
          <w:t>nd</w:t>
        </w:r>
        <w:r>
          <w:rPr>
            <w:szCs w:val="24"/>
          </w:rPr>
          <w:t xml:space="preserve"> </w:t>
        </w:r>
        <w:r>
          <w:rPr>
            <w:rFonts w:hint="eastAsia"/>
            <w:szCs w:val="24"/>
          </w:rPr>
          <w:t>Entry Control Byte:</w:t>
        </w:r>
      </w:ins>
    </w:p>
    <w:tbl>
      <w:tblPr>
        <w:tblStyle w:val="aa"/>
        <w:tblW w:w="0" w:type="auto"/>
        <w:tblInd w:w="1080" w:type="dxa"/>
        <w:tblLook w:val="04A0" w:firstRow="1" w:lastRow="0" w:firstColumn="1" w:lastColumn="0" w:noHBand="0" w:noVBand="1"/>
      </w:tblPr>
      <w:tblGrid>
        <w:gridCol w:w="766"/>
        <w:gridCol w:w="765"/>
        <w:gridCol w:w="951"/>
        <w:gridCol w:w="1344"/>
        <w:gridCol w:w="772"/>
        <w:gridCol w:w="838"/>
        <w:gridCol w:w="760"/>
        <w:gridCol w:w="1020"/>
      </w:tblGrid>
      <w:tr w:rsidR="00204CEC" w:rsidTr="00915D32">
        <w:trPr>
          <w:ins w:id="6381" w:author="rocky" w:date="2014-09-18T16:06:00Z"/>
        </w:trPr>
        <w:tc>
          <w:tcPr>
            <w:tcW w:w="1045" w:type="dxa"/>
          </w:tcPr>
          <w:p w:rsidR="009849E0" w:rsidRDefault="009849E0" w:rsidP="00915D32">
            <w:pPr>
              <w:pStyle w:val="a3"/>
              <w:ind w:leftChars="0" w:left="0"/>
              <w:rPr>
                <w:ins w:id="6382" w:author="rocky" w:date="2014-09-18T16:06:00Z"/>
                <w:szCs w:val="24"/>
              </w:rPr>
            </w:pPr>
            <w:ins w:id="6383" w:author="rocky" w:date="2014-09-18T16:06:00Z">
              <w:r>
                <w:rPr>
                  <w:rFonts w:hint="eastAsia"/>
                  <w:szCs w:val="24"/>
                </w:rPr>
                <w:t>Bit7</w:t>
              </w:r>
            </w:ins>
          </w:p>
        </w:tc>
        <w:tc>
          <w:tcPr>
            <w:tcW w:w="1045" w:type="dxa"/>
          </w:tcPr>
          <w:p w:rsidR="009849E0" w:rsidRDefault="009849E0" w:rsidP="00915D32">
            <w:pPr>
              <w:pStyle w:val="a3"/>
              <w:ind w:leftChars="0" w:left="0"/>
              <w:rPr>
                <w:ins w:id="6384" w:author="rocky" w:date="2014-09-18T16:06:00Z"/>
                <w:szCs w:val="24"/>
              </w:rPr>
            </w:pPr>
            <w:ins w:id="6385" w:author="rocky" w:date="2014-09-18T16:06:00Z">
              <w:r>
                <w:rPr>
                  <w:rFonts w:hint="eastAsia"/>
                  <w:szCs w:val="24"/>
                </w:rPr>
                <w:t>Bit6</w:t>
              </w:r>
            </w:ins>
          </w:p>
        </w:tc>
        <w:tc>
          <w:tcPr>
            <w:tcW w:w="1045" w:type="dxa"/>
          </w:tcPr>
          <w:p w:rsidR="009849E0" w:rsidRDefault="009849E0" w:rsidP="00915D32">
            <w:pPr>
              <w:pStyle w:val="a3"/>
              <w:ind w:leftChars="0" w:left="0"/>
              <w:rPr>
                <w:ins w:id="6386" w:author="rocky" w:date="2014-09-18T16:06:00Z"/>
                <w:szCs w:val="24"/>
              </w:rPr>
            </w:pPr>
            <w:ins w:id="6387" w:author="rocky" w:date="2014-09-18T16:06:00Z">
              <w:r>
                <w:rPr>
                  <w:rFonts w:hint="eastAsia"/>
                  <w:szCs w:val="24"/>
                </w:rPr>
                <w:t>Bit5</w:t>
              </w:r>
            </w:ins>
          </w:p>
        </w:tc>
        <w:tc>
          <w:tcPr>
            <w:tcW w:w="1045" w:type="dxa"/>
          </w:tcPr>
          <w:p w:rsidR="009849E0" w:rsidRDefault="009849E0" w:rsidP="00915D32">
            <w:pPr>
              <w:pStyle w:val="a3"/>
              <w:ind w:leftChars="0" w:left="0"/>
              <w:rPr>
                <w:ins w:id="6388" w:author="rocky" w:date="2014-09-18T16:06:00Z"/>
                <w:szCs w:val="24"/>
              </w:rPr>
            </w:pPr>
            <w:ins w:id="6389" w:author="rocky" w:date="2014-09-18T16:06:00Z">
              <w:r>
                <w:rPr>
                  <w:rFonts w:hint="eastAsia"/>
                  <w:szCs w:val="24"/>
                </w:rPr>
                <w:t>Bit4</w:t>
              </w:r>
            </w:ins>
          </w:p>
        </w:tc>
        <w:tc>
          <w:tcPr>
            <w:tcW w:w="1045" w:type="dxa"/>
          </w:tcPr>
          <w:p w:rsidR="009849E0" w:rsidRDefault="009849E0" w:rsidP="00915D32">
            <w:pPr>
              <w:pStyle w:val="a3"/>
              <w:ind w:leftChars="0" w:left="0"/>
              <w:rPr>
                <w:ins w:id="6390" w:author="rocky" w:date="2014-09-18T16:06:00Z"/>
                <w:szCs w:val="24"/>
              </w:rPr>
            </w:pPr>
            <w:ins w:id="6391" w:author="rocky" w:date="2014-09-18T16:06:00Z">
              <w:r>
                <w:rPr>
                  <w:rFonts w:hint="eastAsia"/>
                  <w:szCs w:val="24"/>
                </w:rPr>
                <w:t>Bit3</w:t>
              </w:r>
            </w:ins>
          </w:p>
        </w:tc>
        <w:tc>
          <w:tcPr>
            <w:tcW w:w="1045" w:type="dxa"/>
          </w:tcPr>
          <w:p w:rsidR="009849E0" w:rsidRDefault="009849E0" w:rsidP="00915D32">
            <w:pPr>
              <w:pStyle w:val="a3"/>
              <w:ind w:leftChars="0" w:left="0"/>
              <w:rPr>
                <w:ins w:id="6392" w:author="rocky" w:date="2014-09-18T16:06:00Z"/>
                <w:szCs w:val="24"/>
              </w:rPr>
            </w:pPr>
            <w:ins w:id="6393" w:author="rocky" w:date="2014-09-18T16:06:00Z">
              <w:r>
                <w:rPr>
                  <w:rFonts w:hint="eastAsia"/>
                  <w:szCs w:val="24"/>
                </w:rPr>
                <w:t>Bit2</w:t>
              </w:r>
            </w:ins>
          </w:p>
        </w:tc>
        <w:tc>
          <w:tcPr>
            <w:tcW w:w="1046" w:type="dxa"/>
          </w:tcPr>
          <w:p w:rsidR="009849E0" w:rsidRDefault="009849E0" w:rsidP="00915D32">
            <w:pPr>
              <w:pStyle w:val="a3"/>
              <w:ind w:leftChars="0" w:left="0"/>
              <w:rPr>
                <w:ins w:id="6394" w:author="rocky" w:date="2014-09-18T16:06:00Z"/>
                <w:szCs w:val="24"/>
              </w:rPr>
            </w:pPr>
            <w:ins w:id="6395" w:author="rocky" w:date="2014-09-18T16:06:00Z">
              <w:r>
                <w:rPr>
                  <w:rFonts w:hint="eastAsia"/>
                  <w:szCs w:val="24"/>
                </w:rPr>
                <w:t>Bit1</w:t>
              </w:r>
            </w:ins>
          </w:p>
        </w:tc>
        <w:tc>
          <w:tcPr>
            <w:tcW w:w="1046" w:type="dxa"/>
          </w:tcPr>
          <w:p w:rsidR="009849E0" w:rsidRDefault="009849E0" w:rsidP="00915D32">
            <w:pPr>
              <w:pStyle w:val="a3"/>
              <w:ind w:leftChars="0" w:left="0"/>
              <w:rPr>
                <w:ins w:id="6396" w:author="rocky" w:date="2014-09-18T16:06:00Z"/>
                <w:szCs w:val="24"/>
              </w:rPr>
            </w:pPr>
            <w:ins w:id="6397" w:author="rocky" w:date="2014-09-18T16:06:00Z">
              <w:r>
                <w:rPr>
                  <w:rFonts w:hint="eastAsia"/>
                  <w:szCs w:val="24"/>
                </w:rPr>
                <w:t>Bit0</w:t>
              </w:r>
            </w:ins>
          </w:p>
        </w:tc>
      </w:tr>
      <w:tr w:rsidR="00204CEC" w:rsidTr="00915D32">
        <w:trPr>
          <w:ins w:id="6398" w:author="rocky" w:date="2014-09-18T16:06:00Z"/>
        </w:trPr>
        <w:tc>
          <w:tcPr>
            <w:tcW w:w="1045" w:type="dxa"/>
          </w:tcPr>
          <w:p w:rsidR="009849E0" w:rsidRDefault="009849E0" w:rsidP="00915D32">
            <w:pPr>
              <w:pStyle w:val="a3"/>
              <w:ind w:leftChars="0" w:left="0"/>
              <w:rPr>
                <w:ins w:id="6399" w:author="rocky" w:date="2014-09-18T16:06:00Z"/>
                <w:szCs w:val="24"/>
              </w:rPr>
            </w:pPr>
            <w:ins w:id="6400" w:author="rocky" w:date="2014-09-18T16:06:00Z">
              <w:r>
                <w:rPr>
                  <w:szCs w:val="24"/>
                </w:rPr>
                <w:t>RFU</w:t>
              </w:r>
            </w:ins>
          </w:p>
        </w:tc>
        <w:tc>
          <w:tcPr>
            <w:tcW w:w="1045" w:type="dxa"/>
          </w:tcPr>
          <w:p w:rsidR="009849E0" w:rsidRDefault="009849E0" w:rsidP="00915D32">
            <w:pPr>
              <w:pStyle w:val="a3"/>
              <w:ind w:leftChars="0" w:left="0"/>
              <w:rPr>
                <w:ins w:id="6401" w:author="rocky" w:date="2014-09-18T16:06:00Z"/>
                <w:szCs w:val="24"/>
              </w:rPr>
            </w:pPr>
            <w:ins w:id="6402" w:author="rocky" w:date="2014-09-18T16:07:00Z">
              <w:r>
                <w:rPr>
                  <w:szCs w:val="24"/>
                </w:rPr>
                <w:t>RFU</w:t>
              </w:r>
            </w:ins>
          </w:p>
        </w:tc>
        <w:tc>
          <w:tcPr>
            <w:tcW w:w="1045" w:type="dxa"/>
          </w:tcPr>
          <w:p w:rsidR="009849E0" w:rsidRDefault="00204CEC" w:rsidP="00915D32">
            <w:pPr>
              <w:pStyle w:val="a3"/>
              <w:ind w:leftChars="0" w:left="0"/>
              <w:rPr>
                <w:ins w:id="6403" w:author="rocky" w:date="2014-09-18T16:06:00Z"/>
                <w:szCs w:val="24"/>
              </w:rPr>
            </w:pPr>
            <w:ins w:id="6404" w:author="rocky" w:date="2014-09-18T16:07:00Z">
              <w:r>
                <w:rPr>
                  <w:szCs w:val="24"/>
                </w:rPr>
                <w:t>TIDKEY</w:t>
              </w:r>
            </w:ins>
          </w:p>
        </w:tc>
        <w:tc>
          <w:tcPr>
            <w:tcW w:w="1045" w:type="dxa"/>
          </w:tcPr>
          <w:p w:rsidR="009849E0" w:rsidRDefault="00204CEC" w:rsidP="00915D32">
            <w:pPr>
              <w:pStyle w:val="a3"/>
              <w:ind w:leftChars="0" w:left="0"/>
              <w:rPr>
                <w:ins w:id="6405" w:author="rocky" w:date="2014-09-18T16:06:00Z"/>
                <w:szCs w:val="24"/>
              </w:rPr>
            </w:pPr>
            <w:ins w:id="6406" w:author="rocky" w:date="2014-09-18T16:07:00Z">
              <w:r>
                <w:rPr>
                  <w:szCs w:val="24"/>
                </w:rPr>
                <w:t>USERNA</w:t>
              </w:r>
            </w:ins>
            <w:ins w:id="6407" w:author="rocky" w:date="2015-11-19T16:26:00Z">
              <w:r>
                <w:rPr>
                  <w:szCs w:val="24"/>
                </w:rPr>
                <w:t>ME</w:t>
              </w:r>
            </w:ins>
          </w:p>
        </w:tc>
        <w:tc>
          <w:tcPr>
            <w:tcW w:w="1045" w:type="dxa"/>
          </w:tcPr>
          <w:p w:rsidR="009849E0" w:rsidRDefault="001379F3" w:rsidP="00915D32">
            <w:pPr>
              <w:pStyle w:val="a3"/>
              <w:ind w:leftChars="0" w:left="0"/>
              <w:rPr>
                <w:ins w:id="6408" w:author="rocky" w:date="2014-09-18T16:06:00Z"/>
                <w:szCs w:val="24"/>
              </w:rPr>
            </w:pPr>
            <w:ins w:id="6409" w:author="rocky" w:date="2014-09-18T16:07:00Z">
              <w:r>
                <w:rPr>
                  <w:szCs w:val="24"/>
                </w:rPr>
                <w:t>LML</w:t>
              </w:r>
            </w:ins>
          </w:p>
        </w:tc>
        <w:tc>
          <w:tcPr>
            <w:tcW w:w="1045" w:type="dxa"/>
          </w:tcPr>
          <w:p w:rsidR="009849E0" w:rsidRDefault="001379F3" w:rsidP="00915D32">
            <w:pPr>
              <w:pStyle w:val="a3"/>
              <w:ind w:leftChars="0" w:left="0"/>
              <w:rPr>
                <w:ins w:id="6410" w:author="rocky" w:date="2014-09-18T16:06:00Z"/>
                <w:szCs w:val="24"/>
              </w:rPr>
            </w:pPr>
            <w:ins w:id="6411" w:author="rocky" w:date="2014-09-18T16:06:00Z">
              <w:r>
                <w:rPr>
                  <w:rFonts w:hint="eastAsia"/>
                  <w:szCs w:val="24"/>
                </w:rPr>
                <w:t>TECH</w:t>
              </w:r>
            </w:ins>
          </w:p>
        </w:tc>
        <w:tc>
          <w:tcPr>
            <w:tcW w:w="1046" w:type="dxa"/>
          </w:tcPr>
          <w:p w:rsidR="009849E0" w:rsidRDefault="00447E97" w:rsidP="00915D32">
            <w:pPr>
              <w:pStyle w:val="a3"/>
              <w:ind w:leftChars="0" w:left="0"/>
              <w:rPr>
                <w:ins w:id="6412" w:author="rocky" w:date="2014-09-18T16:06:00Z"/>
                <w:szCs w:val="24"/>
              </w:rPr>
            </w:pPr>
            <w:ins w:id="6413" w:author="rocky" w:date="2014-09-18T16:08:00Z">
              <w:r>
                <w:rPr>
                  <w:szCs w:val="24"/>
                </w:rPr>
                <w:t>EXP</w:t>
              </w:r>
            </w:ins>
          </w:p>
        </w:tc>
        <w:tc>
          <w:tcPr>
            <w:tcW w:w="1046" w:type="dxa"/>
          </w:tcPr>
          <w:p w:rsidR="009849E0" w:rsidRDefault="00C6722D" w:rsidP="00915D32">
            <w:pPr>
              <w:pStyle w:val="a3"/>
              <w:ind w:leftChars="0" w:left="0"/>
              <w:rPr>
                <w:ins w:id="6414" w:author="rocky" w:date="2014-09-18T16:06:00Z"/>
                <w:szCs w:val="24"/>
              </w:rPr>
            </w:pPr>
            <w:ins w:id="6415" w:author="rocky" w:date="2014-09-18T16:08:00Z">
              <w:r>
                <w:rPr>
                  <w:szCs w:val="24"/>
                </w:rPr>
                <w:t>INHERIT</w:t>
              </w:r>
            </w:ins>
          </w:p>
        </w:tc>
      </w:tr>
    </w:tbl>
    <w:p w:rsidR="009849E0" w:rsidRDefault="00C6722D" w:rsidP="009849E0">
      <w:pPr>
        <w:pStyle w:val="a3"/>
        <w:ind w:leftChars="0" w:left="1080"/>
        <w:rPr>
          <w:ins w:id="6416" w:author="rocky" w:date="2014-09-18T16:06:00Z"/>
          <w:szCs w:val="24"/>
        </w:rPr>
      </w:pPr>
      <w:ins w:id="6417" w:author="rocky" w:date="2014-09-18T16:09:00Z">
        <w:r>
          <w:rPr>
            <w:b/>
            <w:szCs w:val="24"/>
          </w:rPr>
          <w:t>INHERIT</w:t>
        </w:r>
      </w:ins>
      <w:ins w:id="6418" w:author="rocky" w:date="2014-09-18T16:06:00Z">
        <w:r w:rsidR="009849E0">
          <w:rPr>
            <w:b/>
            <w:szCs w:val="24"/>
          </w:rPr>
          <w:t xml:space="preserve"> </w:t>
        </w:r>
        <w:r w:rsidR="009849E0" w:rsidRPr="0034287A">
          <w:rPr>
            <w:szCs w:val="24"/>
          </w:rPr>
          <w:t>bit</w:t>
        </w:r>
        <w:r w:rsidR="009849E0">
          <w:rPr>
            <w:rFonts w:hint="eastAsia"/>
            <w:szCs w:val="24"/>
          </w:rPr>
          <w:t>: Indicate</w:t>
        </w:r>
        <w:r>
          <w:rPr>
            <w:rFonts w:hint="eastAsia"/>
            <w:szCs w:val="24"/>
          </w:rPr>
          <w:t>s whether the client is inherited.</w:t>
        </w:r>
      </w:ins>
    </w:p>
    <w:p w:rsidR="00C6722D" w:rsidRDefault="00447E97" w:rsidP="00C6722D">
      <w:pPr>
        <w:pStyle w:val="a3"/>
        <w:ind w:leftChars="0" w:left="1080"/>
        <w:rPr>
          <w:ins w:id="6419" w:author="rocky" w:date="2015-07-13T16:11:00Z"/>
          <w:szCs w:val="24"/>
        </w:rPr>
      </w:pPr>
      <w:ins w:id="6420" w:author="rocky" w:date="2014-09-18T16:09:00Z">
        <w:r>
          <w:rPr>
            <w:b/>
            <w:szCs w:val="24"/>
          </w:rPr>
          <w:t>EXP</w:t>
        </w:r>
        <w:r w:rsidR="00C6722D" w:rsidRPr="0034287A">
          <w:rPr>
            <w:b/>
            <w:szCs w:val="24"/>
          </w:rPr>
          <w:t xml:space="preserve"> </w:t>
        </w:r>
        <w:r w:rsidR="00C6722D">
          <w:rPr>
            <w:rFonts w:hint="eastAsia"/>
            <w:szCs w:val="24"/>
          </w:rPr>
          <w:t>bit: Indicates whether the client</w:t>
        </w:r>
        <w:r w:rsidR="00696BA8">
          <w:rPr>
            <w:szCs w:val="24"/>
          </w:rPr>
          <w:t xml:space="preserve">’s access </w:t>
        </w:r>
        <w:r w:rsidR="00C6722D">
          <w:rPr>
            <w:szCs w:val="24"/>
          </w:rPr>
          <w:t>right</w:t>
        </w:r>
        <w:r w:rsidR="00C6722D">
          <w:rPr>
            <w:rFonts w:hint="eastAsia"/>
            <w:szCs w:val="24"/>
          </w:rPr>
          <w:t xml:space="preserve"> i</w:t>
        </w:r>
        <w:r w:rsidR="00696BA8">
          <w:rPr>
            <w:szCs w:val="24"/>
          </w:rPr>
          <w:t xml:space="preserve">s </w:t>
        </w:r>
      </w:ins>
      <w:ins w:id="6421" w:author="rocky" w:date="2015-09-01T11:07:00Z">
        <w:r w:rsidR="003144A5">
          <w:rPr>
            <w:szCs w:val="24"/>
          </w:rPr>
          <w:t>expired</w:t>
        </w:r>
      </w:ins>
      <w:ins w:id="6422" w:author="rocky" w:date="2014-09-18T16:09:00Z">
        <w:r w:rsidR="00C6722D">
          <w:rPr>
            <w:szCs w:val="24"/>
          </w:rPr>
          <w:t>.</w:t>
        </w:r>
      </w:ins>
      <w:ins w:id="6423" w:author="rocky" w:date="2015-07-13T19:23:00Z">
        <w:r w:rsidR="003144A5">
          <w:rPr>
            <w:szCs w:val="24"/>
          </w:rPr>
          <w:t xml:space="preserve"> </w:t>
        </w:r>
      </w:ins>
      <w:ins w:id="6424" w:author="rocky" w:date="2015-09-01T11:10:00Z">
        <w:r w:rsidR="00246913">
          <w:rPr>
            <w:szCs w:val="24"/>
          </w:rPr>
          <w:t xml:space="preserve">In protocol 8006, </w:t>
        </w:r>
      </w:ins>
      <w:ins w:id="6425" w:author="rocky" w:date="2015-07-13T19:23:00Z">
        <w:r w:rsidR="00246913">
          <w:rPr>
            <w:szCs w:val="24"/>
          </w:rPr>
          <w:t>t</w:t>
        </w:r>
        <w:r w:rsidR="00423062">
          <w:rPr>
            <w:szCs w:val="24"/>
          </w:rPr>
          <w:t xml:space="preserve">his bit </w:t>
        </w:r>
        <w:r w:rsidR="00F936D3">
          <w:rPr>
            <w:szCs w:val="24"/>
          </w:rPr>
          <w:t>will be set to 1 only if the client</w:t>
        </w:r>
      </w:ins>
      <w:ins w:id="6426" w:author="rocky" w:date="2015-07-13T19:24:00Z">
        <w:r w:rsidR="00F936D3">
          <w:rPr>
            <w:szCs w:val="24"/>
          </w:rPr>
          <w:t>’s access right is set to one-time and the client has been accessed the door</w:t>
        </w:r>
      </w:ins>
      <w:ins w:id="6427" w:author="rocky" w:date="2015-07-13T19:25:00Z">
        <w:r w:rsidR="00F936D3">
          <w:rPr>
            <w:szCs w:val="24"/>
          </w:rPr>
          <w:t xml:space="preserve"> (one-time access right expired)</w:t>
        </w:r>
      </w:ins>
      <w:ins w:id="6428" w:author="rocky" w:date="2015-07-13T19:24:00Z">
        <w:r w:rsidR="00F936D3">
          <w:rPr>
            <w:szCs w:val="24"/>
          </w:rPr>
          <w:t xml:space="preserve">. </w:t>
        </w:r>
      </w:ins>
    </w:p>
    <w:p w:rsidR="001379F3" w:rsidRPr="001379F3" w:rsidRDefault="001379F3" w:rsidP="00C6722D">
      <w:pPr>
        <w:pStyle w:val="a3"/>
        <w:ind w:leftChars="0" w:left="1080"/>
        <w:rPr>
          <w:ins w:id="6429" w:author="rocky" w:date="2014-09-18T16:09:00Z"/>
          <w:szCs w:val="24"/>
        </w:rPr>
      </w:pPr>
      <w:ins w:id="6430" w:author="rocky" w:date="2015-07-13T16:11:00Z">
        <w:r>
          <w:rPr>
            <w:b/>
            <w:szCs w:val="24"/>
          </w:rPr>
          <w:t>TECH</w:t>
        </w:r>
        <w:r w:rsidRPr="001379F3">
          <w:rPr>
            <w:szCs w:val="24"/>
            <w:rPrChange w:id="6431" w:author="rocky" w:date="2015-07-13T16:11:00Z">
              <w:rPr>
                <w:b/>
                <w:szCs w:val="24"/>
              </w:rPr>
            </w:rPrChange>
          </w:rPr>
          <w:t xml:space="preserve"> bit:</w:t>
        </w:r>
        <w:r>
          <w:rPr>
            <w:szCs w:val="24"/>
          </w:rPr>
          <w:t xml:space="preserve"> Indicates whether the client is a technician user.</w:t>
        </w:r>
      </w:ins>
    </w:p>
    <w:p w:rsidR="001379F3" w:rsidRDefault="001379F3" w:rsidP="001379F3">
      <w:pPr>
        <w:pStyle w:val="a3"/>
        <w:ind w:leftChars="0" w:left="1080"/>
        <w:rPr>
          <w:ins w:id="6432" w:author="rocky" w:date="2015-11-19T16:26:00Z"/>
          <w:szCs w:val="24"/>
        </w:rPr>
      </w:pPr>
      <w:ins w:id="6433" w:author="rocky" w:date="2015-07-13T16:18:00Z">
        <w:r>
          <w:rPr>
            <w:b/>
            <w:szCs w:val="24"/>
          </w:rPr>
          <w:t>LML</w:t>
        </w:r>
        <w:r w:rsidRPr="009A0C2C">
          <w:rPr>
            <w:szCs w:val="24"/>
          </w:rPr>
          <w:t xml:space="preserve"> bit:</w:t>
        </w:r>
        <w:r>
          <w:rPr>
            <w:szCs w:val="24"/>
          </w:rPr>
          <w:t xml:space="preserve"> Indicates whether the last modification to the client is done by lock’s local operation</w:t>
        </w:r>
      </w:ins>
    </w:p>
    <w:p w:rsidR="00204CEC" w:rsidRPr="00204CEC" w:rsidRDefault="00204CEC">
      <w:pPr>
        <w:pStyle w:val="a3"/>
        <w:ind w:leftChars="0" w:left="1080"/>
        <w:rPr>
          <w:ins w:id="6434" w:author="rocky" w:date="2015-11-19T16:24:00Z"/>
          <w:szCs w:val="24"/>
        </w:rPr>
      </w:pPr>
      <w:ins w:id="6435" w:author="rocky" w:date="2015-11-19T16:26:00Z">
        <w:r>
          <w:rPr>
            <w:b/>
            <w:szCs w:val="24"/>
          </w:rPr>
          <w:t>USERNAME</w:t>
        </w:r>
        <w:r>
          <w:rPr>
            <w:rFonts w:hint="eastAsia"/>
            <w:szCs w:val="24"/>
          </w:rPr>
          <w:t xml:space="preserve"> bit: </w:t>
        </w:r>
        <w:r>
          <w:rPr>
            <w:szCs w:val="24"/>
          </w:rPr>
          <w:t>Indicates change on client’s username.</w:t>
        </w:r>
      </w:ins>
    </w:p>
    <w:p w:rsidR="00204CEC" w:rsidRPr="009A0C2C" w:rsidRDefault="00204CEC" w:rsidP="001379F3">
      <w:pPr>
        <w:pStyle w:val="a3"/>
        <w:ind w:leftChars="0" w:left="1080"/>
        <w:rPr>
          <w:ins w:id="6436" w:author="rocky" w:date="2015-07-13T16:18:00Z"/>
          <w:szCs w:val="24"/>
        </w:rPr>
      </w:pPr>
      <w:ins w:id="6437" w:author="rocky" w:date="2015-11-19T16:24:00Z">
        <w:r>
          <w:rPr>
            <w:b/>
            <w:szCs w:val="24"/>
          </w:rPr>
          <w:t xml:space="preserve">TIDKEY bit: </w:t>
        </w:r>
        <w:r w:rsidRPr="00204CEC">
          <w:rPr>
            <w:szCs w:val="24"/>
            <w:rPrChange w:id="6438" w:author="rocky" w:date="2015-11-19T16:25:00Z">
              <w:rPr>
                <w:b/>
                <w:szCs w:val="24"/>
              </w:rPr>
            </w:rPrChange>
          </w:rPr>
          <w:t xml:space="preserve">Indicates whether to </w:t>
        </w:r>
      </w:ins>
      <w:ins w:id="6439" w:author="rocky" w:date="2015-11-19T16:25:00Z">
        <w:r w:rsidRPr="00204CEC">
          <w:rPr>
            <w:szCs w:val="24"/>
            <w:rPrChange w:id="6440" w:author="rocky" w:date="2015-11-19T16:25:00Z">
              <w:rPr>
                <w:b/>
                <w:szCs w:val="24"/>
              </w:rPr>
            </w:rPrChange>
          </w:rPr>
          <w:t xml:space="preserve">include extra 16-byte DID-TID-Key to </w:t>
        </w:r>
      </w:ins>
      <w:ins w:id="6441" w:author="rocky" w:date="2015-11-19T16:24:00Z">
        <w:r w:rsidRPr="00204CEC">
          <w:rPr>
            <w:szCs w:val="24"/>
            <w:rPrChange w:id="6442" w:author="rocky" w:date="2015-11-19T16:25:00Z">
              <w:rPr>
                <w:b/>
                <w:szCs w:val="24"/>
              </w:rPr>
            </w:rPrChange>
          </w:rPr>
          <w:t>delete the OTA clients</w:t>
        </w:r>
      </w:ins>
    </w:p>
    <w:p w:rsidR="009849E0" w:rsidRPr="001379F3" w:rsidRDefault="009849E0" w:rsidP="00F6220C">
      <w:pPr>
        <w:rPr>
          <w:ins w:id="6443" w:author="rocky" w:date="2014-09-18T15:49:00Z"/>
          <w:szCs w:val="24"/>
        </w:rPr>
      </w:pPr>
    </w:p>
    <w:p w:rsidR="00F6220C" w:rsidRPr="0034287A" w:rsidRDefault="00F6220C">
      <w:pPr>
        <w:pStyle w:val="a3"/>
        <w:numPr>
          <w:ilvl w:val="1"/>
          <w:numId w:val="19"/>
        </w:numPr>
        <w:ind w:leftChars="0"/>
        <w:rPr>
          <w:ins w:id="6444" w:author="rocky" w:date="2014-09-18T15:49:00Z"/>
          <w:szCs w:val="24"/>
        </w:rPr>
        <w:pPrChange w:id="6445" w:author="rocky" w:date="2015-08-12T11:50:00Z">
          <w:pPr>
            <w:pStyle w:val="a3"/>
            <w:numPr>
              <w:ilvl w:val="1"/>
              <w:numId w:val="44"/>
            </w:numPr>
            <w:ind w:leftChars="0" w:left="1080" w:hanging="720"/>
          </w:pPr>
        </w:pPrChange>
      </w:pPr>
      <w:ins w:id="6446" w:author="rocky" w:date="2014-09-18T15:49:00Z">
        <w:r w:rsidRPr="0034287A">
          <w:rPr>
            <w:szCs w:val="24"/>
          </w:rPr>
          <w:t>Log event definition:</w:t>
        </w:r>
      </w:ins>
    </w:p>
    <w:tbl>
      <w:tblPr>
        <w:tblStyle w:val="aa"/>
        <w:tblW w:w="0" w:type="auto"/>
        <w:tblInd w:w="1080" w:type="dxa"/>
        <w:tblLook w:val="04A0" w:firstRow="1" w:lastRow="0" w:firstColumn="1" w:lastColumn="0" w:noHBand="0" w:noVBand="1"/>
        <w:tblPrChange w:id="6447" w:author="rocky" w:date="2015-07-13T17:50:00Z">
          <w:tblPr>
            <w:tblStyle w:val="aa"/>
            <w:tblW w:w="0" w:type="auto"/>
            <w:tblInd w:w="1080" w:type="dxa"/>
            <w:tblLook w:val="04A0" w:firstRow="1" w:lastRow="0" w:firstColumn="1" w:lastColumn="0" w:noHBand="0" w:noVBand="1"/>
          </w:tblPr>
        </w:tblPrChange>
      </w:tblPr>
      <w:tblGrid>
        <w:gridCol w:w="1266"/>
        <w:gridCol w:w="3300"/>
        <w:gridCol w:w="2650"/>
        <w:tblGridChange w:id="6448">
          <w:tblGrid>
            <w:gridCol w:w="1266"/>
            <w:gridCol w:w="3300"/>
            <w:gridCol w:w="2650"/>
          </w:tblGrid>
        </w:tblGridChange>
      </w:tblGrid>
      <w:tr w:rsidR="001A1156" w:rsidTr="001A1156">
        <w:trPr>
          <w:trHeight w:val="492"/>
          <w:ins w:id="6449" w:author="rocky" w:date="2014-09-18T15:49:00Z"/>
        </w:trPr>
        <w:tc>
          <w:tcPr>
            <w:tcW w:w="1266" w:type="dxa"/>
            <w:tcPrChange w:id="6450" w:author="rocky" w:date="2015-07-13T17:50:00Z">
              <w:tcPr>
                <w:tcW w:w="1266" w:type="dxa"/>
              </w:tcPr>
            </w:tcPrChange>
          </w:tcPr>
          <w:p w:rsidR="001A1156" w:rsidRDefault="001A1156" w:rsidP="00987EA6">
            <w:pPr>
              <w:pStyle w:val="a3"/>
              <w:ind w:leftChars="0" w:left="0"/>
              <w:rPr>
                <w:ins w:id="6451" w:author="rocky" w:date="2014-09-18T15:49:00Z"/>
                <w:szCs w:val="24"/>
              </w:rPr>
            </w:pPr>
            <w:ins w:id="6452" w:author="rocky" w:date="2014-09-18T15:49:00Z">
              <w:r>
                <w:rPr>
                  <w:szCs w:val="24"/>
                </w:rPr>
                <w:t>Ev</w:t>
              </w:r>
            </w:ins>
            <w:ins w:id="6453" w:author="rocky" w:date="2015-07-13T17:51:00Z">
              <w:r>
                <w:rPr>
                  <w:szCs w:val="24"/>
                </w:rPr>
                <w:t>en</w:t>
              </w:r>
            </w:ins>
            <w:ins w:id="6454" w:author="rocky" w:date="2014-09-18T15:49:00Z">
              <w:r>
                <w:rPr>
                  <w:szCs w:val="24"/>
                </w:rPr>
                <w:t>t Code</w:t>
              </w:r>
            </w:ins>
          </w:p>
        </w:tc>
        <w:tc>
          <w:tcPr>
            <w:tcW w:w="3300" w:type="dxa"/>
            <w:tcPrChange w:id="6455" w:author="rocky" w:date="2015-07-13T17:50:00Z">
              <w:tcPr>
                <w:tcW w:w="3300" w:type="dxa"/>
              </w:tcPr>
            </w:tcPrChange>
          </w:tcPr>
          <w:p w:rsidR="001A1156" w:rsidRDefault="001A1156" w:rsidP="00987EA6">
            <w:pPr>
              <w:pStyle w:val="a3"/>
              <w:ind w:leftChars="0" w:left="0"/>
              <w:rPr>
                <w:ins w:id="6456" w:author="rocky" w:date="2014-09-18T15:49:00Z"/>
                <w:szCs w:val="24"/>
              </w:rPr>
            </w:pPr>
            <w:ins w:id="6457" w:author="rocky" w:date="2014-09-18T15:49:00Z">
              <w:r>
                <w:rPr>
                  <w:rFonts w:hint="eastAsia"/>
                  <w:szCs w:val="24"/>
                </w:rPr>
                <w:t>Event Description</w:t>
              </w:r>
            </w:ins>
          </w:p>
        </w:tc>
        <w:tc>
          <w:tcPr>
            <w:tcW w:w="2650" w:type="dxa"/>
            <w:tcPrChange w:id="6458" w:author="rocky" w:date="2015-07-13T17:50:00Z">
              <w:tcPr>
                <w:tcW w:w="2650" w:type="dxa"/>
              </w:tcPr>
            </w:tcPrChange>
          </w:tcPr>
          <w:p w:rsidR="001A1156" w:rsidRDefault="001A1156" w:rsidP="001A1156">
            <w:pPr>
              <w:pStyle w:val="a3"/>
              <w:ind w:leftChars="0" w:left="0"/>
              <w:rPr>
                <w:ins w:id="6459" w:author="rocky" w:date="2014-09-18T15:49:00Z"/>
                <w:szCs w:val="24"/>
              </w:rPr>
            </w:pPr>
            <w:ins w:id="6460" w:author="rocky" w:date="2015-07-13T17:50:00Z">
              <w:r>
                <w:rPr>
                  <w:szCs w:val="24"/>
                </w:rPr>
                <w:t xml:space="preserve">Additional </w:t>
              </w:r>
            </w:ins>
            <w:ins w:id="6461" w:author="rocky" w:date="2015-07-13T17:49:00Z">
              <w:r>
                <w:rPr>
                  <w:rFonts w:hint="eastAsia"/>
                  <w:szCs w:val="24"/>
                </w:rPr>
                <w:t>d</w:t>
              </w:r>
              <w:r>
                <w:rPr>
                  <w:szCs w:val="24"/>
                </w:rPr>
                <w:t>a</w:t>
              </w:r>
              <w:r>
                <w:rPr>
                  <w:rFonts w:hint="eastAsia"/>
                  <w:szCs w:val="24"/>
                </w:rPr>
                <w:t>ta</w:t>
              </w:r>
            </w:ins>
          </w:p>
        </w:tc>
      </w:tr>
      <w:tr w:rsidR="001A1156" w:rsidTr="001A1156">
        <w:trPr>
          <w:trHeight w:val="372"/>
        </w:trPr>
        <w:tc>
          <w:tcPr>
            <w:tcW w:w="1266" w:type="dxa"/>
          </w:tcPr>
          <w:p w:rsidR="001A1156" w:rsidRPr="00F739B6" w:rsidRDefault="001A1156">
            <w:pPr>
              <w:rPr>
                <w:szCs w:val="24"/>
              </w:rPr>
              <w:pPrChange w:id="6462" w:author="rocky" w:date="2015-07-13T17:50:00Z">
                <w:pPr>
                  <w:pStyle w:val="a3"/>
                </w:pPr>
              </w:pPrChange>
            </w:pPr>
            <w:ins w:id="6463" w:author="rocky" w:date="2015-07-13T17:50:00Z">
              <w:r w:rsidRPr="00F739B6">
                <w:rPr>
                  <w:szCs w:val="24"/>
                </w:rPr>
                <w:t>01</w:t>
              </w:r>
              <w:r>
                <w:rPr>
                  <w:szCs w:val="24"/>
                </w:rPr>
                <w:t>h</w:t>
              </w:r>
            </w:ins>
          </w:p>
        </w:tc>
        <w:tc>
          <w:tcPr>
            <w:tcW w:w="3300" w:type="dxa"/>
          </w:tcPr>
          <w:p w:rsidR="001A1156" w:rsidRPr="00F739B6" w:rsidRDefault="001A1156">
            <w:pPr>
              <w:rPr>
                <w:szCs w:val="24"/>
              </w:rPr>
              <w:pPrChange w:id="6464" w:author="rocky" w:date="2015-07-13T17:50:00Z">
                <w:pPr>
                  <w:pStyle w:val="a3"/>
                </w:pPr>
              </w:pPrChange>
            </w:pPr>
            <w:ins w:id="6465" w:author="rocky" w:date="2015-07-13T17:50:00Z">
              <w:r>
                <w:rPr>
                  <w:rFonts w:hint="eastAsia"/>
                  <w:szCs w:val="24"/>
                </w:rPr>
                <w:t>Client Unlock Door</w:t>
              </w:r>
            </w:ins>
          </w:p>
        </w:tc>
        <w:tc>
          <w:tcPr>
            <w:tcW w:w="2650" w:type="dxa"/>
          </w:tcPr>
          <w:p w:rsidR="001A1156" w:rsidRPr="00F739B6" w:rsidRDefault="00102961">
            <w:pPr>
              <w:rPr>
                <w:szCs w:val="24"/>
              </w:rPr>
              <w:pPrChange w:id="6466" w:author="rocky" w:date="2015-07-13T17:50:00Z">
                <w:pPr>
                  <w:pStyle w:val="a3"/>
                </w:pPr>
              </w:pPrChange>
            </w:pPr>
            <w:ins w:id="6467" w:author="rocky" w:date="2015-07-13T18:02:00Z">
              <w:r>
                <w:rPr>
                  <w:rFonts w:hint="eastAsia"/>
                  <w:szCs w:val="24"/>
                </w:rPr>
                <w:t>N/A</w:t>
              </w:r>
            </w:ins>
          </w:p>
        </w:tc>
      </w:tr>
      <w:tr w:rsidR="001A1156" w:rsidTr="001A1156">
        <w:trPr>
          <w:ins w:id="6468" w:author="rocky" w:date="2014-09-18T15:49:00Z"/>
        </w:trPr>
        <w:tc>
          <w:tcPr>
            <w:tcW w:w="1266" w:type="dxa"/>
          </w:tcPr>
          <w:p w:rsidR="001A1156" w:rsidRDefault="001A1156" w:rsidP="001A1156">
            <w:pPr>
              <w:pStyle w:val="a3"/>
              <w:ind w:leftChars="0" w:left="0"/>
              <w:rPr>
                <w:ins w:id="6469" w:author="rocky" w:date="2014-09-18T15:49:00Z"/>
                <w:szCs w:val="24"/>
              </w:rPr>
            </w:pPr>
            <w:ins w:id="6470" w:author="rocky" w:date="2014-09-18T15:49:00Z">
              <w:r>
                <w:rPr>
                  <w:rFonts w:hint="eastAsia"/>
                  <w:szCs w:val="24"/>
                </w:rPr>
                <w:t>02h</w:t>
              </w:r>
            </w:ins>
          </w:p>
        </w:tc>
        <w:tc>
          <w:tcPr>
            <w:tcW w:w="3300" w:type="dxa"/>
          </w:tcPr>
          <w:p w:rsidR="001A1156" w:rsidRDefault="001A1156" w:rsidP="001A1156">
            <w:pPr>
              <w:pStyle w:val="a3"/>
              <w:ind w:leftChars="0" w:left="0"/>
              <w:rPr>
                <w:ins w:id="6471" w:author="rocky" w:date="2014-09-18T15:49:00Z"/>
                <w:szCs w:val="24"/>
              </w:rPr>
            </w:pPr>
            <w:ins w:id="6472" w:author="rocky" w:date="2014-09-18T15:49:00Z">
              <w:r>
                <w:rPr>
                  <w:rFonts w:hint="eastAsia"/>
                  <w:szCs w:val="24"/>
                </w:rPr>
                <w:t>Client Remove Pin</w:t>
              </w:r>
            </w:ins>
          </w:p>
        </w:tc>
        <w:tc>
          <w:tcPr>
            <w:tcW w:w="2650" w:type="dxa"/>
          </w:tcPr>
          <w:p w:rsidR="001A1156" w:rsidRDefault="00102961" w:rsidP="001A1156">
            <w:pPr>
              <w:pStyle w:val="a3"/>
              <w:ind w:leftChars="0" w:left="0"/>
              <w:rPr>
                <w:ins w:id="6473" w:author="rocky" w:date="2014-09-18T15:49:00Z"/>
                <w:szCs w:val="24"/>
              </w:rPr>
            </w:pPr>
            <w:ins w:id="6474" w:author="rocky" w:date="2015-07-13T18:02:00Z">
              <w:r>
                <w:rPr>
                  <w:rFonts w:hint="eastAsia"/>
                  <w:szCs w:val="24"/>
                </w:rPr>
                <w:t>N/A</w:t>
              </w:r>
            </w:ins>
          </w:p>
        </w:tc>
      </w:tr>
      <w:tr w:rsidR="001A1156" w:rsidTr="001A1156">
        <w:trPr>
          <w:ins w:id="6475" w:author="rocky" w:date="2014-09-18T15:49:00Z"/>
        </w:trPr>
        <w:tc>
          <w:tcPr>
            <w:tcW w:w="1266" w:type="dxa"/>
          </w:tcPr>
          <w:p w:rsidR="001A1156" w:rsidRDefault="001A1156" w:rsidP="001A1156">
            <w:pPr>
              <w:pStyle w:val="a3"/>
              <w:ind w:leftChars="0" w:left="0"/>
              <w:rPr>
                <w:ins w:id="6476" w:author="rocky" w:date="2014-09-18T15:49:00Z"/>
                <w:szCs w:val="24"/>
              </w:rPr>
            </w:pPr>
            <w:ins w:id="6477" w:author="rocky" w:date="2014-09-18T15:49:00Z">
              <w:r>
                <w:rPr>
                  <w:rFonts w:hint="eastAsia"/>
                  <w:szCs w:val="24"/>
                </w:rPr>
                <w:t>03h</w:t>
              </w:r>
            </w:ins>
          </w:p>
        </w:tc>
        <w:tc>
          <w:tcPr>
            <w:tcW w:w="3300" w:type="dxa"/>
          </w:tcPr>
          <w:p w:rsidR="001A1156" w:rsidRDefault="001A1156" w:rsidP="001A1156">
            <w:pPr>
              <w:pStyle w:val="a3"/>
              <w:ind w:leftChars="0" w:left="0"/>
              <w:rPr>
                <w:ins w:id="6478" w:author="rocky" w:date="2014-09-18T15:49:00Z"/>
                <w:szCs w:val="24"/>
              </w:rPr>
            </w:pPr>
            <w:ins w:id="6479" w:author="rocky" w:date="2014-09-18T15:49:00Z">
              <w:r>
                <w:rPr>
                  <w:rFonts w:hint="eastAsia"/>
                  <w:szCs w:val="24"/>
                </w:rPr>
                <w:t>A</w:t>
              </w:r>
              <w:r>
                <w:rPr>
                  <w:szCs w:val="24"/>
                </w:rPr>
                <w:t>d</w:t>
              </w:r>
              <w:r>
                <w:rPr>
                  <w:rFonts w:hint="eastAsia"/>
                  <w:szCs w:val="24"/>
                </w:rPr>
                <w:t>min remove GIN</w:t>
              </w:r>
            </w:ins>
          </w:p>
        </w:tc>
        <w:tc>
          <w:tcPr>
            <w:tcW w:w="2650" w:type="dxa"/>
          </w:tcPr>
          <w:p w:rsidR="001A1156" w:rsidRDefault="00102961" w:rsidP="001A1156">
            <w:pPr>
              <w:pStyle w:val="a3"/>
              <w:ind w:leftChars="0" w:left="0"/>
              <w:rPr>
                <w:ins w:id="6480" w:author="rocky" w:date="2014-09-18T15:49:00Z"/>
                <w:szCs w:val="24"/>
              </w:rPr>
            </w:pPr>
            <w:ins w:id="6481" w:author="rocky" w:date="2015-07-13T18:02:00Z">
              <w:r>
                <w:rPr>
                  <w:rFonts w:hint="eastAsia"/>
                  <w:szCs w:val="24"/>
                </w:rPr>
                <w:t>N/A</w:t>
              </w:r>
            </w:ins>
          </w:p>
        </w:tc>
      </w:tr>
      <w:tr w:rsidR="001A1156" w:rsidTr="001A1156">
        <w:trPr>
          <w:ins w:id="6482" w:author="rocky" w:date="2014-09-18T15:49:00Z"/>
        </w:trPr>
        <w:tc>
          <w:tcPr>
            <w:tcW w:w="1266" w:type="dxa"/>
          </w:tcPr>
          <w:p w:rsidR="001A1156" w:rsidRDefault="001A1156" w:rsidP="001A1156">
            <w:pPr>
              <w:pStyle w:val="a3"/>
              <w:ind w:leftChars="0" w:left="0"/>
              <w:rPr>
                <w:ins w:id="6483" w:author="rocky" w:date="2014-09-18T15:49:00Z"/>
                <w:szCs w:val="24"/>
              </w:rPr>
            </w:pPr>
            <w:ins w:id="6484" w:author="rocky" w:date="2014-09-18T15:49:00Z">
              <w:r>
                <w:rPr>
                  <w:rFonts w:hint="eastAsia"/>
                  <w:szCs w:val="24"/>
                </w:rPr>
                <w:t>04h</w:t>
              </w:r>
            </w:ins>
          </w:p>
        </w:tc>
        <w:tc>
          <w:tcPr>
            <w:tcW w:w="3300" w:type="dxa"/>
          </w:tcPr>
          <w:p w:rsidR="001A1156" w:rsidRDefault="001A1156" w:rsidP="001A1156">
            <w:pPr>
              <w:pStyle w:val="a3"/>
              <w:ind w:leftChars="0" w:left="0"/>
              <w:rPr>
                <w:ins w:id="6485" w:author="rocky" w:date="2014-09-18T15:49:00Z"/>
                <w:szCs w:val="24"/>
              </w:rPr>
            </w:pPr>
            <w:ins w:id="6486" w:author="rocky" w:date="2014-09-18T15:49:00Z">
              <w:r>
                <w:rPr>
                  <w:rFonts w:hint="eastAsia"/>
                  <w:szCs w:val="24"/>
                </w:rPr>
                <w:t>IPA client added</w:t>
              </w:r>
            </w:ins>
          </w:p>
        </w:tc>
        <w:tc>
          <w:tcPr>
            <w:tcW w:w="2650" w:type="dxa"/>
          </w:tcPr>
          <w:p w:rsidR="001A1156" w:rsidRDefault="00102961" w:rsidP="001A1156">
            <w:pPr>
              <w:pStyle w:val="a3"/>
              <w:ind w:leftChars="0" w:left="0"/>
              <w:rPr>
                <w:ins w:id="6487" w:author="rocky" w:date="2014-09-18T15:49:00Z"/>
                <w:szCs w:val="24"/>
              </w:rPr>
            </w:pPr>
            <w:ins w:id="6488" w:author="rocky" w:date="2015-07-13T18:02:00Z">
              <w:r>
                <w:rPr>
                  <w:rFonts w:hint="eastAsia"/>
                  <w:szCs w:val="24"/>
                </w:rPr>
                <w:t>N/A</w:t>
              </w:r>
            </w:ins>
          </w:p>
        </w:tc>
      </w:tr>
      <w:tr w:rsidR="001A1156" w:rsidTr="001A1156">
        <w:trPr>
          <w:trHeight w:val="330"/>
          <w:ins w:id="6489" w:author="rocky" w:date="2014-09-18T15:49:00Z"/>
        </w:trPr>
        <w:tc>
          <w:tcPr>
            <w:tcW w:w="1266" w:type="dxa"/>
          </w:tcPr>
          <w:p w:rsidR="001A1156" w:rsidRDefault="001A1156" w:rsidP="001A1156">
            <w:pPr>
              <w:pStyle w:val="a3"/>
              <w:ind w:leftChars="0" w:left="0"/>
              <w:rPr>
                <w:ins w:id="6490" w:author="rocky" w:date="2014-09-18T15:49:00Z"/>
                <w:szCs w:val="24"/>
              </w:rPr>
            </w:pPr>
            <w:ins w:id="6491" w:author="rocky" w:date="2014-09-18T15:49:00Z">
              <w:r>
                <w:rPr>
                  <w:rFonts w:hint="eastAsia"/>
                  <w:szCs w:val="24"/>
                </w:rPr>
                <w:t>05h</w:t>
              </w:r>
            </w:ins>
          </w:p>
        </w:tc>
        <w:tc>
          <w:tcPr>
            <w:tcW w:w="3300" w:type="dxa"/>
          </w:tcPr>
          <w:p w:rsidR="001A1156" w:rsidRDefault="001A1156" w:rsidP="001A1156">
            <w:pPr>
              <w:pStyle w:val="a3"/>
              <w:ind w:leftChars="0" w:left="0"/>
              <w:rPr>
                <w:ins w:id="6492" w:author="rocky" w:date="2014-09-18T15:49:00Z"/>
                <w:szCs w:val="24"/>
              </w:rPr>
            </w:pPr>
            <w:ins w:id="6493" w:author="rocky" w:date="2014-09-18T15:49:00Z">
              <w:r>
                <w:rPr>
                  <w:rFonts w:hint="eastAsia"/>
                  <w:szCs w:val="24"/>
                </w:rPr>
                <w:t>Admin sync</w:t>
              </w:r>
            </w:ins>
          </w:p>
        </w:tc>
        <w:tc>
          <w:tcPr>
            <w:tcW w:w="2650" w:type="dxa"/>
          </w:tcPr>
          <w:p w:rsidR="001A1156" w:rsidRDefault="00102961" w:rsidP="001A1156">
            <w:pPr>
              <w:pStyle w:val="a3"/>
              <w:ind w:leftChars="0" w:left="0"/>
              <w:rPr>
                <w:ins w:id="6494" w:author="rocky" w:date="2014-09-18T15:49:00Z"/>
                <w:szCs w:val="24"/>
              </w:rPr>
            </w:pPr>
            <w:ins w:id="6495" w:author="rocky" w:date="2015-07-13T18:02:00Z">
              <w:r>
                <w:rPr>
                  <w:rFonts w:hint="eastAsia"/>
                  <w:szCs w:val="24"/>
                </w:rPr>
                <w:t>N/A</w:t>
              </w:r>
            </w:ins>
          </w:p>
        </w:tc>
      </w:tr>
      <w:tr w:rsidR="001A1156" w:rsidTr="001A1156">
        <w:trPr>
          <w:trHeight w:val="289"/>
          <w:ins w:id="6496" w:author="rocky" w:date="2014-09-18T15:49:00Z"/>
        </w:trPr>
        <w:tc>
          <w:tcPr>
            <w:tcW w:w="1266" w:type="dxa"/>
          </w:tcPr>
          <w:p w:rsidR="001A1156" w:rsidRPr="0034287A" w:rsidRDefault="001A1156" w:rsidP="001A1156">
            <w:pPr>
              <w:rPr>
                <w:ins w:id="6497" w:author="rocky" w:date="2014-09-18T15:49:00Z"/>
                <w:szCs w:val="24"/>
              </w:rPr>
            </w:pPr>
            <w:ins w:id="6498" w:author="rocky" w:date="2014-09-18T15:49:00Z">
              <w:r w:rsidRPr="0034287A">
                <w:rPr>
                  <w:szCs w:val="24"/>
                </w:rPr>
                <w:t>06h</w:t>
              </w:r>
            </w:ins>
          </w:p>
        </w:tc>
        <w:tc>
          <w:tcPr>
            <w:tcW w:w="3300" w:type="dxa"/>
          </w:tcPr>
          <w:p w:rsidR="001A1156" w:rsidRPr="0034287A" w:rsidRDefault="001A1156" w:rsidP="001A1156">
            <w:pPr>
              <w:rPr>
                <w:ins w:id="6499" w:author="rocky" w:date="2014-09-18T15:49:00Z"/>
                <w:szCs w:val="24"/>
              </w:rPr>
            </w:pPr>
            <w:ins w:id="6500" w:author="rocky" w:date="2014-09-18T15:49:00Z">
              <w:r>
                <w:rPr>
                  <w:rFonts w:hint="eastAsia"/>
                  <w:szCs w:val="24"/>
                </w:rPr>
                <w:t>Card Unlock Door</w:t>
              </w:r>
            </w:ins>
          </w:p>
        </w:tc>
        <w:tc>
          <w:tcPr>
            <w:tcW w:w="2650" w:type="dxa"/>
          </w:tcPr>
          <w:p w:rsidR="001A1156" w:rsidRPr="0034287A" w:rsidRDefault="00102961" w:rsidP="001A1156">
            <w:pPr>
              <w:rPr>
                <w:ins w:id="6501" w:author="rocky" w:date="2014-09-18T15:49:00Z"/>
                <w:szCs w:val="24"/>
              </w:rPr>
            </w:pPr>
            <w:ins w:id="6502" w:author="rocky" w:date="2015-07-13T18:03:00Z">
              <w:r>
                <w:rPr>
                  <w:rFonts w:hint="eastAsia"/>
                  <w:szCs w:val="24"/>
                </w:rPr>
                <w:t>N/A</w:t>
              </w:r>
            </w:ins>
          </w:p>
        </w:tc>
      </w:tr>
      <w:tr w:rsidR="001A1156" w:rsidTr="001A1156">
        <w:trPr>
          <w:trHeight w:val="195"/>
          <w:ins w:id="6503" w:author="rocky" w:date="2014-09-18T15:49:00Z"/>
        </w:trPr>
        <w:tc>
          <w:tcPr>
            <w:tcW w:w="1266" w:type="dxa"/>
          </w:tcPr>
          <w:p w:rsidR="001A1156" w:rsidRPr="009E080F" w:rsidRDefault="001A1156" w:rsidP="001A1156">
            <w:pPr>
              <w:rPr>
                <w:ins w:id="6504" w:author="rocky" w:date="2014-09-18T15:49:00Z"/>
                <w:szCs w:val="24"/>
              </w:rPr>
            </w:pPr>
            <w:ins w:id="6505" w:author="rocky" w:date="2014-09-18T15:49:00Z">
              <w:r>
                <w:rPr>
                  <w:rFonts w:hint="eastAsia"/>
                  <w:szCs w:val="24"/>
                </w:rPr>
                <w:t>07h</w:t>
              </w:r>
            </w:ins>
          </w:p>
        </w:tc>
        <w:tc>
          <w:tcPr>
            <w:tcW w:w="3300" w:type="dxa"/>
          </w:tcPr>
          <w:p w:rsidR="001A1156" w:rsidRDefault="001A1156" w:rsidP="001A1156">
            <w:pPr>
              <w:rPr>
                <w:ins w:id="6506" w:author="rocky" w:date="2014-09-18T15:49:00Z"/>
                <w:szCs w:val="24"/>
              </w:rPr>
            </w:pPr>
            <w:ins w:id="6507" w:author="rocky" w:date="2014-09-18T15:49:00Z">
              <w:r>
                <w:rPr>
                  <w:rFonts w:hint="eastAsia"/>
                  <w:szCs w:val="24"/>
                </w:rPr>
                <w:t>IPA admin tap</w:t>
              </w:r>
            </w:ins>
          </w:p>
        </w:tc>
        <w:tc>
          <w:tcPr>
            <w:tcW w:w="2650" w:type="dxa"/>
          </w:tcPr>
          <w:p w:rsidR="001A1156" w:rsidRDefault="00102961" w:rsidP="001A1156">
            <w:pPr>
              <w:rPr>
                <w:ins w:id="6508" w:author="rocky" w:date="2014-09-18T15:49:00Z"/>
                <w:szCs w:val="24"/>
              </w:rPr>
            </w:pPr>
            <w:ins w:id="6509" w:author="rocky" w:date="2015-07-13T18:03:00Z">
              <w:r>
                <w:rPr>
                  <w:rFonts w:hint="eastAsia"/>
                  <w:szCs w:val="24"/>
                </w:rPr>
                <w:t>N/A</w:t>
              </w:r>
            </w:ins>
          </w:p>
        </w:tc>
      </w:tr>
      <w:tr w:rsidR="001A1156" w:rsidTr="001A1156">
        <w:trPr>
          <w:trHeight w:val="385"/>
          <w:ins w:id="6510" w:author="rocky" w:date="2014-09-18T15:49:00Z"/>
        </w:trPr>
        <w:tc>
          <w:tcPr>
            <w:tcW w:w="1266" w:type="dxa"/>
          </w:tcPr>
          <w:p w:rsidR="001A1156" w:rsidRPr="009E080F" w:rsidRDefault="001A1156" w:rsidP="001A1156">
            <w:pPr>
              <w:rPr>
                <w:ins w:id="6511" w:author="rocky" w:date="2014-09-18T15:49:00Z"/>
                <w:szCs w:val="24"/>
              </w:rPr>
            </w:pPr>
            <w:ins w:id="6512" w:author="rocky" w:date="2014-09-18T15:49:00Z">
              <w:r>
                <w:rPr>
                  <w:rFonts w:hint="eastAsia"/>
                  <w:szCs w:val="24"/>
                </w:rPr>
                <w:t>08h</w:t>
              </w:r>
            </w:ins>
          </w:p>
        </w:tc>
        <w:tc>
          <w:tcPr>
            <w:tcW w:w="3300" w:type="dxa"/>
          </w:tcPr>
          <w:p w:rsidR="001A1156" w:rsidRDefault="001A1156" w:rsidP="001A1156">
            <w:pPr>
              <w:rPr>
                <w:ins w:id="6513" w:author="rocky" w:date="2014-09-18T15:49:00Z"/>
                <w:szCs w:val="24"/>
              </w:rPr>
            </w:pPr>
            <w:ins w:id="6514" w:author="rocky" w:date="2014-09-18T15:49:00Z">
              <w:r>
                <w:rPr>
                  <w:rFonts w:hint="eastAsia"/>
                  <w:szCs w:val="24"/>
                </w:rPr>
                <w:t>SetUserName</w:t>
              </w:r>
            </w:ins>
          </w:p>
        </w:tc>
        <w:tc>
          <w:tcPr>
            <w:tcW w:w="2650" w:type="dxa"/>
          </w:tcPr>
          <w:p w:rsidR="001A1156" w:rsidRDefault="00102961" w:rsidP="001A1156">
            <w:pPr>
              <w:rPr>
                <w:ins w:id="6515" w:author="rocky" w:date="2014-09-18T15:49:00Z"/>
                <w:szCs w:val="24"/>
              </w:rPr>
            </w:pPr>
            <w:ins w:id="6516" w:author="rocky" w:date="2015-07-13T18:03:00Z">
              <w:r>
                <w:rPr>
                  <w:rFonts w:hint="eastAsia"/>
                  <w:szCs w:val="24"/>
                </w:rPr>
                <w:t>N/A</w:t>
              </w:r>
            </w:ins>
          </w:p>
        </w:tc>
      </w:tr>
      <w:tr w:rsidR="001A1156" w:rsidTr="001A1156">
        <w:trPr>
          <w:trHeight w:val="240"/>
          <w:ins w:id="6517" w:author="rocky" w:date="2014-09-18T15:49:00Z"/>
        </w:trPr>
        <w:tc>
          <w:tcPr>
            <w:tcW w:w="1266" w:type="dxa"/>
          </w:tcPr>
          <w:p w:rsidR="001A1156" w:rsidRDefault="001A1156" w:rsidP="001A1156">
            <w:pPr>
              <w:rPr>
                <w:ins w:id="6518" w:author="rocky" w:date="2014-09-18T15:49:00Z"/>
                <w:szCs w:val="24"/>
              </w:rPr>
            </w:pPr>
            <w:ins w:id="6519" w:author="rocky" w:date="2014-09-18T15:49:00Z">
              <w:r>
                <w:rPr>
                  <w:rFonts w:hint="eastAsia"/>
                  <w:szCs w:val="24"/>
                </w:rPr>
                <w:t>09h</w:t>
              </w:r>
            </w:ins>
          </w:p>
        </w:tc>
        <w:tc>
          <w:tcPr>
            <w:tcW w:w="3300" w:type="dxa"/>
          </w:tcPr>
          <w:p w:rsidR="001A1156" w:rsidRDefault="001A1156" w:rsidP="001A1156">
            <w:pPr>
              <w:rPr>
                <w:ins w:id="6520" w:author="rocky" w:date="2014-09-18T15:49:00Z"/>
                <w:szCs w:val="24"/>
              </w:rPr>
            </w:pPr>
            <w:ins w:id="6521" w:author="rocky" w:date="2014-09-18T15:49:00Z">
              <w:r>
                <w:rPr>
                  <w:rFonts w:hint="eastAsia"/>
                  <w:szCs w:val="24"/>
                </w:rPr>
                <w:t>SetPIN</w:t>
              </w:r>
            </w:ins>
          </w:p>
        </w:tc>
        <w:tc>
          <w:tcPr>
            <w:tcW w:w="2650" w:type="dxa"/>
          </w:tcPr>
          <w:p w:rsidR="001A1156" w:rsidRDefault="00102961" w:rsidP="001A1156">
            <w:pPr>
              <w:rPr>
                <w:ins w:id="6522" w:author="rocky" w:date="2014-09-18T15:49:00Z"/>
                <w:szCs w:val="24"/>
              </w:rPr>
            </w:pPr>
            <w:ins w:id="6523" w:author="rocky" w:date="2015-07-13T18:03:00Z">
              <w:r>
                <w:rPr>
                  <w:rFonts w:hint="eastAsia"/>
                  <w:szCs w:val="24"/>
                </w:rPr>
                <w:t>N/A</w:t>
              </w:r>
            </w:ins>
          </w:p>
        </w:tc>
      </w:tr>
      <w:tr w:rsidR="001A1156" w:rsidTr="001A1156">
        <w:trPr>
          <w:trHeight w:val="328"/>
          <w:ins w:id="6524" w:author="rocky" w:date="2014-09-18T15:49:00Z"/>
        </w:trPr>
        <w:tc>
          <w:tcPr>
            <w:tcW w:w="1266" w:type="dxa"/>
          </w:tcPr>
          <w:p w:rsidR="001A1156" w:rsidRDefault="001A1156" w:rsidP="001A1156">
            <w:pPr>
              <w:rPr>
                <w:ins w:id="6525" w:author="rocky" w:date="2014-09-18T15:49:00Z"/>
                <w:szCs w:val="24"/>
              </w:rPr>
            </w:pPr>
            <w:ins w:id="6526" w:author="rocky" w:date="2014-09-18T15:49:00Z">
              <w:r>
                <w:rPr>
                  <w:rFonts w:hint="eastAsia"/>
                  <w:szCs w:val="24"/>
                </w:rPr>
                <w:t>0Ah</w:t>
              </w:r>
            </w:ins>
          </w:p>
        </w:tc>
        <w:tc>
          <w:tcPr>
            <w:tcW w:w="3300" w:type="dxa"/>
          </w:tcPr>
          <w:p w:rsidR="001A1156" w:rsidRDefault="001A1156" w:rsidP="001A1156">
            <w:pPr>
              <w:rPr>
                <w:ins w:id="6527" w:author="rocky" w:date="2014-09-18T15:49:00Z"/>
                <w:szCs w:val="24"/>
              </w:rPr>
            </w:pPr>
            <w:ins w:id="6528" w:author="rocky" w:date="2014-09-18T15:49:00Z">
              <w:r>
                <w:rPr>
                  <w:rFonts w:hint="eastAsia"/>
                  <w:szCs w:val="24"/>
                </w:rPr>
                <w:t>SetGIN</w:t>
              </w:r>
            </w:ins>
          </w:p>
        </w:tc>
        <w:tc>
          <w:tcPr>
            <w:tcW w:w="2650" w:type="dxa"/>
          </w:tcPr>
          <w:p w:rsidR="001A1156" w:rsidRDefault="00102961" w:rsidP="001A1156">
            <w:pPr>
              <w:rPr>
                <w:ins w:id="6529" w:author="rocky" w:date="2014-09-18T15:49:00Z"/>
                <w:szCs w:val="24"/>
              </w:rPr>
            </w:pPr>
            <w:ins w:id="6530" w:author="rocky" w:date="2015-07-13T18:03:00Z">
              <w:r>
                <w:rPr>
                  <w:rFonts w:hint="eastAsia"/>
                  <w:szCs w:val="24"/>
                </w:rPr>
                <w:t>N/A</w:t>
              </w:r>
            </w:ins>
          </w:p>
        </w:tc>
      </w:tr>
      <w:tr w:rsidR="001A1156" w:rsidTr="001A1156">
        <w:trPr>
          <w:trHeight w:val="345"/>
          <w:ins w:id="6531" w:author="rocky" w:date="2014-09-18T15:49:00Z"/>
        </w:trPr>
        <w:tc>
          <w:tcPr>
            <w:tcW w:w="1266" w:type="dxa"/>
          </w:tcPr>
          <w:p w:rsidR="001A1156" w:rsidRDefault="001A1156" w:rsidP="001A1156">
            <w:pPr>
              <w:rPr>
                <w:ins w:id="6532" w:author="rocky" w:date="2014-09-18T15:49:00Z"/>
                <w:szCs w:val="24"/>
              </w:rPr>
            </w:pPr>
            <w:ins w:id="6533" w:author="rocky" w:date="2014-09-18T15:49:00Z">
              <w:r>
                <w:rPr>
                  <w:rFonts w:hint="eastAsia"/>
                  <w:szCs w:val="24"/>
                </w:rPr>
                <w:t>0Bh</w:t>
              </w:r>
            </w:ins>
          </w:p>
        </w:tc>
        <w:tc>
          <w:tcPr>
            <w:tcW w:w="3300" w:type="dxa"/>
          </w:tcPr>
          <w:p w:rsidR="001A1156" w:rsidRDefault="001A1156" w:rsidP="001A1156">
            <w:pPr>
              <w:rPr>
                <w:ins w:id="6534" w:author="rocky" w:date="2014-09-18T15:49:00Z"/>
                <w:szCs w:val="24"/>
              </w:rPr>
            </w:pPr>
            <w:ins w:id="6535" w:author="rocky" w:date="2014-09-18T15:49:00Z">
              <w:r>
                <w:rPr>
                  <w:rFonts w:hint="eastAsia"/>
                  <w:szCs w:val="24"/>
                </w:rPr>
                <w:t>Pairing success</w:t>
              </w:r>
            </w:ins>
          </w:p>
        </w:tc>
        <w:tc>
          <w:tcPr>
            <w:tcW w:w="2650" w:type="dxa"/>
          </w:tcPr>
          <w:p w:rsidR="001A1156" w:rsidRDefault="00102961" w:rsidP="001A1156">
            <w:pPr>
              <w:rPr>
                <w:ins w:id="6536" w:author="rocky" w:date="2014-09-18T15:49:00Z"/>
                <w:szCs w:val="24"/>
              </w:rPr>
            </w:pPr>
            <w:ins w:id="6537" w:author="rocky" w:date="2015-07-13T18:03:00Z">
              <w:r>
                <w:rPr>
                  <w:rFonts w:hint="eastAsia"/>
                  <w:szCs w:val="24"/>
                </w:rPr>
                <w:t>N/A</w:t>
              </w:r>
            </w:ins>
          </w:p>
        </w:tc>
      </w:tr>
      <w:tr w:rsidR="001A1156" w:rsidTr="001A1156">
        <w:trPr>
          <w:trHeight w:val="225"/>
          <w:ins w:id="6538" w:author="rocky" w:date="2014-09-18T15:49:00Z"/>
        </w:trPr>
        <w:tc>
          <w:tcPr>
            <w:tcW w:w="1266" w:type="dxa"/>
          </w:tcPr>
          <w:p w:rsidR="001A1156" w:rsidRDefault="001A1156" w:rsidP="001A1156">
            <w:pPr>
              <w:rPr>
                <w:ins w:id="6539" w:author="rocky" w:date="2014-09-18T15:49:00Z"/>
                <w:szCs w:val="24"/>
              </w:rPr>
            </w:pPr>
            <w:ins w:id="6540" w:author="rocky" w:date="2014-09-18T15:49:00Z">
              <w:r>
                <w:rPr>
                  <w:rFonts w:hint="eastAsia"/>
                  <w:szCs w:val="24"/>
                </w:rPr>
                <w:t>0Ch</w:t>
              </w:r>
            </w:ins>
          </w:p>
        </w:tc>
        <w:tc>
          <w:tcPr>
            <w:tcW w:w="3300" w:type="dxa"/>
          </w:tcPr>
          <w:p w:rsidR="001A1156" w:rsidRDefault="001A1156" w:rsidP="001A1156">
            <w:pPr>
              <w:rPr>
                <w:ins w:id="6541" w:author="rocky" w:date="2014-09-18T15:49:00Z"/>
                <w:szCs w:val="24"/>
              </w:rPr>
            </w:pPr>
            <w:ins w:id="6542" w:author="rocky" w:date="2014-09-18T15:49:00Z">
              <w:r>
                <w:rPr>
                  <w:rFonts w:hint="eastAsia"/>
                  <w:szCs w:val="24"/>
                </w:rPr>
                <w:t>PRC client ad</w:t>
              </w:r>
              <w:r>
                <w:rPr>
                  <w:szCs w:val="24"/>
                </w:rPr>
                <w:t>d</w:t>
              </w:r>
              <w:r>
                <w:rPr>
                  <w:rFonts w:hint="eastAsia"/>
                  <w:szCs w:val="24"/>
                </w:rPr>
                <w:t>ed</w:t>
              </w:r>
            </w:ins>
          </w:p>
        </w:tc>
        <w:tc>
          <w:tcPr>
            <w:tcW w:w="2650" w:type="dxa"/>
          </w:tcPr>
          <w:p w:rsidR="001A1156" w:rsidRDefault="00102961" w:rsidP="001A1156">
            <w:pPr>
              <w:rPr>
                <w:ins w:id="6543" w:author="rocky" w:date="2014-09-18T15:49:00Z"/>
                <w:szCs w:val="24"/>
              </w:rPr>
            </w:pPr>
            <w:ins w:id="6544" w:author="rocky" w:date="2015-07-13T18:03:00Z">
              <w:r>
                <w:rPr>
                  <w:rFonts w:hint="eastAsia"/>
                  <w:szCs w:val="24"/>
                </w:rPr>
                <w:t>N/A</w:t>
              </w:r>
            </w:ins>
          </w:p>
        </w:tc>
      </w:tr>
      <w:tr w:rsidR="001A1156" w:rsidTr="001A1156">
        <w:trPr>
          <w:trHeight w:val="405"/>
          <w:ins w:id="6545" w:author="rocky" w:date="2014-09-18T15:49:00Z"/>
        </w:trPr>
        <w:tc>
          <w:tcPr>
            <w:tcW w:w="1266" w:type="dxa"/>
          </w:tcPr>
          <w:p w:rsidR="001A1156" w:rsidRDefault="001A1156" w:rsidP="001A1156">
            <w:pPr>
              <w:rPr>
                <w:ins w:id="6546" w:author="rocky" w:date="2014-09-18T15:49:00Z"/>
                <w:szCs w:val="24"/>
              </w:rPr>
            </w:pPr>
            <w:ins w:id="6547" w:author="rocky" w:date="2014-09-18T15:49:00Z">
              <w:r>
                <w:rPr>
                  <w:rFonts w:hint="eastAsia"/>
                  <w:szCs w:val="24"/>
                </w:rPr>
                <w:t>0Dh</w:t>
              </w:r>
            </w:ins>
          </w:p>
        </w:tc>
        <w:tc>
          <w:tcPr>
            <w:tcW w:w="3300" w:type="dxa"/>
          </w:tcPr>
          <w:p w:rsidR="001A1156" w:rsidRDefault="001A1156" w:rsidP="001A1156">
            <w:pPr>
              <w:rPr>
                <w:ins w:id="6548" w:author="rocky" w:date="2014-09-18T15:49:00Z"/>
                <w:szCs w:val="24"/>
              </w:rPr>
            </w:pPr>
            <w:ins w:id="6549" w:author="rocky" w:date="2014-09-18T15:49:00Z">
              <w:r>
                <w:rPr>
                  <w:rFonts w:hint="eastAsia"/>
                  <w:szCs w:val="24"/>
                </w:rPr>
                <w:t>PRC request TID success</w:t>
              </w:r>
            </w:ins>
          </w:p>
        </w:tc>
        <w:tc>
          <w:tcPr>
            <w:tcW w:w="2650" w:type="dxa"/>
          </w:tcPr>
          <w:p w:rsidR="001A1156" w:rsidRDefault="00102961" w:rsidP="001A1156">
            <w:pPr>
              <w:rPr>
                <w:ins w:id="6550" w:author="rocky" w:date="2014-09-18T15:49:00Z"/>
                <w:szCs w:val="24"/>
              </w:rPr>
            </w:pPr>
            <w:ins w:id="6551" w:author="rocky" w:date="2015-07-13T18:03:00Z">
              <w:r>
                <w:rPr>
                  <w:rFonts w:hint="eastAsia"/>
                  <w:szCs w:val="24"/>
                </w:rPr>
                <w:t>N/A</w:t>
              </w:r>
            </w:ins>
          </w:p>
        </w:tc>
      </w:tr>
      <w:tr w:rsidR="001A1156" w:rsidTr="001A1156">
        <w:trPr>
          <w:trHeight w:val="353"/>
          <w:ins w:id="6552" w:author="rocky" w:date="2014-09-18T15:49:00Z"/>
        </w:trPr>
        <w:tc>
          <w:tcPr>
            <w:tcW w:w="1266" w:type="dxa"/>
          </w:tcPr>
          <w:p w:rsidR="001A1156" w:rsidRDefault="001A1156" w:rsidP="001A1156">
            <w:pPr>
              <w:rPr>
                <w:ins w:id="6553" w:author="rocky" w:date="2014-09-18T15:49:00Z"/>
                <w:szCs w:val="24"/>
              </w:rPr>
            </w:pPr>
            <w:ins w:id="6554" w:author="rocky" w:date="2014-09-18T15:49:00Z">
              <w:r>
                <w:rPr>
                  <w:rFonts w:hint="eastAsia"/>
                  <w:szCs w:val="24"/>
                </w:rPr>
                <w:t>0Eh</w:t>
              </w:r>
            </w:ins>
          </w:p>
        </w:tc>
        <w:tc>
          <w:tcPr>
            <w:tcW w:w="3300" w:type="dxa"/>
          </w:tcPr>
          <w:p w:rsidR="001A1156" w:rsidRDefault="001A1156" w:rsidP="001A1156">
            <w:pPr>
              <w:rPr>
                <w:ins w:id="6555" w:author="rocky" w:date="2014-09-18T15:49:00Z"/>
                <w:szCs w:val="24"/>
              </w:rPr>
            </w:pPr>
            <w:ins w:id="6556" w:author="rocky" w:date="2014-09-18T15:49:00Z">
              <w:r>
                <w:rPr>
                  <w:rFonts w:hint="eastAsia"/>
                  <w:szCs w:val="24"/>
                </w:rPr>
                <w:t xml:space="preserve">Client </w:t>
              </w:r>
              <w:r>
                <w:rPr>
                  <w:szCs w:val="24"/>
                </w:rPr>
                <w:t xml:space="preserve">is </w:t>
              </w:r>
              <w:r>
                <w:rPr>
                  <w:rFonts w:hint="eastAsia"/>
                  <w:szCs w:val="24"/>
                </w:rPr>
                <w:t>deleted</w:t>
              </w:r>
            </w:ins>
          </w:p>
        </w:tc>
        <w:tc>
          <w:tcPr>
            <w:tcW w:w="2650" w:type="dxa"/>
          </w:tcPr>
          <w:p w:rsidR="001A1156" w:rsidRDefault="00102961" w:rsidP="001A1156">
            <w:pPr>
              <w:rPr>
                <w:ins w:id="6557" w:author="rocky" w:date="2014-09-18T15:49:00Z"/>
                <w:szCs w:val="24"/>
              </w:rPr>
            </w:pPr>
            <w:ins w:id="6558" w:author="rocky" w:date="2015-07-13T18:03:00Z">
              <w:r>
                <w:rPr>
                  <w:rFonts w:hint="eastAsia"/>
                  <w:szCs w:val="24"/>
                </w:rPr>
                <w:t>N/A</w:t>
              </w:r>
            </w:ins>
          </w:p>
        </w:tc>
      </w:tr>
      <w:tr w:rsidR="001A1156" w:rsidTr="001A1156">
        <w:trPr>
          <w:ins w:id="6559" w:author="rocky" w:date="2014-09-18T15:49:00Z"/>
        </w:trPr>
        <w:tc>
          <w:tcPr>
            <w:tcW w:w="1266" w:type="dxa"/>
          </w:tcPr>
          <w:p w:rsidR="001A1156" w:rsidRDefault="001A1156" w:rsidP="001A1156">
            <w:pPr>
              <w:pStyle w:val="a3"/>
              <w:ind w:leftChars="0" w:left="0"/>
              <w:rPr>
                <w:ins w:id="6560" w:author="rocky" w:date="2014-09-18T15:49:00Z"/>
                <w:szCs w:val="24"/>
              </w:rPr>
            </w:pPr>
            <w:ins w:id="6561" w:author="rocky" w:date="2014-09-18T15:49:00Z">
              <w:r>
                <w:rPr>
                  <w:rFonts w:hint="eastAsia"/>
                  <w:szCs w:val="24"/>
                </w:rPr>
                <w:t>0Fh</w:t>
              </w:r>
            </w:ins>
          </w:p>
        </w:tc>
        <w:tc>
          <w:tcPr>
            <w:tcW w:w="3300" w:type="dxa"/>
          </w:tcPr>
          <w:p w:rsidR="001A1156" w:rsidRDefault="001A1156" w:rsidP="001A1156">
            <w:pPr>
              <w:pStyle w:val="a3"/>
              <w:ind w:leftChars="0" w:left="0"/>
              <w:rPr>
                <w:ins w:id="6562" w:author="rocky" w:date="2014-09-18T15:49:00Z"/>
                <w:szCs w:val="24"/>
              </w:rPr>
            </w:pPr>
            <w:ins w:id="6563" w:author="rocky" w:date="2014-09-18T15:49:00Z">
              <w:r>
                <w:rPr>
                  <w:rFonts w:hint="eastAsia"/>
                  <w:szCs w:val="24"/>
                </w:rPr>
                <w:t>Inherit client added</w:t>
              </w:r>
            </w:ins>
          </w:p>
        </w:tc>
        <w:tc>
          <w:tcPr>
            <w:tcW w:w="2650" w:type="dxa"/>
          </w:tcPr>
          <w:p w:rsidR="001A1156" w:rsidRDefault="00102961" w:rsidP="001A1156">
            <w:pPr>
              <w:pStyle w:val="a3"/>
              <w:ind w:leftChars="0" w:left="0"/>
              <w:rPr>
                <w:ins w:id="6564" w:author="rocky" w:date="2014-09-18T15:49:00Z"/>
                <w:szCs w:val="24"/>
              </w:rPr>
            </w:pPr>
            <w:ins w:id="6565" w:author="rocky" w:date="2015-07-13T18:03:00Z">
              <w:r>
                <w:rPr>
                  <w:rFonts w:hint="eastAsia"/>
                  <w:szCs w:val="24"/>
                </w:rPr>
                <w:t>N/A</w:t>
              </w:r>
            </w:ins>
          </w:p>
        </w:tc>
      </w:tr>
      <w:tr w:rsidR="001A1156" w:rsidTr="001A1156">
        <w:trPr>
          <w:ins w:id="6566" w:author="rocky" w:date="2014-09-18T15:49:00Z"/>
        </w:trPr>
        <w:tc>
          <w:tcPr>
            <w:tcW w:w="1266" w:type="dxa"/>
          </w:tcPr>
          <w:p w:rsidR="001A1156" w:rsidRDefault="001A1156" w:rsidP="001A1156">
            <w:pPr>
              <w:pStyle w:val="a3"/>
              <w:ind w:leftChars="0" w:left="0"/>
              <w:rPr>
                <w:ins w:id="6567" w:author="rocky" w:date="2014-09-18T15:49:00Z"/>
                <w:szCs w:val="24"/>
              </w:rPr>
            </w:pPr>
            <w:ins w:id="6568" w:author="rocky" w:date="2014-09-18T15:49:00Z">
              <w:r>
                <w:rPr>
                  <w:rFonts w:hint="eastAsia"/>
                  <w:szCs w:val="24"/>
                </w:rPr>
                <w:t>1</w:t>
              </w:r>
              <w:r>
                <w:rPr>
                  <w:szCs w:val="24"/>
                </w:rPr>
                <w:t>0h</w:t>
              </w:r>
            </w:ins>
          </w:p>
        </w:tc>
        <w:tc>
          <w:tcPr>
            <w:tcW w:w="3300" w:type="dxa"/>
          </w:tcPr>
          <w:p w:rsidR="001A1156" w:rsidRDefault="001A1156" w:rsidP="001A1156">
            <w:pPr>
              <w:pStyle w:val="a3"/>
              <w:ind w:leftChars="0" w:left="0"/>
              <w:rPr>
                <w:ins w:id="6569" w:author="rocky" w:date="2014-09-18T15:49:00Z"/>
                <w:szCs w:val="24"/>
              </w:rPr>
            </w:pPr>
            <w:ins w:id="6570" w:author="rocky" w:date="2014-09-18T15:49:00Z">
              <w:r>
                <w:rPr>
                  <w:rFonts w:hint="eastAsia"/>
                  <w:szCs w:val="24"/>
                </w:rPr>
                <w:t>IP</w:t>
              </w:r>
              <w:r>
                <w:rPr>
                  <w:szCs w:val="24"/>
                </w:rPr>
                <w:t>A client re-added attempt</w:t>
              </w:r>
            </w:ins>
          </w:p>
        </w:tc>
        <w:tc>
          <w:tcPr>
            <w:tcW w:w="2650" w:type="dxa"/>
          </w:tcPr>
          <w:p w:rsidR="001A1156" w:rsidRDefault="00102961" w:rsidP="001A1156">
            <w:pPr>
              <w:pStyle w:val="a3"/>
              <w:ind w:leftChars="0" w:left="0"/>
              <w:rPr>
                <w:ins w:id="6571" w:author="rocky" w:date="2014-09-18T15:49:00Z"/>
                <w:szCs w:val="24"/>
              </w:rPr>
            </w:pPr>
            <w:ins w:id="6572" w:author="rocky" w:date="2015-07-13T18:03:00Z">
              <w:r>
                <w:rPr>
                  <w:rFonts w:hint="eastAsia"/>
                  <w:szCs w:val="24"/>
                </w:rPr>
                <w:t>N/A</w:t>
              </w:r>
            </w:ins>
          </w:p>
        </w:tc>
      </w:tr>
      <w:tr w:rsidR="001A1156" w:rsidTr="001A1156">
        <w:trPr>
          <w:ins w:id="6573" w:author="rocky" w:date="2014-09-18T15:49:00Z"/>
        </w:trPr>
        <w:tc>
          <w:tcPr>
            <w:tcW w:w="1266" w:type="dxa"/>
          </w:tcPr>
          <w:p w:rsidR="001A1156" w:rsidRDefault="001A1156" w:rsidP="001A1156">
            <w:pPr>
              <w:pStyle w:val="a3"/>
              <w:ind w:leftChars="0" w:left="0"/>
              <w:rPr>
                <w:ins w:id="6574" w:author="rocky" w:date="2014-09-18T15:49:00Z"/>
                <w:szCs w:val="24"/>
              </w:rPr>
            </w:pPr>
            <w:ins w:id="6575" w:author="rocky" w:date="2014-09-18T15:49:00Z">
              <w:r>
                <w:rPr>
                  <w:rFonts w:hint="eastAsia"/>
                  <w:szCs w:val="24"/>
                </w:rPr>
                <w:t>11h</w:t>
              </w:r>
            </w:ins>
          </w:p>
        </w:tc>
        <w:tc>
          <w:tcPr>
            <w:tcW w:w="3300" w:type="dxa"/>
          </w:tcPr>
          <w:p w:rsidR="001A1156" w:rsidRDefault="001A1156" w:rsidP="001A1156">
            <w:pPr>
              <w:pStyle w:val="a3"/>
              <w:ind w:leftChars="0" w:left="0"/>
              <w:rPr>
                <w:ins w:id="6576" w:author="rocky" w:date="2014-09-18T15:49:00Z"/>
                <w:szCs w:val="24"/>
              </w:rPr>
            </w:pPr>
            <w:ins w:id="6577" w:author="rocky" w:date="2014-09-18T15:49:00Z">
              <w:r>
                <w:rPr>
                  <w:rFonts w:hint="eastAsia"/>
                  <w:szCs w:val="24"/>
                </w:rPr>
                <w:t xml:space="preserve">Pairing </w:t>
              </w:r>
              <w:r>
                <w:rPr>
                  <w:szCs w:val="24"/>
                </w:rPr>
                <w:t>fail</w:t>
              </w:r>
            </w:ins>
          </w:p>
        </w:tc>
        <w:tc>
          <w:tcPr>
            <w:tcW w:w="2650" w:type="dxa"/>
          </w:tcPr>
          <w:p w:rsidR="001A1156" w:rsidRDefault="00102961" w:rsidP="001A1156">
            <w:pPr>
              <w:pStyle w:val="a3"/>
              <w:ind w:leftChars="0" w:left="0"/>
              <w:rPr>
                <w:ins w:id="6578" w:author="rocky" w:date="2014-09-18T15:49:00Z"/>
                <w:szCs w:val="24"/>
              </w:rPr>
            </w:pPr>
            <w:ins w:id="6579" w:author="rocky" w:date="2015-07-13T18:03:00Z">
              <w:r>
                <w:rPr>
                  <w:rFonts w:hint="eastAsia"/>
                  <w:szCs w:val="24"/>
                </w:rPr>
                <w:t>N/A</w:t>
              </w:r>
            </w:ins>
          </w:p>
        </w:tc>
      </w:tr>
      <w:tr w:rsidR="001A1156" w:rsidTr="001A1156">
        <w:trPr>
          <w:ins w:id="6580" w:author="rocky" w:date="2014-09-18T15:49:00Z"/>
        </w:trPr>
        <w:tc>
          <w:tcPr>
            <w:tcW w:w="1266" w:type="dxa"/>
          </w:tcPr>
          <w:p w:rsidR="001A1156" w:rsidRDefault="001A1156" w:rsidP="001A1156">
            <w:pPr>
              <w:pStyle w:val="a3"/>
              <w:ind w:leftChars="0" w:left="0"/>
              <w:rPr>
                <w:ins w:id="6581" w:author="rocky" w:date="2014-09-18T15:49:00Z"/>
                <w:szCs w:val="24"/>
              </w:rPr>
            </w:pPr>
            <w:ins w:id="6582" w:author="rocky" w:date="2014-09-18T15:49:00Z">
              <w:r>
                <w:rPr>
                  <w:rFonts w:hint="eastAsia"/>
                  <w:szCs w:val="24"/>
                </w:rPr>
                <w:t>12h</w:t>
              </w:r>
            </w:ins>
          </w:p>
        </w:tc>
        <w:tc>
          <w:tcPr>
            <w:tcW w:w="3300" w:type="dxa"/>
          </w:tcPr>
          <w:p w:rsidR="001A1156" w:rsidRDefault="001A1156" w:rsidP="001A1156">
            <w:pPr>
              <w:pStyle w:val="a3"/>
              <w:ind w:leftChars="0" w:left="0"/>
              <w:rPr>
                <w:ins w:id="6583" w:author="rocky" w:date="2014-09-18T15:49:00Z"/>
                <w:szCs w:val="24"/>
              </w:rPr>
            </w:pPr>
            <w:ins w:id="6584" w:author="rocky" w:date="2014-09-18T15:49:00Z">
              <w:r>
                <w:rPr>
                  <w:rFonts w:hint="eastAsia"/>
                  <w:szCs w:val="24"/>
                </w:rPr>
                <w:t>Phone client auth fail</w:t>
              </w:r>
            </w:ins>
          </w:p>
        </w:tc>
        <w:tc>
          <w:tcPr>
            <w:tcW w:w="2650" w:type="dxa"/>
          </w:tcPr>
          <w:p w:rsidR="001A1156" w:rsidRDefault="00102961" w:rsidP="001A1156">
            <w:pPr>
              <w:pStyle w:val="a3"/>
              <w:ind w:leftChars="0" w:left="0"/>
              <w:rPr>
                <w:ins w:id="6585" w:author="rocky" w:date="2014-09-18T15:49:00Z"/>
                <w:szCs w:val="24"/>
              </w:rPr>
            </w:pPr>
            <w:ins w:id="6586" w:author="rocky" w:date="2015-07-13T18:03:00Z">
              <w:r>
                <w:rPr>
                  <w:rFonts w:hint="eastAsia"/>
                  <w:szCs w:val="24"/>
                </w:rPr>
                <w:t>N/A</w:t>
              </w:r>
            </w:ins>
          </w:p>
        </w:tc>
      </w:tr>
      <w:tr w:rsidR="001A1156" w:rsidTr="001A1156">
        <w:trPr>
          <w:ins w:id="6587" w:author="rocky" w:date="2014-09-18T15:49:00Z"/>
        </w:trPr>
        <w:tc>
          <w:tcPr>
            <w:tcW w:w="1266" w:type="dxa"/>
          </w:tcPr>
          <w:p w:rsidR="001A1156" w:rsidRDefault="001A1156" w:rsidP="001A1156">
            <w:pPr>
              <w:pStyle w:val="a3"/>
              <w:ind w:leftChars="0" w:left="0"/>
              <w:rPr>
                <w:ins w:id="6588" w:author="rocky" w:date="2014-09-18T15:49:00Z"/>
                <w:szCs w:val="24"/>
              </w:rPr>
            </w:pPr>
            <w:ins w:id="6589" w:author="rocky" w:date="2014-09-18T15:49:00Z">
              <w:r>
                <w:rPr>
                  <w:rFonts w:hint="eastAsia"/>
                  <w:szCs w:val="24"/>
                </w:rPr>
                <w:lastRenderedPageBreak/>
                <w:t>13h</w:t>
              </w:r>
            </w:ins>
          </w:p>
        </w:tc>
        <w:tc>
          <w:tcPr>
            <w:tcW w:w="3300" w:type="dxa"/>
          </w:tcPr>
          <w:p w:rsidR="001A1156" w:rsidRDefault="001A1156" w:rsidP="001A1156">
            <w:pPr>
              <w:pStyle w:val="a3"/>
              <w:ind w:leftChars="0" w:left="0"/>
              <w:rPr>
                <w:ins w:id="6590" w:author="rocky" w:date="2014-09-18T15:49:00Z"/>
                <w:szCs w:val="24"/>
              </w:rPr>
            </w:pPr>
            <w:ins w:id="6591" w:author="rocky" w:date="2014-09-18T15:49:00Z">
              <w:r>
                <w:rPr>
                  <w:rFonts w:hint="eastAsia"/>
                  <w:szCs w:val="24"/>
                </w:rPr>
                <w:t>TID auth fail</w:t>
              </w:r>
            </w:ins>
          </w:p>
        </w:tc>
        <w:tc>
          <w:tcPr>
            <w:tcW w:w="2650" w:type="dxa"/>
          </w:tcPr>
          <w:p w:rsidR="001A1156" w:rsidRDefault="00102961" w:rsidP="001A1156">
            <w:pPr>
              <w:pStyle w:val="a3"/>
              <w:ind w:leftChars="0" w:left="0"/>
              <w:rPr>
                <w:ins w:id="6592" w:author="rocky" w:date="2014-09-18T15:49:00Z"/>
                <w:szCs w:val="24"/>
              </w:rPr>
            </w:pPr>
            <w:ins w:id="6593" w:author="rocky" w:date="2015-07-13T18:03:00Z">
              <w:r>
                <w:rPr>
                  <w:rFonts w:hint="eastAsia"/>
                  <w:szCs w:val="24"/>
                </w:rPr>
                <w:t>N/A</w:t>
              </w:r>
            </w:ins>
          </w:p>
        </w:tc>
      </w:tr>
      <w:tr w:rsidR="001A1156" w:rsidTr="001A1156">
        <w:trPr>
          <w:ins w:id="6594" w:author="rocky" w:date="2014-09-18T15:49:00Z"/>
        </w:trPr>
        <w:tc>
          <w:tcPr>
            <w:tcW w:w="1266" w:type="dxa"/>
          </w:tcPr>
          <w:p w:rsidR="001A1156" w:rsidRDefault="001A1156" w:rsidP="001A1156">
            <w:pPr>
              <w:pStyle w:val="a3"/>
              <w:ind w:leftChars="0" w:left="0"/>
              <w:rPr>
                <w:ins w:id="6595" w:author="rocky" w:date="2014-09-18T15:49:00Z"/>
                <w:szCs w:val="24"/>
              </w:rPr>
            </w:pPr>
            <w:ins w:id="6596" w:author="rocky" w:date="2014-09-18T15:49:00Z">
              <w:r>
                <w:rPr>
                  <w:rFonts w:hint="eastAsia"/>
                  <w:szCs w:val="24"/>
                </w:rPr>
                <w:t>14</w:t>
              </w:r>
              <w:r>
                <w:rPr>
                  <w:szCs w:val="24"/>
                </w:rPr>
                <w:t>h</w:t>
              </w:r>
            </w:ins>
          </w:p>
        </w:tc>
        <w:tc>
          <w:tcPr>
            <w:tcW w:w="3300" w:type="dxa"/>
          </w:tcPr>
          <w:p w:rsidR="001A1156" w:rsidRDefault="001A1156" w:rsidP="001A1156">
            <w:pPr>
              <w:pStyle w:val="a3"/>
              <w:ind w:leftChars="0" w:left="0"/>
              <w:rPr>
                <w:ins w:id="6597" w:author="rocky" w:date="2014-09-18T15:49:00Z"/>
                <w:szCs w:val="24"/>
              </w:rPr>
            </w:pPr>
            <w:ins w:id="6598" w:author="rocky" w:date="2014-09-18T15:49:00Z">
              <w:r>
                <w:rPr>
                  <w:rFonts w:hint="eastAsia"/>
                  <w:szCs w:val="24"/>
                </w:rPr>
                <w:t>Phone client auth fail: PIN required</w:t>
              </w:r>
            </w:ins>
          </w:p>
        </w:tc>
        <w:tc>
          <w:tcPr>
            <w:tcW w:w="2650" w:type="dxa"/>
          </w:tcPr>
          <w:p w:rsidR="001A1156" w:rsidRDefault="00102961" w:rsidP="001A1156">
            <w:pPr>
              <w:pStyle w:val="a3"/>
              <w:ind w:leftChars="0" w:left="0"/>
              <w:rPr>
                <w:ins w:id="6599" w:author="rocky" w:date="2014-09-18T15:49:00Z"/>
                <w:szCs w:val="24"/>
              </w:rPr>
            </w:pPr>
            <w:ins w:id="6600" w:author="rocky" w:date="2015-07-13T18:03:00Z">
              <w:r>
                <w:rPr>
                  <w:rFonts w:hint="eastAsia"/>
                  <w:szCs w:val="24"/>
                </w:rPr>
                <w:t>N/A</w:t>
              </w:r>
            </w:ins>
          </w:p>
        </w:tc>
      </w:tr>
      <w:tr w:rsidR="001A1156" w:rsidTr="001A1156">
        <w:trPr>
          <w:trHeight w:val="315"/>
          <w:ins w:id="6601" w:author="rocky" w:date="2014-09-18T15:49:00Z"/>
        </w:trPr>
        <w:tc>
          <w:tcPr>
            <w:tcW w:w="1266" w:type="dxa"/>
          </w:tcPr>
          <w:p w:rsidR="001A1156" w:rsidRDefault="001A1156" w:rsidP="001A1156">
            <w:pPr>
              <w:pStyle w:val="a3"/>
              <w:ind w:leftChars="0" w:left="0"/>
              <w:rPr>
                <w:ins w:id="6602" w:author="rocky" w:date="2014-09-18T15:49:00Z"/>
                <w:szCs w:val="24"/>
              </w:rPr>
            </w:pPr>
            <w:ins w:id="6603" w:author="rocky" w:date="2014-09-18T15:49:00Z">
              <w:r>
                <w:rPr>
                  <w:rFonts w:hint="eastAsia"/>
                  <w:szCs w:val="24"/>
                </w:rPr>
                <w:t>15h</w:t>
              </w:r>
            </w:ins>
          </w:p>
        </w:tc>
        <w:tc>
          <w:tcPr>
            <w:tcW w:w="3300" w:type="dxa"/>
          </w:tcPr>
          <w:p w:rsidR="001A1156" w:rsidRDefault="001A1156" w:rsidP="001A1156">
            <w:pPr>
              <w:pStyle w:val="a3"/>
              <w:ind w:leftChars="0" w:left="0"/>
              <w:rPr>
                <w:ins w:id="6604" w:author="rocky" w:date="2014-09-18T15:49:00Z"/>
                <w:szCs w:val="24"/>
              </w:rPr>
            </w:pPr>
            <w:ins w:id="6605" w:author="rocky" w:date="2014-09-18T15:49:00Z">
              <w:r>
                <w:rPr>
                  <w:szCs w:val="24"/>
                </w:rPr>
                <w:t>Phone c</w:t>
              </w:r>
              <w:r>
                <w:rPr>
                  <w:rFonts w:hint="eastAsia"/>
                  <w:szCs w:val="24"/>
                </w:rPr>
                <w:t xml:space="preserve">lient </w:t>
              </w:r>
              <w:r>
                <w:rPr>
                  <w:szCs w:val="24"/>
                </w:rPr>
                <w:t>auth fail: PIN setup needed</w:t>
              </w:r>
            </w:ins>
          </w:p>
        </w:tc>
        <w:tc>
          <w:tcPr>
            <w:tcW w:w="2650" w:type="dxa"/>
          </w:tcPr>
          <w:p w:rsidR="001A1156" w:rsidRDefault="00102961" w:rsidP="001A1156">
            <w:pPr>
              <w:pStyle w:val="a3"/>
              <w:ind w:leftChars="0" w:left="0"/>
              <w:rPr>
                <w:ins w:id="6606" w:author="rocky" w:date="2014-09-18T15:49:00Z"/>
                <w:szCs w:val="24"/>
              </w:rPr>
            </w:pPr>
            <w:ins w:id="6607" w:author="rocky" w:date="2015-07-13T18:03:00Z">
              <w:r>
                <w:rPr>
                  <w:rFonts w:hint="eastAsia"/>
                  <w:szCs w:val="24"/>
                </w:rPr>
                <w:t>N/A</w:t>
              </w:r>
            </w:ins>
          </w:p>
        </w:tc>
      </w:tr>
      <w:tr w:rsidR="001A1156" w:rsidTr="001A1156">
        <w:trPr>
          <w:trHeight w:val="360"/>
          <w:ins w:id="6608" w:author="rocky" w:date="2014-09-18T15:49:00Z"/>
        </w:trPr>
        <w:tc>
          <w:tcPr>
            <w:tcW w:w="1266" w:type="dxa"/>
          </w:tcPr>
          <w:p w:rsidR="001A1156" w:rsidRPr="0034287A" w:rsidRDefault="001A1156" w:rsidP="001A1156">
            <w:pPr>
              <w:rPr>
                <w:ins w:id="6609" w:author="rocky" w:date="2014-09-18T15:49:00Z"/>
                <w:szCs w:val="24"/>
              </w:rPr>
            </w:pPr>
            <w:ins w:id="6610" w:author="rocky" w:date="2014-09-18T15:49:00Z">
              <w:r w:rsidRPr="0034287A">
                <w:rPr>
                  <w:szCs w:val="24"/>
                </w:rPr>
                <w:t>16h</w:t>
              </w:r>
            </w:ins>
          </w:p>
        </w:tc>
        <w:tc>
          <w:tcPr>
            <w:tcW w:w="3300" w:type="dxa"/>
          </w:tcPr>
          <w:p w:rsidR="001A1156" w:rsidRPr="0034287A" w:rsidRDefault="001A1156" w:rsidP="001A1156">
            <w:pPr>
              <w:rPr>
                <w:ins w:id="6611" w:author="rocky" w:date="2014-09-18T15:49:00Z"/>
                <w:szCs w:val="24"/>
              </w:rPr>
            </w:pPr>
            <w:ins w:id="6612" w:author="rocky" w:date="2014-09-18T15:49:00Z">
              <w:r>
                <w:rPr>
                  <w:szCs w:val="24"/>
                </w:rPr>
                <w:t>Phone client auth fail: Invalid SN but DID match</w:t>
              </w:r>
            </w:ins>
          </w:p>
        </w:tc>
        <w:tc>
          <w:tcPr>
            <w:tcW w:w="2650" w:type="dxa"/>
          </w:tcPr>
          <w:p w:rsidR="001A1156" w:rsidRPr="0034287A" w:rsidRDefault="00102961" w:rsidP="001A1156">
            <w:pPr>
              <w:rPr>
                <w:ins w:id="6613" w:author="rocky" w:date="2014-09-18T15:49:00Z"/>
                <w:szCs w:val="24"/>
              </w:rPr>
            </w:pPr>
            <w:ins w:id="6614" w:author="rocky" w:date="2015-07-13T18:03:00Z">
              <w:r>
                <w:rPr>
                  <w:rFonts w:hint="eastAsia"/>
                  <w:szCs w:val="24"/>
                </w:rPr>
                <w:t>N/A</w:t>
              </w:r>
            </w:ins>
          </w:p>
        </w:tc>
      </w:tr>
      <w:tr w:rsidR="001A1156" w:rsidTr="001A1156">
        <w:trPr>
          <w:trHeight w:val="367"/>
          <w:ins w:id="6615" w:author="rocky" w:date="2014-09-18T15:49:00Z"/>
        </w:trPr>
        <w:tc>
          <w:tcPr>
            <w:tcW w:w="1266" w:type="dxa"/>
          </w:tcPr>
          <w:p w:rsidR="001A1156" w:rsidRPr="009B44EE" w:rsidRDefault="001A1156" w:rsidP="001A1156">
            <w:pPr>
              <w:rPr>
                <w:ins w:id="6616" w:author="rocky" w:date="2014-09-18T15:49:00Z"/>
                <w:szCs w:val="24"/>
              </w:rPr>
            </w:pPr>
            <w:ins w:id="6617" w:author="rocky" w:date="2014-09-18T15:49:00Z">
              <w:r>
                <w:rPr>
                  <w:rFonts w:hint="eastAsia"/>
                  <w:szCs w:val="24"/>
                </w:rPr>
                <w:t>17h</w:t>
              </w:r>
            </w:ins>
          </w:p>
        </w:tc>
        <w:tc>
          <w:tcPr>
            <w:tcW w:w="3300" w:type="dxa"/>
          </w:tcPr>
          <w:p w:rsidR="001A1156" w:rsidRDefault="001A1156" w:rsidP="001A1156">
            <w:pPr>
              <w:rPr>
                <w:ins w:id="6618" w:author="rocky" w:date="2014-09-18T15:49:00Z"/>
                <w:szCs w:val="24"/>
              </w:rPr>
            </w:pPr>
            <w:ins w:id="6619" w:author="rocky" w:date="2014-09-18T15:49:00Z">
              <w:r>
                <w:rPr>
                  <w:rFonts w:hint="eastAsia"/>
                  <w:szCs w:val="24"/>
                </w:rPr>
                <w:t>Phone client auth fail: P</w:t>
              </w:r>
              <w:r>
                <w:rPr>
                  <w:szCs w:val="24"/>
                </w:rPr>
                <w:t>IN incorrect</w:t>
              </w:r>
            </w:ins>
          </w:p>
        </w:tc>
        <w:tc>
          <w:tcPr>
            <w:tcW w:w="2650" w:type="dxa"/>
          </w:tcPr>
          <w:p w:rsidR="001A1156" w:rsidRDefault="00102961" w:rsidP="001A1156">
            <w:pPr>
              <w:rPr>
                <w:ins w:id="6620" w:author="rocky" w:date="2014-09-18T15:49:00Z"/>
                <w:szCs w:val="24"/>
              </w:rPr>
            </w:pPr>
            <w:ins w:id="6621" w:author="rocky" w:date="2015-07-13T18:03:00Z">
              <w:r>
                <w:rPr>
                  <w:rFonts w:hint="eastAsia"/>
                  <w:szCs w:val="24"/>
                </w:rPr>
                <w:t>N/A</w:t>
              </w:r>
            </w:ins>
          </w:p>
        </w:tc>
      </w:tr>
      <w:tr w:rsidR="001A1156" w:rsidTr="001A1156">
        <w:trPr>
          <w:trHeight w:val="240"/>
          <w:ins w:id="6622" w:author="rocky" w:date="2014-09-18T15:49:00Z"/>
        </w:trPr>
        <w:tc>
          <w:tcPr>
            <w:tcW w:w="1266" w:type="dxa"/>
          </w:tcPr>
          <w:p w:rsidR="001A1156" w:rsidRPr="0071419F" w:rsidRDefault="001A1156" w:rsidP="001A1156">
            <w:pPr>
              <w:rPr>
                <w:ins w:id="6623" w:author="rocky" w:date="2014-09-18T15:49:00Z"/>
                <w:szCs w:val="24"/>
              </w:rPr>
            </w:pPr>
            <w:ins w:id="6624" w:author="rocky" w:date="2014-09-18T15:49:00Z">
              <w:r>
                <w:rPr>
                  <w:szCs w:val="24"/>
                </w:rPr>
                <w:t>18h</w:t>
              </w:r>
            </w:ins>
          </w:p>
        </w:tc>
        <w:tc>
          <w:tcPr>
            <w:tcW w:w="3300" w:type="dxa"/>
          </w:tcPr>
          <w:p w:rsidR="001A1156" w:rsidRDefault="001A1156" w:rsidP="001A1156">
            <w:pPr>
              <w:rPr>
                <w:ins w:id="6625" w:author="rocky" w:date="2014-09-18T15:49:00Z"/>
                <w:szCs w:val="24"/>
              </w:rPr>
            </w:pPr>
            <w:ins w:id="6626" w:author="rocky" w:date="2014-09-18T15:49:00Z">
              <w:r>
                <w:rPr>
                  <w:rFonts w:hint="eastAsia"/>
                  <w:szCs w:val="24"/>
                </w:rPr>
                <w:t>Phone client auth fail:</w:t>
              </w:r>
              <w:r>
                <w:rPr>
                  <w:szCs w:val="24"/>
                </w:rPr>
                <w:t xml:space="preserve"> GIN incorrect</w:t>
              </w:r>
            </w:ins>
          </w:p>
        </w:tc>
        <w:tc>
          <w:tcPr>
            <w:tcW w:w="2650" w:type="dxa"/>
          </w:tcPr>
          <w:p w:rsidR="001A1156" w:rsidRDefault="00102961" w:rsidP="001A1156">
            <w:pPr>
              <w:rPr>
                <w:ins w:id="6627" w:author="rocky" w:date="2014-09-18T15:49:00Z"/>
                <w:szCs w:val="24"/>
              </w:rPr>
            </w:pPr>
            <w:ins w:id="6628" w:author="rocky" w:date="2015-07-13T18:03:00Z">
              <w:r>
                <w:rPr>
                  <w:rFonts w:hint="eastAsia"/>
                  <w:szCs w:val="24"/>
                </w:rPr>
                <w:t>N/A</w:t>
              </w:r>
            </w:ins>
          </w:p>
        </w:tc>
      </w:tr>
      <w:tr w:rsidR="001A1156" w:rsidTr="001A1156">
        <w:trPr>
          <w:trHeight w:val="150"/>
          <w:ins w:id="6629" w:author="rocky" w:date="2014-09-18T15:49:00Z"/>
        </w:trPr>
        <w:tc>
          <w:tcPr>
            <w:tcW w:w="1266" w:type="dxa"/>
          </w:tcPr>
          <w:p w:rsidR="001A1156" w:rsidRPr="009B44EE" w:rsidRDefault="001A1156" w:rsidP="001A1156">
            <w:pPr>
              <w:rPr>
                <w:ins w:id="6630" w:author="rocky" w:date="2014-09-18T15:49:00Z"/>
                <w:szCs w:val="24"/>
              </w:rPr>
            </w:pPr>
            <w:ins w:id="6631" w:author="rocky" w:date="2014-09-18T15:49:00Z">
              <w:r>
                <w:rPr>
                  <w:rFonts w:hint="eastAsia"/>
                  <w:szCs w:val="24"/>
                </w:rPr>
                <w:t>19h</w:t>
              </w:r>
            </w:ins>
          </w:p>
        </w:tc>
        <w:tc>
          <w:tcPr>
            <w:tcW w:w="3300" w:type="dxa"/>
          </w:tcPr>
          <w:p w:rsidR="001A1156" w:rsidRDefault="001A1156" w:rsidP="001A1156">
            <w:pPr>
              <w:rPr>
                <w:ins w:id="6632" w:author="rocky" w:date="2014-09-18T15:49:00Z"/>
                <w:szCs w:val="24"/>
              </w:rPr>
            </w:pPr>
            <w:ins w:id="6633" w:author="rocky" w:date="2014-09-18T15:49:00Z">
              <w:r>
                <w:rPr>
                  <w:rFonts w:hint="eastAsia"/>
                  <w:szCs w:val="24"/>
                </w:rPr>
                <w:t>Phone client auth fail: GIN not exist</w:t>
              </w:r>
            </w:ins>
          </w:p>
        </w:tc>
        <w:tc>
          <w:tcPr>
            <w:tcW w:w="2650" w:type="dxa"/>
          </w:tcPr>
          <w:p w:rsidR="001A1156" w:rsidRDefault="00102961" w:rsidP="001A1156">
            <w:pPr>
              <w:rPr>
                <w:ins w:id="6634" w:author="rocky" w:date="2014-09-18T15:49:00Z"/>
                <w:szCs w:val="24"/>
              </w:rPr>
            </w:pPr>
            <w:ins w:id="6635" w:author="rocky" w:date="2015-07-13T18:03:00Z">
              <w:r>
                <w:rPr>
                  <w:rFonts w:hint="eastAsia"/>
                  <w:szCs w:val="24"/>
                </w:rPr>
                <w:t>N/A</w:t>
              </w:r>
            </w:ins>
          </w:p>
        </w:tc>
      </w:tr>
      <w:tr w:rsidR="001A1156" w:rsidTr="001A1156">
        <w:trPr>
          <w:trHeight w:val="672"/>
          <w:ins w:id="6636" w:author="rocky" w:date="2014-09-18T15:49:00Z"/>
          <w:trPrChange w:id="6637" w:author="rocky" w:date="2015-07-13T17:53:00Z">
            <w:trPr>
              <w:trHeight w:val="180"/>
            </w:trPr>
          </w:trPrChange>
        </w:trPr>
        <w:tc>
          <w:tcPr>
            <w:tcW w:w="1266" w:type="dxa"/>
            <w:tcPrChange w:id="6638" w:author="rocky" w:date="2015-07-13T17:53:00Z">
              <w:tcPr>
                <w:tcW w:w="1266" w:type="dxa"/>
              </w:tcPr>
            </w:tcPrChange>
          </w:tcPr>
          <w:p w:rsidR="001A1156" w:rsidRPr="009B44EE" w:rsidRDefault="001A1156" w:rsidP="001A1156">
            <w:pPr>
              <w:rPr>
                <w:ins w:id="6639" w:author="rocky" w:date="2014-09-18T15:49:00Z"/>
                <w:szCs w:val="24"/>
              </w:rPr>
            </w:pPr>
            <w:ins w:id="6640" w:author="rocky" w:date="2014-09-18T15:49:00Z">
              <w:r>
                <w:rPr>
                  <w:rFonts w:hint="eastAsia"/>
                  <w:szCs w:val="24"/>
                </w:rPr>
                <w:t>1Ah</w:t>
              </w:r>
            </w:ins>
          </w:p>
        </w:tc>
        <w:tc>
          <w:tcPr>
            <w:tcW w:w="3300" w:type="dxa"/>
            <w:tcPrChange w:id="6641" w:author="rocky" w:date="2015-07-13T17:53:00Z">
              <w:tcPr>
                <w:tcW w:w="3300" w:type="dxa"/>
              </w:tcPr>
            </w:tcPrChange>
          </w:tcPr>
          <w:p w:rsidR="001A1156" w:rsidRDefault="001A1156" w:rsidP="001A1156">
            <w:pPr>
              <w:rPr>
                <w:ins w:id="6642" w:author="rocky" w:date="2014-09-18T15:49:00Z"/>
                <w:szCs w:val="24"/>
              </w:rPr>
            </w:pPr>
            <w:ins w:id="6643" w:author="rocky" w:date="2014-09-18T15:49:00Z">
              <w:r>
                <w:rPr>
                  <w:rFonts w:hint="eastAsia"/>
                  <w:szCs w:val="24"/>
                </w:rPr>
                <w:t xml:space="preserve">Card </w:t>
              </w:r>
              <w:r>
                <w:rPr>
                  <w:szCs w:val="24"/>
                </w:rPr>
                <w:t>client auth fail: unknown card</w:t>
              </w:r>
            </w:ins>
          </w:p>
        </w:tc>
        <w:tc>
          <w:tcPr>
            <w:tcW w:w="2650" w:type="dxa"/>
            <w:tcPrChange w:id="6644" w:author="rocky" w:date="2015-07-13T17:53:00Z">
              <w:tcPr>
                <w:tcW w:w="2650" w:type="dxa"/>
              </w:tcPr>
            </w:tcPrChange>
          </w:tcPr>
          <w:p w:rsidR="001A1156" w:rsidRDefault="00102961" w:rsidP="001A1156">
            <w:pPr>
              <w:rPr>
                <w:ins w:id="6645" w:author="rocky" w:date="2014-09-18T15:49:00Z"/>
                <w:szCs w:val="24"/>
              </w:rPr>
            </w:pPr>
            <w:ins w:id="6646" w:author="rocky" w:date="2015-07-13T18:03:00Z">
              <w:r>
                <w:rPr>
                  <w:rFonts w:hint="eastAsia"/>
                  <w:szCs w:val="24"/>
                </w:rPr>
                <w:t>N/A</w:t>
              </w:r>
            </w:ins>
            <w:ins w:id="6647" w:author="rocky" w:date="2015-07-13T19:12:00Z">
              <w:r w:rsidR="00215D57">
                <w:rPr>
                  <w:szCs w:val="24"/>
                </w:rPr>
                <w:t xml:space="preserve"> (in 8006 and older version there </w:t>
              </w:r>
              <w:r w:rsidR="00AD1385">
                <w:rPr>
                  <w:szCs w:val="24"/>
                </w:rPr>
                <w:t>are card UID</w:t>
              </w:r>
              <w:r w:rsidR="00215D57">
                <w:rPr>
                  <w:szCs w:val="24"/>
                </w:rPr>
                <w:t xml:space="preserve"> as additional data)</w:t>
              </w:r>
            </w:ins>
          </w:p>
        </w:tc>
      </w:tr>
      <w:tr w:rsidR="001A1156" w:rsidTr="001A1156">
        <w:trPr>
          <w:trHeight w:val="384"/>
          <w:trPrChange w:id="6648" w:author="rocky" w:date="2015-07-13T17:53:00Z">
            <w:trPr>
              <w:trHeight w:val="470"/>
            </w:trPr>
          </w:trPrChange>
        </w:trPr>
        <w:tc>
          <w:tcPr>
            <w:tcW w:w="1266" w:type="dxa"/>
            <w:tcPrChange w:id="6649" w:author="rocky" w:date="2015-07-13T17:53:00Z">
              <w:tcPr>
                <w:tcW w:w="1266" w:type="dxa"/>
              </w:tcPr>
            </w:tcPrChange>
          </w:tcPr>
          <w:p w:rsidR="001A1156" w:rsidRDefault="001A1156" w:rsidP="001A1156">
            <w:pPr>
              <w:rPr>
                <w:szCs w:val="24"/>
              </w:rPr>
            </w:pPr>
            <w:ins w:id="6650" w:author="rocky" w:date="2015-07-13T17:53:00Z">
              <w:r>
                <w:rPr>
                  <w:rFonts w:hint="eastAsia"/>
                  <w:szCs w:val="24"/>
                </w:rPr>
                <w:t>1Bh</w:t>
              </w:r>
            </w:ins>
          </w:p>
        </w:tc>
        <w:tc>
          <w:tcPr>
            <w:tcW w:w="3300" w:type="dxa"/>
            <w:tcPrChange w:id="6651" w:author="rocky" w:date="2015-07-13T17:53:00Z">
              <w:tcPr>
                <w:tcW w:w="3300" w:type="dxa"/>
              </w:tcPr>
            </w:tcPrChange>
          </w:tcPr>
          <w:p w:rsidR="001A1156" w:rsidRDefault="001A1156" w:rsidP="001A1156">
            <w:pPr>
              <w:rPr>
                <w:szCs w:val="24"/>
              </w:rPr>
            </w:pPr>
            <w:ins w:id="6652" w:author="rocky" w:date="2015-07-13T17:53:00Z">
              <w:r>
                <w:rPr>
                  <w:rFonts w:hint="eastAsia"/>
                  <w:szCs w:val="24"/>
                </w:rPr>
                <w:t>Access Right denied</w:t>
              </w:r>
            </w:ins>
          </w:p>
        </w:tc>
        <w:tc>
          <w:tcPr>
            <w:tcW w:w="2650" w:type="dxa"/>
            <w:tcPrChange w:id="6653" w:author="rocky" w:date="2015-07-13T17:53:00Z">
              <w:tcPr>
                <w:tcW w:w="2650" w:type="dxa"/>
              </w:tcPr>
            </w:tcPrChange>
          </w:tcPr>
          <w:p w:rsidR="001A1156" w:rsidRDefault="00102961" w:rsidP="001A1156">
            <w:pPr>
              <w:rPr>
                <w:szCs w:val="24"/>
              </w:rPr>
            </w:pPr>
            <w:ins w:id="6654" w:author="rocky" w:date="2015-07-13T18:03:00Z">
              <w:r>
                <w:rPr>
                  <w:rFonts w:hint="eastAsia"/>
                  <w:szCs w:val="24"/>
                </w:rPr>
                <w:t>N/A</w:t>
              </w:r>
            </w:ins>
          </w:p>
        </w:tc>
      </w:tr>
      <w:tr w:rsidR="001A1156" w:rsidTr="001A1156">
        <w:trPr>
          <w:trHeight w:val="444"/>
          <w:trPrChange w:id="6655" w:author="rocky" w:date="2015-07-13T17:54:00Z">
            <w:trPr>
              <w:trHeight w:val="456"/>
            </w:trPr>
          </w:trPrChange>
        </w:trPr>
        <w:tc>
          <w:tcPr>
            <w:tcW w:w="1266" w:type="dxa"/>
            <w:tcPrChange w:id="6656" w:author="rocky" w:date="2015-07-13T17:54:00Z">
              <w:tcPr>
                <w:tcW w:w="1266" w:type="dxa"/>
              </w:tcPr>
            </w:tcPrChange>
          </w:tcPr>
          <w:p w:rsidR="001A1156" w:rsidRDefault="001A1156" w:rsidP="001A1156">
            <w:pPr>
              <w:rPr>
                <w:szCs w:val="24"/>
              </w:rPr>
            </w:pPr>
            <w:ins w:id="6657" w:author="rocky" w:date="2015-07-13T17:53:00Z">
              <w:r>
                <w:rPr>
                  <w:rFonts w:hint="eastAsia"/>
                  <w:szCs w:val="24"/>
                </w:rPr>
                <w:t>1Ch</w:t>
              </w:r>
            </w:ins>
          </w:p>
        </w:tc>
        <w:tc>
          <w:tcPr>
            <w:tcW w:w="3300" w:type="dxa"/>
            <w:tcPrChange w:id="6658" w:author="rocky" w:date="2015-07-13T17:54:00Z">
              <w:tcPr>
                <w:tcW w:w="3300" w:type="dxa"/>
              </w:tcPr>
            </w:tcPrChange>
          </w:tcPr>
          <w:p w:rsidR="001A1156" w:rsidRDefault="001A1156" w:rsidP="001A1156">
            <w:pPr>
              <w:rPr>
                <w:szCs w:val="24"/>
              </w:rPr>
            </w:pPr>
            <w:ins w:id="6659" w:author="rocky" w:date="2015-07-13T17:53:00Z">
              <w:r>
                <w:rPr>
                  <w:rFonts w:hint="eastAsia"/>
                  <w:szCs w:val="24"/>
                </w:rPr>
                <w:t>Lock Door</w:t>
              </w:r>
            </w:ins>
          </w:p>
        </w:tc>
        <w:tc>
          <w:tcPr>
            <w:tcW w:w="2650" w:type="dxa"/>
            <w:tcPrChange w:id="6660" w:author="rocky" w:date="2015-07-13T17:54:00Z">
              <w:tcPr>
                <w:tcW w:w="2650" w:type="dxa"/>
              </w:tcPr>
            </w:tcPrChange>
          </w:tcPr>
          <w:p w:rsidR="001A1156" w:rsidRDefault="00102961" w:rsidP="001A1156">
            <w:pPr>
              <w:rPr>
                <w:szCs w:val="24"/>
              </w:rPr>
            </w:pPr>
            <w:ins w:id="6661" w:author="rocky" w:date="2015-07-13T18:03:00Z">
              <w:r>
                <w:rPr>
                  <w:rFonts w:hint="eastAsia"/>
                  <w:szCs w:val="24"/>
                </w:rPr>
                <w:t>N/A</w:t>
              </w:r>
            </w:ins>
          </w:p>
        </w:tc>
      </w:tr>
      <w:tr w:rsidR="001A1156" w:rsidTr="008D404B">
        <w:trPr>
          <w:trHeight w:val="448"/>
          <w:trPrChange w:id="6662" w:author="rocky" w:date="2015-12-03T16:10:00Z">
            <w:trPr>
              <w:trHeight w:val="432"/>
            </w:trPr>
          </w:trPrChange>
        </w:trPr>
        <w:tc>
          <w:tcPr>
            <w:tcW w:w="1266" w:type="dxa"/>
            <w:tcPrChange w:id="6663" w:author="rocky" w:date="2015-12-03T16:10:00Z">
              <w:tcPr>
                <w:tcW w:w="1266" w:type="dxa"/>
              </w:tcPr>
            </w:tcPrChange>
          </w:tcPr>
          <w:p w:rsidR="001A1156" w:rsidRDefault="001A1156" w:rsidP="001A1156">
            <w:pPr>
              <w:rPr>
                <w:szCs w:val="24"/>
              </w:rPr>
            </w:pPr>
            <w:ins w:id="6664" w:author="rocky" w:date="2015-07-13T17:54:00Z">
              <w:r>
                <w:rPr>
                  <w:rFonts w:hint="eastAsia"/>
                  <w:szCs w:val="24"/>
                </w:rPr>
                <w:t>1Dh</w:t>
              </w:r>
            </w:ins>
          </w:p>
        </w:tc>
        <w:tc>
          <w:tcPr>
            <w:tcW w:w="3300" w:type="dxa"/>
            <w:tcPrChange w:id="6665" w:author="rocky" w:date="2015-12-03T16:10:00Z">
              <w:tcPr>
                <w:tcW w:w="3300" w:type="dxa"/>
              </w:tcPr>
            </w:tcPrChange>
          </w:tcPr>
          <w:p w:rsidR="001A1156" w:rsidRDefault="001A1156" w:rsidP="001A1156">
            <w:pPr>
              <w:rPr>
                <w:szCs w:val="24"/>
              </w:rPr>
            </w:pPr>
            <w:ins w:id="6666" w:author="rocky" w:date="2015-07-13T17:54:00Z">
              <w:r>
                <w:rPr>
                  <w:rFonts w:hint="eastAsia"/>
                  <w:szCs w:val="24"/>
                </w:rPr>
                <w:t>Double Auth 1</w:t>
              </w:r>
              <w:r w:rsidRPr="001A1156">
                <w:rPr>
                  <w:szCs w:val="24"/>
                  <w:vertAlign w:val="superscript"/>
                  <w:rPrChange w:id="6667" w:author="rocky" w:date="2015-07-13T17:54:00Z">
                    <w:rPr>
                      <w:szCs w:val="24"/>
                    </w:rPr>
                  </w:rPrChange>
                </w:rPr>
                <w:t>st</w:t>
              </w:r>
              <w:r>
                <w:rPr>
                  <w:rFonts w:hint="eastAsia"/>
                  <w:szCs w:val="24"/>
                </w:rPr>
                <w:t xml:space="preserve"> </w:t>
              </w:r>
              <w:r>
                <w:rPr>
                  <w:szCs w:val="24"/>
                </w:rPr>
                <w:t>Pass</w:t>
              </w:r>
            </w:ins>
          </w:p>
        </w:tc>
        <w:tc>
          <w:tcPr>
            <w:tcW w:w="2650" w:type="dxa"/>
            <w:tcPrChange w:id="6668" w:author="rocky" w:date="2015-12-03T16:10:00Z">
              <w:tcPr>
                <w:tcW w:w="2650" w:type="dxa"/>
              </w:tcPr>
            </w:tcPrChange>
          </w:tcPr>
          <w:p w:rsidR="001A1156" w:rsidRDefault="00102961" w:rsidP="001A1156">
            <w:pPr>
              <w:rPr>
                <w:szCs w:val="24"/>
              </w:rPr>
            </w:pPr>
            <w:ins w:id="6669" w:author="rocky" w:date="2015-07-13T18:03:00Z">
              <w:r>
                <w:rPr>
                  <w:rFonts w:hint="eastAsia"/>
                  <w:szCs w:val="24"/>
                </w:rPr>
                <w:t>N/A</w:t>
              </w:r>
            </w:ins>
          </w:p>
        </w:tc>
      </w:tr>
      <w:tr w:rsidR="008D404B" w:rsidTr="008D404B">
        <w:trPr>
          <w:trHeight w:val="387"/>
        </w:trPr>
        <w:tc>
          <w:tcPr>
            <w:tcW w:w="1266" w:type="dxa"/>
          </w:tcPr>
          <w:p w:rsidR="008D404B" w:rsidRDefault="008D404B" w:rsidP="001A1156">
            <w:pPr>
              <w:rPr>
                <w:szCs w:val="24"/>
              </w:rPr>
            </w:pPr>
            <w:ins w:id="6670" w:author="rocky" w:date="2015-12-03T16:11:00Z">
              <w:r>
                <w:rPr>
                  <w:rFonts w:hint="eastAsia"/>
                  <w:szCs w:val="24"/>
                </w:rPr>
                <w:t>1Eh</w:t>
              </w:r>
            </w:ins>
          </w:p>
        </w:tc>
        <w:tc>
          <w:tcPr>
            <w:tcW w:w="3300" w:type="dxa"/>
          </w:tcPr>
          <w:p w:rsidR="008D404B" w:rsidRDefault="008D404B" w:rsidP="001A1156">
            <w:pPr>
              <w:rPr>
                <w:szCs w:val="24"/>
              </w:rPr>
            </w:pPr>
            <w:ins w:id="6671" w:author="rocky" w:date="2015-12-03T16:11:00Z">
              <w:r>
                <w:rPr>
                  <w:rFonts w:hint="eastAsia"/>
                  <w:szCs w:val="24"/>
                </w:rPr>
                <w:t>Login number expired</w:t>
              </w:r>
            </w:ins>
          </w:p>
        </w:tc>
        <w:tc>
          <w:tcPr>
            <w:tcW w:w="2650" w:type="dxa"/>
          </w:tcPr>
          <w:p w:rsidR="008D404B" w:rsidRDefault="008D404B" w:rsidP="001A1156">
            <w:pPr>
              <w:rPr>
                <w:szCs w:val="24"/>
              </w:rPr>
            </w:pPr>
            <w:ins w:id="6672" w:author="rocky" w:date="2015-12-03T16:11:00Z">
              <w:r>
                <w:rPr>
                  <w:rFonts w:hint="eastAsia"/>
                  <w:szCs w:val="24"/>
                </w:rPr>
                <w:t>N/A</w:t>
              </w:r>
            </w:ins>
          </w:p>
        </w:tc>
      </w:tr>
      <w:tr w:rsidR="001A1156" w:rsidTr="001A1156">
        <w:trPr>
          <w:trHeight w:val="423"/>
          <w:ins w:id="6673" w:author="rocky" w:date="2014-09-18T15:49:00Z"/>
        </w:trPr>
        <w:tc>
          <w:tcPr>
            <w:tcW w:w="1266" w:type="dxa"/>
          </w:tcPr>
          <w:p w:rsidR="001A1156" w:rsidRPr="009B44EE" w:rsidRDefault="001A1156" w:rsidP="001A1156">
            <w:pPr>
              <w:rPr>
                <w:ins w:id="6674" w:author="rocky" w:date="2014-09-18T15:49:00Z"/>
                <w:szCs w:val="24"/>
              </w:rPr>
            </w:pPr>
            <w:ins w:id="6675" w:author="rocky" w:date="2014-09-18T15:49:00Z">
              <w:r>
                <w:rPr>
                  <w:rFonts w:hint="eastAsia"/>
                  <w:szCs w:val="24"/>
                </w:rPr>
                <w:t>21h</w:t>
              </w:r>
            </w:ins>
          </w:p>
        </w:tc>
        <w:tc>
          <w:tcPr>
            <w:tcW w:w="3300" w:type="dxa"/>
          </w:tcPr>
          <w:p w:rsidR="001A1156" w:rsidRDefault="001A1156" w:rsidP="001A1156">
            <w:pPr>
              <w:rPr>
                <w:ins w:id="6676" w:author="rocky" w:date="2014-09-18T15:49:00Z"/>
                <w:szCs w:val="24"/>
              </w:rPr>
            </w:pPr>
            <w:ins w:id="6677" w:author="rocky" w:date="2014-09-18T15:49:00Z">
              <w:r>
                <w:rPr>
                  <w:rFonts w:hint="eastAsia"/>
                  <w:szCs w:val="24"/>
                </w:rPr>
                <w:t>IPA fail: not in IPA</w:t>
              </w:r>
            </w:ins>
          </w:p>
        </w:tc>
        <w:tc>
          <w:tcPr>
            <w:tcW w:w="2650" w:type="dxa"/>
          </w:tcPr>
          <w:p w:rsidR="001A1156" w:rsidRDefault="00102961" w:rsidP="001A1156">
            <w:pPr>
              <w:rPr>
                <w:ins w:id="6678" w:author="rocky" w:date="2014-09-18T15:49:00Z"/>
                <w:szCs w:val="24"/>
              </w:rPr>
            </w:pPr>
            <w:ins w:id="6679" w:author="rocky" w:date="2015-07-13T18:03:00Z">
              <w:r>
                <w:rPr>
                  <w:rFonts w:hint="eastAsia"/>
                  <w:szCs w:val="24"/>
                </w:rPr>
                <w:t>N/A</w:t>
              </w:r>
            </w:ins>
          </w:p>
        </w:tc>
      </w:tr>
      <w:tr w:rsidR="001A1156" w:rsidTr="001A1156">
        <w:trPr>
          <w:trHeight w:val="360"/>
          <w:ins w:id="6680" w:author="rocky" w:date="2014-09-18T15:49:00Z"/>
        </w:trPr>
        <w:tc>
          <w:tcPr>
            <w:tcW w:w="1266" w:type="dxa"/>
          </w:tcPr>
          <w:p w:rsidR="001A1156" w:rsidRPr="009B44EE" w:rsidRDefault="001A1156" w:rsidP="001A1156">
            <w:pPr>
              <w:rPr>
                <w:ins w:id="6681" w:author="rocky" w:date="2014-09-18T15:49:00Z"/>
                <w:szCs w:val="24"/>
              </w:rPr>
            </w:pPr>
            <w:ins w:id="6682" w:author="rocky" w:date="2014-09-18T15:49:00Z">
              <w:r>
                <w:rPr>
                  <w:rFonts w:hint="eastAsia"/>
                  <w:szCs w:val="24"/>
                </w:rPr>
                <w:t>22h</w:t>
              </w:r>
            </w:ins>
          </w:p>
        </w:tc>
        <w:tc>
          <w:tcPr>
            <w:tcW w:w="3300" w:type="dxa"/>
          </w:tcPr>
          <w:p w:rsidR="001A1156" w:rsidRDefault="001A1156" w:rsidP="001A1156">
            <w:pPr>
              <w:rPr>
                <w:ins w:id="6683" w:author="rocky" w:date="2014-09-18T15:49:00Z"/>
                <w:szCs w:val="24"/>
              </w:rPr>
            </w:pPr>
            <w:ins w:id="6684" w:author="rocky" w:date="2014-09-18T15:49:00Z">
              <w:r>
                <w:rPr>
                  <w:rFonts w:hint="eastAsia"/>
                  <w:szCs w:val="24"/>
                </w:rPr>
                <w:t>IPA fail: cannot set user name</w:t>
              </w:r>
            </w:ins>
          </w:p>
        </w:tc>
        <w:tc>
          <w:tcPr>
            <w:tcW w:w="2650" w:type="dxa"/>
          </w:tcPr>
          <w:p w:rsidR="001A1156" w:rsidRDefault="00102961" w:rsidP="001A1156">
            <w:pPr>
              <w:rPr>
                <w:ins w:id="6685" w:author="rocky" w:date="2014-09-18T15:49:00Z"/>
                <w:szCs w:val="24"/>
              </w:rPr>
            </w:pPr>
            <w:ins w:id="6686" w:author="rocky" w:date="2015-07-13T18:03:00Z">
              <w:r>
                <w:rPr>
                  <w:rFonts w:hint="eastAsia"/>
                  <w:szCs w:val="24"/>
                </w:rPr>
                <w:t>N/A</w:t>
              </w:r>
            </w:ins>
          </w:p>
        </w:tc>
      </w:tr>
      <w:tr w:rsidR="001A1156" w:rsidTr="0022792E">
        <w:trPr>
          <w:trHeight w:val="282"/>
          <w:ins w:id="6687" w:author="rocky" w:date="2014-09-18T15:49:00Z"/>
          <w:trPrChange w:id="6688" w:author="rocky" w:date="2015-11-25T12:41:00Z">
            <w:trPr>
              <w:trHeight w:val="285"/>
            </w:trPr>
          </w:trPrChange>
        </w:trPr>
        <w:tc>
          <w:tcPr>
            <w:tcW w:w="1266" w:type="dxa"/>
            <w:tcPrChange w:id="6689" w:author="rocky" w:date="2015-11-25T12:41:00Z">
              <w:tcPr>
                <w:tcW w:w="1266" w:type="dxa"/>
              </w:tcPr>
            </w:tcPrChange>
          </w:tcPr>
          <w:p w:rsidR="001A1156" w:rsidRPr="001610C8" w:rsidRDefault="001A1156" w:rsidP="001A1156">
            <w:pPr>
              <w:rPr>
                <w:ins w:id="6690" w:author="rocky" w:date="2014-09-18T15:49:00Z"/>
                <w:szCs w:val="24"/>
              </w:rPr>
            </w:pPr>
            <w:ins w:id="6691" w:author="rocky" w:date="2014-09-18T15:49:00Z">
              <w:r>
                <w:rPr>
                  <w:szCs w:val="24"/>
                </w:rPr>
                <w:t>23h</w:t>
              </w:r>
            </w:ins>
          </w:p>
        </w:tc>
        <w:tc>
          <w:tcPr>
            <w:tcW w:w="3300" w:type="dxa"/>
            <w:tcPrChange w:id="6692" w:author="rocky" w:date="2015-11-25T12:41:00Z">
              <w:tcPr>
                <w:tcW w:w="3300" w:type="dxa"/>
              </w:tcPr>
            </w:tcPrChange>
          </w:tcPr>
          <w:p w:rsidR="001A1156" w:rsidRDefault="001A1156" w:rsidP="001A1156">
            <w:pPr>
              <w:rPr>
                <w:ins w:id="6693" w:author="rocky" w:date="2014-09-18T15:49:00Z"/>
                <w:szCs w:val="24"/>
              </w:rPr>
            </w:pPr>
            <w:ins w:id="6694" w:author="rocky" w:date="2014-09-18T15:49:00Z">
              <w:r>
                <w:rPr>
                  <w:rFonts w:hint="eastAsia"/>
                  <w:szCs w:val="24"/>
                </w:rPr>
                <w:t>IPA fail: cannot add user</w:t>
              </w:r>
            </w:ins>
          </w:p>
        </w:tc>
        <w:tc>
          <w:tcPr>
            <w:tcW w:w="2650" w:type="dxa"/>
            <w:tcPrChange w:id="6695" w:author="rocky" w:date="2015-11-25T12:41:00Z">
              <w:tcPr>
                <w:tcW w:w="2650" w:type="dxa"/>
              </w:tcPr>
            </w:tcPrChange>
          </w:tcPr>
          <w:p w:rsidR="001A1156" w:rsidRDefault="00102961" w:rsidP="001A1156">
            <w:pPr>
              <w:rPr>
                <w:ins w:id="6696" w:author="rocky" w:date="2014-09-18T15:49:00Z"/>
                <w:szCs w:val="24"/>
              </w:rPr>
            </w:pPr>
            <w:ins w:id="6697" w:author="rocky" w:date="2015-07-13T18:03:00Z">
              <w:r>
                <w:rPr>
                  <w:rFonts w:hint="eastAsia"/>
                  <w:szCs w:val="24"/>
                </w:rPr>
                <w:t>N/A</w:t>
              </w:r>
            </w:ins>
          </w:p>
        </w:tc>
      </w:tr>
      <w:tr w:rsidR="0022792E" w:rsidTr="0022792E">
        <w:trPr>
          <w:trHeight w:val="436"/>
        </w:trPr>
        <w:tc>
          <w:tcPr>
            <w:tcW w:w="1266" w:type="dxa"/>
          </w:tcPr>
          <w:p w:rsidR="0022792E" w:rsidRDefault="0022792E" w:rsidP="001A1156">
            <w:pPr>
              <w:rPr>
                <w:szCs w:val="24"/>
              </w:rPr>
            </w:pPr>
            <w:ins w:id="6698" w:author="rocky" w:date="2015-11-25T12:42:00Z">
              <w:r>
                <w:rPr>
                  <w:rFonts w:hint="eastAsia"/>
                  <w:szCs w:val="24"/>
                </w:rPr>
                <w:t>24h</w:t>
              </w:r>
            </w:ins>
          </w:p>
        </w:tc>
        <w:tc>
          <w:tcPr>
            <w:tcW w:w="3300" w:type="dxa"/>
          </w:tcPr>
          <w:p w:rsidR="0022792E" w:rsidRDefault="0022792E" w:rsidP="001A1156">
            <w:pPr>
              <w:rPr>
                <w:szCs w:val="24"/>
              </w:rPr>
            </w:pPr>
            <w:ins w:id="6699" w:author="rocky" w:date="2015-11-25T12:42:00Z">
              <w:r>
                <w:rPr>
                  <w:rFonts w:hint="eastAsia"/>
                  <w:szCs w:val="24"/>
                </w:rPr>
                <w:t>OTA add</w:t>
              </w:r>
              <w:r>
                <w:rPr>
                  <w:szCs w:val="24"/>
                </w:rPr>
                <w:t xml:space="preserve"> (not by lock)</w:t>
              </w:r>
            </w:ins>
          </w:p>
        </w:tc>
        <w:tc>
          <w:tcPr>
            <w:tcW w:w="2650" w:type="dxa"/>
          </w:tcPr>
          <w:p w:rsidR="0022792E" w:rsidRDefault="0022792E" w:rsidP="001A1156">
            <w:pPr>
              <w:rPr>
                <w:szCs w:val="24"/>
              </w:rPr>
            </w:pPr>
            <w:ins w:id="6700" w:author="rocky" w:date="2015-11-25T12:42:00Z">
              <w:r>
                <w:rPr>
                  <w:rFonts w:hint="eastAsia"/>
                  <w:szCs w:val="24"/>
                </w:rPr>
                <w:t>N/A</w:t>
              </w:r>
            </w:ins>
          </w:p>
        </w:tc>
      </w:tr>
      <w:tr w:rsidR="0022792E" w:rsidTr="001A1156">
        <w:trPr>
          <w:trHeight w:val="210"/>
          <w:ins w:id="6701" w:author="rocky" w:date="2014-09-18T15:49:00Z"/>
        </w:trPr>
        <w:tc>
          <w:tcPr>
            <w:tcW w:w="1266" w:type="dxa"/>
          </w:tcPr>
          <w:p w:rsidR="0022792E" w:rsidRPr="001610C8" w:rsidRDefault="0022792E" w:rsidP="001A1156">
            <w:pPr>
              <w:rPr>
                <w:ins w:id="6702" w:author="rocky" w:date="2014-09-18T15:49:00Z"/>
                <w:szCs w:val="24"/>
              </w:rPr>
            </w:pPr>
            <w:ins w:id="6703" w:author="rocky" w:date="2015-11-25T12:43:00Z">
              <w:r>
                <w:rPr>
                  <w:rFonts w:hint="eastAsia"/>
                  <w:szCs w:val="24"/>
                </w:rPr>
                <w:t>33h</w:t>
              </w:r>
            </w:ins>
          </w:p>
        </w:tc>
        <w:tc>
          <w:tcPr>
            <w:tcW w:w="3300" w:type="dxa"/>
          </w:tcPr>
          <w:p w:rsidR="0022792E" w:rsidRDefault="0022792E" w:rsidP="001A1156">
            <w:pPr>
              <w:rPr>
                <w:ins w:id="6704" w:author="rocky" w:date="2014-09-18T15:49:00Z"/>
                <w:szCs w:val="24"/>
              </w:rPr>
            </w:pPr>
            <w:ins w:id="6705" w:author="rocky" w:date="2015-11-25T12:43:00Z">
              <w:r>
                <w:rPr>
                  <w:rFonts w:hint="eastAsia"/>
                  <w:szCs w:val="24"/>
                </w:rPr>
                <w:t xml:space="preserve">MANAGEMENT fail: </w:t>
              </w:r>
              <w:r>
                <w:rPr>
                  <w:szCs w:val="24"/>
                </w:rPr>
                <w:t xml:space="preserve">auth fail when </w:t>
              </w:r>
              <w:r>
                <w:rPr>
                  <w:rFonts w:hint="eastAsia"/>
                  <w:szCs w:val="24"/>
                </w:rPr>
                <w:t xml:space="preserve">SYNC </w:t>
              </w:r>
            </w:ins>
          </w:p>
        </w:tc>
        <w:tc>
          <w:tcPr>
            <w:tcW w:w="2650" w:type="dxa"/>
          </w:tcPr>
          <w:p w:rsidR="0022792E" w:rsidRDefault="0022792E" w:rsidP="001A1156">
            <w:pPr>
              <w:rPr>
                <w:ins w:id="6706" w:author="rocky" w:date="2014-09-18T15:49:00Z"/>
                <w:szCs w:val="24"/>
              </w:rPr>
            </w:pPr>
            <w:ins w:id="6707" w:author="rocky" w:date="2015-11-25T12:43:00Z">
              <w:r>
                <w:rPr>
                  <w:rFonts w:hint="eastAsia"/>
                  <w:szCs w:val="24"/>
                </w:rPr>
                <w:t>N/A</w:t>
              </w:r>
            </w:ins>
          </w:p>
        </w:tc>
      </w:tr>
      <w:tr w:rsidR="0022792E" w:rsidTr="001A1156">
        <w:trPr>
          <w:trHeight w:val="300"/>
          <w:ins w:id="6708" w:author="rocky" w:date="2014-09-18T15:49:00Z"/>
        </w:trPr>
        <w:tc>
          <w:tcPr>
            <w:tcW w:w="1266" w:type="dxa"/>
          </w:tcPr>
          <w:p w:rsidR="0022792E" w:rsidRPr="009B44EE" w:rsidRDefault="0022792E" w:rsidP="001A1156">
            <w:pPr>
              <w:rPr>
                <w:ins w:id="6709" w:author="rocky" w:date="2014-09-18T15:49:00Z"/>
                <w:szCs w:val="24"/>
              </w:rPr>
            </w:pPr>
            <w:ins w:id="6710" w:author="rocky" w:date="2015-11-25T12:43:00Z">
              <w:r>
                <w:rPr>
                  <w:rFonts w:hint="eastAsia"/>
                  <w:szCs w:val="24"/>
                </w:rPr>
                <w:t>34h</w:t>
              </w:r>
            </w:ins>
          </w:p>
        </w:tc>
        <w:tc>
          <w:tcPr>
            <w:tcW w:w="3300" w:type="dxa"/>
          </w:tcPr>
          <w:p w:rsidR="0022792E" w:rsidRDefault="0022792E" w:rsidP="001A1156">
            <w:pPr>
              <w:rPr>
                <w:ins w:id="6711" w:author="rocky" w:date="2014-09-18T15:49:00Z"/>
                <w:szCs w:val="24"/>
              </w:rPr>
            </w:pPr>
            <w:ins w:id="6712" w:author="rocky" w:date="2015-11-25T12:43:00Z">
              <w:r>
                <w:rPr>
                  <w:rFonts w:hint="eastAsia"/>
                  <w:szCs w:val="24"/>
                </w:rPr>
                <w:t>MANAGEMENT fail:</w:t>
              </w:r>
              <w:r>
                <w:rPr>
                  <w:szCs w:val="24"/>
                </w:rPr>
                <w:t xml:space="preserve"> non-Admin attempt to execute sync</w:t>
              </w:r>
            </w:ins>
          </w:p>
        </w:tc>
        <w:tc>
          <w:tcPr>
            <w:tcW w:w="2650" w:type="dxa"/>
          </w:tcPr>
          <w:p w:rsidR="0022792E" w:rsidRDefault="0022792E" w:rsidP="001A1156">
            <w:pPr>
              <w:rPr>
                <w:ins w:id="6713" w:author="rocky" w:date="2014-09-18T15:49:00Z"/>
                <w:szCs w:val="24"/>
              </w:rPr>
            </w:pPr>
            <w:ins w:id="6714" w:author="rocky" w:date="2015-11-25T12:43:00Z">
              <w:r>
                <w:rPr>
                  <w:rFonts w:hint="eastAsia"/>
                  <w:szCs w:val="24"/>
                </w:rPr>
                <w:t>N/A</w:t>
              </w:r>
            </w:ins>
          </w:p>
        </w:tc>
      </w:tr>
      <w:tr w:rsidR="0022792E" w:rsidTr="001A1156">
        <w:trPr>
          <w:trHeight w:val="195"/>
          <w:ins w:id="6715" w:author="rocky" w:date="2014-09-18T15:49:00Z"/>
        </w:trPr>
        <w:tc>
          <w:tcPr>
            <w:tcW w:w="1266" w:type="dxa"/>
          </w:tcPr>
          <w:p w:rsidR="0022792E" w:rsidRPr="009B44EE" w:rsidRDefault="0022792E" w:rsidP="001A1156">
            <w:pPr>
              <w:rPr>
                <w:ins w:id="6716" w:author="rocky" w:date="2014-09-18T15:49:00Z"/>
                <w:szCs w:val="24"/>
              </w:rPr>
            </w:pPr>
            <w:ins w:id="6717" w:author="rocky" w:date="2015-11-25T12:43:00Z">
              <w:r>
                <w:rPr>
                  <w:rFonts w:hint="eastAsia"/>
                  <w:szCs w:val="24"/>
                </w:rPr>
                <w:t>3Ah</w:t>
              </w:r>
            </w:ins>
          </w:p>
        </w:tc>
        <w:tc>
          <w:tcPr>
            <w:tcW w:w="3300" w:type="dxa"/>
          </w:tcPr>
          <w:p w:rsidR="0022792E" w:rsidRDefault="0022792E" w:rsidP="001A1156">
            <w:pPr>
              <w:rPr>
                <w:ins w:id="6718" w:author="rocky" w:date="2014-09-18T15:49:00Z"/>
                <w:szCs w:val="24"/>
              </w:rPr>
            </w:pPr>
            <w:ins w:id="6719" w:author="rocky" w:date="2015-11-25T12:43:00Z">
              <w:r>
                <w:rPr>
                  <w:rFonts w:hint="eastAsia"/>
                  <w:szCs w:val="24"/>
                </w:rPr>
                <w:t xml:space="preserve">Client </w:t>
              </w:r>
              <w:r>
                <w:rPr>
                  <w:szCs w:val="24"/>
                </w:rPr>
                <w:t>SN-</w:t>
              </w:r>
              <w:r>
                <w:rPr>
                  <w:rFonts w:hint="eastAsia"/>
                  <w:szCs w:val="24"/>
                </w:rPr>
                <w:t xml:space="preserve">FID </w:t>
              </w:r>
              <w:r>
                <w:rPr>
                  <w:szCs w:val="24"/>
                </w:rPr>
                <w:t>mapping change: FID[0~ 7]</w:t>
              </w:r>
            </w:ins>
          </w:p>
        </w:tc>
        <w:tc>
          <w:tcPr>
            <w:tcW w:w="2650" w:type="dxa"/>
          </w:tcPr>
          <w:p w:rsidR="0022792E" w:rsidRDefault="0022792E" w:rsidP="001A1156">
            <w:pPr>
              <w:rPr>
                <w:ins w:id="6720" w:author="rocky" w:date="2014-09-18T15:49:00Z"/>
                <w:szCs w:val="24"/>
              </w:rPr>
            </w:pPr>
            <w:ins w:id="6721" w:author="rocky" w:date="2015-11-25T12:43:00Z">
              <w:r>
                <w:rPr>
                  <w:rFonts w:hint="eastAsia"/>
                  <w:szCs w:val="24"/>
                </w:rPr>
                <w:t>FID[0~7]</w:t>
              </w:r>
            </w:ins>
          </w:p>
        </w:tc>
      </w:tr>
      <w:tr w:rsidR="0022792E" w:rsidTr="00411083">
        <w:trPr>
          <w:trHeight w:val="738"/>
          <w:ins w:id="6722" w:author="rocky" w:date="2014-09-18T15:49:00Z"/>
          <w:trPrChange w:id="6723" w:author="rocky" w:date="2015-11-25T12:43:00Z">
            <w:trPr>
              <w:trHeight w:val="418"/>
            </w:trPr>
          </w:trPrChange>
        </w:trPr>
        <w:tc>
          <w:tcPr>
            <w:tcW w:w="1266" w:type="dxa"/>
            <w:tcPrChange w:id="6724" w:author="rocky" w:date="2015-11-25T12:43:00Z">
              <w:tcPr>
                <w:tcW w:w="1266" w:type="dxa"/>
              </w:tcPr>
            </w:tcPrChange>
          </w:tcPr>
          <w:p w:rsidR="0022792E" w:rsidRPr="009B44EE" w:rsidRDefault="0022792E" w:rsidP="001A1156">
            <w:pPr>
              <w:rPr>
                <w:ins w:id="6725" w:author="rocky" w:date="2014-09-18T15:49:00Z"/>
                <w:szCs w:val="24"/>
              </w:rPr>
            </w:pPr>
            <w:ins w:id="6726" w:author="rocky" w:date="2015-11-25T12:43:00Z">
              <w:r>
                <w:rPr>
                  <w:rFonts w:hint="eastAsia"/>
                  <w:szCs w:val="24"/>
                </w:rPr>
                <w:t>3Bh</w:t>
              </w:r>
            </w:ins>
          </w:p>
        </w:tc>
        <w:tc>
          <w:tcPr>
            <w:tcW w:w="3300" w:type="dxa"/>
            <w:tcPrChange w:id="6727" w:author="rocky" w:date="2015-11-25T12:43:00Z">
              <w:tcPr>
                <w:tcW w:w="3300" w:type="dxa"/>
              </w:tcPr>
            </w:tcPrChange>
          </w:tcPr>
          <w:p w:rsidR="0022792E" w:rsidRDefault="0022792E" w:rsidP="001A1156">
            <w:pPr>
              <w:rPr>
                <w:ins w:id="6728" w:author="rocky" w:date="2014-09-18T15:49:00Z"/>
                <w:szCs w:val="24"/>
              </w:rPr>
            </w:pPr>
            <w:ins w:id="6729" w:author="rocky" w:date="2015-11-25T12:43:00Z">
              <w:r>
                <w:rPr>
                  <w:rFonts w:hint="eastAsia"/>
                  <w:szCs w:val="24"/>
                </w:rPr>
                <w:t xml:space="preserve">Client </w:t>
              </w:r>
              <w:r>
                <w:rPr>
                  <w:szCs w:val="24"/>
                </w:rPr>
                <w:t>SN-</w:t>
              </w:r>
              <w:r w:rsidR="005D549D">
                <w:rPr>
                  <w:rFonts w:hint="eastAsia"/>
                  <w:szCs w:val="24"/>
                </w:rPr>
                <w:t>FID</w:t>
              </w:r>
              <w:r>
                <w:rPr>
                  <w:szCs w:val="24"/>
                </w:rPr>
                <w:t xml:space="preserve"> mapping change: FID[8~15]</w:t>
              </w:r>
            </w:ins>
          </w:p>
        </w:tc>
        <w:tc>
          <w:tcPr>
            <w:tcW w:w="2650" w:type="dxa"/>
            <w:tcPrChange w:id="6730" w:author="rocky" w:date="2015-11-25T12:43:00Z">
              <w:tcPr>
                <w:tcW w:w="2650" w:type="dxa"/>
              </w:tcPr>
            </w:tcPrChange>
          </w:tcPr>
          <w:p w:rsidR="0022792E" w:rsidRDefault="0022792E" w:rsidP="001A1156">
            <w:pPr>
              <w:rPr>
                <w:ins w:id="6731" w:author="rocky" w:date="2014-09-18T15:49:00Z"/>
                <w:szCs w:val="24"/>
              </w:rPr>
            </w:pPr>
            <w:ins w:id="6732" w:author="rocky" w:date="2015-11-25T12:43:00Z">
              <w:r>
                <w:rPr>
                  <w:rFonts w:hint="eastAsia"/>
                  <w:szCs w:val="24"/>
                </w:rPr>
                <w:t>FID[8~15]</w:t>
              </w:r>
            </w:ins>
          </w:p>
        </w:tc>
      </w:tr>
      <w:tr w:rsidR="00411083" w:rsidTr="00411083">
        <w:trPr>
          <w:trHeight w:val="505"/>
        </w:trPr>
        <w:tc>
          <w:tcPr>
            <w:tcW w:w="1266" w:type="dxa"/>
          </w:tcPr>
          <w:p w:rsidR="00411083" w:rsidRDefault="00411083" w:rsidP="001A1156">
            <w:pPr>
              <w:rPr>
                <w:szCs w:val="24"/>
              </w:rPr>
            </w:pPr>
            <w:ins w:id="6733" w:author="rocky" w:date="2015-11-25T12:43:00Z">
              <w:r>
                <w:rPr>
                  <w:rFonts w:hint="eastAsia"/>
                  <w:szCs w:val="24"/>
                </w:rPr>
                <w:t>3Fh</w:t>
              </w:r>
            </w:ins>
          </w:p>
        </w:tc>
        <w:tc>
          <w:tcPr>
            <w:tcW w:w="3300" w:type="dxa"/>
          </w:tcPr>
          <w:p w:rsidR="00411083" w:rsidRDefault="00411083" w:rsidP="001A1156">
            <w:pPr>
              <w:rPr>
                <w:szCs w:val="24"/>
              </w:rPr>
            </w:pPr>
            <w:ins w:id="6734" w:author="rocky" w:date="2015-11-25T12:43:00Z">
              <w:r>
                <w:rPr>
                  <w:rFonts w:hint="eastAsia"/>
                  <w:szCs w:val="24"/>
                </w:rPr>
                <w:t>Firmware upgrade</w:t>
              </w:r>
            </w:ins>
          </w:p>
        </w:tc>
        <w:tc>
          <w:tcPr>
            <w:tcW w:w="2650" w:type="dxa"/>
          </w:tcPr>
          <w:p w:rsidR="00411083" w:rsidRDefault="00411083" w:rsidP="001A1156">
            <w:pPr>
              <w:rPr>
                <w:szCs w:val="24"/>
              </w:rPr>
            </w:pPr>
            <w:ins w:id="6735" w:author="rocky" w:date="2015-11-25T12:43:00Z">
              <w:r>
                <w:rPr>
                  <w:rFonts w:hint="eastAsia"/>
                  <w:szCs w:val="24"/>
                </w:rPr>
                <w:t>N/A</w:t>
              </w:r>
            </w:ins>
          </w:p>
        </w:tc>
      </w:tr>
      <w:tr w:rsidR="0022792E" w:rsidTr="0022792E">
        <w:trPr>
          <w:trHeight w:val="702"/>
          <w:trPrChange w:id="6736" w:author="rocky" w:date="2015-11-25T12:39:00Z">
            <w:trPr>
              <w:trHeight w:val="932"/>
            </w:trPr>
          </w:trPrChange>
        </w:trPr>
        <w:tc>
          <w:tcPr>
            <w:tcW w:w="1266" w:type="dxa"/>
            <w:tcPrChange w:id="6737" w:author="rocky" w:date="2015-11-25T12:39:00Z">
              <w:tcPr>
                <w:tcW w:w="1266" w:type="dxa"/>
              </w:tcPr>
            </w:tcPrChange>
          </w:tcPr>
          <w:p w:rsidR="0022792E" w:rsidRDefault="0022792E" w:rsidP="001A1156">
            <w:pPr>
              <w:rPr>
                <w:szCs w:val="24"/>
              </w:rPr>
            </w:pPr>
            <w:ins w:id="6738" w:author="rocky" w:date="2015-11-25T12:43:00Z">
              <w:r>
                <w:rPr>
                  <w:rFonts w:hint="eastAsia"/>
                  <w:szCs w:val="24"/>
                </w:rPr>
                <w:t>41h</w:t>
              </w:r>
            </w:ins>
          </w:p>
        </w:tc>
        <w:tc>
          <w:tcPr>
            <w:tcW w:w="3300" w:type="dxa"/>
            <w:tcPrChange w:id="6739" w:author="rocky" w:date="2015-11-25T12:39:00Z">
              <w:tcPr>
                <w:tcW w:w="3300" w:type="dxa"/>
              </w:tcPr>
            </w:tcPrChange>
          </w:tcPr>
          <w:p w:rsidR="0022792E" w:rsidRDefault="0022792E" w:rsidP="001A1156">
            <w:pPr>
              <w:rPr>
                <w:szCs w:val="24"/>
              </w:rPr>
            </w:pPr>
            <w:ins w:id="6740" w:author="rocky" w:date="2015-11-25T12:43:00Z">
              <w:r>
                <w:rPr>
                  <w:rFonts w:hint="eastAsia"/>
                  <w:szCs w:val="24"/>
                </w:rPr>
                <w:t>PASSWORD client added</w:t>
              </w:r>
            </w:ins>
          </w:p>
        </w:tc>
        <w:tc>
          <w:tcPr>
            <w:tcW w:w="2650" w:type="dxa"/>
            <w:tcPrChange w:id="6741" w:author="rocky" w:date="2015-11-25T12:39:00Z">
              <w:tcPr>
                <w:tcW w:w="2650" w:type="dxa"/>
              </w:tcPr>
            </w:tcPrChange>
          </w:tcPr>
          <w:p w:rsidR="0022792E" w:rsidRDefault="0022792E" w:rsidP="001A1156">
            <w:pPr>
              <w:rPr>
                <w:szCs w:val="24"/>
              </w:rPr>
            </w:pPr>
            <w:ins w:id="6742" w:author="rocky" w:date="2015-11-25T12:43:00Z">
              <w:r>
                <w:rPr>
                  <w:rFonts w:hint="eastAsia"/>
                  <w:szCs w:val="24"/>
                </w:rPr>
                <w:t>N/A</w:t>
              </w:r>
            </w:ins>
          </w:p>
        </w:tc>
      </w:tr>
      <w:tr w:rsidR="0022792E" w:rsidTr="0022792E">
        <w:trPr>
          <w:trHeight w:val="666"/>
        </w:trPr>
        <w:tc>
          <w:tcPr>
            <w:tcW w:w="1266" w:type="dxa"/>
          </w:tcPr>
          <w:p w:rsidR="0022792E" w:rsidRDefault="0022792E" w:rsidP="001A1156">
            <w:pPr>
              <w:rPr>
                <w:szCs w:val="24"/>
              </w:rPr>
            </w:pPr>
            <w:ins w:id="6743" w:author="rocky" w:date="2015-11-25T12:43:00Z">
              <w:r>
                <w:rPr>
                  <w:rFonts w:hint="eastAsia"/>
                  <w:szCs w:val="24"/>
                </w:rPr>
                <w:lastRenderedPageBreak/>
                <w:t>42h</w:t>
              </w:r>
            </w:ins>
          </w:p>
        </w:tc>
        <w:tc>
          <w:tcPr>
            <w:tcW w:w="3300" w:type="dxa"/>
          </w:tcPr>
          <w:p w:rsidR="0022792E" w:rsidRDefault="0022792E" w:rsidP="001A1156">
            <w:pPr>
              <w:rPr>
                <w:szCs w:val="24"/>
              </w:rPr>
            </w:pPr>
            <w:ins w:id="6744" w:author="rocky" w:date="2015-11-25T12:43:00Z">
              <w:r>
                <w:rPr>
                  <w:rFonts w:hint="eastAsia"/>
                  <w:szCs w:val="24"/>
                </w:rPr>
                <w:t>PASSWORD</w:t>
              </w:r>
              <w:r>
                <w:rPr>
                  <w:szCs w:val="24"/>
                </w:rPr>
                <w:t xml:space="preserve"> auth fail</w:t>
              </w:r>
            </w:ins>
          </w:p>
        </w:tc>
        <w:tc>
          <w:tcPr>
            <w:tcW w:w="2650" w:type="dxa"/>
          </w:tcPr>
          <w:p w:rsidR="0022792E" w:rsidRDefault="0022792E" w:rsidP="001A1156">
            <w:pPr>
              <w:rPr>
                <w:szCs w:val="24"/>
              </w:rPr>
            </w:pPr>
            <w:ins w:id="6745" w:author="rocky" w:date="2015-11-25T12:43:00Z">
              <w:r>
                <w:rPr>
                  <w:rFonts w:hint="eastAsia"/>
                  <w:szCs w:val="24"/>
                </w:rPr>
                <w:t>N/A</w:t>
              </w:r>
            </w:ins>
          </w:p>
        </w:tc>
      </w:tr>
      <w:tr w:rsidR="0022792E" w:rsidTr="00411083">
        <w:trPr>
          <w:trHeight w:val="425"/>
          <w:ins w:id="6746" w:author="rocky" w:date="2014-09-18T15:49:00Z"/>
          <w:trPrChange w:id="6747" w:author="rocky" w:date="2015-11-25T12:44:00Z">
            <w:trPr>
              <w:trHeight w:val="615"/>
            </w:trPr>
          </w:trPrChange>
        </w:trPr>
        <w:tc>
          <w:tcPr>
            <w:tcW w:w="1266" w:type="dxa"/>
            <w:tcPrChange w:id="6748" w:author="rocky" w:date="2015-11-25T12:44:00Z">
              <w:tcPr>
                <w:tcW w:w="1266" w:type="dxa"/>
              </w:tcPr>
            </w:tcPrChange>
          </w:tcPr>
          <w:p w:rsidR="0022792E" w:rsidRDefault="0022792E" w:rsidP="001A1156">
            <w:pPr>
              <w:rPr>
                <w:ins w:id="6749" w:author="rocky" w:date="2014-09-18T15:49:00Z"/>
                <w:szCs w:val="24"/>
              </w:rPr>
            </w:pPr>
            <w:ins w:id="6750" w:author="rocky" w:date="2015-11-25T12:43:00Z">
              <w:r>
                <w:rPr>
                  <w:rFonts w:hint="eastAsia"/>
                  <w:szCs w:val="24"/>
                </w:rPr>
                <w:t>43h</w:t>
              </w:r>
            </w:ins>
          </w:p>
        </w:tc>
        <w:tc>
          <w:tcPr>
            <w:tcW w:w="3300" w:type="dxa"/>
            <w:tcPrChange w:id="6751" w:author="rocky" w:date="2015-11-25T12:44:00Z">
              <w:tcPr>
                <w:tcW w:w="3300" w:type="dxa"/>
              </w:tcPr>
            </w:tcPrChange>
          </w:tcPr>
          <w:p w:rsidR="0022792E" w:rsidRDefault="0022792E" w:rsidP="001A1156">
            <w:pPr>
              <w:rPr>
                <w:ins w:id="6752" w:author="rocky" w:date="2014-09-18T15:49:00Z"/>
                <w:szCs w:val="24"/>
              </w:rPr>
            </w:pPr>
            <w:ins w:id="6753" w:author="rocky" w:date="2015-11-25T12:43:00Z">
              <w:r>
                <w:rPr>
                  <w:rFonts w:hint="eastAsia"/>
                  <w:szCs w:val="24"/>
                </w:rPr>
                <w:t>PASSWORD fail to add</w:t>
              </w:r>
            </w:ins>
          </w:p>
        </w:tc>
        <w:tc>
          <w:tcPr>
            <w:tcW w:w="2650" w:type="dxa"/>
            <w:tcPrChange w:id="6754" w:author="rocky" w:date="2015-11-25T12:44:00Z">
              <w:tcPr>
                <w:tcW w:w="2650" w:type="dxa"/>
              </w:tcPr>
            </w:tcPrChange>
          </w:tcPr>
          <w:p w:rsidR="0022792E" w:rsidRDefault="0022792E" w:rsidP="001A1156">
            <w:pPr>
              <w:rPr>
                <w:ins w:id="6755" w:author="rocky" w:date="2014-09-18T15:49:00Z"/>
                <w:szCs w:val="24"/>
              </w:rPr>
            </w:pPr>
            <w:ins w:id="6756" w:author="rocky" w:date="2015-11-25T12:43:00Z">
              <w:r>
                <w:rPr>
                  <w:rFonts w:hint="eastAsia"/>
                  <w:szCs w:val="24"/>
                </w:rPr>
                <w:t>N/A</w:t>
              </w:r>
            </w:ins>
          </w:p>
        </w:tc>
      </w:tr>
      <w:tr w:rsidR="00411083" w:rsidTr="00411083">
        <w:trPr>
          <w:trHeight w:val="690"/>
        </w:trPr>
        <w:tc>
          <w:tcPr>
            <w:tcW w:w="1266" w:type="dxa"/>
          </w:tcPr>
          <w:p w:rsidR="00411083" w:rsidRDefault="00411083" w:rsidP="001A1156">
            <w:pPr>
              <w:rPr>
                <w:szCs w:val="24"/>
              </w:rPr>
            </w:pPr>
            <w:ins w:id="6757" w:author="rocky" w:date="2015-11-25T12:44:00Z">
              <w:r>
                <w:rPr>
                  <w:rFonts w:hint="eastAsia"/>
                  <w:szCs w:val="24"/>
                </w:rPr>
                <w:t>44h</w:t>
              </w:r>
            </w:ins>
          </w:p>
        </w:tc>
        <w:tc>
          <w:tcPr>
            <w:tcW w:w="3300" w:type="dxa"/>
          </w:tcPr>
          <w:p w:rsidR="00411083" w:rsidRDefault="00411083" w:rsidP="001A1156">
            <w:pPr>
              <w:rPr>
                <w:szCs w:val="24"/>
              </w:rPr>
            </w:pPr>
            <w:ins w:id="6758" w:author="rocky" w:date="2015-11-25T12:44:00Z">
              <w:r>
                <w:rPr>
                  <w:rFonts w:hint="eastAsia"/>
                  <w:szCs w:val="24"/>
                </w:rPr>
                <w:t>A</w:t>
              </w:r>
              <w:r>
                <w:rPr>
                  <w:szCs w:val="24"/>
                </w:rPr>
                <w:t>d</w:t>
              </w:r>
              <w:r>
                <w:rPr>
                  <w:rFonts w:hint="eastAsia"/>
                  <w:szCs w:val="24"/>
                </w:rPr>
                <w:t xml:space="preserve">min </w:t>
              </w:r>
              <w:r>
                <w:rPr>
                  <w:szCs w:val="24"/>
                </w:rPr>
                <w:t>change</w:t>
              </w:r>
            </w:ins>
          </w:p>
        </w:tc>
        <w:tc>
          <w:tcPr>
            <w:tcW w:w="2650" w:type="dxa"/>
          </w:tcPr>
          <w:p w:rsidR="00411083" w:rsidRDefault="00411083" w:rsidP="001A1156">
            <w:pPr>
              <w:rPr>
                <w:szCs w:val="24"/>
              </w:rPr>
            </w:pPr>
          </w:p>
        </w:tc>
      </w:tr>
      <w:tr w:rsidR="00411083" w:rsidTr="00411083">
        <w:trPr>
          <w:trHeight w:val="509"/>
        </w:trPr>
        <w:tc>
          <w:tcPr>
            <w:tcW w:w="1266" w:type="dxa"/>
          </w:tcPr>
          <w:p w:rsidR="00411083" w:rsidRDefault="00411083" w:rsidP="001A1156">
            <w:pPr>
              <w:rPr>
                <w:szCs w:val="24"/>
              </w:rPr>
            </w:pPr>
            <w:ins w:id="6759" w:author="rocky" w:date="2015-11-25T12:44:00Z">
              <w:r>
                <w:rPr>
                  <w:rFonts w:hint="eastAsia"/>
                  <w:szCs w:val="24"/>
                </w:rPr>
                <w:t>4</w:t>
              </w:r>
              <w:r>
                <w:rPr>
                  <w:szCs w:val="24"/>
                </w:rPr>
                <w:t>5</w:t>
              </w:r>
              <w:r>
                <w:rPr>
                  <w:rFonts w:hint="eastAsia"/>
                  <w:szCs w:val="24"/>
                </w:rPr>
                <w:t>h</w:t>
              </w:r>
            </w:ins>
          </w:p>
        </w:tc>
        <w:tc>
          <w:tcPr>
            <w:tcW w:w="3300" w:type="dxa"/>
          </w:tcPr>
          <w:p w:rsidR="00411083" w:rsidRDefault="00411083" w:rsidP="001A1156">
            <w:pPr>
              <w:rPr>
                <w:szCs w:val="24"/>
              </w:rPr>
            </w:pPr>
            <w:ins w:id="6760" w:author="rocky" w:date="2015-11-25T12:44:00Z">
              <w:r>
                <w:rPr>
                  <w:rFonts w:hint="eastAsia"/>
                  <w:szCs w:val="24"/>
                </w:rPr>
                <w:t>OPENLOCK</w:t>
              </w:r>
            </w:ins>
            <w:ins w:id="6761" w:author="rocky" w:date="2015-11-25T12:46:00Z">
              <w:r>
                <w:rPr>
                  <w:szCs w:val="24"/>
                </w:rPr>
                <w:t xml:space="preserve"> </w:t>
              </w:r>
            </w:ins>
            <w:ins w:id="6762" w:author="rocky" w:date="2015-11-25T12:44:00Z">
              <w:r>
                <w:rPr>
                  <w:rFonts w:hint="eastAsia"/>
                  <w:szCs w:val="24"/>
                </w:rPr>
                <w:t>password change</w:t>
              </w:r>
            </w:ins>
          </w:p>
        </w:tc>
        <w:tc>
          <w:tcPr>
            <w:tcW w:w="2650" w:type="dxa"/>
          </w:tcPr>
          <w:p w:rsidR="00411083" w:rsidRDefault="00411083" w:rsidP="001A1156">
            <w:pPr>
              <w:rPr>
                <w:szCs w:val="24"/>
              </w:rPr>
            </w:pPr>
          </w:p>
        </w:tc>
      </w:tr>
      <w:tr w:rsidR="00411083" w:rsidTr="00411083">
        <w:trPr>
          <w:trHeight w:val="399"/>
        </w:trPr>
        <w:tc>
          <w:tcPr>
            <w:tcW w:w="1266" w:type="dxa"/>
          </w:tcPr>
          <w:p w:rsidR="00411083" w:rsidRDefault="00411083" w:rsidP="001A1156">
            <w:pPr>
              <w:rPr>
                <w:szCs w:val="24"/>
              </w:rPr>
            </w:pPr>
            <w:ins w:id="6763" w:author="rocky" w:date="2015-11-25T12:44:00Z">
              <w:r>
                <w:rPr>
                  <w:rFonts w:hint="eastAsia"/>
                  <w:szCs w:val="24"/>
                </w:rPr>
                <w:t>46h</w:t>
              </w:r>
            </w:ins>
          </w:p>
        </w:tc>
        <w:tc>
          <w:tcPr>
            <w:tcW w:w="3300" w:type="dxa"/>
          </w:tcPr>
          <w:p w:rsidR="00411083" w:rsidRDefault="00411083" w:rsidP="001A1156">
            <w:pPr>
              <w:rPr>
                <w:szCs w:val="24"/>
              </w:rPr>
            </w:pPr>
            <w:ins w:id="6764" w:author="rocky" w:date="2015-11-25T12:45:00Z">
              <w:r>
                <w:rPr>
                  <w:rFonts w:hint="eastAsia"/>
                  <w:szCs w:val="24"/>
                </w:rPr>
                <w:t>ONETIME password set</w:t>
              </w:r>
            </w:ins>
          </w:p>
        </w:tc>
        <w:tc>
          <w:tcPr>
            <w:tcW w:w="2650" w:type="dxa"/>
          </w:tcPr>
          <w:p w:rsidR="00411083" w:rsidRDefault="00411083" w:rsidP="001A1156">
            <w:pPr>
              <w:rPr>
                <w:szCs w:val="24"/>
              </w:rPr>
            </w:pPr>
          </w:p>
        </w:tc>
      </w:tr>
      <w:tr w:rsidR="00411083" w:rsidTr="00411083">
        <w:trPr>
          <w:trHeight w:val="484"/>
          <w:trPrChange w:id="6765" w:author="rocky" w:date="2015-11-25T12:46:00Z">
            <w:trPr>
              <w:trHeight w:val="460"/>
            </w:trPr>
          </w:trPrChange>
        </w:trPr>
        <w:tc>
          <w:tcPr>
            <w:tcW w:w="1266" w:type="dxa"/>
            <w:tcPrChange w:id="6766" w:author="rocky" w:date="2015-11-25T12:46:00Z">
              <w:tcPr>
                <w:tcW w:w="1266" w:type="dxa"/>
              </w:tcPr>
            </w:tcPrChange>
          </w:tcPr>
          <w:p w:rsidR="00411083" w:rsidRDefault="00411083" w:rsidP="001A1156">
            <w:pPr>
              <w:rPr>
                <w:szCs w:val="24"/>
              </w:rPr>
            </w:pPr>
            <w:ins w:id="6767" w:author="rocky" w:date="2015-11-25T12:45:00Z">
              <w:r>
                <w:rPr>
                  <w:rFonts w:hint="eastAsia"/>
                  <w:szCs w:val="24"/>
                </w:rPr>
                <w:t>48h</w:t>
              </w:r>
            </w:ins>
          </w:p>
        </w:tc>
        <w:tc>
          <w:tcPr>
            <w:tcW w:w="3300" w:type="dxa"/>
            <w:tcPrChange w:id="6768" w:author="rocky" w:date="2015-11-25T12:46:00Z">
              <w:tcPr>
                <w:tcW w:w="3300" w:type="dxa"/>
              </w:tcPr>
            </w:tcPrChange>
          </w:tcPr>
          <w:p w:rsidR="00411083" w:rsidRDefault="00411083" w:rsidP="001A1156">
            <w:pPr>
              <w:rPr>
                <w:szCs w:val="24"/>
              </w:rPr>
            </w:pPr>
            <w:ins w:id="6769" w:author="rocky" w:date="2015-11-25T12:45:00Z">
              <w:r>
                <w:rPr>
                  <w:rFonts w:hint="eastAsia"/>
                  <w:szCs w:val="24"/>
                </w:rPr>
                <w:t>OPE</w:t>
              </w:r>
              <w:r>
                <w:rPr>
                  <w:szCs w:val="24"/>
                </w:rPr>
                <w:t>NLOCK</w:t>
              </w:r>
            </w:ins>
            <w:ins w:id="6770" w:author="rocky" w:date="2015-11-25T12:46:00Z">
              <w:r>
                <w:rPr>
                  <w:szCs w:val="24"/>
                </w:rPr>
                <w:t xml:space="preserve"> </w:t>
              </w:r>
            </w:ins>
            <w:ins w:id="6771" w:author="rocky" w:date="2015-11-25T12:45:00Z">
              <w:r>
                <w:rPr>
                  <w:szCs w:val="24"/>
                </w:rPr>
                <w:t>pass</w:t>
              </w:r>
            </w:ins>
            <w:ins w:id="6772" w:author="rocky" w:date="2015-11-25T12:46:00Z">
              <w:r>
                <w:rPr>
                  <w:szCs w:val="24"/>
                </w:rPr>
                <w:t>w</w:t>
              </w:r>
            </w:ins>
            <w:ins w:id="6773" w:author="rocky" w:date="2015-11-25T12:45:00Z">
              <w:r>
                <w:rPr>
                  <w:szCs w:val="24"/>
                </w:rPr>
                <w:t>ord unlock door</w:t>
              </w:r>
            </w:ins>
          </w:p>
        </w:tc>
        <w:tc>
          <w:tcPr>
            <w:tcW w:w="2650" w:type="dxa"/>
            <w:tcPrChange w:id="6774" w:author="rocky" w:date="2015-11-25T12:46:00Z">
              <w:tcPr>
                <w:tcW w:w="2650" w:type="dxa"/>
              </w:tcPr>
            </w:tcPrChange>
          </w:tcPr>
          <w:p w:rsidR="00411083" w:rsidRDefault="00411083" w:rsidP="001A1156">
            <w:pPr>
              <w:rPr>
                <w:szCs w:val="24"/>
              </w:rPr>
            </w:pPr>
          </w:p>
        </w:tc>
      </w:tr>
      <w:tr w:rsidR="00411083" w:rsidTr="00411083">
        <w:trPr>
          <w:trHeight w:val="410"/>
        </w:trPr>
        <w:tc>
          <w:tcPr>
            <w:tcW w:w="1266" w:type="dxa"/>
          </w:tcPr>
          <w:p w:rsidR="00411083" w:rsidRDefault="00411083" w:rsidP="001A1156">
            <w:pPr>
              <w:rPr>
                <w:szCs w:val="24"/>
              </w:rPr>
            </w:pPr>
            <w:ins w:id="6775" w:author="rocky" w:date="2015-11-25T12:46:00Z">
              <w:r>
                <w:rPr>
                  <w:rFonts w:hint="eastAsia"/>
                  <w:szCs w:val="24"/>
                </w:rPr>
                <w:t>49h</w:t>
              </w:r>
            </w:ins>
          </w:p>
        </w:tc>
        <w:tc>
          <w:tcPr>
            <w:tcW w:w="3300" w:type="dxa"/>
          </w:tcPr>
          <w:p w:rsidR="00411083" w:rsidRDefault="00411083" w:rsidP="001A1156">
            <w:pPr>
              <w:rPr>
                <w:szCs w:val="24"/>
              </w:rPr>
            </w:pPr>
            <w:ins w:id="6776" w:author="rocky" w:date="2015-11-25T12:46:00Z">
              <w:r>
                <w:rPr>
                  <w:rFonts w:hint="eastAsia"/>
                  <w:szCs w:val="24"/>
                </w:rPr>
                <w:t>ONETIME password unlock door</w:t>
              </w:r>
            </w:ins>
          </w:p>
        </w:tc>
        <w:tc>
          <w:tcPr>
            <w:tcW w:w="2650" w:type="dxa"/>
          </w:tcPr>
          <w:p w:rsidR="00411083" w:rsidRDefault="00411083" w:rsidP="001A1156">
            <w:pPr>
              <w:rPr>
                <w:szCs w:val="24"/>
              </w:rPr>
            </w:pPr>
          </w:p>
        </w:tc>
      </w:tr>
      <w:tr w:rsidR="0022792E" w:rsidTr="001A1156">
        <w:trPr>
          <w:trHeight w:val="416"/>
          <w:ins w:id="6777" w:author="rocky" w:date="2014-09-18T15:49:00Z"/>
        </w:trPr>
        <w:tc>
          <w:tcPr>
            <w:tcW w:w="1266" w:type="dxa"/>
          </w:tcPr>
          <w:p w:rsidR="0022792E" w:rsidRDefault="0022792E" w:rsidP="001A1156">
            <w:pPr>
              <w:rPr>
                <w:ins w:id="6778" w:author="rocky" w:date="2014-09-18T15:49:00Z"/>
                <w:szCs w:val="24"/>
              </w:rPr>
            </w:pPr>
            <w:ins w:id="6779" w:author="rocky" w:date="2015-11-25T12:43:00Z">
              <w:r>
                <w:rPr>
                  <w:rFonts w:hint="eastAsia"/>
                  <w:szCs w:val="24"/>
                </w:rPr>
                <w:t>4Ah</w:t>
              </w:r>
            </w:ins>
          </w:p>
        </w:tc>
        <w:tc>
          <w:tcPr>
            <w:tcW w:w="3300" w:type="dxa"/>
          </w:tcPr>
          <w:p w:rsidR="0022792E" w:rsidRDefault="0022792E" w:rsidP="001A1156">
            <w:pPr>
              <w:rPr>
                <w:ins w:id="6780" w:author="rocky" w:date="2014-09-18T15:49:00Z"/>
                <w:szCs w:val="24"/>
              </w:rPr>
            </w:pPr>
            <w:ins w:id="6781" w:author="rocky" w:date="2015-11-25T12:43:00Z">
              <w:r>
                <w:rPr>
                  <w:rFonts w:hint="eastAsia"/>
                  <w:szCs w:val="24"/>
                </w:rPr>
                <w:t>Admin PASSWORD unlock</w:t>
              </w:r>
            </w:ins>
          </w:p>
        </w:tc>
        <w:tc>
          <w:tcPr>
            <w:tcW w:w="2650" w:type="dxa"/>
          </w:tcPr>
          <w:p w:rsidR="0022792E" w:rsidRDefault="0022792E" w:rsidP="001A1156">
            <w:pPr>
              <w:rPr>
                <w:ins w:id="6782" w:author="rocky" w:date="2014-09-18T15:49:00Z"/>
                <w:szCs w:val="24"/>
              </w:rPr>
            </w:pPr>
            <w:ins w:id="6783" w:author="rocky" w:date="2015-11-25T12:43:00Z">
              <w:r>
                <w:rPr>
                  <w:rFonts w:hint="eastAsia"/>
                  <w:szCs w:val="24"/>
                </w:rPr>
                <w:t>N/A</w:t>
              </w:r>
            </w:ins>
          </w:p>
        </w:tc>
      </w:tr>
      <w:tr w:rsidR="0022792E" w:rsidTr="001A1156">
        <w:trPr>
          <w:trHeight w:val="318"/>
          <w:ins w:id="6784" w:author="rocky" w:date="2014-09-18T15:49:00Z"/>
          <w:trPrChange w:id="6785" w:author="rocky" w:date="2015-07-13T17:56:00Z">
            <w:trPr>
              <w:trHeight w:val="496"/>
            </w:trPr>
          </w:trPrChange>
        </w:trPr>
        <w:tc>
          <w:tcPr>
            <w:tcW w:w="1266" w:type="dxa"/>
            <w:tcPrChange w:id="6786" w:author="rocky" w:date="2015-07-13T17:56:00Z">
              <w:tcPr>
                <w:tcW w:w="1266" w:type="dxa"/>
              </w:tcPr>
            </w:tcPrChange>
          </w:tcPr>
          <w:p w:rsidR="0022792E" w:rsidRDefault="0022792E" w:rsidP="001A1156">
            <w:pPr>
              <w:rPr>
                <w:ins w:id="6787" w:author="rocky" w:date="2014-09-18T15:49:00Z"/>
                <w:szCs w:val="24"/>
              </w:rPr>
            </w:pPr>
            <w:ins w:id="6788" w:author="rocky" w:date="2015-11-25T12:43:00Z">
              <w:r>
                <w:rPr>
                  <w:rFonts w:hint="eastAsia"/>
                  <w:szCs w:val="24"/>
                </w:rPr>
                <w:t>4Bh</w:t>
              </w:r>
            </w:ins>
          </w:p>
        </w:tc>
        <w:tc>
          <w:tcPr>
            <w:tcW w:w="3300" w:type="dxa"/>
            <w:tcPrChange w:id="6789" w:author="rocky" w:date="2015-07-13T17:56:00Z">
              <w:tcPr>
                <w:tcW w:w="3300" w:type="dxa"/>
              </w:tcPr>
            </w:tcPrChange>
          </w:tcPr>
          <w:p w:rsidR="0022792E" w:rsidRDefault="0022792E" w:rsidP="001A1156">
            <w:pPr>
              <w:rPr>
                <w:ins w:id="6790" w:author="rocky" w:date="2014-09-18T15:49:00Z"/>
                <w:szCs w:val="24"/>
              </w:rPr>
            </w:pPr>
            <w:ins w:id="6791" w:author="rocky" w:date="2015-11-25T12:43:00Z">
              <w:r>
                <w:rPr>
                  <w:szCs w:val="24"/>
                </w:rPr>
                <w:t>Netcode PASSWORD unlock</w:t>
              </w:r>
            </w:ins>
          </w:p>
        </w:tc>
        <w:tc>
          <w:tcPr>
            <w:tcW w:w="2650" w:type="dxa"/>
            <w:tcPrChange w:id="6792" w:author="rocky" w:date="2015-07-13T17:56:00Z">
              <w:tcPr>
                <w:tcW w:w="2650" w:type="dxa"/>
              </w:tcPr>
            </w:tcPrChange>
          </w:tcPr>
          <w:p w:rsidR="0022792E" w:rsidRDefault="0022792E" w:rsidP="001A1156">
            <w:pPr>
              <w:rPr>
                <w:ins w:id="6793" w:author="rocky" w:date="2014-09-18T15:49:00Z"/>
                <w:szCs w:val="24"/>
              </w:rPr>
            </w:pPr>
            <w:ins w:id="6794" w:author="rocky" w:date="2015-11-25T12:43:00Z">
              <w:r>
                <w:rPr>
                  <w:szCs w:val="24"/>
                </w:rPr>
                <w:t xml:space="preserve">1-byte code_len, </w:t>
              </w:r>
              <w:r>
                <w:rPr>
                  <w:rFonts w:hint="eastAsia"/>
                  <w:szCs w:val="24"/>
                </w:rPr>
                <w:t>6-byte netcode</w:t>
              </w:r>
              <w:r>
                <w:rPr>
                  <w:szCs w:val="24"/>
                </w:rPr>
                <w:t xml:space="preserve"> (Phase in time TBD)</w:t>
              </w:r>
            </w:ins>
          </w:p>
        </w:tc>
      </w:tr>
      <w:tr w:rsidR="0022792E" w:rsidTr="00411083">
        <w:trPr>
          <w:trHeight w:val="956"/>
          <w:trPrChange w:id="6795" w:author="rocky" w:date="2015-11-25T12:46:00Z">
            <w:trPr>
              <w:trHeight w:val="468"/>
            </w:trPr>
          </w:trPrChange>
        </w:trPr>
        <w:tc>
          <w:tcPr>
            <w:tcW w:w="1266" w:type="dxa"/>
            <w:tcPrChange w:id="6796" w:author="rocky" w:date="2015-11-25T12:46:00Z">
              <w:tcPr>
                <w:tcW w:w="1266" w:type="dxa"/>
              </w:tcPr>
            </w:tcPrChange>
          </w:tcPr>
          <w:p w:rsidR="0022792E" w:rsidRDefault="0022792E" w:rsidP="001A1156">
            <w:pPr>
              <w:rPr>
                <w:szCs w:val="24"/>
              </w:rPr>
            </w:pPr>
            <w:ins w:id="6797" w:author="rocky" w:date="2015-11-25T12:43:00Z">
              <w:r>
                <w:rPr>
                  <w:rFonts w:hint="eastAsia"/>
                  <w:szCs w:val="24"/>
                </w:rPr>
                <w:t>4Ch</w:t>
              </w:r>
            </w:ins>
          </w:p>
        </w:tc>
        <w:tc>
          <w:tcPr>
            <w:tcW w:w="3300" w:type="dxa"/>
            <w:tcPrChange w:id="6798" w:author="rocky" w:date="2015-11-25T12:46:00Z">
              <w:tcPr>
                <w:tcW w:w="3300" w:type="dxa"/>
              </w:tcPr>
            </w:tcPrChange>
          </w:tcPr>
          <w:p w:rsidR="0022792E" w:rsidRDefault="0022792E" w:rsidP="001A1156">
            <w:pPr>
              <w:rPr>
                <w:szCs w:val="24"/>
              </w:rPr>
            </w:pPr>
            <w:ins w:id="6799" w:author="rocky" w:date="2015-11-25T12:43:00Z">
              <w:r>
                <w:rPr>
                  <w:szCs w:val="24"/>
                </w:rPr>
                <w:t>Guestcode PASSWORD unlock</w:t>
              </w:r>
            </w:ins>
          </w:p>
        </w:tc>
        <w:tc>
          <w:tcPr>
            <w:tcW w:w="2650" w:type="dxa"/>
            <w:tcPrChange w:id="6800" w:author="rocky" w:date="2015-11-25T12:46:00Z">
              <w:tcPr>
                <w:tcW w:w="2650" w:type="dxa"/>
              </w:tcPr>
            </w:tcPrChange>
          </w:tcPr>
          <w:p w:rsidR="0022792E" w:rsidRDefault="00411083" w:rsidP="001A1156">
            <w:pPr>
              <w:rPr>
                <w:szCs w:val="24"/>
              </w:rPr>
            </w:pPr>
            <w:ins w:id="6801" w:author="rocky" w:date="2015-11-25T12:47:00Z">
              <w:r>
                <w:rPr>
                  <w:szCs w:val="24"/>
                </w:rPr>
                <w:t>N/A</w:t>
              </w:r>
            </w:ins>
          </w:p>
        </w:tc>
      </w:tr>
      <w:tr w:rsidR="00411083" w:rsidTr="00411083">
        <w:trPr>
          <w:trHeight w:val="375"/>
        </w:trPr>
        <w:tc>
          <w:tcPr>
            <w:tcW w:w="1266" w:type="dxa"/>
          </w:tcPr>
          <w:p w:rsidR="00411083" w:rsidRDefault="00411083" w:rsidP="001A1156">
            <w:pPr>
              <w:rPr>
                <w:szCs w:val="24"/>
              </w:rPr>
            </w:pPr>
            <w:ins w:id="6802" w:author="rocky" w:date="2015-11-25T12:47:00Z">
              <w:r>
                <w:rPr>
                  <w:rFonts w:hint="eastAsia"/>
                  <w:szCs w:val="24"/>
                </w:rPr>
                <w:t>4Dh</w:t>
              </w:r>
            </w:ins>
          </w:p>
        </w:tc>
        <w:tc>
          <w:tcPr>
            <w:tcW w:w="3300" w:type="dxa"/>
          </w:tcPr>
          <w:p w:rsidR="00411083" w:rsidRDefault="00411083" w:rsidP="001A1156">
            <w:pPr>
              <w:rPr>
                <w:szCs w:val="24"/>
              </w:rPr>
            </w:pPr>
            <w:ins w:id="6803" w:author="rocky" w:date="2015-11-25T12:47:00Z">
              <w:r>
                <w:rPr>
                  <w:rFonts w:hint="eastAsia"/>
                  <w:szCs w:val="24"/>
                </w:rPr>
                <w:t>Guescode registered</w:t>
              </w:r>
            </w:ins>
          </w:p>
        </w:tc>
        <w:tc>
          <w:tcPr>
            <w:tcW w:w="2650" w:type="dxa"/>
          </w:tcPr>
          <w:p w:rsidR="00411083" w:rsidRDefault="00411083" w:rsidP="001A1156">
            <w:pPr>
              <w:rPr>
                <w:szCs w:val="24"/>
              </w:rPr>
            </w:pPr>
          </w:p>
        </w:tc>
      </w:tr>
      <w:tr w:rsidR="00411083" w:rsidTr="00411083">
        <w:trPr>
          <w:trHeight w:val="291"/>
        </w:trPr>
        <w:tc>
          <w:tcPr>
            <w:tcW w:w="1266" w:type="dxa"/>
          </w:tcPr>
          <w:p w:rsidR="00411083" w:rsidRDefault="00411083" w:rsidP="001A1156">
            <w:pPr>
              <w:rPr>
                <w:szCs w:val="24"/>
              </w:rPr>
            </w:pPr>
            <w:ins w:id="6804" w:author="rocky" w:date="2015-11-25T12:47:00Z">
              <w:r>
                <w:rPr>
                  <w:rFonts w:hint="eastAsia"/>
                  <w:szCs w:val="24"/>
                </w:rPr>
                <w:t>4Eh</w:t>
              </w:r>
            </w:ins>
          </w:p>
        </w:tc>
        <w:tc>
          <w:tcPr>
            <w:tcW w:w="3300" w:type="dxa"/>
          </w:tcPr>
          <w:p w:rsidR="00411083" w:rsidRDefault="00411083" w:rsidP="001A1156">
            <w:pPr>
              <w:rPr>
                <w:szCs w:val="24"/>
              </w:rPr>
            </w:pPr>
            <w:ins w:id="6805" w:author="rocky" w:date="2015-11-25T12:47:00Z">
              <w:r>
                <w:rPr>
                  <w:rFonts w:hint="eastAsia"/>
                  <w:szCs w:val="24"/>
                </w:rPr>
                <w:t>Guestcode cleared</w:t>
              </w:r>
            </w:ins>
          </w:p>
        </w:tc>
        <w:tc>
          <w:tcPr>
            <w:tcW w:w="2650" w:type="dxa"/>
          </w:tcPr>
          <w:p w:rsidR="00411083" w:rsidRDefault="00411083" w:rsidP="001A1156">
            <w:pPr>
              <w:rPr>
                <w:szCs w:val="24"/>
              </w:rPr>
            </w:pPr>
          </w:p>
        </w:tc>
      </w:tr>
      <w:tr w:rsidR="00411083" w:rsidTr="00D24C27">
        <w:trPr>
          <w:trHeight w:val="526"/>
          <w:trPrChange w:id="6806" w:author="rocky" w:date="2015-11-25T12:51:00Z">
            <w:trPr>
              <w:trHeight w:val="545"/>
            </w:trPr>
          </w:trPrChange>
        </w:trPr>
        <w:tc>
          <w:tcPr>
            <w:tcW w:w="1266" w:type="dxa"/>
            <w:tcPrChange w:id="6807" w:author="rocky" w:date="2015-11-25T12:51:00Z">
              <w:tcPr>
                <w:tcW w:w="1266" w:type="dxa"/>
              </w:tcPr>
            </w:tcPrChange>
          </w:tcPr>
          <w:p w:rsidR="00411083" w:rsidRDefault="00411083" w:rsidP="001A1156">
            <w:pPr>
              <w:rPr>
                <w:szCs w:val="24"/>
              </w:rPr>
            </w:pPr>
            <w:ins w:id="6808" w:author="rocky" w:date="2015-11-25T12:48:00Z">
              <w:r>
                <w:rPr>
                  <w:rFonts w:hint="eastAsia"/>
                  <w:szCs w:val="24"/>
                </w:rPr>
                <w:t>4Fh</w:t>
              </w:r>
            </w:ins>
          </w:p>
        </w:tc>
        <w:tc>
          <w:tcPr>
            <w:tcW w:w="3300" w:type="dxa"/>
            <w:tcPrChange w:id="6809" w:author="rocky" w:date="2015-11-25T12:51:00Z">
              <w:tcPr>
                <w:tcW w:w="3300" w:type="dxa"/>
              </w:tcPr>
            </w:tcPrChange>
          </w:tcPr>
          <w:p w:rsidR="00411083" w:rsidRDefault="00411083" w:rsidP="001A1156">
            <w:pPr>
              <w:rPr>
                <w:szCs w:val="24"/>
              </w:rPr>
            </w:pPr>
            <w:ins w:id="6810" w:author="rocky" w:date="2015-11-25T12:48:00Z">
              <w:r>
                <w:rPr>
                  <w:rFonts w:hint="eastAsia"/>
                  <w:szCs w:val="24"/>
                </w:rPr>
                <w:t>Guestcode pre</w:t>
              </w:r>
              <w:r>
                <w:rPr>
                  <w:szCs w:val="24"/>
                </w:rPr>
                <w:t>fi</w:t>
              </w:r>
              <w:r>
                <w:rPr>
                  <w:rFonts w:hint="eastAsia"/>
                  <w:szCs w:val="24"/>
                </w:rPr>
                <w:t>x set</w:t>
              </w:r>
            </w:ins>
          </w:p>
        </w:tc>
        <w:tc>
          <w:tcPr>
            <w:tcW w:w="2650" w:type="dxa"/>
            <w:tcPrChange w:id="6811" w:author="rocky" w:date="2015-11-25T12:51:00Z">
              <w:tcPr>
                <w:tcW w:w="2650" w:type="dxa"/>
              </w:tcPr>
            </w:tcPrChange>
          </w:tcPr>
          <w:p w:rsidR="00411083" w:rsidRDefault="00411083" w:rsidP="001A1156">
            <w:pPr>
              <w:rPr>
                <w:szCs w:val="24"/>
              </w:rPr>
            </w:pPr>
          </w:p>
        </w:tc>
      </w:tr>
      <w:tr w:rsidR="00D24C27" w:rsidTr="00D24C27">
        <w:trPr>
          <w:trHeight w:val="424"/>
        </w:trPr>
        <w:tc>
          <w:tcPr>
            <w:tcW w:w="1266" w:type="dxa"/>
          </w:tcPr>
          <w:p w:rsidR="00D24C27" w:rsidRDefault="00D24C27" w:rsidP="001A1156">
            <w:pPr>
              <w:rPr>
                <w:szCs w:val="24"/>
              </w:rPr>
            </w:pPr>
            <w:ins w:id="6812" w:author="rocky" w:date="2015-11-25T12:51:00Z">
              <w:r>
                <w:rPr>
                  <w:rFonts w:hint="eastAsia"/>
                  <w:szCs w:val="24"/>
                </w:rPr>
                <w:t>51h</w:t>
              </w:r>
            </w:ins>
          </w:p>
        </w:tc>
        <w:tc>
          <w:tcPr>
            <w:tcW w:w="3300" w:type="dxa"/>
          </w:tcPr>
          <w:p w:rsidR="00D24C27" w:rsidRDefault="00D24C27" w:rsidP="001A1156">
            <w:pPr>
              <w:rPr>
                <w:szCs w:val="24"/>
              </w:rPr>
            </w:pPr>
            <w:ins w:id="6813" w:author="rocky" w:date="2015-11-25T12:51:00Z">
              <w:r>
                <w:rPr>
                  <w:rFonts w:hint="eastAsia"/>
                  <w:szCs w:val="24"/>
                </w:rPr>
                <w:t>Cylinder mechanical movement</w:t>
              </w:r>
            </w:ins>
          </w:p>
        </w:tc>
        <w:tc>
          <w:tcPr>
            <w:tcW w:w="2650" w:type="dxa"/>
          </w:tcPr>
          <w:p w:rsidR="00D24C27" w:rsidRDefault="00D24C27" w:rsidP="001A1156">
            <w:pPr>
              <w:rPr>
                <w:szCs w:val="24"/>
              </w:rPr>
            </w:pPr>
          </w:p>
        </w:tc>
      </w:tr>
      <w:tr w:rsidR="00D24C27" w:rsidTr="00D24C27">
        <w:trPr>
          <w:trHeight w:val="593"/>
        </w:trPr>
        <w:tc>
          <w:tcPr>
            <w:tcW w:w="1266" w:type="dxa"/>
          </w:tcPr>
          <w:p w:rsidR="00D24C27" w:rsidRDefault="00D24C27" w:rsidP="001A1156">
            <w:pPr>
              <w:rPr>
                <w:szCs w:val="24"/>
              </w:rPr>
            </w:pPr>
            <w:ins w:id="6814" w:author="rocky" w:date="2015-11-25T12:51:00Z">
              <w:r>
                <w:rPr>
                  <w:rFonts w:hint="eastAsia"/>
                  <w:szCs w:val="24"/>
                </w:rPr>
                <w:t>52h</w:t>
              </w:r>
            </w:ins>
          </w:p>
        </w:tc>
        <w:tc>
          <w:tcPr>
            <w:tcW w:w="3300" w:type="dxa"/>
          </w:tcPr>
          <w:p w:rsidR="00D24C27" w:rsidRDefault="00D24C27" w:rsidP="001A1156">
            <w:pPr>
              <w:rPr>
                <w:szCs w:val="24"/>
              </w:rPr>
            </w:pPr>
            <w:ins w:id="6815" w:author="rocky" w:date="2015-11-25T12:51:00Z">
              <w:r>
                <w:rPr>
                  <w:szCs w:val="24"/>
                </w:rPr>
                <w:t>M</w:t>
              </w:r>
              <w:r>
                <w:rPr>
                  <w:rFonts w:hint="eastAsia"/>
                  <w:szCs w:val="24"/>
                </w:rPr>
                <w:t xml:space="preserve">echanical </w:t>
              </w:r>
            </w:ins>
            <w:ins w:id="6816" w:author="rocky" w:date="2015-11-25T12:52:00Z">
              <w:r>
                <w:rPr>
                  <w:szCs w:val="24"/>
                </w:rPr>
                <w:t>unlock</w:t>
              </w:r>
            </w:ins>
          </w:p>
        </w:tc>
        <w:tc>
          <w:tcPr>
            <w:tcW w:w="2650" w:type="dxa"/>
          </w:tcPr>
          <w:p w:rsidR="00D24C27" w:rsidRDefault="00D24C27" w:rsidP="001A1156">
            <w:pPr>
              <w:rPr>
                <w:szCs w:val="24"/>
              </w:rPr>
            </w:pPr>
          </w:p>
        </w:tc>
      </w:tr>
      <w:tr w:rsidR="00D24C27" w:rsidTr="00D24C27">
        <w:trPr>
          <w:trHeight w:val="266"/>
        </w:trPr>
        <w:tc>
          <w:tcPr>
            <w:tcW w:w="1266" w:type="dxa"/>
          </w:tcPr>
          <w:p w:rsidR="00D24C27" w:rsidRDefault="00D24C27" w:rsidP="001A1156">
            <w:pPr>
              <w:rPr>
                <w:szCs w:val="24"/>
              </w:rPr>
            </w:pPr>
            <w:ins w:id="6817" w:author="rocky" w:date="2015-11-25T12:51:00Z">
              <w:r>
                <w:rPr>
                  <w:rFonts w:hint="eastAsia"/>
                  <w:szCs w:val="24"/>
                </w:rPr>
                <w:t>53h</w:t>
              </w:r>
            </w:ins>
          </w:p>
        </w:tc>
        <w:tc>
          <w:tcPr>
            <w:tcW w:w="3300" w:type="dxa"/>
          </w:tcPr>
          <w:p w:rsidR="00D24C27" w:rsidRDefault="00D24C27" w:rsidP="001A1156">
            <w:pPr>
              <w:rPr>
                <w:szCs w:val="24"/>
              </w:rPr>
            </w:pPr>
            <w:ins w:id="6818" w:author="rocky" w:date="2015-11-25T12:52:00Z">
              <w:r>
                <w:rPr>
                  <w:szCs w:val="24"/>
                </w:rPr>
                <w:t>M</w:t>
              </w:r>
              <w:r>
                <w:rPr>
                  <w:rFonts w:hint="eastAsia"/>
                  <w:szCs w:val="24"/>
                </w:rPr>
                <w:t xml:space="preserve">echanical </w:t>
              </w:r>
              <w:r>
                <w:rPr>
                  <w:szCs w:val="24"/>
                </w:rPr>
                <w:t>lock</w:t>
              </w:r>
            </w:ins>
          </w:p>
        </w:tc>
        <w:tc>
          <w:tcPr>
            <w:tcW w:w="2650" w:type="dxa"/>
          </w:tcPr>
          <w:p w:rsidR="00D24C27" w:rsidRDefault="00D24C27" w:rsidP="001A1156">
            <w:pPr>
              <w:rPr>
                <w:szCs w:val="24"/>
              </w:rPr>
            </w:pPr>
          </w:p>
        </w:tc>
      </w:tr>
      <w:tr w:rsidR="00D24C27" w:rsidTr="00D24C27">
        <w:trPr>
          <w:trHeight w:val="448"/>
        </w:trPr>
        <w:tc>
          <w:tcPr>
            <w:tcW w:w="1266" w:type="dxa"/>
          </w:tcPr>
          <w:p w:rsidR="00D24C27" w:rsidRDefault="00D24C27" w:rsidP="001A1156">
            <w:pPr>
              <w:rPr>
                <w:szCs w:val="24"/>
              </w:rPr>
            </w:pPr>
            <w:ins w:id="6819" w:author="rocky" w:date="2015-11-25T12:51:00Z">
              <w:r>
                <w:rPr>
                  <w:rFonts w:hint="eastAsia"/>
                  <w:szCs w:val="24"/>
                </w:rPr>
                <w:t>54h</w:t>
              </w:r>
            </w:ins>
          </w:p>
        </w:tc>
        <w:tc>
          <w:tcPr>
            <w:tcW w:w="3300" w:type="dxa"/>
          </w:tcPr>
          <w:p w:rsidR="00D24C27" w:rsidRDefault="00D24C27" w:rsidP="001A1156">
            <w:pPr>
              <w:rPr>
                <w:szCs w:val="24"/>
              </w:rPr>
            </w:pPr>
            <w:ins w:id="6820" w:author="rocky" w:date="2015-11-25T12:52:00Z">
              <w:r>
                <w:rPr>
                  <w:rFonts w:hint="eastAsia"/>
                  <w:szCs w:val="24"/>
                </w:rPr>
                <w:t>Press button manual unlock</w:t>
              </w:r>
            </w:ins>
          </w:p>
        </w:tc>
        <w:tc>
          <w:tcPr>
            <w:tcW w:w="2650" w:type="dxa"/>
          </w:tcPr>
          <w:p w:rsidR="00D24C27" w:rsidRDefault="00D24C27" w:rsidP="001A1156">
            <w:pPr>
              <w:rPr>
                <w:szCs w:val="24"/>
              </w:rPr>
            </w:pPr>
          </w:p>
        </w:tc>
      </w:tr>
      <w:tr w:rsidR="0022792E" w:rsidTr="001A1156">
        <w:trPr>
          <w:trHeight w:val="444"/>
        </w:trPr>
        <w:tc>
          <w:tcPr>
            <w:tcW w:w="1266" w:type="dxa"/>
          </w:tcPr>
          <w:p w:rsidR="0022792E" w:rsidRDefault="0022792E" w:rsidP="001A1156">
            <w:pPr>
              <w:rPr>
                <w:szCs w:val="24"/>
              </w:rPr>
            </w:pPr>
            <w:ins w:id="6821" w:author="rocky" w:date="2015-11-25T12:43:00Z">
              <w:r>
                <w:rPr>
                  <w:rFonts w:hint="eastAsia"/>
                  <w:szCs w:val="24"/>
                </w:rPr>
                <w:t>61h</w:t>
              </w:r>
            </w:ins>
          </w:p>
        </w:tc>
        <w:tc>
          <w:tcPr>
            <w:tcW w:w="3300" w:type="dxa"/>
          </w:tcPr>
          <w:p w:rsidR="0022792E" w:rsidRDefault="0022792E" w:rsidP="001A1156">
            <w:pPr>
              <w:rPr>
                <w:szCs w:val="24"/>
              </w:rPr>
            </w:pPr>
            <w:ins w:id="6822" w:author="rocky" w:date="2015-11-25T12:43:00Z">
              <w:r>
                <w:rPr>
                  <w:rFonts w:hint="eastAsia"/>
                  <w:szCs w:val="24"/>
                </w:rPr>
                <w:t>Remote u</w:t>
              </w:r>
              <w:r>
                <w:rPr>
                  <w:szCs w:val="24"/>
                </w:rPr>
                <w:t>n</w:t>
              </w:r>
              <w:r>
                <w:rPr>
                  <w:rFonts w:hint="eastAsia"/>
                  <w:szCs w:val="24"/>
                </w:rPr>
                <w:t>lock</w:t>
              </w:r>
            </w:ins>
          </w:p>
        </w:tc>
        <w:tc>
          <w:tcPr>
            <w:tcW w:w="2650" w:type="dxa"/>
          </w:tcPr>
          <w:p w:rsidR="0022792E" w:rsidRDefault="0022792E">
            <w:pPr>
              <w:rPr>
                <w:szCs w:val="24"/>
              </w:rPr>
            </w:pPr>
            <w:ins w:id="6823" w:author="rocky" w:date="2015-11-25T12:43:00Z">
              <w:r>
                <w:rPr>
                  <w:rFonts w:hint="eastAsia"/>
                  <w:szCs w:val="24"/>
                </w:rPr>
                <w:t>N/A</w:t>
              </w:r>
            </w:ins>
          </w:p>
        </w:tc>
      </w:tr>
      <w:tr w:rsidR="0022792E" w:rsidTr="001A1156">
        <w:trPr>
          <w:trHeight w:val="348"/>
        </w:trPr>
        <w:tc>
          <w:tcPr>
            <w:tcW w:w="1266" w:type="dxa"/>
          </w:tcPr>
          <w:p w:rsidR="0022792E" w:rsidRDefault="0022792E" w:rsidP="001A1156">
            <w:pPr>
              <w:rPr>
                <w:szCs w:val="24"/>
              </w:rPr>
            </w:pPr>
            <w:ins w:id="6824" w:author="rocky" w:date="2015-11-25T12:43:00Z">
              <w:r>
                <w:rPr>
                  <w:rFonts w:hint="eastAsia"/>
                  <w:szCs w:val="24"/>
                </w:rPr>
                <w:t>62h</w:t>
              </w:r>
            </w:ins>
          </w:p>
        </w:tc>
        <w:tc>
          <w:tcPr>
            <w:tcW w:w="3300" w:type="dxa"/>
          </w:tcPr>
          <w:p w:rsidR="0022792E" w:rsidRDefault="0022792E" w:rsidP="001A1156">
            <w:pPr>
              <w:rPr>
                <w:szCs w:val="24"/>
              </w:rPr>
            </w:pPr>
            <w:ins w:id="6825" w:author="rocky" w:date="2015-11-25T12:43:00Z">
              <w:r>
                <w:rPr>
                  <w:rFonts w:hint="eastAsia"/>
                  <w:szCs w:val="24"/>
                </w:rPr>
                <w:t>Remote add</w:t>
              </w:r>
            </w:ins>
          </w:p>
        </w:tc>
        <w:tc>
          <w:tcPr>
            <w:tcW w:w="2650" w:type="dxa"/>
          </w:tcPr>
          <w:p w:rsidR="0022792E" w:rsidRDefault="0022792E" w:rsidP="001A1156">
            <w:pPr>
              <w:rPr>
                <w:szCs w:val="24"/>
              </w:rPr>
            </w:pPr>
            <w:ins w:id="6826" w:author="rocky" w:date="2015-11-25T12:43:00Z">
              <w:r>
                <w:rPr>
                  <w:rFonts w:hint="eastAsia"/>
                  <w:szCs w:val="24"/>
                </w:rPr>
                <w:t>N/A</w:t>
              </w:r>
            </w:ins>
          </w:p>
        </w:tc>
      </w:tr>
      <w:tr w:rsidR="0022792E" w:rsidTr="001A1156">
        <w:trPr>
          <w:trHeight w:val="276"/>
        </w:trPr>
        <w:tc>
          <w:tcPr>
            <w:tcW w:w="1266" w:type="dxa"/>
          </w:tcPr>
          <w:p w:rsidR="0022792E" w:rsidRDefault="0022792E" w:rsidP="001A1156">
            <w:pPr>
              <w:rPr>
                <w:szCs w:val="24"/>
              </w:rPr>
            </w:pPr>
            <w:ins w:id="6827" w:author="rocky" w:date="2015-11-25T12:43:00Z">
              <w:r>
                <w:rPr>
                  <w:rFonts w:hint="eastAsia"/>
                  <w:szCs w:val="24"/>
                </w:rPr>
                <w:t>63h</w:t>
              </w:r>
            </w:ins>
          </w:p>
        </w:tc>
        <w:tc>
          <w:tcPr>
            <w:tcW w:w="3300" w:type="dxa"/>
          </w:tcPr>
          <w:p w:rsidR="0022792E" w:rsidRDefault="0022792E" w:rsidP="001A1156">
            <w:pPr>
              <w:rPr>
                <w:szCs w:val="24"/>
              </w:rPr>
            </w:pPr>
            <w:ins w:id="6828" w:author="rocky" w:date="2015-11-25T12:43:00Z">
              <w:r>
                <w:rPr>
                  <w:rFonts w:hint="eastAsia"/>
                  <w:szCs w:val="24"/>
                </w:rPr>
                <w:t>Remote delete</w:t>
              </w:r>
            </w:ins>
          </w:p>
        </w:tc>
        <w:tc>
          <w:tcPr>
            <w:tcW w:w="2650" w:type="dxa"/>
          </w:tcPr>
          <w:p w:rsidR="0022792E" w:rsidRDefault="0022792E" w:rsidP="001A1156">
            <w:pPr>
              <w:rPr>
                <w:szCs w:val="24"/>
              </w:rPr>
            </w:pPr>
            <w:ins w:id="6829" w:author="rocky" w:date="2015-11-25T12:43:00Z">
              <w:r>
                <w:rPr>
                  <w:rFonts w:hint="eastAsia"/>
                  <w:szCs w:val="24"/>
                </w:rPr>
                <w:t>N/A</w:t>
              </w:r>
            </w:ins>
          </w:p>
        </w:tc>
      </w:tr>
      <w:tr w:rsidR="0022792E" w:rsidTr="001A1156">
        <w:trPr>
          <w:trHeight w:val="360"/>
        </w:trPr>
        <w:tc>
          <w:tcPr>
            <w:tcW w:w="1266" w:type="dxa"/>
          </w:tcPr>
          <w:p w:rsidR="0022792E" w:rsidRDefault="0022792E" w:rsidP="001A1156">
            <w:pPr>
              <w:rPr>
                <w:szCs w:val="24"/>
              </w:rPr>
            </w:pPr>
            <w:ins w:id="6830" w:author="rocky" w:date="2015-11-25T12:43:00Z">
              <w:r>
                <w:rPr>
                  <w:rFonts w:hint="eastAsia"/>
                  <w:szCs w:val="24"/>
                </w:rPr>
                <w:t>81h</w:t>
              </w:r>
            </w:ins>
          </w:p>
        </w:tc>
        <w:tc>
          <w:tcPr>
            <w:tcW w:w="3300" w:type="dxa"/>
          </w:tcPr>
          <w:p w:rsidR="0022792E" w:rsidRDefault="0022792E" w:rsidP="001A1156">
            <w:pPr>
              <w:rPr>
                <w:szCs w:val="24"/>
              </w:rPr>
            </w:pPr>
            <w:ins w:id="6831" w:author="rocky" w:date="2015-11-25T12:43:00Z">
              <w:r>
                <w:rPr>
                  <w:rFonts w:hint="eastAsia"/>
                  <w:szCs w:val="24"/>
                </w:rPr>
                <w:t>Watchdog reset</w:t>
              </w:r>
            </w:ins>
          </w:p>
        </w:tc>
        <w:tc>
          <w:tcPr>
            <w:tcW w:w="2650" w:type="dxa"/>
          </w:tcPr>
          <w:p w:rsidR="0022792E" w:rsidRDefault="0022792E" w:rsidP="001A1156">
            <w:pPr>
              <w:rPr>
                <w:szCs w:val="24"/>
              </w:rPr>
            </w:pPr>
            <w:ins w:id="6832" w:author="rocky" w:date="2015-11-25T12:43:00Z">
              <w:r>
                <w:rPr>
                  <w:rFonts w:hint="eastAsia"/>
                  <w:szCs w:val="24"/>
                </w:rPr>
                <w:t>N/A</w:t>
              </w:r>
            </w:ins>
          </w:p>
        </w:tc>
      </w:tr>
      <w:tr w:rsidR="005D549D" w:rsidTr="00102961">
        <w:trPr>
          <w:trHeight w:val="420"/>
        </w:trPr>
        <w:tc>
          <w:tcPr>
            <w:tcW w:w="1266" w:type="dxa"/>
          </w:tcPr>
          <w:p w:rsidR="005D549D" w:rsidRDefault="005D549D" w:rsidP="001A1156">
            <w:pPr>
              <w:rPr>
                <w:szCs w:val="24"/>
              </w:rPr>
            </w:pPr>
            <w:ins w:id="6833" w:author="rocky" w:date="2015-11-25T12:48:00Z">
              <w:r>
                <w:rPr>
                  <w:rFonts w:hint="eastAsia"/>
                  <w:szCs w:val="24"/>
                </w:rPr>
                <w:t>FFh</w:t>
              </w:r>
            </w:ins>
          </w:p>
        </w:tc>
        <w:tc>
          <w:tcPr>
            <w:tcW w:w="3300" w:type="dxa"/>
          </w:tcPr>
          <w:p w:rsidR="005D549D" w:rsidRDefault="00E772A7" w:rsidP="001A1156">
            <w:pPr>
              <w:rPr>
                <w:szCs w:val="24"/>
              </w:rPr>
            </w:pPr>
            <w:ins w:id="6834" w:author="rocky" w:date="2015-11-25T12:50:00Z">
              <w:r>
                <w:rPr>
                  <w:rFonts w:hint="eastAsia"/>
                  <w:szCs w:val="24"/>
                </w:rPr>
                <w:t>OTA delete (not by lock)</w:t>
              </w:r>
            </w:ins>
          </w:p>
        </w:tc>
        <w:tc>
          <w:tcPr>
            <w:tcW w:w="2650" w:type="dxa"/>
          </w:tcPr>
          <w:p w:rsidR="005D549D" w:rsidRDefault="005D549D" w:rsidP="001A1156">
            <w:pPr>
              <w:rPr>
                <w:szCs w:val="24"/>
              </w:rPr>
            </w:pPr>
          </w:p>
        </w:tc>
      </w:tr>
      <w:tr w:rsidR="005D549D" w:rsidTr="00102961">
        <w:trPr>
          <w:trHeight w:val="460"/>
          <w:trPrChange w:id="6835" w:author="rocky" w:date="2015-07-13T18:01:00Z">
            <w:trPr>
              <w:trHeight w:val="480"/>
            </w:trPr>
          </w:trPrChange>
        </w:trPr>
        <w:tc>
          <w:tcPr>
            <w:tcW w:w="1266" w:type="dxa"/>
            <w:tcPrChange w:id="6836" w:author="rocky" w:date="2015-07-13T18:01:00Z">
              <w:tcPr>
                <w:tcW w:w="1266" w:type="dxa"/>
              </w:tcPr>
            </w:tcPrChange>
          </w:tcPr>
          <w:p w:rsidR="005D549D" w:rsidRDefault="005D549D" w:rsidP="001A1156">
            <w:pPr>
              <w:rPr>
                <w:szCs w:val="24"/>
              </w:rPr>
            </w:pPr>
          </w:p>
        </w:tc>
        <w:tc>
          <w:tcPr>
            <w:tcW w:w="3300" w:type="dxa"/>
            <w:tcPrChange w:id="6837" w:author="rocky" w:date="2015-07-13T18:01:00Z">
              <w:tcPr>
                <w:tcW w:w="3300" w:type="dxa"/>
              </w:tcPr>
            </w:tcPrChange>
          </w:tcPr>
          <w:p w:rsidR="005D549D" w:rsidRDefault="005D549D" w:rsidP="001A1156">
            <w:pPr>
              <w:rPr>
                <w:szCs w:val="24"/>
              </w:rPr>
            </w:pPr>
          </w:p>
        </w:tc>
        <w:tc>
          <w:tcPr>
            <w:tcW w:w="2650" w:type="dxa"/>
            <w:tcPrChange w:id="6838" w:author="rocky" w:date="2015-07-13T18:01:00Z">
              <w:tcPr>
                <w:tcW w:w="2650" w:type="dxa"/>
              </w:tcPr>
            </w:tcPrChange>
          </w:tcPr>
          <w:p w:rsidR="005D549D" w:rsidRDefault="005D549D" w:rsidP="001A1156">
            <w:pPr>
              <w:rPr>
                <w:szCs w:val="24"/>
              </w:rPr>
            </w:pPr>
          </w:p>
        </w:tc>
      </w:tr>
      <w:tr w:rsidR="005D549D" w:rsidTr="000B3EF0">
        <w:trPr>
          <w:trHeight w:val="696"/>
          <w:trPrChange w:id="6839" w:author="rocky" w:date="2015-07-13T19:01:00Z">
            <w:trPr>
              <w:trHeight w:val="612"/>
            </w:trPr>
          </w:trPrChange>
        </w:trPr>
        <w:tc>
          <w:tcPr>
            <w:tcW w:w="1266" w:type="dxa"/>
            <w:tcPrChange w:id="6840" w:author="rocky" w:date="2015-07-13T19:01:00Z">
              <w:tcPr>
                <w:tcW w:w="1266" w:type="dxa"/>
              </w:tcPr>
            </w:tcPrChange>
          </w:tcPr>
          <w:p w:rsidR="005D549D" w:rsidRDefault="005D549D" w:rsidP="001A1156">
            <w:pPr>
              <w:rPr>
                <w:szCs w:val="24"/>
              </w:rPr>
            </w:pPr>
          </w:p>
        </w:tc>
        <w:tc>
          <w:tcPr>
            <w:tcW w:w="3300" w:type="dxa"/>
            <w:tcPrChange w:id="6841" w:author="rocky" w:date="2015-07-13T19:01:00Z">
              <w:tcPr>
                <w:tcW w:w="3300" w:type="dxa"/>
              </w:tcPr>
            </w:tcPrChange>
          </w:tcPr>
          <w:p w:rsidR="005D549D" w:rsidRDefault="005D549D" w:rsidP="001A1156">
            <w:pPr>
              <w:rPr>
                <w:szCs w:val="24"/>
              </w:rPr>
            </w:pPr>
          </w:p>
        </w:tc>
        <w:tc>
          <w:tcPr>
            <w:tcW w:w="2650" w:type="dxa"/>
            <w:tcPrChange w:id="6842" w:author="rocky" w:date="2015-07-13T19:01:00Z">
              <w:tcPr>
                <w:tcW w:w="2650" w:type="dxa"/>
              </w:tcPr>
            </w:tcPrChange>
          </w:tcPr>
          <w:p w:rsidR="005D549D" w:rsidRDefault="005D549D" w:rsidP="001A1156">
            <w:pPr>
              <w:rPr>
                <w:szCs w:val="24"/>
              </w:rPr>
            </w:pPr>
          </w:p>
        </w:tc>
      </w:tr>
      <w:tr w:rsidR="005D549D" w:rsidDel="00413237" w:rsidTr="000B3EF0">
        <w:trPr>
          <w:trHeight w:val="595"/>
          <w:del w:id="6843" w:author="rocky" w:date="2015-07-13T19:06:00Z"/>
        </w:trPr>
        <w:tc>
          <w:tcPr>
            <w:tcW w:w="1266" w:type="dxa"/>
          </w:tcPr>
          <w:p w:rsidR="005D549D" w:rsidDel="00413237" w:rsidRDefault="005D549D" w:rsidP="001A1156">
            <w:pPr>
              <w:rPr>
                <w:del w:id="6844" w:author="rocky" w:date="2015-07-13T19:06:00Z"/>
                <w:szCs w:val="24"/>
              </w:rPr>
            </w:pPr>
          </w:p>
        </w:tc>
        <w:tc>
          <w:tcPr>
            <w:tcW w:w="3300" w:type="dxa"/>
          </w:tcPr>
          <w:p w:rsidR="005D549D" w:rsidDel="00413237" w:rsidRDefault="005D549D" w:rsidP="001A1156">
            <w:pPr>
              <w:rPr>
                <w:del w:id="6845" w:author="rocky" w:date="2015-07-13T19:06:00Z"/>
                <w:szCs w:val="24"/>
              </w:rPr>
            </w:pPr>
          </w:p>
        </w:tc>
        <w:tc>
          <w:tcPr>
            <w:tcW w:w="2650" w:type="dxa"/>
          </w:tcPr>
          <w:p w:rsidR="005D549D" w:rsidDel="00413237" w:rsidRDefault="005D549D" w:rsidP="001A1156">
            <w:pPr>
              <w:rPr>
                <w:del w:id="6846" w:author="rocky" w:date="2015-07-13T19:06:00Z"/>
                <w:szCs w:val="24"/>
              </w:rPr>
            </w:pPr>
          </w:p>
        </w:tc>
      </w:tr>
    </w:tbl>
    <w:p w:rsidR="00F6220C" w:rsidRDefault="00F6220C" w:rsidP="00F6220C">
      <w:pPr>
        <w:pStyle w:val="a3"/>
        <w:ind w:leftChars="0" w:left="1080"/>
        <w:rPr>
          <w:ins w:id="6847" w:author="rocky" w:date="2014-09-18T15:49:00Z"/>
          <w:szCs w:val="24"/>
        </w:rPr>
      </w:pPr>
    </w:p>
    <w:p w:rsidR="00F6220C" w:rsidRPr="001B3983" w:rsidRDefault="00F6220C" w:rsidP="00F6220C">
      <w:pPr>
        <w:widowControl/>
        <w:rPr>
          <w:ins w:id="6848" w:author="rocky" w:date="2014-09-18T15:49:00Z"/>
          <w:sz w:val="32"/>
          <w:szCs w:val="32"/>
        </w:rPr>
      </w:pPr>
    </w:p>
    <w:p w:rsidR="006C2A1A" w:rsidRDefault="006C2A1A">
      <w:pPr>
        <w:pStyle w:val="a3"/>
        <w:ind w:leftChars="0" w:left="1440"/>
        <w:rPr>
          <w:ins w:id="6849" w:author="rocky" w:date="2014-07-25T14:38:00Z"/>
          <w:szCs w:val="24"/>
        </w:rPr>
        <w:pPrChange w:id="6850" w:author="rocky" w:date="2013-05-14T14:40:00Z">
          <w:pPr>
            <w:widowControl/>
          </w:pPr>
        </w:pPrChange>
      </w:pPr>
    </w:p>
    <w:p w:rsidR="006C2A1A" w:rsidRDefault="006C2A1A">
      <w:pPr>
        <w:widowControl/>
        <w:rPr>
          <w:ins w:id="6851" w:author="rocky" w:date="2014-07-25T14:38:00Z"/>
          <w:szCs w:val="24"/>
        </w:rPr>
      </w:pPr>
      <w:ins w:id="6852" w:author="rocky" w:date="2014-07-25T14:38:00Z">
        <w:r>
          <w:rPr>
            <w:szCs w:val="24"/>
          </w:rPr>
          <w:br w:type="page"/>
        </w:r>
      </w:ins>
    </w:p>
    <w:tbl>
      <w:tblPr>
        <w:tblStyle w:val="aa"/>
        <w:tblW w:w="0" w:type="auto"/>
        <w:tblInd w:w="1435" w:type="dxa"/>
        <w:tblLook w:val="04A0" w:firstRow="1" w:lastRow="0" w:firstColumn="1" w:lastColumn="0" w:noHBand="0" w:noVBand="1"/>
      </w:tblPr>
      <w:tblGrid>
        <w:gridCol w:w="789"/>
        <w:gridCol w:w="422"/>
        <w:gridCol w:w="263"/>
        <w:gridCol w:w="824"/>
        <w:gridCol w:w="243"/>
        <w:gridCol w:w="1083"/>
        <w:gridCol w:w="3237"/>
        <w:tblGridChange w:id="6853">
          <w:tblGrid>
            <w:gridCol w:w="27"/>
            <w:gridCol w:w="762"/>
            <w:gridCol w:w="61"/>
            <w:gridCol w:w="10"/>
            <w:gridCol w:w="614"/>
            <w:gridCol w:w="43"/>
            <w:gridCol w:w="58"/>
            <w:gridCol w:w="5"/>
            <w:gridCol w:w="545"/>
            <w:gridCol w:w="1"/>
            <w:gridCol w:w="2"/>
            <w:gridCol w:w="170"/>
            <w:gridCol w:w="105"/>
            <w:gridCol w:w="7"/>
            <w:gridCol w:w="131"/>
            <w:gridCol w:w="10"/>
            <w:gridCol w:w="566"/>
            <w:gridCol w:w="143"/>
            <w:gridCol w:w="364"/>
            <w:gridCol w:w="112"/>
            <w:gridCol w:w="510"/>
            <w:gridCol w:w="1134"/>
            <w:gridCol w:w="1481"/>
            <w:gridCol w:w="22"/>
            <w:gridCol w:w="1193"/>
            <w:gridCol w:w="360"/>
          </w:tblGrid>
        </w:tblGridChange>
      </w:tblGrid>
      <w:tr w:rsidR="00784EA1" w:rsidDel="00F6220C" w:rsidTr="00784EA1">
        <w:trPr>
          <w:trHeight w:val="399"/>
          <w:del w:id="6854" w:author="rocky" w:date="2014-09-18T15:49:00Z"/>
        </w:trPr>
        <w:tc>
          <w:tcPr>
            <w:tcW w:w="1541" w:type="dxa"/>
            <w:gridSpan w:val="3"/>
          </w:tcPr>
          <w:p w:rsidR="00784EA1" w:rsidRPr="00870474" w:rsidDel="00F6220C" w:rsidRDefault="00784EA1">
            <w:pPr>
              <w:rPr>
                <w:del w:id="6855" w:author="rocky" w:date="2014-09-18T15:49:00Z"/>
                <w:szCs w:val="24"/>
              </w:rPr>
              <w:pPrChange w:id="6856" w:author="rocky" w:date="2013-05-14T16:58:00Z">
                <w:pPr>
                  <w:pStyle w:val="a3"/>
                </w:pPr>
              </w:pPrChange>
            </w:pPr>
          </w:p>
        </w:tc>
        <w:tc>
          <w:tcPr>
            <w:tcW w:w="5320" w:type="dxa"/>
            <w:gridSpan w:val="4"/>
          </w:tcPr>
          <w:p w:rsidR="00784EA1" w:rsidRPr="00081B82" w:rsidDel="00F6220C" w:rsidRDefault="00784EA1">
            <w:pPr>
              <w:rPr>
                <w:del w:id="6857" w:author="rocky" w:date="2014-09-18T15:49:00Z"/>
                <w:szCs w:val="24"/>
              </w:rPr>
              <w:pPrChange w:id="6858" w:author="rocky" w:date="2013-05-14T16:58:00Z">
                <w:pPr>
                  <w:pStyle w:val="a3"/>
                </w:pPr>
              </w:pPrChange>
            </w:pPr>
          </w:p>
        </w:tc>
      </w:tr>
      <w:tr w:rsidR="00933B20" w:rsidDel="00F6220C" w:rsidTr="00933B20">
        <w:tblPrEx>
          <w:tblW w:w="0" w:type="auto"/>
          <w:tblInd w:w="1435" w:type="dxa"/>
          <w:tblPrExChange w:id="6859" w:author="rocky" w:date="2013-12-12T10:49:00Z">
            <w:tblPrEx>
              <w:tblW w:w="0" w:type="auto"/>
              <w:tblInd w:w="1440" w:type="dxa"/>
            </w:tblPrEx>
          </w:tblPrExChange>
        </w:tblPrEx>
        <w:trPr>
          <w:trHeight w:val="320"/>
          <w:del w:id="6860" w:author="rocky" w:date="2014-09-18T15:49:00Z"/>
          <w:trPrChange w:id="6861" w:author="rocky" w:date="2013-12-12T10:49:00Z">
            <w:trPr>
              <w:gridBefore w:val="1"/>
              <w:gridAfter w:val="0"/>
              <w:trHeight w:val="320"/>
            </w:trPr>
          </w:trPrChange>
        </w:trPr>
        <w:tc>
          <w:tcPr>
            <w:tcW w:w="823" w:type="dxa"/>
            <w:tcPrChange w:id="6862" w:author="rocky" w:date="2013-12-12T10:49:00Z">
              <w:tcPr>
                <w:tcW w:w="823" w:type="dxa"/>
                <w:gridSpan w:val="2"/>
              </w:tcPr>
            </w:tcPrChange>
          </w:tcPr>
          <w:p w:rsidR="00933B20" w:rsidRPr="00870474" w:rsidDel="00F6220C" w:rsidRDefault="00933B20">
            <w:pPr>
              <w:rPr>
                <w:del w:id="6863" w:author="rocky" w:date="2014-09-18T15:49:00Z"/>
                <w:szCs w:val="24"/>
              </w:rPr>
              <w:pPrChange w:id="6864" w:author="rocky" w:date="2013-09-26T15:25:00Z">
                <w:pPr>
                  <w:pStyle w:val="a3"/>
                </w:pPr>
              </w:pPrChange>
            </w:pPr>
          </w:p>
        </w:tc>
        <w:tc>
          <w:tcPr>
            <w:tcW w:w="1843" w:type="dxa"/>
            <w:gridSpan w:val="4"/>
            <w:tcPrChange w:id="6865" w:author="rocky" w:date="2013-12-12T10:49:00Z">
              <w:tcPr>
                <w:tcW w:w="1701" w:type="dxa"/>
                <w:gridSpan w:val="13"/>
              </w:tcPr>
            </w:tcPrChange>
          </w:tcPr>
          <w:p w:rsidR="00933B20" w:rsidRPr="00081B82" w:rsidDel="00F6220C" w:rsidRDefault="00933B20">
            <w:pPr>
              <w:rPr>
                <w:del w:id="6866" w:author="rocky" w:date="2014-09-18T15:49:00Z"/>
                <w:szCs w:val="24"/>
              </w:rPr>
              <w:pPrChange w:id="6867" w:author="rocky" w:date="2013-09-26T15:25:00Z">
                <w:pPr>
                  <w:pStyle w:val="a3"/>
                </w:pPr>
              </w:pPrChange>
            </w:pPr>
          </w:p>
        </w:tc>
        <w:tc>
          <w:tcPr>
            <w:tcW w:w="1134" w:type="dxa"/>
            <w:tcPrChange w:id="6868" w:author="rocky" w:date="2013-12-12T10:49:00Z">
              <w:tcPr>
                <w:tcW w:w="1185" w:type="dxa"/>
                <w:gridSpan w:val="4"/>
              </w:tcPr>
            </w:tcPrChange>
          </w:tcPr>
          <w:p w:rsidR="00933B20" w:rsidRPr="00CF6DFE" w:rsidDel="00F6220C" w:rsidRDefault="00933B20">
            <w:pPr>
              <w:rPr>
                <w:del w:id="6869" w:author="rocky" w:date="2014-09-18T15:49:00Z"/>
                <w:szCs w:val="24"/>
              </w:rPr>
              <w:pPrChange w:id="6870" w:author="rocky" w:date="2013-09-26T15:27:00Z">
                <w:pPr>
                  <w:pStyle w:val="a3"/>
                </w:pPr>
              </w:pPrChange>
            </w:pPr>
          </w:p>
        </w:tc>
        <w:tc>
          <w:tcPr>
            <w:tcW w:w="3056" w:type="dxa"/>
            <w:tcPrChange w:id="6871" w:author="rocky" w:date="2013-12-12T10:49:00Z">
              <w:tcPr>
                <w:tcW w:w="3147" w:type="dxa"/>
                <w:gridSpan w:val="4"/>
              </w:tcPr>
            </w:tcPrChange>
          </w:tcPr>
          <w:p w:rsidR="00933B20" w:rsidRPr="009858D9" w:rsidDel="00F6220C" w:rsidRDefault="00933B20" w:rsidP="00933B20">
            <w:pPr>
              <w:rPr>
                <w:del w:id="6872" w:author="rocky" w:date="2014-09-18T15:49:00Z"/>
                <w:szCs w:val="24"/>
              </w:rPr>
            </w:pPr>
          </w:p>
        </w:tc>
      </w:tr>
      <w:tr w:rsidR="00933B20" w:rsidDel="00F6220C" w:rsidTr="00933B20">
        <w:tblPrEx>
          <w:tblW w:w="0" w:type="auto"/>
          <w:tblInd w:w="1435" w:type="dxa"/>
          <w:tblPrExChange w:id="6873" w:author="rocky" w:date="2013-12-12T10:49:00Z">
            <w:tblPrEx>
              <w:tblW w:w="0" w:type="auto"/>
              <w:tblInd w:w="1440" w:type="dxa"/>
            </w:tblPrEx>
          </w:tblPrExChange>
        </w:tblPrEx>
        <w:trPr>
          <w:trHeight w:val="375"/>
          <w:del w:id="6874" w:author="rocky" w:date="2014-09-18T15:49:00Z"/>
          <w:trPrChange w:id="6875" w:author="rocky" w:date="2013-12-12T10:49:00Z">
            <w:trPr>
              <w:gridBefore w:val="1"/>
              <w:gridAfter w:val="0"/>
              <w:trHeight w:val="375"/>
            </w:trPr>
          </w:trPrChange>
        </w:trPr>
        <w:tc>
          <w:tcPr>
            <w:tcW w:w="823" w:type="dxa"/>
            <w:tcPrChange w:id="6876" w:author="rocky" w:date="2013-12-12T10:49:00Z">
              <w:tcPr>
                <w:tcW w:w="823" w:type="dxa"/>
                <w:gridSpan w:val="2"/>
              </w:tcPr>
            </w:tcPrChange>
          </w:tcPr>
          <w:p w:rsidR="00933B20" w:rsidDel="00F6220C" w:rsidRDefault="00933B20" w:rsidP="00933B20">
            <w:pPr>
              <w:rPr>
                <w:del w:id="6877" w:author="rocky" w:date="2014-09-18T15:49:00Z"/>
                <w:szCs w:val="24"/>
              </w:rPr>
            </w:pPr>
          </w:p>
        </w:tc>
        <w:tc>
          <w:tcPr>
            <w:tcW w:w="1843" w:type="dxa"/>
            <w:gridSpan w:val="4"/>
            <w:tcPrChange w:id="6878" w:author="rocky" w:date="2013-12-12T10:49:00Z">
              <w:tcPr>
                <w:tcW w:w="1701" w:type="dxa"/>
                <w:gridSpan w:val="13"/>
              </w:tcPr>
            </w:tcPrChange>
          </w:tcPr>
          <w:p w:rsidR="00933B20" w:rsidDel="00F6220C" w:rsidRDefault="00933B20" w:rsidP="00933B20">
            <w:pPr>
              <w:rPr>
                <w:del w:id="6879" w:author="rocky" w:date="2014-09-18T15:49:00Z"/>
                <w:szCs w:val="24"/>
              </w:rPr>
            </w:pPr>
          </w:p>
        </w:tc>
        <w:tc>
          <w:tcPr>
            <w:tcW w:w="1134" w:type="dxa"/>
            <w:tcPrChange w:id="6880" w:author="rocky" w:date="2013-12-12T10:49:00Z">
              <w:tcPr>
                <w:tcW w:w="1185" w:type="dxa"/>
                <w:gridSpan w:val="4"/>
              </w:tcPr>
            </w:tcPrChange>
          </w:tcPr>
          <w:p w:rsidR="00933B20" w:rsidDel="00F6220C" w:rsidRDefault="00933B20" w:rsidP="00933B20">
            <w:pPr>
              <w:rPr>
                <w:del w:id="6881" w:author="rocky" w:date="2014-09-18T15:49:00Z"/>
                <w:szCs w:val="24"/>
              </w:rPr>
            </w:pPr>
          </w:p>
        </w:tc>
        <w:tc>
          <w:tcPr>
            <w:tcW w:w="3056" w:type="dxa"/>
            <w:tcPrChange w:id="6882" w:author="rocky" w:date="2013-12-12T10:49:00Z">
              <w:tcPr>
                <w:tcW w:w="3147" w:type="dxa"/>
                <w:gridSpan w:val="4"/>
              </w:tcPr>
            </w:tcPrChange>
          </w:tcPr>
          <w:p w:rsidR="00933B20" w:rsidDel="00F6220C" w:rsidRDefault="00933B20" w:rsidP="00933B20">
            <w:pPr>
              <w:rPr>
                <w:del w:id="6883" w:author="rocky" w:date="2014-09-18T15:49:00Z"/>
                <w:szCs w:val="24"/>
              </w:rPr>
            </w:pPr>
          </w:p>
        </w:tc>
      </w:tr>
      <w:tr w:rsidR="00933B20" w:rsidDel="00F6220C" w:rsidTr="00933B20">
        <w:tblPrEx>
          <w:tblW w:w="0" w:type="auto"/>
          <w:tblInd w:w="1435" w:type="dxa"/>
          <w:tblPrExChange w:id="6884" w:author="rocky" w:date="2013-12-12T10:49:00Z">
            <w:tblPrEx>
              <w:tblW w:w="0" w:type="auto"/>
              <w:tblInd w:w="1440" w:type="dxa"/>
            </w:tblPrEx>
          </w:tblPrExChange>
        </w:tblPrEx>
        <w:trPr>
          <w:trHeight w:val="390"/>
          <w:del w:id="6885" w:author="rocky" w:date="2014-09-18T15:49:00Z"/>
          <w:trPrChange w:id="6886" w:author="rocky" w:date="2013-12-12T10:49:00Z">
            <w:trPr>
              <w:gridBefore w:val="1"/>
              <w:gridAfter w:val="0"/>
              <w:trHeight w:val="390"/>
            </w:trPr>
          </w:trPrChange>
        </w:trPr>
        <w:tc>
          <w:tcPr>
            <w:tcW w:w="823" w:type="dxa"/>
            <w:tcPrChange w:id="6887" w:author="rocky" w:date="2013-12-12T10:49:00Z">
              <w:tcPr>
                <w:tcW w:w="823" w:type="dxa"/>
                <w:gridSpan w:val="2"/>
              </w:tcPr>
            </w:tcPrChange>
          </w:tcPr>
          <w:p w:rsidR="00933B20" w:rsidDel="00F6220C" w:rsidRDefault="00933B20" w:rsidP="00933B20">
            <w:pPr>
              <w:rPr>
                <w:del w:id="6888" w:author="rocky" w:date="2014-09-18T15:49:00Z"/>
                <w:szCs w:val="24"/>
              </w:rPr>
            </w:pPr>
          </w:p>
        </w:tc>
        <w:tc>
          <w:tcPr>
            <w:tcW w:w="1843" w:type="dxa"/>
            <w:gridSpan w:val="4"/>
            <w:tcPrChange w:id="6889" w:author="rocky" w:date="2013-12-12T10:49:00Z">
              <w:tcPr>
                <w:tcW w:w="1701" w:type="dxa"/>
                <w:gridSpan w:val="13"/>
              </w:tcPr>
            </w:tcPrChange>
          </w:tcPr>
          <w:p w:rsidR="00933B20" w:rsidDel="00F6220C" w:rsidRDefault="00933B20" w:rsidP="00933B20">
            <w:pPr>
              <w:rPr>
                <w:del w:id="6890" w:author="rocky" w:date="2014-09-18T15:49:00Z"/>
                <w:szCs w:val="24"/>
              </w:rPr>
            </w:pPr>
          </w:p>
        </w:tc>
        <w:tc>
          <w:tcPr>
            <w:tcW w:w="1134" w:type="dxa"/>
            <w:tcPrChange w:id="6891" w:author="rocky" w:date="2013-12-12T10:49:00Z">
              <w:tcPr>
                <w:tcW w:w="1185" w:type="dxa"/>
                <w:gridSpan w:val="4"/>
              </w:tcPr>
            </w:tcPrChange>
          </w:tcPr>
          <w:p w:rsidR="00933B20" w:rsidDel="00F6220C" w:rsidRDefault="00933B20" w:rsidP="00933B20">
            <w:pPr>
              <w:rPr>
                <w:del w:id="6892" w:author="rocky" w:date="2014-09-18T15:49:00Z"/>
                <w:szCs w:val="24"/>
              </w:rPr>
            </w:pPr>
          </w:p>
        </w:tc>
        <w:tc>
          <w:tcPr>
            <w:tcW w:w="3056" w:type="dxa"/>
            <w:tcPrChange w:id="6893" w:author="rocky" w:date="2013-12-12T10:49:00Z">
              <w:tcPr>
                <w:tcW w:w="3147" w:type="dxa"/>
                <w:gridSpan w:val="4"/>
              </w:tcPr>
            </w:tcPrChange>
          </w:tcPr>
          <w:p w:rsidR="00933B20" w:rsidDel="00F6220C" w:rsidRDefault="00933B20" w:rsidP="00933B20">
            <w:pPr>
              <w:rPr>
                <w:del w:id="6894" w:author="rocky" w:date="2014-09-18T15:49:00Z"/>
                <w:szCs w:val="24"/>
              </w:rPr>
            </w:pPr>
          </w:p>
        </w:tc>
      </w:tr>
      <w:tr w:rsidR="00933B20" w:rsidDel="00F6220C" w:rsidTr="00F76F0B">
        <w:tblPrEx>
          <w:tblW w:w="0" w:type="auto"/>
          <w:tblInd w:w="1435" w:type="dxa"/>
          <w:tblPrExChange w:id="6895" w:author="rocky" w:date="2013-12-12T13:12:00Z">
            <w:tblPrEx>
              <w:tblW w:w="0" w:type="auto"/>
              <w:tblInd w:w="1440" w:type="dxa"/>
            </w:tblPrEx>
          </w:tblPrExChange>
        </w:tblPrEx>
        <w:trPr>
          <w:trHeight w:val="651"/>
          <w:del w:id="6896" w:author="rocky" w:date="2014-09-18T15:49:00Z"/>
          <w:trPrChange w:id="6897" w:author="rocky" w:date="2013-12-12T13:12:00Z">
            <w:trPr>
              <w:gridBefore w:val="1"/>
              <w:gridAfter w:val="0"/>
              <w:trHeight w:val="375"/>
            </w:trPr>
          </w:trPrChange>
        </w:trPr>
        <w:tc>
          <w:tcPr>
            <w:tcW w:w="823" w:type="dxa"/>
            <w:tcPrChange w:id="6898" w:author="rocky" w:date="2013-12-12T13:12:00Z">
              <w:tcPr>
                <w:tcW w:w="823" w:type="dxa"/>
                <w:gridSpan w:val="2"/>
              </w:tcPr>
            </w:tcPrChange>
          </w:tcPr>
          <w:p w:rsidR="00933B20" w:rsidDel="00F6220C" w:rsidRDefault="00933B20" w:rsidP="00933B20">
            <w:pPr>
              <w:rPr>
                <w:del w:id="6899" w:author="rocky" w:date="2014-09-18T15:49:00Z"/>
                <w:szCs w:val="24"/>
              </w:rPr>
            </w:pPr>
          </w:p>
        </w:tc>
        <w:tc>
          <w:tcPr>
            <w:tcW w:w="1843" w:type="dxa"/>
            <w:gridSpan w:val="4"/>
            <w:tcPrChange w:id="6900" w:author="rocky" w:date="2013-12-12T13:12:00Z">
              <w:tcPr>
                <w:tcW w:w="1701" w:type="dxa"/>
                <w:gridSpan w:val="13"/>
              </w:tcPr>
            </w:tcPrChange>
          </w:tcPr>
          <w:p w:rsidR="00933B20" w:rsidDel="00F6220C" w:rsidRDefault="00933B20" w:rsidP="00933B20">
            <w:pPr>
              <w:rPr>
                <w:del w:id="6901" w:author="rocky" w:date="2014-09-18T15:49:00Z"/>
                <w:szCs w:val="24"/>
              </w:rPr>
            </w:pPr>
          </w:p>
        </w:tc>
        <w:tc>
          <w:tcPr>
            <w:tcW w:w="1134" w:type="dxa"/>
            <w:tcPrChange w:id="6902" w:author="rocky" w:date="2013-12-12T13:12:00Z">
              <w:tcPr>
                <w:tcW w:w="1185" w:type="dxa"/>
                <w:gridSpan w:val="4"/>
              </w:tcPr>
            </w:tcPrChange>
          </w:tcPr>
          <w:p w:rsidR="00933B20" w:rsidDel="00F6220C" w:rsidRDefault="00933B20" w:rsidP="00933B20">
            <w:pPr>
              <w:rPr>
                <w:del w:id="6903" w:author="rocky" w:date="2014-09-18T15:49:00Z"/>
                <w:szCs w:val="24"/>
              </w:rPr>
            </w:pPr>
          </w:p>
        </w:tc>
        <w:tc>
          <w:tcPr>
            <w:tcW w:w="3056" w:type="dxa"/>
            <w:tcPrChange w:id="6904" w:author="rocky" w:date="2013-12-12T13:12:00Z">
              <w:tcPr>
                <w:tcW w:w="3147" w:type="dxa"/>
                <w:gridSpan w:val="4"/>
              </w:tcPr>
            </w:tcPrChange>
          </w:tcPr>
          <w:p w:rsidR="00933B20" w:rsidDel="00F6220C" w:rsidRDefault="00933B20" w:rsidP="00933B20">
            <w:pPr>
              <w:rPr>
                <w:del w:id="6905" w:author="rocky" w:date="2014-09-18T15:49:00Z"/>
                <w:szCs w:val="24"/>
              </w:rPr>
            </w:pPr>
          </w:p>
        </w:tc>
      </w:tr>
      <w:tr w:rsidR="00F76F0B" w:rsidDel="00F6220C" w:rsidTr="00F76F0B">
        <w:trPr>
          <w:trHeight w:val="330"/>
          <w:del w:id="6906" w:author="rocky" w:date="2014-09-18T15:49:00Z"/>
        </w:trPr>
        <w:tc>
          <w:tcPr>
            <w:tcW w:w="823" w:type="dxa"/>
          </w:tcPr>
          <w:p w:rsidR="00F76F0B" w:rsidDel="00F6220C" w:rsidRDefault="00F76F0B" w:rsidP="00933B20">
            <w:pPr>
              <w:rPr>
                <w:del w:id="6907" w:author="rocky" w:date="2014-09-18T15:49:00Z"/>
                <w:szCs w:val="24"/>
              </w:rPr>
            </w:pPr>
          </w:p>
        </w:tc>
        <w:tc>
          <w:tcPr>
            <w:tcW w:w="1843" w:type="dxa"/>
            <w:gridSpan w:val="4"/>
          </w:tcPr>
          <w:p w:rsidR="00F76F0B" w:rsidDel="00F6220C" w:rsidRDefault="00F76F0B" w:rsidP="00933B20">
            <w:pPr>
              <w:rPr>
                <w:del w:id="6908" w:author="rocky" w:date="2014-09-18T15:49:00Z"/>
                <w:szCs w:val="24"/>
              </w:rPr>
            </w:pPr>
          </w:p>
        </w:tc>
        <w:tc>
          <w:tcPr>
            <w:tcW w:w="1134" w:type="dxa"/>
          </w:tcPr>
          <w:p w:rsidR="00F76F0B" w:rsidDel="00F6220C" w:rsidRDefault="00F76F0B" w:rsidP="00933B20">
            <w:pPr>
              <w:rPr>
                <w:del w:id="6909" w:author="rocky" w:date="2014-09-18T15:49:00Z"/>
                <w:szCs w:val="24"/>
              </w:rPr>
            </w:pPr>
          </w:p>
        </w:tc>
        <w:tc>
          <w:tcPr>
            <w:tcW w:w="3056" w:type="dxa"/>
          </w:tcPr>
          <w:p w:rsidR="00F76F0B" w:rsidDel="00F6220C" w:rsidRDefault="00F76F0B" w:rsidP="00933B20">
            <w:pPr>
              <w:rPr>
                <w:del w:id="6910" w:author="rocky" w:date="2014-09-18T15:49:00Z"/>
                <w:szCs w:val="24"/>
              </w:rPr>
            </w:pPr>
          </w:p>
        </w:tc>
      </w:tr>
      <w:tr w:rsidR="00F76F0B" w:rsidDel="00F6220C" w:rsidTr="00861252">
        <w:tblPrEx>
          <w:tblW w:w="0" w:type="auto"/>
          <w:tblInd w:w="1435" w:type="dxa"/>
          <w:tblPrExChange w:id="6911" w:author="rocky" w:date="2014-01-29T11:12:00Z">
            <w:tblPrEx>
              <w:tblW w:w="0" w:type="auto"/>
              <w:tblInd w:w="1440" w:type="dxa"/>
            </w:tblPrEx>
          </w:tblPrExChange>
        </w:tblPrEx>
        <w:trPr>
          <w:trHeight w:val="630"/>
          <w:del w:id="6912" w:author="rocky" w:date="2014-09-18T15:49:00Z"/>
          <w:trPrChange w:id="6913" w:author="rocky" w:date="2014-01-29T11:12:00Z">
            <w:trPr>
              <w:gridBefore w:val="8"/>
              <w:trHeight w:val="330"/>
            </w:trPr>
          </w:trPrChange>
        </w:trPr>
        <w:tc>
          <w:tcPr>
            <w:tcW w:w="823" w:type="dxa"/>
            <w:tcPrChange w:id="6914" w:author="rocky" w:date="2014-01-29T11:12:00Z">
              <w:tcPr>
                <w:tcW w:w="823" w:type="dxa"/>
                <w:gridSpan w:val="5"/>
              </w:tcPr>
            </w:tcPrChange>
          </w:tcPr>
          <w:p w:rsidR="00F76F0B" w:rsidDel="00F6220C" w:rsidRDefault="00F76F0B" w:rsidP="00933B20">
            <w:pPr>
              <w:rPr>
                <w:del w:id="6915" w:author="rocky" w:date="2014-09-18T15:49:00Z"/>
                <w:szCs w:val="24"/>
              </w:rPr>
            </w:pPr>
          </w:p>
        </w:tc>
        <w:tc>
          <w:tcPr>
            <w:tcW w:w="1843" w:type="dxa"/>
            <w:gridSpan w:val="4"/>
            <w:tcPrChange w:id="6916" w:author="rocky" w:date="2014-01-29T11:12:00Z">
              <w:tcPr>
                <w:tcW w:w="1843" w:type="dxa"/>
                <w:gridSpan w:val="8"/>
              </w:tcPr>
            </w:tcPrChange>
          </w:tcPr>
          <w:p w:rsidR="00F76F0B" w:rsidDel="00F6220C" w:rsidRDefault="00F76F0B" w:rsidP="00933B20">
            <w:pPr>
              <w:rPr>
                <w:del w:id="6917" w:author="rocky" w:date="2014-09-18T15:49:00Z"/>
                <w:szCs w:val="24"/>
              </w:rPr>
            </w:pPr>
          </w:p>
        </w:tc>
        <w:tc>
          <w:tcPr>
            <w:tcW w:w="1134" w:type="dxa"/>
            <w:tcPrChange w:id="6918" w:author="rocky" w:date="2014-01-29T11:12:00Z">
              <w:tcPr>
                <w:tcW w:w="1134" w:type="dxa"/>
              </w:tcPr>
            </w:tcPrChange>
          </w:tcPr>
          <w:p w:rsidR="00F76F0B" w:rsidDel="00F6220C" w:rsidRDefault="00F76F0B" w:rsidP="00933B20">
            <w:pPr>
              <w:rPr>
                <w:del w:id="6919" w:author="rocky" w:date="2014-09-18T15:49:00Z"/>
                <w:szCs w:val="24"/>
              </w:rPr>
            </w:pPr>
          </w:p>
        </w:tc>
        <w:tc>
          <w:tcPr>
            <w:tcW w:w="3056" w:type="dxa"/>
            <w:tcPrChange w:id="6920" w:author="rocky" w:date="2014-01-29T11:12:00Z">
              <w:tcPr>
                <w:tcW w:w="3056" w:type="dxa"/>
                <w:gridSpan w:val="4"/>
              </w:tcPr>
            </w:tcPrChange>
          </w:tcPr>
          <w:p w:rsidR="00F76F0B" w:rsidDel="00F6220C" w:rsidRDefault="00F76F0B" w:rsidP="00933B20">
            <w:pPr>
              <w:rPr>
                <w:del w:id="6921" w:author="rocky" w:date="2014-09-18T15:49:00Z"/>
                <w:szCs w:val="24"/>
              </w:rPr>
            </w:pPr>
          </w:p>
        </w:tc>
      </w:tr>
      <w:tr w:rsidR="00861252" w:rsidDel="00F6220C" w:rsidTr="00861252">
        <w:trPr>
          <w:trHeight w:val="660"/>
          <w:del w:id="6922" w:author="rocky" w:date="2014-09-18T15:49:00Z"/>
        </w:trPr>
        <w:tc>
          <w:tcPr>
            <w:tcW w:w="823" w:type="dxa"/>
          </w:tcPr>
          <w:p w:rsidR="00861252" w:rsidDel="00F6220C" w:rsidRDefault="00861252" w:rsidP="00933B20">
            <w:pPr>
              <w:rPr>
                <w:del w:id="6923" w:author="rocky" w:date="2014-09-18T15:49:00Z"/>
                <w:szCs w:val="24"/>
              </w:rPr>
            </w:pPr>
          </w:p>
        </w:tc>
        <w:tc>
          <w:tcPr>
            <w:tcW w:w="1843" w:type="dxa"/>
            <w:gridSpan w:val="4"/>
          </w:tcPr>
          <w:p w:rsidR="00861252" w:rsidDel="00F6220C" w:rsidRDefault="00861252" w:rsidP="00933B20">
            <w:pPr>
              <w:rPr>
                <w:del w:id="6924" w:author="rocky" w:date="2014-09-18T15:49:00Z"/>
                <w:szCs w:val="24"/>
              </w:rPr>
            </w:pPr>
          </w:p>
        </w:tc>
        <w:tc>
          <w:tcPr>
            <w:tcW w:w="1134" w:type="dxa"/>
          </w:tcPr>
          <w:p w:rsidR="00861252" w:rsidDel="00F6220C" w:rsidRDefault="00861252" w:rsidP="00933B20">
            <w:pPr>
              <w:rPr>
                <w:del w:id="6925" w:author="rocky" w:date="2014-09-18T15:49:00Z"/>
                <w:szCs w:val="24"/>
              </w:rPr>
            </w:pPr>
          </w:p>
        </w:tc>
        <w:tc>
          <w:tcPr>
            <w:tcW w:w="3056" w:type="dxa"/>
          </w:tcPr>
          <w:p w:rsidR="00861252" w:rsidDel="00F6220C" w:rsidRDefault="00861252" w:rsidP="00933B20">
            <w:pPr>
              <w:rPr>
                <w:del w:id="6926" w:author="rocky" w:date="2014-09-18T15:49:00Z"/>
                <w:szCs w:val="24"/>
              </w:rPr>
            </w:pPr>
          </w:p>
        </w:tc>
      </w:tr>
      <w:tr w:rsidR="00933B20" w:rsidDel="00F6220C" w:rsidTr="00861252">
        <w:tblPrEx>
          <w:tblW w:w="0" w:type="auto"/>
          <w:tblInd w:w="1435" w:type="dxa"/>
          <w:tblPrExChange w:id="6927" w:author="rocky" w:date="2014-01-29T11:12:00Z">
            <w:tblPrEx>
              <w:tblW w:w="0" w:type="auto"/>
              <w:tblInd w:w="1440" w:type="dxa"/>
            </w:tblPrEx>
          </w:tblPrExChange>
        </w:tblPrEx>
        <w:trPr>
          <w:trHeight w:val="544"/>
          <w:del w:id="6928" w:author="rocky" w:date="2014-09-18T15:49:00Z"/>
          <w:trPrChange w:id="6929" w:author="rocky" w:date="2014-01-29T11:12:00Z">
            <w:trPr>
              <w:gridBefore w:val="1"/>
              <w:gridAfter w:val="0"/>
              <w:trHeight w:val="285"/>
            </w:trPr>
          </w:trPrChange>
        </w:trPr>
        <w:tc>
          <w:tcPr>
            <w:tcW w:w="823" w:type="dxa"/>
            <w:tcPrChange w:id="6930" w:author="rocky" w:date="2014-01-29T11:12:00Z">
              <w:tcPr>
                <w:tcW w:w="823" w:type="dxa"/>
                <w:gridSpan w:val="2"/>
              </w:tcPr>
            </w:tcPrChange>
          </w:tcPr>
          <w:p w:rsidR="00933B20" w:rsidDel="00F6220C" w:rsidRDefault="00933B20" w:rsidP="00933B20">
            <w:pPr>
              <w:rPr>
                <w:del w:id="6931" w:author="rocky" w:date="2014-09-18T15:49:00Z"/>
                <w:szCs w:val="24"/>
              </w:rPr>
            </w:pPr>
          </w:p>
        </w:tc>
        <w:tc>
          <w:tcPr>
            <w:tcW w:w="1843" w:type="dxa"/>
            <w:gridSpan w:val="4"/>
            <w:tcPrChange w:id="6932" w:author="rocky" w:date="2014-01-29T11:12:00Z">
              <w:tcPr>
                <w:tcW w:w="1701" w:type="dxa"/>
                <w:gridSpan w:val="13"/>
              </w:tcPr>
            </w:tcPrChange>
          </w:tcPr>
          <w:p w:rsidR="00933B20" w:rsidDel="00F6220C" w:rsidRDefault="00933B20" w:rsidP="00933B20">
            <w:pPr>
              <w:rPr>
                <w:del w:id="6933" w:author="rocky" w:date="2014-09-18T15:49:00Z"/>
                <w:szCs w:val="24"/>
              </w:rPr>
            </w:pPr>
          </w:p>
        </w:tc>
        <w:tc>
          <w:tcPr>
            <w:tcW w:w="1134" w:type="dxa"/>
            <w:tcPrChange w:id="6934" w:author="rocky" w:date="2014-01-29T11:12:00Z">
              <w:tcPr>
                <w:tcW w:w="1185" w:type="dxa"/>
                <w:gridSpan w:val="4"/>
              </w:tcPr>
            </w:tcPrChange>
          </w:tcPr>
          <w:p w:rsidR="00933B20" w:rsidDel="00F6220C" w:rsidRDefault="00933B20" w:rsidP="00933B20">
            <w:pPr>
              <w:rPr>
                <w:del w:id="6935" w:author="rocky" w:date="2014-09-18T15:49:00Z"/>
                <w:szCs w:val="24"/>
              </w:rPr>
            </w:pPr>
          </w:p>
        </w:tc>
        <w:tc>
          <w:tcPr>
            <w:tcW w:w="3056" w:type="dxa"/>
            <w:tcPrChange w:id="6936" w:author="rocky" w:date="2014-01-29T11:12:00Z">
              <w:tcPr>
                <w:tcW w:w="3147" w:type="dxa"/>
                <w:gridSpan w:val="4"/>
              </w:tcPr>
            </w:tcPrChange>
          </w:tcPr>
          <w:p w:rsidR="00933B20" w:rsidDel="00F6220C" w:rsidRDefault="00933B20" w:rsidP="00933B20">
            <w:pPr>
              <w:rPr>
                <w:del w:id="6937" w:author="rocky" w:date="2014-09-18T15:49:00Z"/>
                <w:szCs w:val="24"/>
              </w:rPr>
            </w:pPr>
          </w:p>
        </w:tc>
      </w:tr>
      <w:tr w:rsidR="00933B20" w:rsidDel="00933B20" w:rsidTr="00933B20">
        <w:tblPrEx>
          <w:tblW w:w="0" w:type="auto"/>
          <w:tblInd w:w="1435" w:type="dxa"/>
          <w:tblPrExChange w:id="6938" w:author="rocky" w:date="2013-12-12T10:49:00Z">
            <w:tblPrEx>
              <w:tblW w:w="0" w:type="auto"/>
              <w:tblInd w:w="1440" w:type="dxa"/>
            </w:tblPrEx>
          </w:tblPrExChange>
        </w:tblPrEx>
        <w:trPr>
          <w:trHeight w:val="450"/>
          <w:del w:id="6939" w:author="rocky" w:date="2013-12-12T10:47:00Z"/>
          <w:trPrChange w:id="6940" w:author="rocky" w:date="2013-12-12T10:49:00Z">
            <w:trPr>
              <w:gridBefore w:val="1"/>
              <w:gridAfter w:val="0"/>
              <w:trHeight w:val="450"/>
            </w:trPr>
          </w:trPrChange>
        </w:trPr>
        <w:tc>
          <w:tcPr>
            <w:tcW w:w="823" w:type="dxa"/>
            <w:tcPrChange w:id="6941" w:author="rocky" w:date="2013-12-12T10:49:00Z">
              <w:tcPr>
                <w:tcW w:w="1490" w:type="dxa"/>
                <w:gridSpan w:val="5"/>
              </w:tcPr>
            </w:tcPrChange>
          </w:tcPr>
          <w:p w:rsidR="00933B20" w:rsidDel="00933B20" w:rsidRDefault="00933B20" w:rsidP="00933B20">
            <w:pPr>
              <w:rPr>
                <w:del w:id="6942" w:author="rocky" w:date="2013-12-12T10:47:00Z"/>
                <w:szCs w:val="24"/>
              </w:rPr>
            </w:pPr>
          </w:p>
        </w:tc>
        <w:tc>
          <w:tcPr>
            <w:tcW w:w="1843" w:type="dxa"/>
            <w:gridSpan w:val="4"/>
            <w:tcPrChange w:id="6943" w:author="rocky" w:date="2013-12-12T10:49:00Z">
              <w:tcPr>
                <w:tcW w:w="1743" w:type="dxa"/>
                <w:gridSpan w:val="12"/>
              </w:tcPr>
            </w:tcPrChange>
          </w:tcPr>
          <w:p w:rsidR="00933B20" w:rsidDel="00933B20" w:rsidRDefault="00933B20" w:rsidP="00933B20">
            <w:pPr>
              <w:rPr>
                <w:del w:id="6944" w:author="rocky" w:date="2013-12-12T10:47:00Z"/>
                <w:szCs w:val="24"/>
              </w:rPr>
            </w:pPr>
          </w:p>
        </w:tc>
        <w:tc>
          <w:tcPr>
            <w:tcW w:w="4190" w:type="dxa"/>
            <w:gridSpan w:val="2"/>
            <w:tcPrChange w:id="6945" w:author="rocky" w:date="2013-12-12T10:49:00Z">
              <w:tcPr>
                <w:tcW w:w="3623" w:type="dxa"/>
                <w:gridSpan w:val="6"/>
              </w:tcPr>
            </w:tcPrChange>
          </w:tcPr>
          <w:p w:rsidR="00933B20" w:rsidDel="00933B20" w:rsidRDefault="00933B20" w:rsidP="00933B20">
            <w:pPr>
              <w:rPr>
                <w:del w:id="6946" w:author="rocky" w:date="2013-12-12T10:47:00Z"/>
                <w:szCs w:val="24"/>
              </w:rPr>
            </w:pPr>
          </w:p>
        </w:tc>
      </w:tr>
      <w:tr w:rsidR="007A4F0D" w:rsidDel="00DF3709" w:rsidTr="007A4F0D">
        <w:tblPrEx>
          <w:tblW w:w="0" w:type="auto"/>
          <w:tblInd w:w="1435" w:type="dxa"/>
          <w:tblPrExChange w:id="6947" w:author="rocky" w:date="2013-09-26T15:37:00Z">
            <w:tblPrEx>
              <w:tblW w:w="0" w:type="auto"/>
              <w:tblInd w:w="1413" w:type="dxa"/>
            </w:tblPrEx>
          </w:tblPrExChange>
        </w:tblPrEx>
        <w:trPr>
          <w:trHeight w:val="291"/>
          <w:del w:id="6948" w:author="rocky" w:date="2013-10-09T11:29:00Z"/>
          <w:trPrChange w:id="6949" w:author="rocky" w:date="2013-09-26T15:37:00Z">
            <w:trPr>
              <w:gridAfter w:val="0"/>
              <w:trHeight w:val="435"/>
            </w:trPr>
          </w:trPrChange>
        </w:trPr>
        <w:tc>
          <w:tcPr>
            <w:tcW w:w="2410" w:type="dxa"/>
            <w:gridSpan w:val="4"/>
            <w:tcPrChange w:id="6950" w:author="rocky" w:date="2013-09-26T15:37:00Z">
              <w:tcPr>
                <w:tcW w:w="2410" w:type="dxa"/>
                <w:gridSpan w:val="14"/>
              </w:tcPr>
            </w:tcPrChange>
          </w:tcPr>
          <w:p w:rsidR="007A4F0D" w:rsidRPr="00870474" w:rsidDel="00DF3709" w:rsidRDefault="007A4F0D">
            <w:pPr>
              <w:rPr>
                <w:del w:id="6951" w:author="rocky" w:date="2013-10-09T11:29:00Z"/>
                <w:szCs w:val="24"/>
              </w:rPr>
              <w:pPrChange w:id="6952" w:author="rocky" w:date="2013-09-26T15:37:00Z">
                <w:pPr>
                  <w:pStyle w:val="a3"/>
                </w:pPr>
              </w:pPrChange>
            </w:pPr>
          </w:p>
        </w:tc>
        <w:tc>
          <w:tcPr>
            <w:tcW w:w="4473" w:type="dxa"/>
            <w:gridSpan w:val="3"/>
            <w:tcPrChange w:id="6953" w:author="rocky" w:date="2013-09-26T15:37:00Z">
              <w:tcPr>
                <w:tcW w:w="4473" w:type="dxa"/>
                <w:gridSpan w:val="10"/>
              </w:tcPr>
            </w:tcPrChange>
          </w:tcPr>
          <w:p w:rsidR="007A4F0D" w:rsidRPr="00081B82" w:rsidDel="00DF3709" w:rsidRDefault="007A4F0D">
            <w:pPr>
              <w:rPr>
                <w:del w:id="6954" w:author="rocky" w:date="2013-10-09T11:29:00Z"/>
                <w:szCs w:val="24"/>
              </w:rPr>
              <w:pPrChange w:id="6955" w:author="rocky" w:date="2013-09-26T15:37:00Z">
                <w:pPr>
                  <w:pStyle w:val="a3"/>
                </w:pPr>
              </w:pPrChange>
            </w:pPr>
          </w:p>
        </w:tc>
      </w:tr>
      <w:tr w:rsidR="007A4F0D" w:rsidDel="00DF3709" w:rsidTr="007A4F0D">
        <w:trPr>
          <w:trHeight w:val="540"/>
          <w:del w:id="6956" w:author="rocky" w:date="2013-10-09T11:29:00Z"/>
        </w:trPr>
        <w:tc>
          <w:tcPr>
            <w:tcW w:w="2410" w:type="dxa"/>
            <w:gridSpan w:val="4"/>
          </w:tcPr>
          <w:p w:rsidR="007A4F0D" w:rsidDel="00DF3709" w:rsidRDefault="007A4F0D" w:rsidP="007A4F0D">
            <w:pPr>
              <w:rPr>
                <w:del w:id="6957" w:author="rocky" w:date="2013-10-09T11:29:00Z"/>
                <w:szCs w:val="24"/>
              </w:rPr>
            </w:pPr>
          </w:p>
        </w:tc>
        <w:tc>
          <w:tcPr>
            <w:tcW w:w="4473" w:type="dxa"/>
            <w:gridSpan w:val="3"/>
          </w:tcPr>
          <w:p w:rsidR="007A4F0D" w:rsidDel="00DF3709" w:rsidRDefault="007A4F0D" w:rsidP="007A4F0D">
            <w:pPr>
              <w:rPr>
                <w:del w:id="6958" w:author="rocky" w:date="2013-10-09T11:29:00Z"/>
                <w:szCs w:val="24"/>
              </w:rPr>
            </w:pPr>
          </w:p>
        </w:tc>
      </w:tr>
      <w:tr w:rsidR="00601EFA" w:rsidDel="00F6220C" w:rsidTr="00F26F10">
        <w:tblPrEx>
          <w:tblW w:w="0" w:type="auto"/>
          <w:tblInd w:w="1435" w:type="dxa"/>
          <w:tblPrExChange w:id="6959" w:author="rocky" w:date="2013-05-14T15:32:00Z">
            <w:tblPrEx>
              <w:tblW w:w="0" w:type="auto"/>
              <w:tblInd w:w="1435" w:type="dxa"/>
            </w:tblPrEx>
          </w:tblPrExChange>
        </w:tblPrEx>
        <w:trPr>
          <w:trHeight w:val="322"/>
          <w:del w:id="6960" w:author="rocky" w:date="2014-09-18T15:49:00Z"/>
          <w:trPrChange w:id="6961" w:author="rocky" w:date="2013-05-14T15:32:00Z">
            <w:trPr>
              <w:gridBefore w:val="7"/>
              <w:trHeight w:val="421"/>
            </w:trPr>
          </w:trPrChange>
        </w:trPr>
        <w:tc>
          <w:tcPr>
            <w:tcW w:w="1542" w:type="dxa"/>
            <w:gridSpan w:val="3"/>
            <w:tcPrChange w:id="6962" w:author="rocky" w:date="2013-05-14T15:32:00Z">
              <w:tcPr>
                <w:tcW w:w="1546" w:type="dxa"/>
                <w:gridSpan w:val="10"/>
              </w:tcPr>
            </w:tcPrChange>
          </w:tcPr>
          <w:p w:rsidR="00601EFA" w:rsidDel="00F6220C" w:rsidRDefault="00601EFA" w:rsidP="00A451C7">
            <w:pPr>
              <w:rPr>
                <w:del w:id="6963" w:author="rocky" w:date="2014-09-18T15:49:00Z"/>
                <w:szCs w:val="24"/>
              </w:rPr>
            </w:pPr>
          </w:p>
        </w:tc>
        <w:tc>
          <w:tcPr>
            <w:tcW w:w="5319" w:type="dxa"/>
            <w:gridSpan w:val="4"/>
            <w:tcPrChange w:id="6964" w:author="rocky" w:date="2013-05-14T15:32:00Z">
              <w:tcPr>
                <w:tcW w:w="5344" w:type="dxa"/>
                <w:gridSpan w:val="9"/>
              </w:tcPr>
            </w:tcPrChange>
          </w:tcPr>
          <w:p w:rsidR="00601EFA" w:rsidDel="00F6220C" w:rsidRDefault="00601EFA" w:rsidP="00A451C7">
            <w:pPr>
              <w:rPr>
                <w:del w:id="6965" w:author="rocky" w:date="2014-09-18T15:49:00Z"/>
                <w:szCs w:val="24"/>
              </w:rPr>
            </w:pPr>
          </w:p>
        </w:tc>
      </w:tr>
      <w:tr w:rsidR="00CE3E43" w:rsidDel="00F6220C" w:rsidTr="007E3EFA">
        <w:tblPrEx>
          <w:tblW w:w="0" w:type="auto"/>
          <w:tblInd w:w="1435" w:type="dxa"/>
          <w:tblPrExChange w:id="6966" w:author="rocky" w:date="2013-05-27T11:47:00Z">
            <w:tblPrEx>
              <w:tblW w:w="0" w:type="auto"/>
              <w:tblInd w:w="1435" w:type="dxa"/>
            </w:tblPrEx>
          </w:tblPrExChange>
        </w:tblPrEx>
        <w:trPr>
          <w:trHeight w:val="342"/>
          <w:del w:id="6967" w:author="rocky" w:date="2014-09-18T15:49:00Z"/>
          <w:trPrChange w:id="6968" w:author="rocky" w:date="2013-05-27T11:47:00Z">
            <w:trPr>
              <w:gridBefore w:val="7"/>
              <w:trHeight w:val="465"/>
            </w:trPr>
          </w:trPrChange>
        </w:trPr>
        <w:tc>
          <w:tcPr>
            <w:tcW w:w="1542" w:type="dxa"/>
            <w:gridSpan w:val="3"/>
            <w:tcPrChange w:id="6969" w:author="rocky" w:date="2013-05-27T11:47:00Z">
              <w:tcPr>
                <w:tcW w:w="1546" w:type="dxa"/>
                <w:gridSpan w:val="10"/>
              </w:tcPr>
            </w:tcPrChange>
          </w:tcPr>
          <w:p w:rsidR="00CE3E43" w:rsidDel="00F6220C" w:rsidRDefault="00CE3E43" w:rsidP="00A451C7">
            <w:pPr>
              <w:rPr>
                <w:del w:id="6970" w:author="rocky" w:date="2014-09-18T15:49:00Z"/>
                <w:szCs w:val="24"/>
              </w:rPr>
            </w:pPr>
          </w:p>
        </w:tc>
        <w:tc>
          <w:tcPr>
            <w:tcW w:w="5319" w:type="dxa"/>
            <w:gridSpan w:val="4"/>
            <w:tcPrChange w:id="6971" w:author="rocky" w:date="2013-05-27T11:47:00Z">
              <w:tcPr>
                <w:tcW w:w="5344" w:type="dxa"/>
                <w:gridSpan w:val="9"/>
              </w:tcPr>
            </w:tcPrChange>
          </w:tcPr>
          <w:p w:rsidR="00CE3E43" w:rsidDel="00F6220C" w:rsidRDefault="00CE3E43" w:rsidP="00A451C7">
            <w:pPr>
              <w:rPr>
                <w:del w:id="6972" w:author="rocky" w:date="2014-09-18T15:49:00Z"/>
                <w:szCs w:val="24"/>
              </w:rPr>
            </w:pPr>
          </w:p>
        </w:tc>
      </w:tr>
      <w:tr w:rsidR="007E3EFA" w:rsidDel="00F6220C" w:rsidTr="009548D7">
        <w:tblPrEx>
          <w:tblW w:w="0" w:type="auto"/>
          <w:tblInd w:w="1435" w:type="dxa"/>
          <w:tblPrExChange w:id="6973" w:author="rocky" w:date="2013-05-27T19:43:00Z">
            <w:tblPrEx>
              <w:tblW w:w="0" w:type="auto"/>
              <w:tblInd w:w="1435" w:type="dxa"/>
            </w:tblPrEx>
          </w:tblPrExChange>
        </w:tblPrEx>
        <w:trPr>
          <w:trHeight w:val="245"/>
          <w:del w:id="6974" w:author="rocky" w:date="2014-09-18T15:49:00Z"/>
          <w:trPrChange w:id="6975" w:author="rocky" w:date="2013-05-27T19:43:00Z">
            <w:trPr>
              <w:gridBefore w:val="7"/>
              <w:trHeight w:val="525"/>
            </w:trPr>
          </w:trPrChange>
        </w:trPr>
        <w:tc>
          <w:tcPr>
            <w:tcW w:w="1542" w:type="dxa"/>
            <w:gridSpan w:val="3"/>
            <w:tcPrChange w:id="6976" w:author="rocky" w:date="2013-05-27T19:43:00Z">
              <w:tcPr>
                <w:tcW w:w="1542" w:type="dxa"/>
                <w:gridSpan w:val="10"/>
              </w:tcPr>
            </w:tcPrChange>
          </w:tcPr>
          <w:p w:rsidR="007E3EFA" w:rsidDel="00F6220C" w:rsidRDefault="007E3EFA" w:rsidP="00A451C7">
            <w:pPr>
              <w:rPr>
                <w:del w:id="6977" w:author="rocky" w:date="2014-09-18T15:49:00Z"/>
                <w:szCs w:val="24"/>
              </w:rPr>
            </w:pPr>
          </w:p>
        </w:tc>
        <w:tc>
          <w:tcPr>
            <w:tcW w:w="5319" w:type="dxa"/>
            <w:gridSpan w:val="4"/>
            <w:tcPrChange w:id="6978" w:author="rocky" w:date="2013-05-27T19:43:00Z">
              <w:tcPr>
                <w:tcW w:w="5319" w:type="dxa"/>
                <w:gridSpan w:val="9"/>
              </w:tcPr>
            </w:tcPrChange>
          </w:tcPr>
          <w:p w:rsidR="007E3EFA" w:rsidDel="00F6220C" w:rsidRDefault="007E3EFA" w:rsidP="00A451C7">
            <w:pPr>
              <w:rPr>
                <w:del w:id="6979" w:author="rocky" w:date="2014-09-18T15:49:00Z"/>
                <w:szCs w:val="24"/>
              </w:rPr>
            </w:pPr>
          </w:p>
        </w:tc>
      </w:tr>
      <w:tr w:rsidR="00D3740D" w:rsidDel="00F26F10" w:rsidTr="00F26F10">
        <w:tblPrEx>
          <w:tblW w:w="0" w:type="auto"/>
          <w:tblInd w:w="1435" w:type="dxa"/>
          <w:tblPrExChange w:id="6980" w:author="rocky" w:date="2013-05-14T15:32:00Z">
            <w:tblPrEx>
              <w:tblW w:w="0" w:type="auto"/>
              <w:tblInd w:w="1435" w:type="dxa"/>
            </w:tblPrEx>
          </w:tblPrExChange>
        </w:tblPrEx>
        <w:trPr>
          <w:trHeight w:val="487"/>
          <w:del w:id="6981" w:author="rocky" w:date="2013-05-14T15:32:00Z"/>
          <w:trPrChange w:id="6982" w:author="rocky" w:date="2013-05-14T15:32:00Z">
            <w:trPr>
              <w:gridBefore w:val="7"/>
              <w:trHeight w:val="487"/>
            </w:trPr>
          </w:trPrChange>
        </w:trPr>
        <w:tc>
          <w:tcPr>
            <w:tcW w:w="1542" w:type="dxa"/>
            <w:gridSpan w:val="3"/>
            <w:tcPrChange w:id="6983" w:author="rocky" w:date="2013-05-14T15:32:00Z">
              <w:tcPr>
                <w:tcW w:w="1546" w:type="dxa"/>
                <w:gridSpan w:val="10"/>
              </w:tcPr>
            </w:tcPrChange>
          </w:tcPr>
          <w:p w:rsidR="00D3740D" w:rsidDel="00F26F10" w:rsidRDefault="00D3740D" w:rsidP="00A451C7">
            <w:pPr>
              <w:rPr>
                <w:del w:id="6984" w:author="rocky" w:date="2013-05-14T15:32:00Z"/>
                <w:szCs w:val="24"/>
              </w:rPr>
            </w:pPr>
          </w:p>
        </w:tc>
        <w:tc>
          <w:tcPr>
            <w:tcW w:w="5319" w:type="dxa"/>
            <w:gridSpan w:val="4"/>
            <w:tcPrChange w:id="6985" w:author="rocky" w:date="2013-05-14T15:32:00Z">
              <w:tcPr>
                <w:tcW w:w="5344" w:type="dxa"/>
                <w:gridSpan w:val="9"/>
              </w:tcPr>
            </w:tcPrChange>
          </w:tcPr>
          <w:p w:rsidR="00D3740D" w:rsidDel="00F26F10" w:rsidRDefault="00D3740D" w:rsidP="00A451C7">
            <w:pPr>
              <w:rPr>
                <w:del w:id="6986" w:author="rocky" w:date="2013-05-14T15:32:00Z"/>
                <w:szCs w:val="24"/>
              </w:rPr>
            </w:pPr>
          </w:p>
        </w:tc>
      </w:tr>
      <w:tr w:rsidR="009E080F" w:rsidDel="00F6220C" w:rsidTr="001B2F1F">
        <w:tblPrEx>
          <w:tblW w:w="0" w:type="auto"/>
          <w:tblInd w:w="1435" w:type="dxa"/>
          <w:tblPrExChange w:id="6987" w:author="rocky" w:date="2013-09-03T15:33:00Z">
            <w:tblPrEx>
              <w:tblW w:w="0" w:type="auto"/>
              <w:tblInd w:w="1080" w:type="dxa"/>
            </w:tblPrEx>
          </w:tblPrExChange>
        </w:tblPrEx>
        <w:trPr>
          <w:trHeight w:val="289"/>
          <w:del w:id="6988" w:author="rocky" w:date="2014-09-18T15:49:00Z"/>
          <w:trPrChange w:id="6989" w:author="rocky" w:date="2013-09-03T15:33:00Z">
            <w:trPr>
              <w:gridBefore w:val="4"/>
              <w:gridAfter w:val="0"/>
              <w:trHeight w:val="345"/>
            </w:trPr>
          </w:trPrChange>
        </w:trPr>
        <w:tc>
          <w:tcPr>
            <w:tcW w:w="1266" w:type="dxa"/>
            <w:gridSpan w:val="2"/>
            <w:tcPrChange w:id="6990" w:author="rocky" w:date="2013-09-03T15:33:00Z">
              <w:tcPr>
                <w:tcW w:w="1296" w:type="dxa"/>
                <w:gridSpan w:val="7"/>
              </w:tcPr>
            </w:tcPrChange>
          </w:tcPr>
          <w:p w:rsidR="009E080F" w:rsidRPr="00870474" w:rsidDel="00F6220C" w:rsidRDefault="009E080F">
            <w:pPr>
              <w:rPr>
                <w:del w:id="6991" w:author="rocky" w:date="2014-09-18T15:49:00Z"/>
                <w:szCs w:val="24"/>
              </w:rPr>
              <w:pPrChange w:id="6992" w:author="rocky" w:date="2013-04-25T11:24:00Z">
                <w:pPr>
                  <w:pStyle w:val="a3"/>
                </w:pPr>
              </w:pPrChange>
            </w:pPr>
          </w:p>
        </w:tc>
        <w:tc>
          <w:tcPr>
            <w:tcW w:w="5950" w:type="dxa"/>
            <w:gridSpan w:val="5"/>
            <w:tcPrChange w:id="6993" w:author="rocky" w:date="2013-09-03T15:33:00Z">
              <w:tcPr>
                <w:tcW w:w="6146" w:type="dxa"/>
                <w:gridSpan w:val="14"/>
              </w:tcPr>
            </w:tcPrChange>
          </w:tcPr>
          <w:p w:rsidR="009E080F" w:rsidRPr="00081B82" w:rsidDel="00F6220C" w:rsidRDefault="009E080F">
            <w:pPr>
              <w:rPr>
                <w:del w:id="6994" w:author="rocky" w:date="2014-09-18T15:49:00Z"/>
                <w:szCs w:val="24"/>
              </w:rPr>
              <w:pPrChange w:id="6995" w:author="rocky" w:date="2013-04-25T11:24:00Z">
                <w:pPr>
                  <w:pStyle w:val="a3"/>
                </w:pPr>
              </w:pPrChange>
            </w:pPr>
          </w:p>
        </w:tc>
      </w:tr>
      <w:tr w:rsidR="0071419F" w:rsidDel="00F6220C" w:rsidTr="001B2F1F">
        <w:tblPrEx>
          <w:tblW w:w="0" w:type="auto"/>
          <w:tblInd w:w="1435" w:type="dxa"/>
          <w:tblPrExChange w:id="6996" w:author="rocky" w:date="2013-09-03T15:33:00Z">
            <w:tblPrEx>
              <w:tblW w:w="0" w:type="auto"/>
              <w:tblInd w:w="1080" w:type="dxa"/>
            </w:tblPrEx>
          </w:tblPrExChange>
        </w:tblPrEx>
        <w:trPr>
          <w:trHeight w:val="195"/>
          <w:del w:id="6997" w:author="rocky" w:date="2014-09-18T15:49:00Z"/>
          <w:trPrChange w:id="6998" w:author="rocky" w:date="2013-09-03T15:33:00Z">
            <w:trPr>
              <w:gridBefore w:val="4"/>
              <w:gridAfter w:val="0"/>
              <w:trHeight w:val="195"/>
            </w:trPr>
          </w:trPrChange>
        </w:trPr>
        <w:tc>
          <w:tcPr>
            <w:tcW w:w="1266" w:type="dxa"/>
            <w:gridSpan w:val="2"/>
            <w:tcPrChange w:id="6999" w:author="rocky" w:date="2013-09-03T15:33:00Z">
              <w:tcPr>
                <w:tcW w:w="1296" w:type="dxa"/>
                <w:gridSpan w:val="6"/>
              </w:tcPr>
            </w:tcPrChange>
          </w:tcPr>
          <w:p w:rsidR="0071419F" w:rsidRPr="009E080F" w:rsidDel="00F6220C" w:rsidRDefault="0071419F" w:rsidP="0071419F">
            <w:pPr>
              <w:rPr>
                <w:del w:id="7000" w:author="rocky" w:date="2014-09-18T15:49:00Z"/>
                <w:szCs w:val="24"/>
              </w:rPr>
            </w:pPr>
          </w:p>
        </w:tc>
        <w:tc>
          <w:tcPr>
            <w:tcW w:w="5950" w:type="dxa"/>
            <w:gridSpan w:val="5"/>
            <w:tcPrChange w:id="7001" w:author="rocky" w:date="2013-09-03T15:33:00Z">
              <w:tcPr>
                <w:tcW w:w="6146" w:type="dxa"/>
                <w:gridSpan w:val="15"/>
              </w:tcPr>
            </w:tcPrChange>
          </w:tcPr>
          <w:p w:rsidR="0071419F" w:rsidDel="00F6220C" w:rsidRDefault="0071419F" w:rsidP="0071419F">
            <w:pPr>
              <w:rPr>
                <w:del w:id="7002" w:author="rocky" w:date="2014-09-18T15:49:00Z"/>
                <w:szCs w:val="24"/>
              </w:rPr>
            </w:pPr>
          </w:p>
        </w:tc>
      </w:tr>
      <w:tr w:rsidR="0071419F" w:rsidDel="00F6220C" w:rsidTr="001B2F1F">
        <w:tblPrEx>
          <w:tblW w:w="0" w:type="auto"/>
          <w:tblInd w:w="1435" w:type="dxa"/>
          <w:tblPrExChange w:id="7003" w:author="rocky" w:date="2013-09-03T15:33:00Z">
            <w:tblPrEx>
              <w:tblW w:w="0" w:type="auto"/>
              <w:tblInd w:w="1080" w:type="dxa"/>
            </w:tblPrEx>
          </w:tblPrExChange>
        </w:tblPrEx>
        <w:trPr>
          <w:trHeight w:val="385"/>
          <w:del w:id="7004" w:author="rocky" w:date="2014-09-18T15:49:00Z"/>
          <w:trPrChange w:id="7005" w:author="rocky" w:date="2013-09-03T15:33:00Z">
            <w:trPr>
              <w:gridBefore w:val="4"/>
              <w:gridAfter w:val="0"/>
              <w:trHeight w:val="360"/>
            </w:trPr>
          </w:trPrChange>
        </w:trPr>
        <w:tc>
          <w:tcPr>
            <w:tcW w:w="1266" w:type="dxa"/>
            <w:gridSpan w:val="2"/>
            <w:tcPrChange w:id="7006" w:author="rocky" w:date="2013-09-03T15:33:00Z">
              <w:tcPr>
                <w:tcW w:w="1296" w:type="dxa"/>
                <w:gridSpan w:val="6"/>
              </w:tcPr>
            </w:tcPrChange>
          </w:tcPr>
          <w:p w:rsidR="0071419F" w:rsidRPr="009E080F" w:rsidDel="00F6220C" w:rsidRDefault="0071419F" w:rsidP="0071419F">
            <w:pPr>
              <w:rPr>
                <w:del w:id="7007" w:author="rocky" w:date="2014-09-18T15:49:00Z"/>
                <w:szCs w:val="24"/>
              </w:rPr>
            </w:pPr>
          </w:p>
        </w:tc>
        <w:tc>
          <w:tcPr>
            <w:tcW w:w="5950" w:type="dxa"/>
            <w:gridSpan w:val="5"/>
            <w:tcPrChange w:id="7008" w:author="rocky" w:date="2013-09-03T15:33:00Z">
              <w:tcPr>
                <w:tcW w:w="6146" w:type="dxa"/>
                <w:gridSpan w:val="15"/>
              </w:tcPr>
            </w:tcPrChange>
          </w:tcPr>
          <w:p w:rsidR="0071419F" w:rsidDel="00F6220C" w:rsidRDefault="0071419F" w:rsidP="0071419F">
            <w:pPr>
              <w:rPr>
                <w:del w:id="7009" w:author="rocky" w:date="2014-09-18T15:49:00Z"/>
                <w:szCs w:val="24"/>
              </w:rPr>
            </w:pPr>
          </w:p>
        </w:tc>
      </w:tr>
      <w:tr w:rsidR="0071419F" w:rsidDel="00F6220C" w:rsidTr="001B2F1F">
        <w:tblPrEx>
          <w:tblW w:w="0" w:type="auto"/>
          <w:tblInd w:w="1435" w:type="dxa"/>
          <w:tblPrExChange w:id="7010" w:author="rocky" w:date="2013-09-03T15:33:00Z">
            <w:tblPrEx>
              <w:tblW w:w="0" w:type="auto"/>
              <w:tblInd w:w="1080" w:type="dxa"/>
            </w:tblPrEx>
          </w:tblPrExChange>
        </w:tblPrEx>
        <w:trPr>
          <w:trHeight w:val="240"/>
          <w:del w:id="7011" w:author="rocky" w:date="2014-09-18T15:49:00Z"/>
          <w:trPrChange w:id="7012" w:author="rocky" w:date="2013-09-03T15:33:00Z">
            <w:trPr>
              <w:gridBefore w:val="4"/>
              <w:gridAfter w:val="0"/>
              <w:trHeight w:val="240"/>
            </w:trPr>
          </w:trPrChange>
        </w:trPr>
        <w:tc>
          <w:tcPr>
            <w:tcW w:w="1266" w:type="dxa"/>
            <w:gridSpan w:val="2"/>
            <w:tcPrChange w:id="7013" w:author="rocky" w:date="2013-09-03T15:33:00Z">
              <w:tcPr>
                <w:tcW w:w="1296" w:type="dxa"/>
                <w:gridSpan w:val="6"/>
              </w:tcPr>
            </w:tcPrChange>
          </w:tcPr>
          <w:p w:rsidR="0071419F" w:rsidDel="00F6220C" w:rsidRDefault="0071419F" w:rsidP="0071419F">
            <w:pPr>
              <w:rPr>
                <w:del w:id="7014" w:author="rocky" w:date="2014-09-18T15:49:00Z"/>
                <w:szCs w:val="24"/>
              </w:rPr>
            </w:pPr>
          </w:p>
        </w:tc>
        <w:tc>
          <w:tcPr>
            <w:tcW w:w="5950" w:type="dxa"/>
            <w:gridSpan w:val="5"/>
            <w:tcPrChange w:id="7015" w:author="rocky" w:date="2013-09-03T15:33:00Z">
              <w:tcPr>
                <w:tcW w:w="6146" w:type="dxa"/>
                <w:gridSpan w:val="15"/>
              </w:tcPr>
            </w:tcPrChange>
          </w:tcPr>
          <w:p w:rsidR="0071419F" w:rsidDel="00F6220C" w:rsidRDefault="0071419F" w:rsidP="0071419F">
            <w:pPr>
              <w:rPr>
                <w:del w:id="7016" w:author="rocky" w:date="2014-09-18T15:49:00Z"/>
                <w:szCs w:val="24"/>
              </w:rPr>
            </w:pPr>
          </w:p>
        </w:tc>
      </w:tr>
      <w:tr w:rsidR="0071419F" w:rsidDel="00F6220C" w:rsidTr="001B2F1F">
        <w:tblPrEx>
          <w:tblW w:w="0" w:type="auto"/>
          <w:tblInd w:w="1435" w:type="dxa"/>
          <w:tblPrExChange w:id="7017" w:author="rocky" w:date="2013-09-03T15:33:00Z">
            <w:tblPrEx>
              <w:tblW w:w="0" w:type="auto"/>
              <w:tblInd w:w="1080" w:type="dxa"/>
            </w:tblPrEx>
          </w:tblPrExChange>
        </w:tblPrEx>
        <w:trPr>
          <w:trHeight w:val="328"/>
          <w:del w:id="7018" w:author="rocky" w:date="2014-09-18T15:49:00Z"/>
          <w:trPrChange w:id="7019" w:author="rocky" w:date="2013-09-03T15:33:00Z">
            <w:trPr>
              <w:gridBefore w:val="4"/>
              <w:gridAfter w:val="0"/>
              <w:trHeight w:val="315"/>
            </w:trPr>
          </w:trPrChange>
        </w:trPr>
        <w:tc>
          <w:tcPr>
            <w:tcW w:w="1266" w:type="dxa"/>
            <w:gridSpan w:val="2"/>
            <w:tcPrChange w:id="7020" w:author="rocky" w:date="2013-09-03T15:33:00Z">
              <w:tcPr>
                <w:tcW w:w="1296" w:type="dxa"/>
                <w:gridSpan w:val="5"/>
              </w:tcPr>
            </w:tcPrChange>
          </w:tcPr>
          <w:p w:rsidR="0071419F" w:rsidDel="00F6220C" w:rsidRDefault="0071419F" w:rsidP="0071419F">
            <w:pPr>
              <w:rPr>
                <w:del w:id="7021" w:author="rocky" w:date="2014-09-18T15:49:00Z"/>
                <w:szCs w:val="24"/>
              </w:rPr>
            </w:pPr>
          </w:p>
        </w:tc>
        <w:tc>
          <w:tcPr>
            <w:tcW w:w="5950" w:type="dxa"/>
            <w:gridSpan w:val="5"/>
            <w:tcPrChange w:id="7022" w:author="rocky" w:date="2013-09-03T15:33:00Z">
              <w:tcPr>
                <w:tcW w:w="6146" w:type="dxa"/>
                <w:gridSpan w:val="16"/>
              </w:tcPr>
            </w:tcPrChange>
          </w:tcPr>
          <w:p w:rsidR="0071419F" w:rsidDel="00F6220C" w:rsidRDefault="0071419F" w:rsidP="0071419F">
            <w:pPr>
              <w:rPr>
                <w:del w:id="7023" w:author="rocky" w:date="2014-09-18T15:49:00Z"/>
                <w:szCs w:val="24"/>
              </w:rPr>
            </w:pPr>
          </w:p>
        </w:tc>
      </w:tr>
      <w:tr w:rsidR="0032246E" w:rsidDel="00F6220C" w:rsidTr="001B2F1F">
        <w:tblPrEx>
          <w:tblW w:w="0" w:type="auto"/>
          <w:tblInd w:w="1435" w:type="dxa"/>
          <w:tblPrExChange w:id="7024" w:author="rocky" w:date="2013-09-03T15:33:00Z">
            <w:tblPrEx>
              <w:tblW w:w="0" w:type="auto"/>
              <w:tblInd w:w="1080" w:type="dxa"/>
            </w:tblPrEx>
          </w:tblPrExChange>
        </w:tblPrEx>
        <w:trPr>
          <w:trHeight w:val="345"/>
          <w:del w:id="7025" w:author="rocky" w:date="2014-09-18T15:49:00Z"/>
          <w:trPrChange w:id="7026" w:author="rocky" w:date="2013-09-03T15:33:00Z">
            <w:trPr>
              <w:gridBefore w:val="4"/>
              <w:gridAfter w:val="0"/>
              <w:trHeight w:val="345"/>
            </w:trPr>
          </w:trPrChange>
        </w:trPr>
        <w:tc>
          <w:tcPr>
            <w:tcW w:w="1266" w:type="dxa"/>
            <w:gridSpan w:val="2"/>
            <w:tcPrChange w:id="7027" w:author="rocky" w:date="2013-09-03T15:33:00Z">
              <w:tcPr>
                <w:tcW w:w="1296" w:type="dxa"/>
                <w:gridSpan w:val="6"/>
              </w:tcPr>
            </w:tcPrChange>
          </w:tcPr>
          <w:p w:rsidR="0032246E" w:rsidDel="00F6220C" w:rsidRDefault="0032246E" w:rsidP="0071419F">
            <w:pPr>
              <w:rPr>
                <w:del w:id="7028" w:author="rocky" w:date="2014-09-18T15:49:00Z"/>
                <w:szCs w:val="24"/>
              </w:rPr>
            </w:pPr>
          </w:p>
        </w:tc>
        <w:tc>
          <w:tcPr>
            <w:tcW w:w="5950" w:type="dxa"/>
            <w:gridSpan w:val="5"/>
            <w:tcPrChange w:id="7029" w:author="rocky" w:date="2013-09-03T15:33:00Z">
              <w:tcPr>
                <w:tcW w:w="6146" w:type="dxa"/>
                <w:gridSpan w:val="15"/>
              </w:tcPr>
            </w:tcPrChange>
          </w:tcPr>
          <w:p w:rsidR="0032246E" w:rsidDel="00F6220C" w:rsidRDefault="0032246E" w:rsidP="0071419F">
            <w:pPr>
              <w:rPr>
                <w:del w:id="7030" w:author="rocky" w:date="2014-09-18T15:49:00Z"/>
                <w:szCs w:val="24"/>
              </w:rPr>
            </w:pPr>
          </w:p>
        </w:tc>
      </w:tr>
      <w:tr w:rsidR="0032246E" w:rsidDel="00F6220C" w:rsidTr="001B2F1F">
        <w:tblPrEx>
          <w:tblW w:w="0" w:type="auto"/>
          <w:tblInd w:w="1435" w:type="dxa"/>
          <w:tblPrExChange w:id="7031" w:author="rocky" w:date="2013-09-03T15:33:00Z">
            <w:tblPrEx>
              <w:tblW w:w="0" w:type="auto"/>
              <w:tblInd w:w="1080" w:type="dxa"/>
            </w:tblPrEx>
          </w:tblPrExChange>
        </w:tblPrEx>
        <w:trPr>
          <w:trHeight w:val="225"/>
          <w:del w:id="7032" w:author="rocky" w:date="2014-09-18T15:49:00Z"/>
          <w:trPrChange w:id="7033" w:author="rocky" w:date="2013-09-03T15:33:00Z">
            <w:trPr>
              <w:gridBefore w:val="4"/>
              <w:gridAfter w:val="0"/>
              <w:trHeight w:val="225"/>
            </w:trPr>
          </w:trPrChange>
        </w:trPr>
        <w:tc>
          <w:tcPr>
            <w:tcW w:w="1266" w:type="dxa"/>
            <w:gridSpan w:val="2"/>
            <w:tcPrChange w:id="7034" w:author="rocky" w:date="2013-09-03T15:33:00Z">
              <w:tcPr>
                <w:tcW w:w="1296" w:type="dxa"/>
                <w:gridSpan w:val="6"/>
              </w:tcPr>
            </w:tcPrChange>
          </w:tcPr>
          <w:p w:rsidR="0032246E" w:rsidDel="00F6220C" w:rsidRDefault="0032246E" w:rsidP="0071419F">
            <w:pPr>
              <w:rPr>
                <w:del w:id="7035" w:author="rocky" w:date="2014-09-18T15:49:00Z"/>
                <w:szCs w:val="24"/>
              </w:rPr>
            </w:pPr>
          </w:p>
        </w:tc>
        <w:tc>
          <w:tcPr>
            <w:tcW w:w="5950" w:type="dxa"/>
            <w:gridSpan w:val="5"/>
            <w:tcPrChange w:id="7036" w:author="rocky" w:date="2013-09-03T15:33:00Z">
              <w:tcPr>
                <w:tcW w:w="6146" w:type="dxa"/>
                <w:gridSpan w:val="15"/>
              </w:tcPr>
            </w:tcPrChange>
          </w:tcPr>
          <w:p w:rsidR="0032246E" w:rsidDel="00F6220C" w:rsidRDefault="0032246E" w:rsidP="0071419F">
            <w:pPr>
              <w:rPr>
                <w:del w:id="7037" w:author="rocky" w:date="2014-09-18T15:49:00Z"/>
                <w:szCs w:val="24"/>
              </w:rPr>
            </w:pPr>
          </w:p>
        </w:tc>
      </w:tr>
      <w:tr w:rsidR="0032246E" w:rsidDel="00F6220C" w:rsidTr="001B2F1F">
        <w:tblPrEx>
          <w:tblW w:w="0" w:type="auto"/>
          <w:tblInd w:w="1435" w:type="dxa"/>
          <w:tblPrExChange w:id="7038" w:author="rocky" w:date="2013-09-03T15:33:00Z">
            <w:tblPrEx>
              <w:tblW w:w="0" w:type="auto"/>
              <w:tblInd w:w="1080" w:type="dxa"/>
            </w:tblPrEx>
          </w:tblPrExChange>
        </w:tblPrEx>
        <w:trPr>
          <w:trHeight w:val="405"/>
          <w:del w:id="7039" w:author="rocky" w:date="2014-09-18T15:49:00Z"/>
          <w:trPrChange w:id="7040" w:author="rocky" w:date="2013-09-03T15:33:00Z">
            <w:trPr>
              <w:gridBefore w:val="4"/>
              <w:gridAfter w:val="0"/>
              <w:trHeight w:val="210"/>
            </w:trPr>
          </w:trPrChange>
        </w:trPr>
        <w:tc>
          <w:tcPr>
            <w:tcW w:w="1266" w:type="dxa"/>
            <w:gridSpan w:val="2"/>
            <w:tcPrChange w:id="7041" w:author="rocky" w:date="2013-09-03T15:33:00Z">
              <w:tcPr>
                <w:tcW w:w="1296" w:type="dxa"/>
                <w:gridSpan w:val="6"/>
              </w:tcPr>
            </w:tcPrChange>
          </w:tcPr>
          <w:p w:rsidR="0032246E" w:rsidDel="00F6220C" w:rsidRDefault="0032246E" w:rsidP="0071419F">
            <w:pPr>
              <w:rPr>
                <w:del w:id="7042" w:author="rocky" w:date="2014-09-18T15:49:00Z"/>
                <w:szCs w:val="24"/>
              </w:rPr>
            </w:pPr>
          </w:p>
        </w:tc>
        <w:tc>
          <w:tcPr>
            <w:tcW w:w="5950" w:type="dxa"/>
            <w:gridSpan w:val="5"/>
            <w:tcPrChange w:id="7043" w:author="rocky" w:date="2013-09-03T15:33:00Z">
              <w:tcPr>
                <w:tcW w:w="6146" w:type="dxa"/>
                <w:gridSpan w:val="15"/>
              </w:tcPr>
            </w:tcPrChange>
          </w:tcPr>
          <w:p w:rsidR="0032246E" w:rsidDel="00F6220C" w:rsidRDefault="0032246E" w:rsidP="0071419F">
            <w:pPr>
              <w:rPr>
                <w:del w:id="7044" w:author="rocky" w:date="2014-09-18T15:49:00Z"/>
                <w:szCs w:val="24"/>
              </w:rPr>
            </w:pPr>
          </w:p>
        </w:tc>
      </w:tr>
      <w:tr w:rsidR="0032246E" w:rsidDel="00F6220C" w:rsidTr="001B2F1F">
        <w:tblPrEx>
          <w:tblW w:w="0" w:type="auto"/>
          <w:tblInd w:w="1435" w:type="dxa"/>
          <w:tblPrExChange w:id="7045" w:author="rocky" w:date="2013-09-03T15:33:00Z">
            <w:tblPrEx>
              <w:tblW w:w="0" w:type="auto"/>
              <w:tblInd w:w="1080" w:type="dxa"/>
            </w:tblPrEx>
          </w:tblPrExChange>
        </w:tblPrEx>
        <w:trPr>
          <w:trHeight w:val="353"/>
          <w:del w:id="7046" w:author="rocky" w:date="2014-09-18T15:49:00Z"/>
          <w:trPrChange w:id="7047" w:author="rocky" w:date="2013-09-03T15:33:00Z">
            <w:trPr>
              <w:gridBefore w:val="4"/>
              <w:gridAfter w:val="0"/>
              <w:trHeight w:val="480"/>
            </w:trPr>
          </w:trPrChange>
        </w:trPr>
        <w:tc>
          <w:tcPr>
            <w:tcW w:w="1266" w:type="dxa"/>
            <w:gridSpan w:val="2"/>
            <w:tcPrChange w:id="7048" w:author="rocky" w:date="2013-09-03T15:33:00Z">
              <w:tcPr>
                <w:tcW w:w="1296" w:type="dxa"/>
                <w:gridSpan w:val="6"/>
              </w:tcPr>
            </w:tcPrChange>
          </w:tcPr>
          <w:p w:rsidR="0032246E" w:rsidDel="00F6220C" w:rsidRDefault="0032246E" w:rsidP="0071419F">
            <w:pPr>
              <w:rPr>
                <w:del w:id="7049" w:author="rocky" w:date="2014-09-18T15:49:00Z"/>
                <w:szCs w:val="24"/>
              </w:rPr>
            </w:pPr>
          </w:p>
        </w:tc>
        <w:tc>
          <w:tcPr>
            <w:tcW w:w="5950" w:type="dxa"/>
            <w:gridSpan w:val="5"/>
            <w:tcPrChange w:id="7050" w:author="rocky" w:date="2013-09-03T15:33:00Z">
              <w:tcPr>
                <w:tcW w:w="6146" w:type="dxa"/>
                <w:gridSpan w:val="15"/>
              </w:tcPr>
            </w:tcPrChange>
          </w:tcPr>
          <w:p w:rsidR="0032246E" w:rsidDel="00F6220C" w:rsidRDefault="0032246E" w:rsidP="0071419F">
            <w:pPr>
              <w:rPr>
                <w:del w:id="7051" w:author="rocky" w:date="2014-09-18T15:49:00Z"/>
                <w:szCs w:val="24"/>
              </w:rPr>
            </w:pPr>
          </w:p>
        </w:tc>
      </w:tr>
      <w:tr w:rsidR="009B44EE" w:rsidDel="00F6220C" w:rsidTr="001B2F1F">
        <w:tblPrEx>
          <w:tblW w:w="0" w:type="auto"/>
          <w:tblInd w:w="1435" w:type="dxa"/>
          <w:tblPrExChange w:id="7052" w:author="rocky" w:date="2013-09-03T15:33:00Z">
            <w:tblPrEx>
              <w:tblW w:w="0" w:type="auto"/>
              <w:tblInd w:w="1080" w:type="dxa"/>
            </w:tblPrEx>
          </w:tblPrExChange>
        </w:tblPrEx>
        <w:trPr>
          <w:trHeight w:val="360"/>
          <w:del w:id="7053" w:author="rocky" w:date="2014-09-18T15:49:00Z"/>
          <w:trPrChange w:id="7054" w:author="rocky" w:date="2013-09-03T15:33:00Z">
            <w:trPr>
              <w:gridBefore w:val="4"/>
              <w:gridAfter w:val="0"/>
              <w:trHeight w:val="412"/>
            </w:trPr>
          </w:trPrChange>
        </w:trPr>
        <w:tc>
          <w:tcPr>
            <w:tcW w:w="1266" w:type="dxa"/>
            <w:gridSpan w:val="2"/>
            <w:tcPrChange w:id="7055" w:author="rocky" w:date="2013-09-03T15:33:00Z">
              <w:tcPr>
                <w:tcW w:w="1296" w:type="dxa"/>
                <w:gridSpan w:val="6"/>
              </w:tcPr>
            </w:tcPrChange>
          </w:tcPr>
          <w:p w:rsidR="009B44EE" w:rsidRPr="00870474" w:rsidDel="00F6220C" w:rsidRDefault="009B44EE">
            <w:pPr>
              <w:rPr>
                <w:del w:id="7056" w:author="rocky" w:date="2014-09-18T15:49:00Z"/>
                <w:szCs w:val="24"/>
              </w:rPr>
              <w:pPrChange w:id="7057" w:author="rocky" w:date="2013-05-14T17:02:00Z">
                <w:pPr>
                  <w:pStyle w:val="a3"/>
                </w:pPr>
              </w:pPrChange>
            </w:pPr>
          </w:p>
        </w:tc>
        <w:tc>
          <w:tcPr>
            <w:tcW w:w="5950" w:type="dxa"/>
            <w:gridSpan w:val="5"/>
            <w:tcPrChange w:id="7058" w:author="rocky" w:date="2013-09-03T15:33:00Z">
              <w:tcPr>
                <w:tcW w:w="6146" w:type="dxa"/>
                <w:gridSpan w:val="15"/>
              </w:tcPr>
            </w:tcPrChange>
          </w:tcPr>
          <w:p w:rsidR="009B44EE" w:rsidRPr="00081B82" w:rsidDel="00F6220C" w:rsidRDefault="009B44EE">
            <w:pPr>
              <w:rPr>
                <w:del w:id="7059" w:author="rocky" w:date="2014-09-18T15:49:00Z"/>
                <w:szCs w:val="24"/>
              </w:rPr>
              <w:pPrChange w:id="7060" w:author="rocky" w:date="2013-05-14T17:02:00Z">
                <w:pPr>
                  <w:pStyle w:val="a3"/>
                </w:pPr>
              </w:pPrChange>
            </w:pPr>
          </w:p>
        </w:tc>
      </w:tr>
      <w:tr w:rsidR="0071419F" w:rsidDel="00F6220C" w:rsidTr="001B2F1F">
        <w:tblPrEx>
          <w:tblW w:w="0" w:type="auto"/>
          <w:tblInd w:w="1435" w:type="dxa"/>
          <w:tblPrExChange w:id="7061" w:author="rocky" w:date="2013-09-03T15:33:00Z">
            <w:tblPrEx>
              <w:tblW w:w="0" w:type="auto"/>
              <w:tblInd w:w="1080" w:type="dxa"/>
            </w:tblPrEx>
          </w:tblPrExChange>
        </w:tblPrEx>
        <w:trPr>
          <w:trHeight w:val="367"/>
          <w:del w:id="7062" w:author="rocky" w:date="2014-09-18T15:49:00Z"/>
          <w:trPrChange w:id="7063" w:author="rocky" w:date="2013-09-03T15:33:00Z">
            <w:trPr>
              <w:gridBefore w:val="4"/>
              <w:gridAfter w:val="0"/>
              <w:trHeight w:val="367"/>
            </w:trPr>
          </w:trPrChange>
        </w:trPr>
        <w:tc>
          <w:tcPr>
            <w:tcW w:w="1266" w:type="dxa"/>
            <w:gridSpan w:val="2"/>
            <w:tcPrChange w:id="7064" w:author="rocky" w:date="2013-09-03T15:33:00Z">
              <w:tcPr>
                <w:tcW w:w="1296" w:type="dxa"/>
                <w:gridSpan w:val="6"/>
              </w:tcPr>
            </w:tcPrChange>
          </w:tcPr>
          <w:p w:rsidR="0071419F" w:rsidRPr="009B44EE" w:rsidDel="00F6220C" w:rsidRDefault="0071419F" w:rsidP="0071419F">
            <w:pPr>
              <w:rPr>
                <w:del w:id="7065" w:author="rocky" w:date="2014-09-18T15:49:00Z"/>
                <w:szCs w:val="24"/>
              </w:rPr>
            </w:pPr>
          </w:p>
        </w:tc>
        <w:tc>
          <w:tcPr>
            <w:tcW w:w="5950" w:type="dxa"/>
            <w:gridSpan w:val="5"/>
            <w:tcPrChange w:id="7066" w:author="rocky" w:date="2013-09-03T15:33:00Z">
              <w:tcPr>
                <w:tcW w:w="6146" w:type="dxa"/>
                <w:gridSpan w:val="15"/>
              </w:tcPr>
            </w:tcPrChange>
          </w:tcPr>
          <w:p w:rsidR="0071419F" w:rsidDel="00F6220C" w:rsidRDefault="0071419F" w:rsidP="0071419F">
            <w:pPr>
              <w:rPr>
                <w:del w:id="7067" w:author="rocky" w:date="2014-09-18T15:49:00Z"/>
                <w:szCs w:val="24"/>
              </w:rPr>
            </w:pPr>
          </w:p>
        </w:tc>
      </w:tr>
      <w:tr w:rsidR="0071419F" w:rsidDel="00F6220C" w:rsidTr="001B2F1F">
        <w:tblPrEx>
          <w:tblW w:w="0" w:type="auto"/>
          <w:tblInd w:w="1435" w:type="dxa"/>
          <w:tblPrExChange w:id="7068" w:author="rocky" w:date="2013-09-03T15:33:00Z">
            <w:tblPrEx>
              <w:tblW w:w="0" w:type="auto"/>
              <w:tblInd w:w="1080" w:type="dxa"/>
            </w:tblPrEx>
          </w:tblPrExChange>
        </w:tblPrEx>
        <w:trPr>
          <w:trHeight w:val="240"/>
          <w:del w:id="7069" w:author="rocky" w:date="2014-09-18T15:49:00Z"/>
          <w:trPrChange w:id="7070" w:author="rocky" w:date="2013-09-03T15:33:00Z">
            <w:trPr>
              <w:gridBefore w:val="4"/>
              <w:gridAfter w:val="0"/>
              <w:trHeight w:val="240"/>
            </w:trPr>
          </w:trPrChange>
        </w:trPr>
        <w:tc>
          <w:tcPr>
            <w:tcW w:w="1266" w:type="dxa"/>
            <w:gridSpan w:val="2"/>
            <w:tcPrChange w:id="7071" w:author="rocky" w:date="2013-09-03T15:33:00Z">
              <w:tcPr>
                <w:tcW w:w="1296" w:type="dxa"/>
                <w:gridSpan w:val="6"/>
              </w:tcPr>
            </w:tcPrChange>
          </w:tcPr>
          <w:p w:rsidR="0071419F" w:rsidRPr="0071419F" w:rsidDel="00F6220C" w:rsidRDefault="0071419F" w:rsidP="0071419F">
            <w:pPr>
              <w:rPr>
                <w:del w:id="7072" w:author="rocky" w:date="2014-09-18T15:49:00Z"/>
                <w:szCs w:val="24"/>
              </w:rPr>
            </w:pPr>
          </w:p>
        </w:tc>
        <w:tc>
          <w:tcPr>
            <w:tcW w:w="5950" w:type="dxa"/>
            <w:gridSpan w:val="5"/>
            <w:tcPrChange w:id="7073" w:author="rocky" w:date="2013-09-03T15:33:00Z">
              <w:tcPr>
                <w:tcW w:w="6146" w:type="dxa"/>
                <w:gridSpan w:val="15"/>
              </w:tcPr>
            </w:tcPrChange>
          </w:tcPr>
          <w:p w:rsidR="0071419F" w:rsidDel="00F6220C" w:rsidRDefault="0071419F" w:rsidP="0071419F">
            <w:pPr>
              <w:rPr>
                <w:del w:id="7074" w:author="rocky" w:date="2014-09-18T15:49:00Z"/>
                <w:szCs w:val="24"/>
              </w:rPr>
            </w:pPr>
          </w:p>
        </w:tc>
      </w:tr>
      <w:tr w:rsidR="0071419F" w:rsidDel="00F6220C" w:rsidTr="001B2F1F">
        <w:tblPrEx>
          <w:tblW w:w="0" w:type="auto"/>
          <w:tblInd w:w="1435" w:type="dxa"/>
          <w:tblPrExChange w:id="7075" w:author="rocky" w:date="2013-09-03T15:33:00Z">
            <w:tblPrEx>
              <w:tblW w:w="0" w:type="auto"/>
              <w:tblInd w:w="1080" w:type="dxa"/>
            </w:tblPrEx>
          </w:tblPrExChange>
        </w:tblPrEx>
        <w:trPr>
          <w:trHeight w:val="150"/>
          <w:del w:id="7076" w:author="rocky" w:date="2014-09-18T15:49:00Z"/>
          <w:trPrChange w:id="7077" w:author="rocky" w:date="2013-09-03T15:33:00Z">
            <w:trPr>
              <w:gridBefore w:val="4"/>
              <w:gridAfter w:val="0"/>
              <w:trHeight w:val="150"/>
            </w:trPr>
          </w:trPrChange>
        </w:trPr>
        <w:tc>
          <w:tcPr>
            <w:tcW w:w="1266" w:type="dxa"/>
            <w:gridSpan w:val="2"/>
            <w:tcPrChange w:id="7078" w:author="rocky" w:date="2013-09-03T15:33:00Z">
              <w:tcPr>
                <w:tcW w:w="1296" w:type="dxa"/>
                <w:gridSpan w:val="6"/>
              </w:tcPr>
            </w:tcPrChange>
          </w:tcPr>
          <w:p w:rsidR="0071419F" w:rsidRPr="009B44EE" w:rsidDel="00F6220C" w:rsidRDefault="0071419F" w:rsidP="0071419F">
            <w:pPr>
              <w:rPr>
                <w:del w:id="7079" w:author="rocky" w:date="2014-09-18T15:49:00Z"/>
                <w:szCs w:val="24"/>
              </w:rPr>
            </w:pPr>
          </w:p>
        </w:tc>
        <w:tc>
          <w:tcPr>
            <w:tcW w:w="5950" w:type="dxa"/>
            <w:gridSpan w:val="5"/>
            <w:tcPrChange w:id="7080" w:author="rocky" w:date="2013-09-03T15:33:00Z">
              <w:tcPr>
                <w:tcW w:w="6146" w:type="dxa"/>
                <w:gridSpan w:val="15"/>
              </w:tcPr>
            </w:tcPrChange>
          </w:tcPr>
          <w:p w:rsidR="0071419F" w:rsidDel="00F6220C" w:rsidRDefault="0071419F" w:rsidP="0071419F">
            <w:pPr>
              <w:rPr>
                <w:del w:id="7081" w:author="rocky" w:date="2014-09-18T15:49:00Z"/>
                <w:szCs w:val="24"/>
              </w:rPr>
            </w:pPr>
          </w:p>
        </w:tc>
      </w:tr>
      <w:tr w:rsidR="0071419F" w:rsidDel="00F6220C" w:rsidTr="001B2F1F">
        <w:tblPrEx>
          <w:tblW w:w="0" w:type="auto"/>
          <w:tblInd w:w="1435" w:type="dxa"/>
          <w:tblPrExChange w:id="7082" w:author="rocky" w:date="2013-09-03T15:33:00Z">
            <w:tblPrEx>
              <w:tblW w:w="0" w:type="auto"/>
              <w:tblInd w:w="1080" w:type="dxa"/>
            </w:tblPrEx>
          </w:tblPrExChange>
        </w:tblPrEx>
        <w:trPr>
          <w:trHeight w:val="180"/>
          <w:del w:id="7083" w:author="rocky" w:date="2014-09-18T15:49:00Z"/>
          <w:trPrChange w:id="7084" w:author="rocky" w:date="2013-09-03T15:33:00Z">
            <w:trPr>
              <w:gridBefore w:val="4"/>
              <w:gridAfter w:val="0"/>
              <w:trHeight w:val="180"/>
            </w:trPr>
          </w:trPrChange>
        </w:trPr>
        <w:tc>
          <w:tcPr>
            <w:tcW w:w="1266" w:type="dxa"/>
            <w:gridSpan w:val="2"/>
            <w:tcPrChange w:id="7085" w:author="rocky" w:date="2013-09-03T15:33:00Z">
              <w:tcPr>
                <w:tcW w:w="1296" w:type="dxa"/>
                <w:gridSpan w:val="6"/>
              </w:tcPr>
            </w:tcPrChange>
          </w:tcPr>
          <w:p w:rsidR="0071419F" w:rsidRPr="009B44EE" w:rsidDel="00F6220C" w:rsidRDefault="0071419F" w:rsidP="0071419F">
            <w:pPr>
              <w:rPr>
                <w:del w:id="7086" w:author="rocky" w:date="2014-09-18T15:49:00Z"/>
                <w:szCs w:val="24"/>
              </w:rPr>
            </w:pPr>
          </w:p>
        </w:tc>
        <w:tc>
          <w:tcPr>
            <w:tcW w:w="5950" w:type="dxa"/>
            <w:gridSpan w:val="5"/>
            <w:tcPrChange w:id="7087" w:author="rocky" w:date="2013-09-03T15:33:00Z">
              <w:tcPr>
                <w:tcW w:w="6146" w:type="dxa"/>
                <w:gridSpan w:val="15"/>
              </w:tcPr>
            </w:tcPrChange>
          </w:tcPr>
          <w:p w:rsidR="0071419F" w:rsidDel="00F6220C" w:rsidRDefault="0071419F" w:rsidP="0071419F">
            <w:pPr>
              <w:rPr>
                <w:del w:id="7088" w:author="rocky" w:date="2014-09-18T15:49:00Z"/>
                <w:szCs w:val="24"/>
              </w:rPr>
            </w:pPr>
          </w:p>
        </w:tc>
      </w:tr>
      <w:tr w:rsidR="0071419F" w:rsidDel="00F6220C" w:rsidTr="001B2F1F">
        <w:tblPrEx>
          <w:tblW w:w="0" w:type="auto"/>
          <w:tblInd w:w="1435" w:type="dxa"/>
          <w:tblPrExChange w:id="7089" w:author="rocky" w:date="2013-09-03T15:33:00Z">
            <w:tblPrEx>
              <w:tblW w:w="0" w:type="auto"/>
              <w:tblInd w:w="1080" w:type="dxa"/>
            </w:tblPrEx>
          </w:tblPrExChange>
        </w:tblPrEx>
        <w:trPr>
          <w:trHeight w:val="423"/>
          <w:del w:id="7090" w:author="rocky" w:date="2014-09-18T15:49:00Z"/>
          <w:trPrChange w:id="7091" w:author="rocky" w:date="2013-09-03T15:33:00Z">
            <w:trPr>
              <w:gridBefore w:val="4"/>
              <w:gridAfter w:val="0"/>
              <w:trHeight w:val="165"/>
            </w:trPr>
          </w:trPrChange>
        </w:trPr>
        <w:tc>
          <w:tcPr>
            <w:tcW w:w="1266" w:type="dxa"/>
            <w:gridSpan w:val="2"/>
            <w:tcPrChange w:id="7092" w:author="rocky" w:date="2013-09-03T15:33:00Z">
              <w:tcPr>
                <w:tcW w:w="1296" w:type="dxa"/>
                <w:gridSpan w:val="6"/>
              </w:tcPr>
            </w:tcPrChange>
          </w:tcPr>
          <w:p w:rsidR="0071419F" w:rsidRPr="009B44EE" w:rsidDel="00F6220C" w:rsidRDefault="0071419F" w:rsidP="0071419F">
            <w:pPr>
              <w:rPr>
                <w:del w:id="7093" w:author="rocky" w:date="2014-09-18T15:49:00Z"/>
                <w:szCs w:val="24"/>
              </w:rPr>
            </w:pPr>
          </w:p>
        </w:tc>
        <w:tc>
          <w:tcPr>
            <w:tcW w:w="5950" w:type="dxa"/>
            <w:gridSpan w:val="5"/>
            <w:tcPrChange w:id="7094" w:author="rocky" w:date="2013-09-03T15:33:00Z">
              <w:tcPr>
                <w:tcW w:w="6146" w:type="dxa"/>
                <w:gridSpan w:val="15"/>
              </w:tcPr>
            </w:tcPrChange>
          </w:tcPr>
          <w:p w:rsidR="0071419F" w:rsidDel="00F6220C" w:rsidRDefault="0071419F" w:rsidP="0071419F">
            <w:pPr>
              <w:rPr>
                <w:del w:id="7095" w:author="rocky" w:date="2014-09-18T15:49:00Z"/>
                <w:szCs w:val="24"/>
              </w:rPr>
            </w:pPr>
          </w:p>
        </w:tc>
      </w:tr>
      <w:tr w:rsidR="0071419F" w:rsidDel="00F6220C" w:rsidTr="001B2F1F">
        <w:tblPrEx>
          <w:tblW w:w="0" w:type="auto"/>
          <w:tblInd w:w="1435" w:type="dxa"/>
          <w:tblPrExChange w:id="7096" w:author="rocky" w:date="2013-09-03T15:33:00Z">
            <w:tblPrEx>
              <w:tblW w:w="0" w:type="auto"/>
              <w:tblInd w:w="1080" w:type="dxa"/>
            </w:tblPrEx>
          </w:tblPrExChange>
        </w:tblPrEx>
        <w:trPr>
          <w:trHeight w:val="360"/>
          <w:del w:id="7097" w:author="rocky" w:date="2014-09-18T15:49:00Z"/>
          <w:trPrChange w:id="7098" w:author="rocky" w:date="2013-09-03T15:33:00Z">
            <w:trPr>
              <w:gridBefore w:val="4"/>
              <w:gridAfter w:val="0"/>
              <w:trHeight w:val="360"/>
            </w:trPr>
          </w:trPrChange>
        </w:trPr>
        <w:tc>
          <w:tcPr>
            <w:tcW w:w="1266" w:type="dxa"/>
            <w:gridSpan w:val="2"/>
            <w:tcPrChange w:id="7099" w:author="rocky" w:date="2013-09-03T15:33:00Z">
              <w:tcPr>
                <w:tcW w:w="1296" w:type="dxa"/>
                <w:gridSpan w:val="6"/>
              </w:tcPr>
            </w:tcPrChange>
          </w:tcPr>
          <w:p w:rsidR="0071419F" w:rsidRPr="009B44EE" w:rsidDel="00F6220C" w:rsidRDefault="0071419F" w:rsidP="0071419F">
            <w:pPr>
              <w:rPr>
                <w:del w:id="7100" w:author="rocky" w:date="2014-09-18T15:49:00Z"/>
                <w:szCs w:val="24"/>
              </w:rPr>
            </w:pPr>
          </w:p>
        </w:tc>
        <w:tc>
          <w:tcPr>
            <w:tcW w:w="5950" w:type="dxa"/>
            <w:gridSpan w:val="5"/>
            <w:tcPrChange w:id="7101" w:author="rocky" w:date="2013-09-03T15:33:00Z">
              <w:tcPr>
                <w:tcW w:w="6146" w:type="dxa"/>
                <w:gridSpan w:val="15"/>
              </w:tcPr>
            </w:tcPrChange>
          </w:tcPr>
          <w:p w:rsidR="0071419F" w:rsidDel="00F6220C" w:rsidRDefault="0071419F" w:rsidP="0071419F">
            <w:pPr>
              <w:rPr>
                <w:del w:id="7102" w:author="rocky" w:date="2014-09-18T15:49:00Z"/>
                <w:szCs w:val="24"/>
              </w:rPr>
            </w:pPr>
          </w:p>
        </w:tc>
      </w:tr>
      <w:tr w:rsidR="0071419F" w:rsidDel="00F6220C" w:rsidTr="001B2F1F">
        <w:tblPrEx>
          <w:tblW w:w="0" w:type="auto"/>
          <w:tblInd w:w="1435" w:type="dxa"/>
          <w:tblPrExChange w:id="7103" w:author="rocky" w:date="2013-09-03T15:33:00Z">
            <w:tblPrEx>
              <w:tblW w:w="0" w:type="auto"/>
              <w:tblInd w:w="1080" w:type="dxa"/>
            </w:tblPrEx>
          </w:tblPrExChange>
        </w:tblPrEx>
        <w:trPr>
          <w:trHeight w:val="285"/>
          <w:del w:id="7104" w:author="rocky" w:date="2014-09-18T15:49:00Z"/>
          <w:trPrChange w:id="7105" w:author="rocky" w:date="2013-09-03T15:33:00Z">
            <w:trPr>
              <w:gridBefore w:val="4"/>
              <w:gridAfter w:val="0"/>
              <w:trHeight w:val="285"/>
            </w:trPr>
          </w:trPrChange>
        </w:trPr>
        <w:tc>
          <w:tcPr>
            <w:tcW w:w="1266" w:type="dxa"/>
            <w:gridSpan w:val="2"/>
            <w:tcPrChange w:id="7106" w:author="rocky" w:date="2013-09-03T15:33:00Z">
              <w:tcPr>
                <w:tcW w:w="1296" w:type="dxa"/>
                <w:gridSpan w:val="6"/>
              </w:tcPr>
            </w:tcPrChange>
          </w:tcPr>
          <w:p w:rsidR="0071419F" w:rsidRPr="001610C8" w:rsidDel="00F6220C" w:rsidRDefault="0071419F" w:rsidP="0071419F">
            <w:pPr>
              <w:rPr>
                <w:del w:id="7107" w:author="rocky" w:date="2014-09-18T15:49:00Z"/>
                <w:szCs w:val="24"/>
              </w:rPr>
            </w:pPr>
          </w:p>
        </w:tc>
        <w:tc>
          <w:tcPr>
            <w:tcW w:w="5950" w:type="dxa"/>
            <w:gridSpan w:val="5"/>
            <w:tcPrChange w:id="7108" w:author="rocky" w:date="2013-09-03T15:33:00Z">
              <w:tcPr>
                <w:tcW w:w="6146" w:type="dxa"/>
                <w:gridSpan w:val="15"/>
              </w:tcPr>
            </w:tcPrChange>
          </w:tcPr>
          <w:p w:rsidR="0071419F" w:rsidDel="00F6220C" w:rsidRDefault="0071419F" w:rsidP="0071419F">
            <w:pPr>
              <w:rPr>
                <w:del w:id="7109" w:author="rocky" w:date="2014-09-18T15:49:00Z"/>
                <w:szCs w:val="24"/>
              </w:rPr>
            </w:pPr>
          </w:p>
        </w:tc>
      </w:tr>
      <w:tr w:rsidR="0071419F" w:rsidDel="00F6220C" w:rsidTr="001B2F1F">
        <w:tblPrEx>
          <w:tblW w:w="0" w:type="auto"/>
          <w:tblInd w:w="1435" w:type="dxa"/>
          <w:tblPrExChange w:id="7110" w:author="rocky" w:date="2013-09-03T15:33:00Z">
            <w:tblPrEx>
              <w:tblW w:w="0" w:type="auto"/>
              <w:tblInd w:w="1080" w:type="dxa"/>
            </w:tblPrEx>
          </w:tblPrExChange>
        </w:tblPrEx>
        <w:trPr>
          <w:trHeight w:val="210"/>
          <w:del w:id="7111" w:author="rocky" w:date="2014-09-18T15:49:00Z"/>
          <w:trPrChange w:id="7112" w:author="rocky" w:date="2013-09-03T15:33:00Z">
            <w:trPr>
              <w:gridBefore w:val="4"/>
              <w:gridAfter w:val="0"/>
              <w:trHeight w:val="210"/>
            </w:trPr>
          </w:trPrChange>
        </w:trPr>
        <w:tc>
          <w:tcPr>
            <w:tcW w:w="1266" w:type="dxa"/>
            <w:gridSpan w:val="2"/>
            <w:tcPrChange w:id="7113" w:author="rocky" w:date="2013-09-03T15:33:00Z">
              <w:tcPr>
                <w:tcW w:w="1296" w:type="dxa"/>
                <w:gridSpan w:val="6"/>
              </w:tcPr>
            </w:tcPrChange>
          </w:tcPr>
          <w:p w:rsidR="0071419F" w:rsidRPr="001610C8" w:rsidDel="00F6220C" w:rsidRDefault="0071419F" w:rsidP="0071419F">
            <w:pPr>
              <w:rPr>
                <w:del w:id="7114" w:author="rocky" w:date="2014-09-18T15:49:00Z"/>
                <w:szCs w:val="24"/>
              </w:rPr>
            </w:pPr>
          </w:p>
        </w:tc>
        <w:tc>
          <w:tcPr>
            <w:tcW w:w="5950" w:type="dxa"/>
            <w:gridSpan w:val="5"/>
            <w:tcPrChange w:id="7115" w:author="rocky" w:date="2013-09-03T15:33:00Z">
              <w:tcPr>
                <w:tcW w:w="6146" w:type="dxa"/>
                <w:gridSpan w:val="15"/>
              </w:tcPr>
            </w:tcPrChange>
          </w:tcPr>
          <w:p w:rsidR="0071419F" w:rsidDel="00F6220C" w:rsidRDefault="0071419F" w:rsidP="0071419F">
            <w:pPr>
              <w:rPr>
                <w:del w:id="7116" w:author="rocky" w:date="2014-09-18T15:49:00Z"/>
                <w:szCs w:val="24"/>
              </w:rPr>
            </w:pPr>
          </w:p>
        </w:tc>
      </w:tr>
      <w:tr w:rsidR="0071419F" w:rsidDel="00F6220C" w:rsidTr="001B2F1F">
        <w:tblPrEx>
          <w:tblW w:w="0" w:type="auto"/>
          <w:tblInd w:w="1435" w:type="dxa"/>
          <w:tblPrExChange w:id="7117" w:author="rocky" w:date="2013-09-03T15:33:00Z">
            <w:tblPrEx>
              <w:tblW w:w="0" w:type="auto"/>
              <w:tblInd w:w="1080" w:type="dxa"/>
            </w:tblPrEx>
          </w:tblPrExChange>
        </w:tblPrEx>
        <w:trPr>
          <w:trHeight w:val="300"/>
          <w:del w:id="7118" w:author="rocky" w:date="2014-09-18T15:49:00Z"/>
          <w:trPrChange w:id="7119" w:author="rocky" w:date="2013-09-03T15:33:00Z">
            <w:trPr>
              <w:gridBefore w:val="4"/>
              <w:gridAfter w:val="0"/>
              <w:trHeight w:val="300"/>
            </w:trPr>
          </w:trPrChange>
        </w:trPr>
        <w:tc>
          <w:tcPr>
            <w:tcW w:w="1266" w:type="dxa"/>
            <w:gridSpan w:val="2"/>
            <w:tcPrChange w:id="7120" w:author="rocky" w:date="2013-09-03T15:33:00Z">
              <w:tcPr>
                <w:tcW w:w="1296" w:type="dxa"/>
                <w:gridSpan w:val="6"/>
              </w:tcPr>
            </w:tcPrChange>
          </w:tcPr>
          <w:p w:rsidR="0071419F" w:rsidRPr="009B44EE" w:rsidDel="00F6220C" w:rsidRDefault="0071419F" w:rsidP="0071419F">
            <w:pPr>
              <w:rPr>
                <w:del w:id="7121" w:author="rocky" w:date="2014-09-18T15:49:00Z"/>
                <w:szCs w:val="24"/>
              </w:rPr>
            </w:pPr>
          </w:p>
        </w:tc>
        <w:tc>
          <w:tcPr>
            <w:tcW w:w="5950" w:type="dxa"/>
            <w:gridSpan w:val="5"/>
            <w:tcPrChange w:id="7122" w:author="rocky" w:date="2013-09-03T15:33:00Z">
              <w:tcPr>
                <w:tcW w:w="6146" w:type="dxa"/>
                <w:gridSpan w:val="15"/>
              </w:tcPr>
            </w:tcPrChange>
          </w:tcPr>
          <w:p w:rsidR="0071419F" w:rsidDel="00F6220C" w:rsidRDefault="0071419F" w:rsidP="0071419F">
            <w:pPr>
              <w:rPr>
                <w:del w:id="7123" w:author="rocky" w:date="2014-09-18T15:49:00Z"/>
                <w:szCs w:val="24"/>
              </w:rPr>
            </w:pPr>
          </w:p>
        </w:tc>
      </w:tr>
      <w:tr w:rsidR="001610C8" w:rsidDel="00F6220C" w:rsidTr="001B2F1F">
        <w:tblPrEx>
          <w:tblW w:w="0" w:type="auto"/>
          <w:tblInd w:w="1435" w:type="dxa"/>
          <w:tblPrExChange w:id="7124" w:author="rocky" w:date="2013-09-03T15:33:00Z">
            <w:tblPrEx>
              <w:tblW w:w="0" w:type="auto"/>
              <w:tblInd w:w="1080" w:type="dxa"/>
            </w:tblPrEx>
          </w:tblPrExChange>
        </w:tblPrEx>
        <w:trPr>
          <w:trHeight w:val="195"/>
          <w:del w:id="7125" w:author="rocky" w:date="2014-09-18T15:49:00Z"/>
          <w:trPrChange w:id="7126" w:author="rocky" w:date="2013-09-03T15:33:00Z">
            <w:trPr>
              <w:gridBefore w:val="4"/>
              <w:gridAfter w:val="0"/>
              <w:trHeight w:val="195"/>
            </w:trPr>
          </w:trPrChange>
        </w:trPr>
        <w:tc>
          <w:tcPr>
            <w:tcW w:w="1266" w:type="dxa"/>
            <w:gridSpan w:val="2"/>
            <w:tcPrChange w:id="7127" w:author="rocky" w:date="2013-09-03T15:33:00Z">
              <w:tcPr>
                <w:tcW w:w="1296" w:type="dxa"/>
                <w:gridSpan w:val="6"/>
              </w:tcPr>
            </w:tcPrChange>
          </w:tcPr>
          <w:p w:rsidR="001610C8" w:rsidRPr="009B44EE" w:rsidDel="00F6220C" w:rsidRDefault="001610C8" w:rsidP="0071419F">
            <w:pPr>
              <w:rPr>
                <w:del w:id="7128" w:author="rocky" w:date="2014-09-18T15:49:00Z"/>
                <w:szCs w:val="24"/>
              </w:rPr>
            </w:pPr>
          </w:p>
        </w:tc>
        <w:tc>
          <w:tcPr>
            <w:tcW w:w="5950" w:type="dxa"/>
            <w:gridSpan w:val="5"/>
            <w:tcPrChange w:id="7129" w:author="rocky" w:date="2013-09-03T15:33:00Z">
              <w:tcPr>
                <w:tcW w:w="6146" w:type="dxa"/>
                <w:gridSpan w:val="15"/>
              </w:tcPr>
            </w:tcPrChange>
          </w:tcPr>
          <w:p w:rsidR="001610C8" w:rsidDel="00F6220C" w:rsidRDefault="001610C8" w:rsidP="0071419F">
            <w:pPr>
              <w:rPr>
                <w:del w:id="7130" w:author="rocky" w:date="2014-09-18T15:49:00Z"/>
                <w:szCs w:val="24"/>
              </w:rPr>
            </w:pPr>
          </w:p>
        </w:tc>
      </w:tr>
      <w:tr w:rsidR="001610C8" w:rsidDel="00F6220C" w:rsidTr="001B2F1F">
        <w:tblPrEx>
          <w:tblW w:w="0" w:type="auto"/>
          <w:tblInd w:w="1435" w:type="dxa"/>
          <w:tblPrExChange w:id="7131" w:author="rocky" w:date="2013-09-03T15:33:00Z">
            <w:tblPrEx>
              <w:tblW w:w="0" w:type="auto"/>
              <w:tblInd w:w="1080" w:type="dxa"/>
            </w:tblPrEx>
          </w:tblPrExChange>
        </w:tblPrEx>
        <w:trPr>
          <w:trHeight w:val="418"/>
          <w:del w:id="7132" w:author="rocky" w:date="2014-09-18T15:49:00Z"/>
          <w:trPrChange w:id="7133" w:author="rocky" w:date="2013-09-03T15:33:00Z">
            <w:trPr>
              <w:gridBefore w:val="4"/>
              <w:gridAfter w:val="0"/>
              <w:trHeight w:val="225"/>
            </w:trPr>
          </w:trPrChange>
        </w:trPr>
        <w:tc>
          <w:tcPr>
            <w:tcW w:w="1266" w:type="dxa"/>
            <w:gridSpan w:val="2"/>
            <w:tcPrChange w:id="7134" w:author="rocky" w:date="2013-09-03T15:33:00Z">
              <w:tcPr>
                <w:tcW w:w="1296" w:type="dxa"/>
                <w:gridSpan w:val="6"/>
              </w:tcPr>
            </w:tcPrChange>
          </w:tcPr>
          <w:p w:rsidR="001610C8" w:rsidRPr="009B44EE" w:rsidDel="00F6220C" w:rsidRDefault="001610C8" w:rsidP="0071419F">
            <w:pPr>
              <w:rPr>
                <w:del w:id="7135" w:author="rocky" w:date="2014-09-18T15:49:00Z"/>
                <w:szCs w:val="24"/>
              </w:rPr>
            </w:pPr>
          </w:p>
        </w:tc>
        <w:tc>
          <w:tcPr>
            <w:tcW w:w="5950" w:type="dxa"/>
            <w:gridSpan w:val="5"/>
            <w:tcPrChange w:id="7136" w:author="rocky" w:date="2013-09-03T15:33:00Z">
              <w:tcPr>
                <w:tcW w:w="6146" w:type="dxa"/>
                <w:gridSpan w:val="15"/>
              </w:tcPr>
            </w:tcPrChange>
          </w:tcPr>
          <w:p w:rsidR="001610C8" w:rsidDel="00F6220C" w:rsidRDefault="001610C8" w:rsidP="0071419F">
            <w:pPr>
              <w:rPr>
                <w:del w:id="7137" w:author="rocky" w:date="2014-09-18T15:49:00Z"/>
                <w:szCs w:val="24"/>
              </w:rPr>
            </w:pPr>
          </w:p>
        </w:tc>
      </w:tr>
      <w:tr w:rsidR="0030173A" w:rsidDel="00F6220C" w:rsidTr="001B2F1F">
        <w:tblPrEx>
          <w:tblW w:w="0" w:type="auto"/>
          <w:tblInd w:w="1435" w:type="dxa"/>
          <w:tblPrExChange w:id="7138" w:author="rocky" w:date="2013-09-03T15:33:00Z">
            <w:tblPrEx>
              <w:tblW w:w="0" w:type="auto"/>
              <w:tblInd w:w="1080" w:type="dxa"/>
            </w:tblPrEx>
          </w:tblPrExChange>
        </w:tblPrEx>
        <w:trPr>
          <w:trHeight w:val="615"/>
          <w:del w:id="7139" w:author="rocky" w:date="2014-09-18T15:49:00Z"/>
          <w:trPrChange w:id="7140" w:author="rocky" w:date="2013-09-03T15:33:00Z">
            <w:trPr>
              <w:gridBefore w:val="4"/>
              <w:gridAfter w:val="0"/>
              <w:trHeight w:val="615"/>
            </w:trPr>
          </w:trPrChange>
        </w:trPr>
        <w:tc>
          <w:tcPr>
            <w:tcW w:w="1266" w:type="dxa"/>
            <w:gridSpan w:val="2"/>
            <w:tcPrChange w:id="7141" w:author="rocky" w:date="2013-09-03T15:33:00Z">
              <w:tcPr>
                <w:tcW w:w="1296" w:type="dxa"/>
                <w:gridSpan w:val="6"/>
              </w:tcPr>
            </w:tcPrChange>
          </w:tcPr>
          <w:p w:rsidR="0030173A" w:rsidDel="00F6220C" w:rsidRDefault="0030173A" w:rsidP="0071419F">
            <w:pPr>
              <w:rPr>
                <w:del w:id="7142" w:author="rocky" w:date="2014-09-18T15:49:00Z"/>
                <w:szCs w:val="24"/>
              </w:rPr>
            </w:pPr>
          </w:p>
        </w:tc>
        <w:tc>
          <w:tcPr>
            <w:tcW w:w="5950" w:type="dxa"/>
            <w:gridSpan w:val="5"/>
            <w:tcPrChange w:id="7143" w:author="rocky" w:date="2013-09-03T15:33:00Z">
              <w:tcPr>
                <w:tcW w:w="6146" w:type="dxa"/>
                <w:gridSpan w:val="15"/>
              </w:tcPr>
            </w:tcPrChange>
          </w:tcPr>
          <w:p w:rsidR="0030173A" w:rsidDel="00F6220C" w:rsidRDefault="0030173A" w:rsidP="0071419F">
            <w:pPr>
              <w:rPr>
                <w:del w:id="7144" w:author="rocky" w:date="2014-09-18T15:49:00Z"/>
                <w:szCs w:val="24"/>
              </w:rPr>
            </w:pPr>
          </w:p>
        </w:tc>
      </w:tr>
      <w:tr w:rsidR="001B2F1F" w:rsidDel="00F6220C" w:rsidTr="001B2F1F">
        <w:tblPrEx>
          <w:tblW w:w="0" w:type="auto"/>
          <w:tblInd w:w="1435" w:type="dxa"/>
          <w:tblPrExChange w:id="7145" w:author="rocky" w:date="2013-09-03T15:34:00Z">
            <w:tblPrEx>
              <w:tblW w:w="0" w:type="auto"/>
              <w:tblInd w:w="1080" w:type="dxa"/>
            </w:tblPrEx>
          </w:tblPrExChange>
        </w:tblPrEx>
        <w:trPr>
          <w:trHeight w:val="496"/>
          <w:del w:id="7146" w:author="rocky" w:date="2014-09-18T15:49:00Z"/>
          <w:trPrChange w:id="7147" w:author="rocky" w:date="2013-09-03T15:34:00Z">
            <w:trPr>
              <w:gridBefore w:val="4"/>
              <w:gridAfter w:val="0"/>
              <w:trHeight w:val="1620"/>
            </w:trPr>
          </w:trPrChange>
        </w:trPr>
        <w:tc>
          <w:tcPr>
            <w:tcW w:w="1266" w:type="dxa"/>
            <w:gridSpan w:val="2"/>
            <w:tcPrChange w:id="7148" w:author="rocky" w:date="2013-09-03T15:34:00Z">
              <w:tcPr>
                <w:tcW w:w="1296" w:type="dxa"/>
                <w:gridSpan w:val="6"/>
              </w:tcPr>
            </w:tcPrChange>
          </w:tcPr>
          <w:p w:rsidR="001B2F1F" w:rsidDel="00F6220C" w:rsidRDefault="001B2F1F" w:rsidP="0071419F">
            <w:pPr>
              <w:rPr>
                <w:del w:id="7149" w:author="rocky" w:date="2014-09-18T15:49:00Z"/>
                <w:szCs w:val="24"/>
              </w:rPr>
            </w:pPr>
          </w:p>
        </w:tc>
        <w:tc>
          <w:tcPr>
            <w:tcW w:w="5950" w:type="dxa"/>
            <w:gridSpan w:val="5"/>
            <w:tcPrChange w:id="7150" w:author="rocky" w:date="2013-09-03T15:34:00Z">
              <w:tcPr>
                <w:tcW w:w="6146" w:type="dxa"/>
                <w:gridSpan w:val="15"/>
              </w:tcPr>
            </w:tcPrChange>
          </w:tcPr>
          <w:p w:rsidR="001B2F1F" w:rsidDel="00F6220C" w:rsidRDefault="001B2F1F" w:rsidP="0071419F">
            <w:pPr>
              <w:rPr>
                <w:del w:id="7151" w:author="rocky" w:date="2014-09-18T15:49:00Z"/>
                <w:szCs w:val="24"/>
              </w:rPr>
            </w:pPr>
          </w:p>
        </w:tc>
      </w:tr>
    </w:tbl>
    <w:p w:rsidR="00C46A9C" w:rsidRDefault="00D0712D" w:rsidP="00EF7772">
      <w:pPr>
        <w:pStyle w:val="a3"/>
        <w:numPr>
          <w:ilvl w:val="0"/>
          <w:numId w:val="1"/>
        </w:numPr>
        <w:ind w:leftChars="0"/>
        <w:rPr>
          <w:sz w:val="32"/>
          <w:szCs w:val="32"/>
        </w:rPr>
      </w:pPr>
      <w:r>
        <w:rPr>
          <w:rFonts w:hint="eastAsia"/>
          <w:sz w:val="32"/>
          <w:szCs w:val="32"/>
        </w:rPr>
        <w:lastRenderedPageBreak/>
        <w:t xml:space="preserve">Odin command transmission </w:t>
      </w:r>
      <w:r w:rsidR="00C46A9C">
        <w:rPr>
          <w:rFonts w:hint="eastAsia"/>
          <w:sz w:val="32"/>
          <w:szCs w:val="32"/>
        </w:rPr>
        <w:t>scenario</w:t>
      </w:r>
    </w:p>
    <w:p w:rsidR="00C7591F" w:rsidRDefault="00C7591F" w:rsidP="00C7591F">
      <w:pPr>
        <w:pStyle w:val="a3"/>
        <w:ind w:leftChars="0" w:left="360"/>
        <w:rPr>
          <w:szCs w:val="24"/>
        </w:rPr>
      </w:pPr>
      <w:r w:rsidRPr="00C7591F">
        <w:rPr>
          <w:rFonts w:hint="eastAsia"/>
          <w:szCs w:val="24"/>
        </w:rPr>
        <w:t xml:space="preserve">There are several </w:t>
      </w:r>
      <w:r w:rsidRPr="00C7591F">
        <w:rPr>
          <w:szCs w:val="24"/>
        </w:rPr>
        <w:t>communication</w:t>
      </w:r>
      <w:r w:rsidRPr="00C7591F">
        <w:rPr>
          <w:rFonts w:hint="eastAsia"/>
          <w:szCs w:val="24"/>
        </w:rPr>
        <w:t xml:space="preserve"> scenario</w:t>
      </w:r>
      <w:r>
        <w:rPr>
          <w:rFonts w:hint="eastAsia"/>
          <w:szCs w:val="24"/>
        </w:rPr>
        <w:t>s</w:t>
      </w:r>
      <w:r w:rsidRPr="00C7591F">
        <w:rPr>
          <w:rFonts w:hint="eastAsia"/>
          <w:szCs w:val="24"/>
        </w:rPr>
        <w:t xml:space="preserve"> between PHONE and DEVICE</w:t>
      </w:r>
      <w:r>
        <w:rPr>
          <w:rFonts w:hint="eastAsia"/>
          <w:szCs w:val="24"/>
        </w:rPr>
        <w:t>. They are pairing, IPA, unlock, set/change PIN, and FW update.</w:t>
      </w:r>
    </w:p>
    <w:p w:rsidR="0077465B" w:rsidRPr="00C7591F" w:rsidRDefault="0077465B" w:rsidP="00C7591F">
      <w:pPr>
        <w:pStyle w:val="a3"/>
        <w:ind w:leftChars="0" w:left="360"/>
        <w:rPr>
          <w:szCs w:val="24"/>
        </w:rPr>
      </w:pPr>
    </w:p>
    <w:p w:rsidR="00C53530" w:rsidRPr="009C4C46" w:rsidRDefault="00EA7F00" w:rsidP="009C4C46">
      <w:pPr>
        <w:pStyle w:val="a3"/>
        <w:numPr>
          <w:ilvl w:val="1"/>
          <w:numId w:val="20"/>
        </w:numPr>
        <w:ind w:leftChars="0"/>
        <w:rPr>
          <w:szCs w:val="24"/>
        </w:rPr>
      </w:pPr>
      <w:r>
        <w:rPr>
          <w:rFonts w:hint="eastAsia"/>
          <w:szCs w:val="24"/>
        </w:rPr>
        <w:t>PAIRING</w:t>
      </w:r>
      <w:ins w:id="7152" w:author="rocky" w:date="2013-03-10T11:48:00Z">
        <w:r w:rsidR="00E26089">
          <w:rPr>
            <w:rFonts w:hint="eastAsia"/>
            <w:szCs w:val="24"/>
          </w:rPr>
          <w:t xml:space="preserve"> procedure</w:t>
        </w:r>
      </w:ins>
      <w:r w:rsidR="00C53530" w:rsidRPr="009C4C46">
        <w:rPr>
          <w:rFonts w:hint="eastAsia"/>
          <w:szCs w:val="24"/>
        </w:rPr>
        <w:t>:</w:t>
      </w:r>
    </w:p>
    <w:p w:rsidR="00C53530" w:rsidRPr="009C55F8" w:rsidRDefault="00C53530" w:rsidP="00C53530">
      <w:pPr>
        <w:pStyle w:val="a3"/>
        <w:pBdr>
          <w:bottom w:val="single" w:sz="6" w:space="1" w:color="auto"/>
        </w:pBdr>
        <w:ind w:leftChars="0" w:left="360"/>
        <w:rPr>
          <w:i/>
        </w:rPr>
      </w:pPr>
      <w:r w:rsidRPr="009C55F8">
        <w:rPr>
          <w:rFonts w:hint="eastAsia"/>
          <w:i/>
        </w:rPr>
        <w:t>PHONE                              DEVICE</w:t>
      </w:r>
    </w:p>
    <w:p w:rsidR="00C53530" w:rsidRDefault="00C53530" w:rsidP="00C53530">
      <w:pPr>
        <w:pStyle w:val="a3"/>
        <w:ind w:leftChars="0" w:left="360"/>
        <w:rPr>
          <w:i/>
          <w:sz w:val="18"/>
          <w:szCs w:val="18"/>
        </w:rPr>
      </w:pPr>
      <w:r w:rsidRPr="009C55F8">
        <w:rPr>
          <w:rFonts w:hint="eastAsia"/>
          <w:i/>
          <w:sz w:val="18"/>
          <w:szCs w:val="18"/>
        </w:rPr>
        <w:t>NDEF_UPDATE</w:t>
      </w:r>
    </w:p>
    <w:p w:rsidR="00D82E68" w:rsidRDefault="007A2245" w:rsidP="00C53530">
      <w:pPr>
        <w:pStyle w:val="a3"/>
        <w:ind w:leftChars="0" w:left="360" w:firstLineChars="100" w:firstLine="180"/>
        <w:rPr>
          <w:i/>
          <w:sz w:val="18"/>
          <w:szCs w:val="18"/>
        </w:rPr>
      </w:pPr>
      <w:r>
        <w:rPr>
          <w:rFonts w:hint="eastAsia"/>
          <w:i/>
          <w:sz w:val="18"/>
          <w:szCs w:val="18"/>
        </w:rPr>
        <w:t xml:space="preserve"> (PAIRING</w:t>
      </w:r>
      <w:r w:rsidR="00D82E68">
        <w:rPr>
          <w:rFonts w:hint="eastAsia"/>
          <w:i/>
          <w:sz w:val="18"/>
          <w:szCs w:val="18"/>
        </w:rPr>
        <w:t>, SendRequest</w:t>
      </w:r>
      <w:r w:rsidR="00C53530" w:rsidRPr="009C55F8">
        <w:rPr>
          <w:rFonts w:hint="eastAsia"/>
          <w:i/>
          <w:sz w:val="18"/>
          <w:szCs w:val="18"/>
        </w:rPr>
        <w:t xml:space="preserve">, </w:t>
      </w:r>
      <w:del w:id="7153" w:author="rocky" w:date="2013-04-12T12:29:00Z">
        <w:r w:rsidR="00D82E68" w:rsidDel="00534DE6">
          <w:rPr>
            <w:rFonts w:hint="eastAsia"/>
            <w:i/>
            <w:sz w:val="18"/>
            <w:szCs w:val="18"/>
          </w:rPr>
          <w:delText>40</w:delText>
        </w:r>
        <w:r w:rsidR="006D18F4" w:rsidDel="00534DE6">
          <w:rPr>
            <w:rFonts w:hint="eastAsia"/>
            <w:i/>
            <w:sz w:val="18"/>
            <w:szCs w:val="18"/>
          </w:rPr>
          <w:delText>h</w:delText>
        </w:r>
      </w:del>
      <w:ins w:id="7154" w:author="rocky" w:date="2013-09-10T15:24:00Z">
        <w:r w:rsidR="00C66F0F">
          <w:rPr>
            <w:i/>
            <w:sz w:val="18"/>
            <w:szCs w:val="18"/>
          </w:rPr>
          <w:t>6</w:t>
        </w:r>
      </w:ins>
      <w:ins w:id="7155" w:author="rocky" w:date="2013-04-12T12:29:00Z">
        <w:r w:rsidR="00534DE6">
          <w:rPr>
            <w:i/>
            <w:sz w:val="18"/>
            <w:szCs w:val="18"/>
          </w:rPr>
          <w:t>4</w:t>
        </w:r>
        <w:r w:rsidR="00534DE6">
          <w:rPr>
            <w:rFonts w:hint="eastAsia"/>
            <w:i/>
            <w:sz w:val="18"/>
            <w:szCs w:val="18"/>
          </w:rPr>
          <w:t>h</w:t>
        </w:r>
      </w:ins>
      <w:r w:rsidR="00C53530">
        <w:rPr>
          <w:rFonts w:hint="eastAsia"/>
          <w:i/>
          <w:sz w:val="18"/>
          <w:szCs w:val="18"/>
        </w:rPr>
        <w:t xml:space="preserve">, </w:t>
      </w:r>
    </w:p>
    <w:p w:rsidR="00D82E68" w:rsidRDefault="00D82E68" w:rsidP="00D82E68">
      <w:pPr>
        <w:pStyle w:val="a3"/>
        <w:ind w:leftChars="0" w:left="360" w:firstLineChars="150" w:firstLine="270"/>
        <w:rPr>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DIN data,</w:t>
      </w:r>
    </w:p>
    <w:p w:rsidR="00D82E68" w:rsidRDefault="006D18F4" w:rsidP="00C53530">
      <w:pPr>
        <w:pStyle w:val="a3"/>
        <w:ind w:leftChars="0" w:left="360" w:firstLineChars="100" w:firstLine="180"/>
        <w:rPr>
          <w:i/>
          <w:sz w:val="18"/>
          <w:szCs w:val="18"/>
        </w:rPr>
      </w:pPr>
      <w:r>
        <w:rPr>
          <w:rFonts w:hint="eastAsia"/>
          <w:i/>
          <w:sz w:val="18"/>
          <w:szCs w:val="18"/>
        </w:rPr>
        <w:t xml:space="preserve"> </w:t>
      </w:r>
      <w:r w:rsidR="00D82E68">
        <w:rPr>
          <w:rFonts w:hint="eastAsia"/>
          <w:i/>
          <w:sz w:val="18"/>
          <w:szCs w:val="18"/>
        </w:rPr>
        <w:t>10</w:t>
      </w:r>
      <w:r>
        <w:rPr>
          <w:rFonts w:hint="eastAsia"/>
          <w:i/>
          <w:sz w:val="18"/>
          <w:szCs w:val="18"/>
        </w:rPr>
        <w:t>h</w:t>
      </w:r>
      <w:r w:rsidR="00D82E68">
        <w:rPr>
          <w:rFonts w:hint="eastAsia"/>
          <w:i/>
          <w:sz w:val="18"/>
          <w:szCs w:val="18"/>
        </w:rPr>
        <w:t xml:space="preserve"> byte DN data,</w:t>
      </w:r>
    </w:p>
    <w:p w:rsidR="00534DE6" w:rsidRDefault="00D82E68" w:rsidP="00534DE6">
      <w:pPr>
        <w:pStyle w:val="a3"/>
        <w:ind w:leftChars="0" w:left="360" w:firstLineChars="150" w:firstLine="270"/>
        <w:rPr>
          <w:ins w:id="7156" w:author="rocky" w:date="2013-04-12T12:29:00Z"/>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FID data,</w:t>
      </w:r>
      <w:ins w:id="7157" w:author="rocky" w:date="2013-04-12T12:29:00Z">
        <w:r w:rsidR="00534DE6" w:rsidRPr="00534DE6">
          <w:rPr>
            <w:i/>
            <w:sz w:val="18"/>
            <w:szCs w:val="18"/>
          </w:rPr>
          <w:t xml:space="preserve"> </w:t>
        </w:r>
      </w:ins>
    </w:p>
    <w:p w:rsidR="00D82E68" w:rsidRPr="00534DE6" w:rsidRDefault="00534DE6">
      <w:pPr>
        <w:pStyle w:val="a3"/>
        <w:ind w:leftChars="0" w:left="360" w:firstLineChars="150" w:firstLine="270"/>
        <w:rPr>
          <w:i/>
          <w:sz w:val="18"/>
          <w:szCs w:val="18"/>
          <w:rPrChange w:id="7158" w:author="rocky" w:date="2013-04-12T12:29:00Z">
            <w:rPr/>
          </w:rPrChange>
        </w:rPr>
      </w:pPr>
      <w:ins w:id="7159" w:author="rocky" w:date="2013-04-12T12:29:00Z">
        <w:r>
          <w:rPr>
            <w:i/>
            <w:sz w:val="18"/>
            <w:szCs w:val="18"/>
          </w:rPr>
          <w:t>04h-byte Time,</w:t>
        </w:r>
      </w:ins>
    </w:p>
    <w:p w:rsidR="007D6666" w:rsidRDefault="00D82E68" w:rsidP="00D82E68">
      <w:pPr>
        <w:pStyle w:val="a3"/>
        <w:ind w:leftChars="0" w:left="360" w:firstLineChars="150" w:firstLine="270"/>
        <w:rPr>
          <w:ins w:id="7160" w:author="rocky" w:date="2013-09-10T15:23:00Z"/>
          <w:i/>
          <w:sz w:val="18"/>
          <w:szCs w:val="18"/>
        </w:rPr>
      </w:pPr>
      <w:r>
        <w:rPr>
          <w:rFonts w:hint="eastAsia"/>
          <w:i/>
          <w:sz w:val="18"/>
          <w:szCs w:val="18"/>
        </w:rPr>
        <w:t>10</w:t>
      </w:r>
      <w:r w:rsidR="006D18F4">
        <w:rPr>
          <w:rFonts w:hint="eastAsia"/>
          <w:i/>
          <w:sz w:val="18"/>
          <w:szCs w:val="18"/>
        </w:rPr>
        <w:t>h</w:t>
      </w:r>
      <w:r>
        <w:rPr>
          <w:rFonts w:hint="eastAsia"/>
          <w:i/>
          <w:sz w:val="18"/>
          <w:szCs w:val="18"/>
        </w:rPr>
        <w:t xml:space="preserve"> byte USERNAME data</w:t>
      </w:r>
      <w:ins w:id="7161" w:author="rocky" w:date="2013-09-10T15:23:00Z">
        <w:r w:rsidR="007D6666">
          <w:rPr>
            <w:i/>
            <w:sz w:val="18"/>
            <w:szCs w:val="18"/>
          </w:rPr>
          <w:t>,</w:t>
        </w:r>
      </w:ins>
    </w:p>
    <w:p w:rsidR="007D6666" w:rsidRDefault="007D6666" w:rsidP="00D82E68">
      <w:pPr>
        <w:pStyle w:val="a3"/>
        <w:ind w:leftChars="0" w:left="360" w:firstLineChars="150" w:firstLine="270"/>
        <w:rPr>
          <w:ins w:id="7162" w:author="rocky" w:date="2013-09-10T15:24:00Z"/>
          <w:i/>
          <w:sz w:val="18"/>
          <w:szCs w:val="18"/>
        </w:rPr>
      </w:pPr>
      <w:ins w:id="7163" w:author="rocky" w:date="2013-09-10T15:23:00Z">
        <w:r>
          <w:rPr>
            <w:i/>
            <w:sz w:val="18"/>
            <w:szCs w:val="18"/>
          </w:rPr>
          <w:t>10h-byte App_key_seed</w:t>
        </w:r>
      </w:ins>
      <w:ins w:id="7164" w:author="rocky" w:date="2013-09-10T15:24:00Z">
        <w:r>
          <w:rPr>
            <w:i/>
            <w:sz w:val="18"/>
            <w:szCs w:val="18"/>
          </w:rPr>
          <w:t>,</w:t>
        </w:r>
      </w:ins>
    </w:p>
    <w:p w:rsidR="00C53530" w:rsidRPr="009C55F8" w:rsidRDefault="007D6666" w:rsidP="00D82E68">
      <w:pPr>
        <w:pStyle w:val="a3"/>
        <w:ind w:leftChars="0" w:left="360" w:firstLineChars="150" w:firstLine="270"/>
        <w:rPr>
          <w:i/>
          <w:sz w:val="18"/>
          <w:szCs w:val="18"/>
        </w:rPr>
      </w:pPr>
      <w:ins w:id="7165" w:author="rocky" w:date="2013-09-10T15:24:00Z">
        <w:r>
          <w:rPr>
            <w:i/>
            <w:sz w:val="18"/>
            <w:szCs w:val="18"/>
          </w:rPr>
          <w:t>10h-byte Challenge</w:t>
        </w:r>
      </w:ins>
      <w:r w:rsidR="00C53530" w:rsidRPr="009C55F8">
        <w:rPr>
          <w:rFonts w:hint="eastAsia"/>
          <w:i/>
          <w:sz w:val="18"/>
          <w:szCs w:val="18"/>
        </w:rPr>
        <w:t xml:space="preserve">)   </w:t>
      </w:r>
      <w:r w:rsidR="00D82E68">
        <w:rPr>
          <w:rFonts w:hint="eastAsia"/>
          <w:i/>
          <w:sz w:val="18"/>
          <w:szCs w:val="18"/>
        </w:rPr>
        <w:t xml:space="preserve">            </w:t>
      </w:r>
      <w:r w:rsidR="00C53530" w:rsidRPr="009C55F8">
        <w:rPr>
          <w:i/>
          <w:sz w:val="18"/>
          <w:szCs w:val="18"/>
        </w:rPr>
        <w:sym w:font="Wingdings" w:char="F0E0"/>
      </w:r>
    </w:p>
    <w:p w:rsidR="00C53530" w:rsidRPr="009C55F8" w:rsidRDefault="00C53530" w:rsidP="00C53530">
      <w:pPr>
        <w:pStyle w:val="a3"/>
        <w:ind w:leftChars="0" w:left="360"/>
        <w:rPr>
          <w:i/>
          <w:sz w:val="18"/>
          <w:szCs w:val="18"/>
        </w:rPr>
      </w:pPr>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p>
    <w:p w:rsidR="007E09CA" w:rsidRDefault="00C53530" w:rsidP="007E09CA">
      <w:pPr>
        <w:pStyle w:val="a3"/>
        <w:ind w:leftChars="0" w:left="360"/>
        <w:rPr>
          <w:i/>
          <w:sz w:val="18"/>
          <w:szCs w:val="18"/>
        </w:rPr>
      </w:pPr>
      <w:r w:rsidRPr="009C55F8">
        <w:rPr>
          <w:rFonts w:hint="eastAsia"/>
          <w:i/>
          <w:sz w:val="18"/>
          <w:szCs w:val="18"/>
        </w:rPr>
        <w:t xml:space="preserve">          </w:t>
      </w:r>
      <w:r w:rsidR="00362C58">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261F10">
        <w:rPr>
          <w:rFonts w:hint="eastAsia"/>
          <w:i/>
          <w:sz w:val="18"/>
          <w:szCs w:val="18"/>
        </w:rPr>
        <w:t xml:space="preserve"> </w:t>
      </w:r>
      <w:r w:rsidR="007A2245">
        <w:rPr>
          <w:rFonts w:hint="eastAsia"/>
          <w:i/>
          <w:sz w:val="18"/>
          <w:szCs w:val="18"/>
        </w:rPr>
        <w:t>(00h for OK, PAIRING, SendRequest</w:t>
      </w:r>
      <w:r w:rsidR="006D18F4">
        <w:rPr>
          <w:rFonts w:hint="eastAsia"/>
          <w:i/>
          <w:sz w:val="18"/>
          <w:szCs w:val="18"/>
        </w:rPr>
        <w:t xml:space="preserve">, </w:t>
      </w:r>
      <w:ins w:id="7166" w:author="rocky" w:date="2013-09-10T15:24:00Z">
        <w:r w:rsidR="00280BB1">
          <w:rPr>
            <w:i/>
            <w:sz w:val="18"/>
            <w:szCs w:val="18"/>
          </w:rPr>
          <w:t>6</w:t>
        </w:r>
      </w:ins>
      <w:ins w:id="7167" w:author="rocky" w:date="2013-08-02T14:46:00Z">
        <w:r w:rsidR="00542900">
          <w:rPr>
            <w:i/>
            <w:sz w:val="18"/>
            <w:szCs w:val="18"/>
          </w:rPr>
          <w:t>D</w:t>
        </w:r>
      </w:ins>
      <w:del w:id="7168" w:author="rocky" w:date="2013-03-04T15:39:00Z">
        <w:r w:rsidR="007E09CA" w:rsidDel="009D1BC9">
          <w:rPr>
            <w:rFonts w:hint="eastAsia"/>
            <w:i/>
            <w:sz w:val="18"/>
            <w:szCs w:val="18"/>
          </w:rPr>
          <w:delText>2</w:delText>
        </w:r>
      </w:del>
      <w:del w:id="7169" w:author="rocky" w:date="2013-08-02T14:46:00Z">
        <w:r w:rsidR="007E09CA" w:rsidDel="00797A3B">
          <w:rPr>
            <w:rFonts w:hint="eastAsia"/>
            <w:i/>
            <w:sz w:val="18"/>
            <w:szCs w:val="18"/>
          </w:rPr>
          <w:delText>1</w:delText>
        </w:r>
      </w:del>
      <w:r w:rsidR="006D18F4">
        <w:rPr>
          <w:rFonts w:hint="eastAsia"/>
          <w:i/>
          <w:sz w:val="18"/>
          <w:szCs w:val="18"/>
        </w:rPr>
        <w:t>h</w:t>
      </w:r>
      <w:r w:rsidR="007E09CA">
        <w:rPr>
          <w:rFonts w:hint="eastAsia"/>
          <w:i/>
          <w:sz w:val="18"/>
          <w:szCs w:val="18"/>
        </w:rPr>
        <w:t>,</w:t>
      </w:r>
    </w:p>
    <w:p w:rsidR="007E09CA" w:rsidRDefault="006D18F4" w:rsidP="007E09CA">
      <w:pPr>
        <w:pStyle w:val="a3"/>
        <w:ind w:leftChars="0" w:left="360" w:firstLineChars="2100" w:firstLine="3780"/>
        <w:rPr>
          <w:i/>
          <w:sz w:val="18"/>
          <w:szCs w:val="18"/>
        </w:rPr>
      </w:pPr>
      <w:r>
        <w:rPr>
          <w:rFonts w:hint="eastAsia"/>
          <w:i/>
          <w:sz w:val="18"/>
          <w:szCs w:val="18"/>
        </w:rPr>
        <w:t xml:space="preserve"> </w:t>
      </w:r>
      <w:r w:rsidR="007E09CA">
        <w:rPr>
          <w:rFonts w:hint="eastAsia"/>
          <w:i/>
          <w:sz w:val="18"/>
          <w:szCs w:val="18"/>
        </w:rPr>
        <w:t>10</w:t>
      </w:r>
      <w:r>
        <w:rPr>
          <w:rFonts w:hint="eastAsia"/>
          <w:i/>
          <w:sz w:val="18"/>
          <w:szCs w:val="18"/>
        </w:rPr>
        <w:t>h</w:t>
      </w:r>
      <w:r w:rsidR="007E09CA">
        <w:rPr>
          <w:rFonts w:hint="eastAsia"/>
          <w:i/>
          <w:sz w:val="18"/>
          <w:szCs w:val="18"/>
        </w:rPr>
        <w:t>-byte DID data</w:t>
      </w:r>
    </w:p>
    <w:p w:rsidR="007E09CA" w:rsidRDefault="007E09CA" w:rsidP="007E09CA">
      <w:pPr>
        <w:pStyle w:val="a3"/>
        <w:ind w:leftChars="0" w:left="360" w:firstLineChars="2150" w:firstLine="3870"/>
        <w:rPr>
          <w:ins w:id="7170" w:author="rocky" w:date="2013-03-04T15:39:00Z"/>
          <w:i/>
          <w:sz w:val="18"/>
          <w:szCs w:val="18"/>
        </w:rPr>
      </w:pPr>
      <w:r>
        <w:rPr>
          <w:rFonts w:hint="eastAsia"/>
          <w:i/>
          <w:sz w:val="18"/>
          <w:szCs w:val="18"/>
        </w:rPr>
        <w:t>10</w:t>
      </w:r>
      <w:r w:rsidR="006D18F4">
        <w:rPr>
          <w:rFonts w:hint="eastAsia"/>
          <w:i/>
          <w:sz w:val="18"/>
          <w:szCs w:val="18"/>
        </w:rPr>
        <w:t>h</w:t>
      </w:r>
      <w:r>
        <w:rPr>
          <w:rFonts w:hint="eastAsia"/>
          <w:i/>
          <w:sz w:val="18"/>
          <w:szCs w:val="18"/>
        </w:rPr>
        <w:t>-byte DID-FID-Key,</w:t>
      </w:r>
    </w:p>
    <w:p w:rsidR="00FB4A48" w:rsidRDefault="00FB4A48" w:rsidP="007E09CA">
      <w:pPr>
        <w:pStyle w:val="a3"/>
        <w:ind w:leftChars="0" w:left="360" w:firstLineChars="2150" w:firstLine="3870"/>
        <w:rPr>
          <w:i/>
          <w:sz w:val="18"/>
          <w:szCs w:val="18"/>
        </w:rPr>
      </w:pPr>
      <w:ins w:id="7171" w:author="rocky" w:date="2013-03-04T15:39:00Z">
        <w:r>
          <w:rPr>
            <w:rFonts w:hint="eastAsia"/>
            <w:i/>
            <w:sz w:val="18"/>
            <w:szCs w:val="18"/>
          </w:rPr>
          <w:t>10h-byte Rand</w:t>
        </w:r>
      </w:ins>
      <w:ins w:id="7172" w:author="rocky" w:date="2013-03-04T16:11:00Z">
        <w:r w:rsidR="00BA2B4C">
          <w:rPr>
            <w:rFonts w:hint="eastAsia"/>
            <w:i/>
            <w:sz w:val="18"/>
            <w:szCs w:val="18"/>
          </w:rPr>
          <w:t>om</w:t>
        </w:r>
      </w:ins>
      <w:ins w:id="7173" w:author="rocky" w:date="2013-03-04T15:39:00Z">
        <w:r>
          <w:rPr>
            <w:rFonts w:hint="eastAsia"/>
            <w:i/>
            <w:sz w:val="18"/>
            <w:szCs w:val="18"/>
          </w:rPr>
          <w:t>,</w:t>
        </w:r>
      </w:ins>
    </w:p>
    <w:p w:rsidR="00797A3B" w:rsidRDefault="007E09CA" w:rsidP="0077465B">
      <w:pPr>
        <w:pStyle w:val="a3"/>
        <w:ind w:leftChars="0" w:left="360" w:firstLineChars="2150" w:firstLine="3870"/>
        <w:rPr>
          <w:ins w:id="7174" w:author="rocky" w:date="2013-08-02T14:46:00Z"/>
          <w:i/>
          <w:sz w:val="18"/>
          <w:szCs w:val="18"/>
        </w:rPr>
      </w:pPr>
      <w:r>
        <w:rPr>
          <w:rFonts w:hint="eastAsia"/>
          <w:i/>
          <w:sz w:val="18"/>
          <w:szCs w:val="18"/>
        </w:rPr>
        <w:t>1-byte DID-FID-SN</w:t>
      </w:r>
      <w:ins w:id="7175" w:author="rocky" w:date="2013-08-02T14:46:00Z">
        <w:r w:rsidR="00797A3B">
          <w:rPr>
            <w:i/>
            <w:sz w:val="18"/>
            <w:szCs w:val="18"/>
          </w:rPr>
          <w:t>,</w:t>
        </w:r>
      </w:ins>
    </w:p>
    <w:p w:rsidR="00797A3B" w:rsidRDefault="00797A3B" w:rsidP="0077465B">
      <w:pPr>
        <w:pStyle w:val="a3"/>
        <w:ind w:leftChars="0" w:left="360" w:firstLineChars="2150" w:firstLine="3870"/>
        <w:rPr>
          <w:ins w:id="7176" w:author="rocky" w:date="2013-08-02T14:51:00Z"/>
          <w:i/>
          <w:sz w:val="18"/>
          <w:szCs w:val="18"/>
        </w:rPr>
      </w:pPr>
      <w:ins w:id="7177" w:author="rocky" w:date="2013-08-02T14:46:00Z">
        <w:r>
          <w:rPr>
            <w:i/>
            <w:sz w:val="18"/>
            <w:szCs w:val="18"/>
          </w:rPr>
          <w:t>2-byte M value (0x0000),</w:t>
        </w:r>
      </w:ins>
    </w:p>
    <w:p w:rsidR="00542900" w:rsidRDefault="00542900" w:rsidP="0077465B">
      <w:pPr>
        <w:pStyle w:val="a3"/>
        <w:ind w:leftChars="0" w:left="360" w:firstLineChars="2150" w:firstLine="3870"/>
        <w:rPr>
          <w:ins w:id="7178" w:author="rocky" w:date="2013-08-02T14:48:00Z"/>
          <w:i/>
          <w:sz w:val="18"/>
          <w:szCs w:val="18"/>
        </w:rPr>
      </w:pPr>
      <w:ins w:id="7179" w:author="rocky" w:date="2013-08-02T14:51:00Z">
        <w:r>
          <w:rPr>
            <w:i/>
            <w:sz w:val="18"/>
            <w:szCs w:val="18"/>
          </w:rPr>
          <w:t>4-byte START_LOG_SN</w:t>
        </w:r>
      </w:ins>
    </w:p>
    <w:p w:rsidR="00797A3B" w:rsidRDefault="00797A3B" w:rsidP="0077465B">
      <w:pPr>
        <w:pStyle w:val="a3"/>
        <w:ind w:leftChars="0" w:left="360" w:firstLineChars="2150" w:firstLine="3870"/>
        <w:rPr>
          <w:ins w:id="7180" w:author="rocky" w:date="2013-08-02T14:48:00Z"/>
          <w:i/>
          <w:sz w:val="18"/>
          <w:szCs w:val="18"/>
        </w:rPr>
      </w:pPr>
      <w:ins w:id="7181" w:author="rocky" w:date="2013-08-02T14:48:00Z">
        <w:r>
          <w:rPr>
            <w:i/>
            <w:sz w:val="18"/>
            <w:szCs w:val="18"/>
          </w:rPr>
          <w:t>1-byte SN of LOG</w:t>
        </w:r>
      </w:ins>
      <w:ins w:id="7182" w:author="rocky" w:date="2013-08-02T14:51:00Z">
        <w:r w:rsidR="00542900">
          <w:rPr>
            <w:i/>
            <w:sz w:val="18"/>
            <w:szCs w:val="18"/>
          </w:rPr>
          <w:t xml:space="preserve"> event</w:t>
        </w:r>
      </w:ins>
      <w:ins w:id="7183" w:author="rocky" w:date="2013-08-02T14:48:00Z">
        <w:r>
          <w:rPr>
            <w:i/>
            <w:sz w:val="18"/>
            <w:szCs w:val="18"/>
          </w:rPr>
          <w:t>,</w:t>
        </w:r>
      </w:ins>
    </w:p>
    <w:p w:rsidR="00797A3B" w:rsidRDefault="00797A3B" w:rsidP="0077465B">
      <w:pPr>
        <w:pStyle w:val="a3"/>
        <w:ind w:leftChars="0" w:left="360" w:firstLineChars="2150" w:firstLine="3870"/>
        <w:rPr>
          <w:ins w:id="7184" w:author="rocky" w:date="2013-08-02T14:48:00Z"/>
          <w:i/>
          <w:sz w:val="18"/>
          <w:szCs w:val="18"/>
        </w:rPr>
      </w:pPr>
      <w:ins w:id="7185" w:author="rocky" w:date="2013-08-02T14:48:00Z">
        <w:r>
          <w:rPr>
            <w:i/>
            <w:sz w:val="18"/>
            <w:szCs w:val="18"/>
          </w:rPr>
          <w:t>1-byte LOG event</w:t>
        </w:r>
      </w:ins>
    </w:p>
    <w:p w:rsidR="00797A3B" w:rsidRPr="00797A3B" w:rsidRDefault="00797A3B" w:rsidP="0077465B">
      <w:pPr>
        <w:pStyle w:val="a3"/>
        <w:ind w:leftChars="0" w:left="360" w:firstLineChars="2150" w:firstLine="3870"/>
        <w:rPr>
          <w:ins w:id="7186" w:author="rocky" w:date="2013-08-02T14:46:00Z"/>
          <w:i/>
          <w:sz w:val="18"/>
          <w:szCs w:val="18"/>
        </w:rPr>
      </w:pPr>
      <w:ins w:id="7187" w:author="rocky" w:date="2013-08-02T14:48:00Z">
        <w:r>
          <w:rPr>
            <w:rFonts w:hint="eastAsia"/>
            <w:i/>
            <w:sz w:val="18"/>
            <w:szCs w:val="18"/>
          </w:rPr>
          <w:t>4-byte TIME</w:t>
        </w:r>
      </w:ins>
    </w:p>
    <w:p w:rsidR="007D6666" w:rsidRDefault="00797A3B" w:rsidP="0077465B">
      <w:pPr>
        <w:pStyle w:val="a3"/>
        <w:ind w:leftChars="0" w:left="360" w:firstLineChars="2150" w:firstLine="3870"/>
        <w:rPr>
          <w:ins w:id="7188" w:author="rocky" w:date="2013-09-10T15:24:00Z"/>
          <w:i/>
          <w:sz w:val="18"/>
          <w:szCs w:val="18"/>
        </w:rPr>
      </w:pPr>
      <w:ins w:id="7189" w:author="rocky" w:date="2013-08-02T14:46:00Z">
        <w:r>
          <w:rPr>
            <w:i/>
            <w:sz w:val="18"/>
            <w:szCs w:val="18"/>
          </w:rPr>
          <w:t>10h-byte FW_Version</w:t>
        </w:r>
      </w:ins>
      <w:ins w:id="7190" w:author="rocky" w:date="2013-09-10T15:24:00Z">
        <w:r w:rsidR="007D6666">
          <w:rPr>
            <w:i/>
            <w:sz w:val="18"/>
            <w:szCs w:val="18"/>
          </w:rPr>
          <w:t>,</w:t>
        </w:r>
      </w:ins>
    </w:p>
    <w:p w:rsidR="00C53530" w:rsidRPr="0077465B" w:rsidRDefault="007D6666" w:rsidP="0077465B">
      <w:pPr>
        <w:pStyle w:val="a3"/>
        <w:ind w:leftChars="0" w:left="360" w:firstLineChars="2150" w:firstLine="3870"/>
        <w:rPr>
          <w:i/>
          <w:sz w:val="18"/>
          <w:szCs w:val="18"/>
        </w:rPr>
      </w:pPr>
      <w:ins w:id="7191" w:author="rocky" w:date="2013-09-10T15:24:00Z">
        <w:r>
          <w:rPr>
            <w:i/>
            <w:sz w:val="18"/>
            <w:szCs w:val="18"/>
          </w:rPr>
          <w:t xml:space="preserve">10h-byte SHA256-HMAC(App_key, Challenge) </w:t>
        </w:r>
      </w:ins>
      <w:r w:rsidR="007E09CA" w:rsidRPr="009C55F8">
        <w:rPr>
          <w:rFonts w:hint="eastAsia"/>
          <w:i/>
          <w:sz w:val="18"/>
          <w:szCs w:val="18"/>
        </w:rPr>
        <w:t>)</w:t>
      </w:r>
    </w:p>
    <w:p w:rsidR="00261F10" w:rsidRPr="007D072D" w:rsidRDefault="00261F10" w:rsidP="00261F10">
      <w:pPr>
        <w:pStyle w:val="a3"/>
        <w:ind w:leftChars="0" w:left="360"/>
        <w:rPr>
          <w:b/>
          <w:i/>
          <w:sz w:val="18"/>
          <w:szCs w:val="18"/>
        </w:rPr>
      </w:pP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w:t>
      </w:r>
      <w:r w:rsidR="007D072D" w:rsidRPr="007D072D">
        <w:rPr>
          <w:rFonts w:hint="eastAsia"/>
          <w:b/>
          <w:i/>
          <w:sz w:val="18"/>
          <w:szCs w:val="18"/>
        </w:rPr>
        <w:t>OR</w:t>
      </w:r>
    </w:p>
    <w:p w:rsidR="00261F10" w:rsidRPr="00261F10" w:rsidRDefault="00261F10" w:rsidP="00261F10">
      <w:pPr>
        <w:pStyle w:val="a3"/>
        <w:ind w:leftChars="0" w:left="360"/>
        <w:rPr>
          <w:i/>
          <w:sz w:val="18"/>
          <w:szCs w:val="18"/>
        </w:rPr>
      </w:pPr>
      <w:r>
        <w:rPr>
          <w:rFonts w:hint="eastAsia"/>
          <w:i/>
          <w:sz w:val="18"/>
          <w:szCs w:val="18"/>
        </w:rPr>
        <w:t xml:space="preserve">                                         </w:t>
      </w:r>
      <w:r w:rsidRPr="00261F10">
        <w:rPr>
          <w:i/>
          <w:sz w:val="18"/>
          <w:szCs w:val="18"/>
        </w:rPr>
        <w:sym w:font="Wingdings" w:char="F0DF"/>
      </w:r>
      <w:r>
        <w:rPr>
          <w:rFonts w:hint="eastAsia"/>
          <w:i/>
          <w:sz w:val="18"/>
          <w:szCs w:val="18"/>
        </w:rPr>
        <w:t xml:space="preserve"> (Non-zero if </w:t>
      </w:r>
      <w:r w:rsidR="007F253B">
        <w:rPr>
          <w:rFonts w:hint="eastAsia"/>
          <w:i/>
          <w:sz w:val="18"/>
          <w:szCs w:val="18"/>
        </w:rPr>
        <w:t>NG</w:t>
      </w:r>
      <w:r w:rsidR="007A2245">
        <w:rPr>
          <w:rFonts w:hint="eastAsia"/>
          <w:i/>
          <w:sz w:val="18"/>
          <w:szCs w:val="18"/>
        </w:rPr>
        <w:t>, PAIRING</w:t>
      </w:r>
      <w:r w:rsidR="00E625B6">
        <w:rPr>
          <w:rFonts w:hint="eastAsia"/>
          <w:i/>
          <w:sz w:val="18"/>
          <w:szCs w:val="18"/>
        </w:rPr>
        <w:t>, SendRequest</w:t>
      </w:r>
      <w:r>
        <w:rPr>
          <w:rFonts w:hint="eastAsia"/>
          <w:i/>
          <w:sz w:val="18"/>
          <w:szCs w:val="18"/>
        </w:rPr>
        <w:t>)</w:t>
      </w:r>
    </w:p>
    <w:p w:rsidR="00E02763" w:rsidRDefault="007E09CA">
      <w:pPr>
        <w:pStyle w:val="a3"/>
        <w:ind w:leftChars="0" w:left="360"/>
        <w:rPr>
          <w:del w:id="7192" w:author="rocky" w:date="2013-03-09T22:59:00Z"/>
          <w:i/>
          <w:sz w:val="18"/>
          <w:szCs w:val="18"/>
        </w:rPr>
        <w:pPrChange w:id="7193" w:author="rocky" w:date="2013-03-09T22:59:00Z">
          <w:pPr/>
        </w:pPrChange>
      </w:pPr>
      <w:r w:rsidRPr="009C55F8">
        <w:rPr>
          <w:rFonts w:hint="eastAsia"/>
          <w:i/>
          <w:sz w:val="18"/>
          <w:szCs w:val="18"/>
        </w:rPr>
        <w:t>NDEF_UPDATE</w:t>
      </w:r>
      <w:r w:rsidR="007A2245">
        <w:rPr>
          <w:rFonts w:hint="eastAsia"/>
          <w:i/>
          <w:sz w:val="18"/>
          <w:szCs w:val="18"/>
        </w:rPr>
        <w:t xml:space="preserve"> </w:t>
      </w:r>
      <w:del w:id="7194" w:author="rocky" w:date="2013-03-11T11:41:00Z">
        <w:r w:rsidR="007A2245" w:rsidDel="00E02908">
          <w:rPr>
            <w:rFonts w:hint="eastAsia"/>
            <w:i/>
            <w:sz w:val="18"/>
            <w:szCs w:val="18"/>
          </w:rPr>
          <w:delText xml:space="preserve"> </w:delText>
        </w:r>
      </w:del>
      <w:r w:rsidR="007A2245">
        <w:rPr>
          <w:rFonts w:hint="eastAsia"/>
          <w:i/>
          <w:sz w:val="18"/>
          <w:szCs w:val="18"/>
        </w:rPr>
        <w:t>(PAIRING</w:t>
      </w:r>
      <w:r>
        <w:rPr>
          <w:rFonts w:hint="eastAsia"/>
          <w:i/>
          <w:sz w:val="18"/>
          <w:szCs w:val="18"/>
        </w:rPr>
        <w:t>,</w:t>
      </w:r>
      <w:r w:rsidR="001657A0">
        <w:rPr>
          <w:rFonts w:hint="eastAsia"/>
          <w:i/>
          <w:sz w:val="18"/>
          <w:szCs w:val="18"/>
        </w:rPr>
        <w:t xml:space="preserve"> Fin</w:t>
      </w:r>
      <w:r w:rsidR="003B13CF">
        <w:rPr>
          <w:rFonts w:hint="eastAsia"/>
          <w:i/>
          <w:sz w:val="18"/>
          <w:szCs w:val="18"/>
        </w:rPr>
        <w:t>ish</w:t>
      </w:r>
      <w:r>
        <w:rPr>
          <w:rFonts w:hint="eastAsia"/>
          <w:i/>
          <w:sz w:val="18"/>
          <w:szCs w:val="18"/>
        </w:rPr>
        <w:t xml:space="preserve">)             </w:t>
      </w:r>
      <w:ins w:id="7195" w:author="rocky" w:date="2013-03-11T11:41:00Z">
        <w:r w:rsidR="00E02908">
          <w:rPr>
            <w:rFonts w:hint="eastAsia"/>
            <w:i/>
            <w:sz w:val="18"/>
            <w:szCs w:val="18"/>
          </w:rPr>
          <w:t xml:space="preserve"> </w:t>
        </w:r>
      </w:ins>
      <w:r>
        <w:rPr>
          <w:rFonts w:hint="eastAsia"/>
          <w:i/>
          <w:sz w:val="18"/>
          <w:szCs w:val="18"/>
        </w:rPr>
        <w:t xml:space="preserve"> </w:t>
      </w:r>
      <w:del w:id="7196" w:author="rocky" w:date="2013-03-09T23:01:00Z">
        <w:r w:rsidDel="009433BD">
          <w:rPr>
            <w:rFonts w:hint="eastAsia"/>
            <w:i/>
            <w:sz w:val="18"/>
            <w:szCs w:val="18"/>
          </w:rPr>
          <w:delText xml:space="preserve"> </w:delText>
        </w:r>
      </w:del>
      <w:r w:rsidRPr="007E09CA">
        <w:rPr>
          <w:i/>
          <w:sz w:val="18"/>
          <w:szCs w:val="18"/>
        </w:rPr>
        <w:sym w:font="Wingdings" w:char="F0E0"/>
      </w:r>
    </w:p>
    <w:p w:rsidR="00567ACE" w:rsidRDefault="00567ACE" w:rsidP="007E09CA">
      <w:pPr>
        <w:pStyle w:val="a3"/>
        <w:pBdr>
          <w:bottom w:val="single" w:sz="6" w:space="1" w:color="auto"/>
        </w:pBdr>
        <w:ind w:leftChars="0" w:left="360"/>
        <w:rPr>
          <w:ins w:id="7197" w:author="rocky" w:date="2013-03-09T22:59:00Z"/>
          <w:i/>
          <w:sz w:val="18"/>
          <w:szCs w:val="18"/>
        </w:rPr>
      </w:pPr>
    </w:p>
    <w:p w:rsidR="00E02763" w:rsidRDefault="00E02763">
      <w:pPr>
        <w:pStyle w:val="a3"/>
        <w:ind w:leftChars="0" w:left="360"/>
        <w:rPr>
          <w:del w:id="7198" w:author="rocky" w:date="2013-03-10T22:31:00Z"/>
        </w:rPr>
        <w:pPrChange w:id="7199" w:author="rocky" w:date="2013-03-09T22:59:00Z">
          <w:pPr/>
        </w:pPrChange>
      </w:pPr>
    </w:p>
    <w:p w:rsidR="0077465B" w:rsidRDefault="0077465B">
      <w:pPr>
        <w:widowControl/>
        <w:rPr>
          <w:szCs w:val="24"/>
        </w:rPr>
      </w:pPr>
      <w:del w:id="7200" w:author="rocky" w:date="2013-03-10T22:31:00Z">
        <w:r w:rsidDel="00725F98">
          <w:rPr>
            <w:szCs w:val="24"/>
          </w:rPr>
          <w:br w:type="page"/>
        </w:r>
      </w:del>
    </w:p>
    <w:p w:rsidR="00725F98" w:rsidRDefault="00725F98">
      <w:pPr>
        <w:widowControl/>
        <w:rPr>
          <w:ins w:id="7201" w:author="rocky" w:date="2013-03-10T22:32:00Z"/>
          <w:szCs w:val="24"/>
        </w:rPr>
      </w:pPr>
      <w:ins w:id="7202" w:author="rocky" w:date="2013-03-10T22:32:00Z">
        <w:r>
          <w:rPr>
            <w:szCs w:val="24"/>
          </w:rPr>
          <w:br w:type="page"/>
        </w:r>
      </w:ins>
    </w:p>
    <w:p w:rsidR="009C4C46" w:rsidRPr="009C4C46" w:rsidRDefault="003F0E17" w:rsidP="009C4C46">
      <w:pPr>
        <w:pStyle w:val="a3"/>
        <w:numPr>
          <w:ilvl w:val="1"/>
          <w:numId w:val="20"/>
        </w:numPr>
        <w:ind w:leftChars="0"/>
        <w:rPr>
          <w:szCs w:val="24"/>
        </w:rPr>
      </w:pPr>
      <w:ins w:id="7203" w:author="rocky" w:date="2013-03-10T02:53:00Z">
        <w:r>
          <w:rPr>
            <w:rFonts w:hint="eastAsia"/>
            <w:szCs w:val="24"/>
          </w:rPr>
          <w:lastRenderedPageBreak/>
          <w:t>A</w:t>
        </w:r>
        <w:r w:rsidR="00E1108C">
          <w:rPr>
            <w:rFonts w:hint="eastAsia"/>
            <w:szCs w:val="24"/>
          </w:rPr>
          <w:t xml:space="preserve"> registered client </w:t>
        </w:r>
      </w:ins>
      <w:r w:rsidR="00EA7F00">
        <w:rPr>
          <w:rFonts w:hint="eastAsia"/>
          <w:szCs w:val="24"/>
        </w:rPr>
        <w:t>UNLOCK</w:t>
      </w:r>
      <w:ins w:id="7204" w:author="rocky" w:date="2013-03-10T02:53:00Z">
        <w:r w:rsidR="00E1108C">
          <w:rPr>
            <w:rFonts w:hint="eastAsia"/>
            <w:szCs w:val="24"/>
          </w:rPr>
          <w:t xml:space="preserve"> the door</w:t>
        </w:r>
      </w:ins>
      <w:r w:rsidR="0077465B" w:rsidRPr="009C4C46">
        <w:rPr>
          <w:rFonts w:hint="eastAsia"/>
          <w:szCs w:val="24"/>
        </w:rPr>
        <w:t>:</w:t>
      </w:r>
    </w:p>
    <w:p w:rsidR="0077465B" w:rsidRPr="009C55F8" w:rsidRDefault="0077465B" w:rsidP="0077465B">
      <w:pPr>
        <w:pStyle w:val="a3"/>
        <w:pBdr>
          <w:bottom w:val="single" w:sz="6" w:space="1" w:color="auto"/>
        </w:pBdr>
        <w:ind w:leftChars="0" w:left="360"/>
        <w:rPr>
          <w:i/>
        </w:rPr>
      </w:pPr>
      <w:r w:rsidRPr="009C55F8">
        <w:rPr>
          <w:rFonts w:hint="eastAsia"/>
          <w:i/>
        </w:rPr>
        <w:t>PHONE                              DEVICE</w:t>
      </w:r>
    </w:p>
    <w:p w:rsidR="0077465B" w:rsidRDefault="0077465B" w:rsidP="0077465B">
      <w:pPr>
        <w:pStyle w:val="a3"/>
        <w:ind w:leftChars="0" w:left="360"/>
        <w:rPr>
          <w:i/>
          <w:sz w:val="18"/>
          <w:szCs w:val="18"/>
        </w:rPr>
      </w:pPr>
      <w:r w:rsidRPr="009C55F8">
        <w:rPr>
          <w:rFonts w:hint="eastAsia"/>
          <w:i/>
          <w:sz w:val="18"/>
          <w:szCs w:val="18"/>
        </w:rPr>
        <w:t>NDEF_UPDATE</w:t>
      </w:r>
    </w:p>
    <w:p w:rsidR="0077465B" w:rsidRDefault="00EA7F00" w:rsidP="0077465B">
      <w:pPr>
        <w:pStyle w:val="a3"/>
        <w:ind w:leftChars="0" w:left="360" w:firstLineChars="100" w:firstLine="180"/>
        <w:rPr>
          <w:i/>
          <w:sz w:val="18"/>
          <w:szCs w:val="18"/>
        </w:rPr>
      </w:pPr>
      <w:r>
        <w:rPr>
          <w:rFonts w:hint="eastAsia"/>
          <w:i/>
          <w:sz w:val="18"/>
          <w:szCs w:val="18"/>
        </w:rPr>
        <w:t xml:space="preserve"> (AUTH</w:t>
      </w:r>
      <w:r w:rsidR="0077465B">
        <w:rPr>
          <w:rFonts w:hint="eastAsia"/>
          <w:i/>
          <w:sz w:val="18"/>
          <w:szCs w:val="18"/>
        </w:rPr>
        <w:t xml:space="preserve">, </w:t>
      </w:r>
      <w:r w:rsidR="007B6563">
        <w:rPr>
          <w:rFonts w:hint="eastAsia"/>
          <w:i/>
          <w:sz w:val="18"/>
          <w:szCs w:val="18"/>
        </w:rPr>
        <w:t>SendRequest</w:t>
      </w:r>
      <w:r w:rsidR="0077465B" w:rsidRPr="009C55F8">
        <w:rPr>
          <w:rFonts w:hint="eastAsia"/>
          <w:i/>
          <w:sz w:val="18"/>
          <w:szCs w:val="18"/>
        </w:rPr>
        <w:t xml:space="preserve">, </w:t>
      </w:r>
      <w:ins w:id="7205" w:author="rocky" w:date="2013-03-21T14:25:00Z">
        <w:r w:rsidR="00AE423D">
          <w:rPr>
            <w:rFonts w:hint="eastAsia"/>
            <w:i/>
            <w:sz w:val="18"/>
            <w:szCs w:val="18"/>
          </w:rPr>
          <w:t>4</w:t>
        </w:r>
      </w:ins>
      <w:ins w:id="7206" w:author="rocky" w:date="2013-04-12T12:27:00Z">
        <w:r w:rsidR="00534DE6">
          <w:rPr>
            <w:i/>
            <w:sz w:val="18"/>
            <w:szCs w:val="18"/>
          </w:rPr>
          <w:t>6</w:t>
        </w:r>
      </w:ins>
      <w:del w:id="7207" w:author="rocky" w:date="2013-03-04T16:22:00Z">
        <w:r w:rsidR="0077465B" w:rsidDel="00D403FF">
          <w:rPr>
            <w:rFonts w:hint="eastAsia"/>
            <w:i/>
            <w:sz w:val="18"/>
            <w:szCs w:val="18"/>
          </w:rPr>
          <w:delText>21</w:delText>
        </w:r>
      </w:del>
      <w:r w:rsidR="006D18F4">
        <w:rPr>
          <w:rFonts w:hint="eastAsia"/>
          <w:i/>
          <w:sz w:val="18"/>
          <w:szCs w:val="18"/>
        </w:rPr>
        <w:t>h</w:t>
      </w:r>
      <w:r w:rsidR="0077465B">
        <w:rPr>
          <w:rFonts w:hint="eastAsia"/>
          <w:i/>
          <w:sz w:val="18"/>
          <w:szCs w:val="18"/>
        </w:rPr>
        <w:t xml:space="preserve">, </w:t>
      </w:r>
    </w:p>
    <w:p w:rsidR="00E02763" w:rsidRDefault="009C4EEF">
      <w:pPr>
        <w:ind w:firstLineChars="350" w:firstLine="630"/>
        <w:rPr>
          <w:del w:id="7208" w:author="rocky" w:date="2013-03-04T16:21:00Z"/>
          <w:i/>
          <w:sz w:val="18"/>
          <w:szCs w:val="18"/>
        </w:rPr>
        <w:pPrChange w:id="7209" w:author="rocky" w:date="2013-03-21T14:24:00Z">
          <w:pPr>
            <w:pStyle w:val="a3"/>
            <w:ind w:leftChars="0" w:left="360" w:firstLineChars="100" w:firstLine="240"/>
          </w:pPr>
        </w:pPrChange>
      </w:pPr>
      <w:r w:rsidRPr="009C4EEF">
        <w:rPr>
          <w:i/>
          <w:sz w:val="18"/>
          <w:szCs w:val="18"/>
          <w:rPrChange w:id="7210" w:author="rocky" w:date="2013-03-04T16:21:00Z">
            <w:rPr/>
          </w:rPrChange>
        </w:rPr>
        <w:t>10h</w:t>
      </w:r>
      <w:ins w:id="7211" w:author="rocky" w:date="2013-04-12T12:27:00Z">
        <w:r w:rsidR="00534DE6">
          <w:rPr>
            <w:i/>
            <w:sz w:val="18"/>
            <w:szCs w:val="18"/>
          </w:rPr>
          <w:t>-</w:t>
        </w:r>
      </w:ins>
      <w:del w:id="7212" w:author="rocky" w:date="2013-04-12T12:27:00Z">
        <w:r w:rsidRPr="009C4EEF" w:rsidDel="00534DE6">
          <w:rPr>
            <w:i/>
            <w:sz w:val="18"/>
            <w:szCs w:val="18"/>
            <w:rPrChange w:id="7213" w:author="rocky" w:date="2013-03-04T16:21:00Z">
              <w:rPr/>
            </w:rPrChange>
          </w:rPr>
          <w:delText xml:space="preserve"> </w:delText>
        </w:r>
      </w:del>
      <w:r w:rsidRPr="009C4EEF">
        <w:rPr>
          <w:i/>
          <w:sz w:val="18"/>
          <w:szCs w:val="18"/>
          <w:rPrChange w:id="7214" w:author="rocky" w:date="2013-03-04T16:21:00Z">
            <w:rPr/>
          </w:rPrChange>
        </w:rPr>
        <w:t xml:space="preserve">byte </w:t>
      </w:r>
      <w:ins w:id="7215" w:author="rocky" w:date="2013-03-04T16:21:00Z">
        <w:r w:rsidR="00D403FF">
          <w:rPr>
            <w:rFonts w:hint="eastAsia"/>
            <w:i/>
            <w:sz w:val="18"/>
            <w:szCs w:val="18"/>
          </w:rPr>
          <w:t>FID</w:t>
        </w:r>
      </w:ins>
      <w:del w:id="7216" w:author="rocky" w:date="2013-03-04T16:21:00Z">
        <w:r w:rsidRPr="009C4EEF">
          <w:rPr>
            <w:i/>
            <w:sz w:val="18"/>
            <w:szCs w:val="18"/>
            <w:rPrChange w:id="7217" w:author="rocky" w:date="2013-03-04T16:21:00Z">
              <w:rPr/>
            </w:rPrChange>
          </w:rPr>
          <w:delText>Challenge</w:delText>
        </w:r>
      </w:del>
      <w:del w:id="7218" w:author="rocky" w:date="2013-03-04T16:18:00Z">
        <w:r w:rsidRPr="009C4EEF">
          <w:rPr>
            <w:i/>
            <w:sz w:val="18"/>
            <w:szCs w:val="18"/>
            <w:rPrChange w:id="7219" w:author="rocky" w:date="2013-03-04T16:21:00Z">
              <w:rPr/>
            </w:rPrChange>
          </w:rPr>
          <w:delText xml:space="preserve"> </w:delText>
        </w:r>
      </w:del>
      <w:del w:id="7220" w:author="rocky" w:date="2013-03-04T16:21:00Z">
        <w:r w:rsidRPr="009C4EEF">
          <w:rPr>
            <w:i/>
            <w:sz w:val="18"/>
            <w:szCs w:val="18"/>
            <w:rPrChange w:id="7221" w:author="rocky" w:date="2013-03-04T16:21:00Z">
              <w:rPr/>
            </w:rPrChange>
          </w:rPr>
          <w:delText>2</w:delText>
        </w:r>
      </w:del>
      <w:del w:id="7222" w:author="rocky" w:date="2013-03-04T16:17:00Z">
        <w:r w:rsidRPr="009C4EEF">
          <w:rPr>
            <w:i/>
            <w:sz w:val="18"/>
            <w:szCs w:val="18"/>
            <w:rPrChange w:id="7223" w:author="rocky" w:date="2013-03-04T16:21:00Z">
              <w:rPr/>
            </w:rPrChange>
          </w:rPr>
          <w:delText xml:space="preserve"> data</w:delText>
        </w:r>
      </w:del>
      <w:r w:rsidRPr="009C4EEF">
        <w:rPr>
          <w:i/>
          <w:sz w:val="18"/>
          <w:szCs w:val="18"/>
          <w:rPrChange w:id="7224" w:author="rocky" w:date="2013-03-04T16:21:00Z">
            <w:rPr/>
          </w:rPrChange>
        </w:rPr>
        <w:t>,</w:t>
      </w:r>
    </w:p>
    <w:p w:rsidR="009C4EEF" w:rsidRPr="009C4EEF" w:rsidRDefault="009C4EEF">
      <w:pPr>
        <w:ind w:firstLineChars="350" w:firstLine="630"/>
        <w:rPr>
          <w:ins w:id="7225" w:author="rocky" w:date="2013-03-21T14:24:00Z"/>
          <w:i/>
          <w:sz w:val="18"/>
          <w:szCs w:val="18"/>
          <w:rPrChange w:id="7226" w:author="rocky" w:date="2013-03-04T16:21:00Z">
            <w:rPr>
              <w:ins w:id="7227" w:author="rocky" w:date="2013-03-21T14:24:00Z"/>
            </w:rPr>
          </w:rPrChange>
        </w:rPr>
        <w:pPrChange w:id="7228" w:author="rocky" w:date="2013-03-21T14:24:00Z">
          <w:pPr>
            <w:pStyle w:val="a3"/>
            <w:ind w:leftChars="0" w:left="360" w:firstLineChars="150" w:firstLine="360"/>
          </w:pPr>
        </w:pPrChange>
      </w:pPr>
    </w:p>
    <w:p w:rsidR="00534DE6" w:rsidRDefault="00534DE6" w:rsidP="00534DE6">
      <w:pPr>
        <w:pStyle w:val="a3"/>
        <w:ind w:leftChars="0" w:left="360" w:firstLineChars="150" w:firstLine="270"/>
        <w:rPr>
          <w:ins w:id="7229" w:author="rocky" w:date="2013-04-12T12:27:00Z"/>
          <w:i/>
          <w:sz w:val="18"/>
          <w:szCs w:val="18"/>
        </w:rPr>
      </w:pPr>
      <w:ins w:id="7230" w:author="rocky" w:date="2013-03-21T14:24:00Z">
        <w:r>
          <w:rPr>
            <w:rFonts w:hint="eastAsia"/>
            <w:i/>
            <w:sz w:val="18"/>
            <w:szCs w:val="18"/>
          </w:rPr>
          <w:t>10h-</w:t>
        </w:r>
        <w:r w:rsidR="00AE423D">
          <w:rPr>
            <w:rFonts w:hint="eastAsia"/>
            <w:i/>
            <w:sz w:val="18"/>
            <w:szCs w:val="18"/>
          </w:rPr>
          <w:t xml:space="preserve">byte Challenge2, </w:t>
        </w:r>
      </w:ins>
    </w:p>
    <w:p w:rsidR="00E02763" w:rsidRPr="00534DE6" w:rsidRDefault="00534DE6">
      <w:pPr>
        <w:pStyle w:val="a3"/>
        <w:ind w:leftChars="0" w:left="360" w:firstLineChars="150" w:firstLine="270"/>
        <w:rPr>
          <w:i/>
          <w:sz w:val="18"/>
          <w:szCs w:val="18"/>
          <w:rPrChange w:id="7231" w:author="rocky" w:date="2013-04-12T12:27:00Z">
            <w:rPr/>
          </w:rPrChange>
        </w:rPr>
        <w:pPrChange w:id="7232" w:author="rocky" w:date="2013-04-12T12:27:00Z">
          <w:pPr>
            <w:pStyle w:val="a3"/>
            <w:ind w:leftChars="0" w:left="360" w:firstLineChars="100" w:firstLine="180"/>
          </w:pPr>
        </w:pPrChange>
      </w:pPr>
      <w:ins w:id="7233" w:author="rocky" w:date="2013-04-12T12:27:00Z">
        <w:r>
          <w:rPr>
            <w:i/>
            <w:sz w:val="18"/>
            <w:szCs w:val="18"/>
          </w:rPr>
          <w:t>04h-byte Time,</w:t>
        </w:r>
      </w:ins>
      <w:del w:id="7234" w:author="rocky" w:date="2013-03-04T16:21:00Z">
        <w:r w:rsidR="006D18F4" w:rsidRPr="00D403FF" w:rsidDel="00D403FF">
          <w:rPr>
            <w:rFonts w:hint="eastAsia"/>
          </w:rPr>
          <w:delText xml:space="preserve"> </w:delText>
        </w:r>
        <w:r w:rsidR="0077465B" w:rsidRPr="00D403FF" w:rsidDel="00D403FF">
          <w:rPr>
            <w:rFonts w:hint="eastAsia"/>
          </w:rPr>
          <w:delText>10</w:delText>
        </w:r>
        <w:r w:rsidR="006D18F4" w:rsidRPr="00D403FF" w:rsidDel="00D403FF">
          <w:rPr>
            <w:rFonts w:hint="eastAsia"/>
          </w:rPr>
          <w:delText>h</w:delText>
        </w:r>
      </w:del>
      <w:del w:id="7235" w:author="rocky" w:date="2013-03-04T16:20:00Z">
        <w:r w:rsidR="002D5058">
          <w:delText xml:space="preserve"> byte FID</w:delText>
        </w:r>
      </w:del>
      <w:del w:id="7236" w:author="rocky" w:date="2013-03-04T16:17:00Z">
        <w:r w:rsidR="002D5058">
          <w:delText xml:space="preserve"> data</w:delText>
        </w:r>
      </w:del>
      <w:del w:id="7237" w:author="rocky" w:date="2013-03-04T16:20:00Z">
        <w:r w:rsidR="002D5058">
          <w:delText>,</w:delText>
        </w:r>
      </w:del>
    </w:p>
    <w:p w:rsidR="00D403FF" w:rsidRDefault="002F47BB" w:rsidP="0077465B">
      <w:pPr>
        <w:pStyle w:val="a3"/>
        <w:ind w:leftChars="0" w:left="360" w:firstLineChars="150" w:firstLine="270"/>
        <w:rPr>
          <w:ins w:id="7238" w:author="rocky" w:date="2013-03-04T16:21:00Z"/>
          <w:i/>
          <w:sz w:val="18"/>
          <w:szCs w:val="18"/>
        </w:rPr>
      </w:pPr>
      <w:ins w:id="7239" w:author="rocky" w:date="2013-03-04T15:46:00Z">
        <w:r>
          <w:rPr>
            <w:rFonts w:hint="eastAsia"/>
            <w:i/>
            <w:sz w:val="18"/>
            <w:szCs w:val="18"/>
          </w:rPr>
          <w:t>1</w:t>
        </w:r>
        <w:r w:rsidR="00534DE6">
          <w:rPr>
            <w:rFonts w:hint="eastAsia"/>
            <w:i/>
            <w:sz w:val="18"/>
            <w:szCs w:val="18"/>
          </w:rPr>
          <w:t>0h-</w:t>
        </w:r>
      </w:ins>
      <w:ins w:id="7240" w:author="rocky" w:date="2013-03-04T16:17:00Z">
        <w:r w:rsidR="00D56D47">
          <w:rPr>
            <w:rFonts w:hint="eastAsia"/>
            <w:i/>
            <w:sz w:val="18"/>
            <w:szCs w:val="18"/>
          </w:rPr>
          <w:t xml:space="preserve">byte </w:t>
        </w:r>
      </w:ins>
      <w:ins w:id="7241" w:author="rocky" w:date="2013-03-04T15:46:00Z">
        <w:r>
          <w:rPr>
            <w:rFonts w:hint="eastAsia"/>
            <w:i/>
            <w:sz w:val="18"/>
            <w:szCs w:val="18"/>
          </w:rPr>
          <w:t>DID</w:t>
        </w:r>
      </w:ins>
      <w:ins w:id="7242" w:author="rocky" w:date="2013-03-04T16:18:00Z">
        <w:r w:rsidR="00D56D47">
          <w:rPr>
            <w:rFonts w:hint="eastAsia"/>
            <w:i/>
            <w:sz w:val="18"/>
            <w:szCs w:val="18"/>
          </w:rPr>
          <w:t>_</w:t>
        </w:r>
      </w:ins>
      <w:ins w:id="7243" w:author="rocky" w:date="2013-03-04T15:46:00Z">
        <w:r>
          <w:rPr>
            <w:rFonts w:hint="eastAsia"/>
            <w:i/>
            <w:sz w:val="18"/>
            <w:szCs w:val="18"/>
          </w:rPr>
          <w:t>0,</w:t>
        </w:r>
      </w:ins>
    </w:p>
    <w:p w:rsidR="002F47BB" w:rsidRDefault="0077465B" w:rsidP="0077465B">
      <w:pPr>
        <w:pStyle w:val="a3"/>
        <w:ind w:leftChars="0" w:left="360" w:firstLineChars="150" w:firstLine="270"/>
        <w:rPr>
          <w:ins w:id="7244" w:author="rocky" w:date="2013-03-04T15:46:00Z"/>
          <w:i/>
          <w:sz w:val="18"/>
          <w:szCs w:val="18"/>
        </w:rPr>
      </w:pPr>
      <w:r>
        <w:rPr>
          <w:rFonts w:hint="eastAsia"/>
          <w:i/>
          <w:sz w:val="18"/>
          <w:szCs w:val="18"/>
        </w:rPr>
        <w:t>1</w:t>
      </w:r>
      <w:ins w:id="7245" w:author="rocky" w:date="2013-04-12T12:27:00Z">
        <w:r w:rsidR="00534DE6">
          <w:rPr>
            <w:i/>
            <w:sz w:val="18"/>
            <w:szCs w:val="18"/>
          </w:rPr>
          <w:t>-</w:t>
        </w:r>
      </w:ins>
      <w:del w:id="7246" w:author="rocky" w:date="2013-04-12T12:27:00Z">
        <w:r w:rsidDel="00534DE6">
          <w:rPr>
            <w:rFonts w:hint="eastAsia"/>
            <w:i/>
            <w:sz w:val="18"/>
            <w:szCs w:val="18"/>
          </w:rPr>
          <w:delText xml:space="preserve"> </w:delText>
        </w:r>
      </w:del>
      <w:r>
        <w:rPr>
          <w:rFonts w:hint="eastAsia"/>
          <w:i/>
          <w:sz w:val="18"/>
          <w:szCs w:val="18"/>
        </w:rPr>
        <w:t>byte DID-FID-SN</w:t>
      </w:r>
      <w:ins w:id="7247" w:author="rocky" w:date="2013-03-04T16:18:00Z">
        <w:r w:rsidR="00D56D47">
          <w:rPr>
            <w:rFonts w:hint="eastAsia"/>
            <w:i/>
            <w:sz w:val="18"/>
            <w:szCs w:val="18"/>
          </w:rPr>
          <w:t>_</w:t>
        </w:r>
      </w:ins>
      <w:ins w:id="7248" w:author="rocky" w:date="2013-03-04T15:46:00Z">
        <w:r w:rsidR="002F47BB">
          <w:rPr>
            <w:rFonts w:hint="eastAsia"/>
            <w:i/>
            <w:sz w:val="18"/>
            <w:szCs w:val="18"/>
          </w:rPr>
          <w:t>0,</w:t>
        </w:r>
      </w:ins>
    </w:p>
    <w:p w:rsidR="00D56D47" w:rsidRDefault="00534DE6" w:rsidP="0077465B">
      <w:pPr>
        <w:pStyle w:val="a3"/>
        <w:ind w:leftChars="0" w:left="360" w:firstLineChars="150" w:firstLine="270"/>
        <w:rPr>
          <w:ins w:id="7249" w:author="rocky" w:date="2013-03-04T16:18:00Z"/>
          <w:i/>
          <w:sz w:val="18"/>
          <w:szCs w:val="18"/>
        </w:rPr>
      </w:pPr>
      <w:ins w:id="7250" w:author="rocky" w:date="2013-03-04T15:46:00Z">
        <w:r>
          <w:rPr>
            <w:rFonts w:hint="eastAsia"/>
            <w:i/>
            <w:sz w:val="18"/>
            <w:szCs w:val="18"/>
          </w:rPr>
          <w:t>10h-</w:t>
        </w:r>
      </w:ins>
      <w:ins w:id="7251" w:author="rocky" w:date="2013-03-04T16:17:00Z">
        <w:r w:rsidR="00D56D47">
          <w:rPr>
            <w:rFonts w:hint="eastAsia"/>
            <w:i/>
            <w:sz w:val="18"/>
            <w:szCs w:val="18"/>
          </w:rPr>
          <w:t xml:space="preserve">byte </w:t>
        </w:r>
      </w:ins>
      <w:ins w:id="7252" w:author="rocky" w:date="2013-03-04T15:46:00Z">
        <w:r w:rsidR="002F47BB">
          <w:rPr>
            <w:rFonts w:hint="eastAsia"/>
            <w:i/>
            <w:sz w:val="18"/>
            <w:szCs w:val="18"/>
          </w:rPr>
          <w:t>DID</w:t>
        </w:r>
      </w:ins>
      <w:ins w:id="7253" w:author="rocky" w:date="2013-03-04T16:18:00Z">
        <w:r w:rsidR="00D56D47">
          <w:rPr>
            <w:rFonts w:hint="eastAsia"/>
            <w:i/>
            <w:sz w:val="18"/>
            <w:szCs w:val="18"/>
          </w:rPr>
          <w:t>_</w:t>
        </w:r>
      </w:ins>
      <w:ins w:id="7254" w:author="rocky" w:date="2013-03-04T15:46:00Z">
        <w:r w:rsidR="002F47BB">
          <w:rPr>
            <w:rFonts w:hint="eastAsia"/>
            <w:i/>
            <w:sz w:val="18"/>
            <w:szCs w:val="18"/>
          </w:rPr>
          <w:t xml:space="preserve">1, </w:t>
        </w:r>
      </w:ins>
    </w:p>
    <w:p w:rsidR="0077465B" w:rsidRPr="0041231C" w:rsidRDefault="00534DE6" w:rsidP="0041231C">
      <w:pPr>
        <w:pStyle w:val="a3"/>
        <w:ind w:leftChars="0" w:left="360" w:firstLineChars="150" w:firstLine="270"/>
        <w:rPr>
          <w:i/>
          <w:sz w:val="18"/>
          <w:szCs w:val="18"/>
          <w:rPrChange w:id="7255" w:author="rocky" w:date="2013-03-04T16:27:00Z">
            <w:rPr/>
          </w:rPrChange>
        </w:rPr>
      </w:pPr>
      <w:ins w:id="7256" w:author="rocky" w:date="2013-03-04T15:46:00Z">
        <w:r>
          <w:rPr>
            <w:rFonts w:hint="eastAsia"/>
            <w:i/>
            <w:sz w:val="18"/>
            <w:szCs w:val="18"/>
          </w:rPr>
          <w:t>1-</w:t>
        </w:r>
        <w:r w:rsidR="002F47BB">
          <w:rPr>
            <w:rFonts w:hint="eastAsia"/>
            <w:i/>
            <w:sz w:val="18"/>
            <w:szCs w:val="18"/>
          </w:rPr>
          <w:t>byte DID-FID-SN</w:t>
        </w:r>
      </w:ins>
      <w:ins w:id="7257" w:author="rocky" w:date="2013-03-04T16:18:00Z">
        <w:r w:rsidR="00D56D47">
          <w:rPr>
            <w:rFonts w:hint="eastAsia"/>
            <w:i/>
            <w:sz w:val="18"/>
            <w:szCs w:val="18"/>
          </w:rPr>
          <w:t>_</w:t>
        </w:r>
      </w:ins>
      <w:ins w:id="7258" w:author="rocky" w:date="2013-03-04T15:46:00Z">
        <w:r w:rsidR="0041231C">
          <w:rPr>
            <w:rFonts w:hint="eastAsia"/>
            <w:i/>
            <w:sz w:val="18"/>
            <w:szCs w:val="18"/>
          </w:rPr>
          <w:t>1</w:t>
        </w:r>
      </w:ins>
      <w:del w:id="7259" w:author="rocky" w:date="2013-03-04T16:27:00Z">
        <w:r w:rsidR="009C4EEF" w:rsidRPr="009C4EEF">
          <w:rPr>
            <w:i/>
            <w:sz w:val="18"/>
            <w:szCs w:val="18"/>
            <w:rPrChange w:id="7260" w:author="rocky" w:date="2013-03-04T16:27:00Z">
              <w:rPr/>
            </w:rPrChange>
          </w:rPr>
          <w:delText xml:space="preserve">)               </w:delText>
        </w:r>
      </w:del>
      <w:ins w:id="7261" w:author="rocky" w:date="2013-03-04T16:27:00Z">
        <w:r w:rsidR="0041231C">
          <w:rPr>
            <w:rFonts w:hint="eastAsia"/>
            <w:i/>
            <w:sz w:val="18"/>
            <w:szCs w:val="18"/>
          </w:rPr>
          <w:t>)</w:t>
        </w:r>
      </w:ins>
      <w:del w:id="7262" w:author="rocky" w:date="2013-03-04T16:27:00Z">
        <w:r w:rsidR="009C4EEF" w:rsidRPr="009C4EEF">
          <w:rPr>
            <w:i/>
            <w:sz w:val="18"/>
            <w:szCs w:val="18"/>
            <w:rPrChange w:id="7263" w:author="rocky" w:date="2013-03-04T16:27:00Z">
              <w:rPr/>
            </w:rPrChange>
          </w:rPr>
          <w:delText xml:space="preserve"> </w:delText>
        </w:r>
      </w:del>
      <w:r w:rsidR="009C4EEF" w:rsidRPr="009C4EEF">
        <w:rPr>
          <w:i/>
          <w:sz w:val="18"/>
          <w:szCs w:val="18"/>
          <w:rPrChange w:id="7264" w:author="rocky" w:date="2013-03-04T16:27:00Z">
            <w:rPr/>
          </w:rPrChange>
        </w:rPr>
        <w:t xml:space="preserve">       </w:t>
      </w:r>
      <w:ins w:id="7265" w:author="rocky" w:date="2013-03-04T15:48:00Z">
        <w:r w:rsidR="009C4EEF" w:rsidRPr="009C4EEF">
          <w:rPr>
            <w:i/>
            <w:sz w:val="18"/>
            <w:szCs w:val="18"/>
            <w:rPrChange w:id="7266" w:author="rocky" w:date="2013-03-04T16:27:00Z">
              <w:rPr/>
            </w:rPrChange>
          </w:rPr>
          <w:tab/>
        </w:r>
        <w:r w:rsidR="009C4EEF" w:rsidRPr="009C4EEF">
          <w:rPr>
            <w:i/>
            <w:sz w:val="18"/>
            <w:szCs w:val="18"/>
            <w:rPrChange w:id="7267" w:author="rocky" w:date="2013-03-04T16:27:00Z">
              <w:rPr/>
            </w:rPrChange>
          </w:rPr>
          <w:tab/>
        </w:r>
        <w:r w:rsidR="009C4EEF" w:rsidRPr="009C4EEF">
          <w:rPr>
            <w:i/>
            <w:sz w:val="18"/>
            <w:szCs w:val="18"/>
            <w:rPrChange w:id="7268" w:author="rocky" w:date="2013-03-04T16:27:00Z">
              <w:rPr/>
            </w:rPrChange>
          </w:rPr>
          <w:tab/>
        </w:r>
      </w:ins>
      <w:ins w:id="7269" w:author="rocky" w:date="2013-03-04T16:27:00Z">
        <w:r w:rsidR="003D6F6B">
          <w:rPr>
            <w:i/>
            <w:sz w:val="18"/>
            <w:szCs w:val="18"/>
          </w:rPr>
          <w:t xml:space="preserve"> </w:t>
        </w:r>
      </w:ins>
      <w:ins w:id="7270" w:author="rocky" w:date="2013-03-11T11:41:00Z">
        <w:r w:rsidR="001462E1">
          <w:rPr>
            <w:rFonts w:hint="eastAsia"/>
            <w:i/>
            <w:sz w:val="18"/>
            <w:szCs w:val="18"/>
          </w:rPr>
          <w:t xml:space="preserve"> </w:t>
        </w:r>
      </w:ins>
      <w:r w:rsidR="009C4EEF" w:rsidRPr="009C4EEF">
        <w:rPr>
          <w:sz w:val="18"/>
          <w:szCs w:val="18"/>
          <w:rPrChange w:id="7271" w:author="rocky" w:date="2013-03-10T22:31:00Z">
            <w:rPr/>
          </w:rPrChange>
        </w:rPr>
        <w:sym w:font="Wingdings" w:char="F0E0"/>
      </w:r>
    </w:p>
    <w:p w:rsidR="0077465B" w:rsidRPr="009C55F8" w:rsidRDefault="0077465B" w:rsidP="0077465B">
      <w:pPr>
        <w:pStyle w:val="a3"/>
        <w:ind w:leftChars="0" w:left="360"/>
        <w:rPr>
          <w:i/>
          <w:sz w:val="18"/>
          <w:szCs w:val="18"/>
        </w:rPr>
      </w:pPr>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p>
    <w:p w:rsidR="0077465B" w:rsidRDefault="0077465B" w:rsidP="0077465B">
      <w:pPr>
        <w:pStyle w:val="a3"/>
        <w:ind w:leftChars="0" w:left="360"/>
        <w:rPr>
          <w:i/>
          <w:sz w:val="18"/>
          <w:szCs w:val="18"/>
        </w:rPr>
      </w:pPr>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EA7F00">
        <w:rPr>
          <w:rFonts w:hint="eastAsia"/>
          <w:i/>
          <w:sz w:val="18"/>
          <w:szCs w:val="18"/>
        </w:rPr>
        <w:t xml:space="preserve"> (</w:t>
      </w:r>
      <w:ins w:id="7272" w:author="rocky" w:date="2013-03-09T23:01:00Z">
        <w:r w:rsidR="00314950">
          <w:rPr>
            <w:rFonts w:hint="eastAsia"/>
            <w:i/>
            <w:sz w:val="18"/>
            <w:szCs w:val="18"/>
          </w:rPr>
          <w:t xml:space="preserve">00h for </w:t>
        </w:r>
      </w:ins>
      <w:r w:rsidR="00EA7F00">
        <w:rPr>
          <w:rFonts w:hint="eastAsia"/>
          <w:i/>
          <w:sz w:val="18"/>
          <w:szCs w:val="18"/>
        </w:rPr>
        <w:t>OK, AUTH</w:t>
      </w:r>
      <w:r w:rsidR="007B6563">
        <w:rPr>
          <w:rFonts w:hint="eastAsia"/>
          <w:i/>
          <w:sz w:val="18"/>
          <w:szCs w:val="18"/>
        </w:rPr>
        <w:t>, SendRequest</w:t>
      </w:r>
      <w:r w:rsidR="006D18F4">
        <w:rPr>
          <w:rFonts w:hint="eastAsia"/>
          <w:i/>
          <w:sz w:val="18"/>
          <w:szCs w:val="18"/>
        </w:rPr>
        <w:t xml:space="preserve">, </w:t>
      </w:r>
      <w:del w:id="7273" w:author="rocky" w:date="2013-07-29T17:41:00Z">
        <w:r w:rsidDel="00BC61AE">
          <w:rPr>
            <w:rFonts w:hint="eastAsia"/>
            <w:i/>
            <w:sz w:val="18"/>
            <w:szCs w:val="18"/>
          </w:rPr>
          <w:delText>30</w:delText>
        </w:r>
        <w:r w:rsidR="006D18F4" w:rsidDel="00BC61AE">
          <w:rPr>
            <w:rFonts w:hint="eastAsia"/>
            <w:i/>
            <w:sz w:val="18"/>
            <w:szCs w:val="18"/>
          </w:rPr>
          <w:delText>h</w:delText>
        </w:r>
      </w:del>
      <w:ins w:id="7274" w:author="rocky" w:date="2013-07-29T17:41:00Z">
        <w:r w:rsidR="007127DE">
          <w:rPr>
            <w:i/>
            <w:sz w:val="18"/>
            <w:szCs w:val="18"/>
          </w:rPr>
          <w:t>51</w:t>
        </w:r>
        <w:r w:rsidR="00BC61AE">
          <w:rPr>
            <w:rFonts w:hint="eastAsia"/>
            <w:i/>
            <w:sz w:val="18"/>
            <w:szCs w:val="18"/>
          </w:rPr>
          <w:t>h</w:t>
        </w:r>
      </w:ins>
      <w:r>
        <w:rPr>
          <w:rFonts w:hint="eastAsia"/>
          <w:i/>
          <w:sz w:val="18"/>
          <w:szCs w:val="18"/>
        </w:rPr>
        <w:t>,</w:t>
      </w:r>
    </w:p>
    <w:p w:rsidR="0077465B" w:rsidRDefault="006D18F4" w:rsidP="0077465B">
      <w:pPr>
        <w:pStyle w:val="a3"/>
        <w:ind w:leftChars="0" w:left="360" w:firstLineChars="2100" w:firstLine="3780"/>
        <w:rPr>
          <w:i/>
          <w:sz w:val="18"/>
          <w:szCs w:val="18"/>
        </w:rPr>
      </w:pPr>
      <w:r>
        <w:rPr>
          <w:rFonts w:hint="eastAsia"/>
          <w:i/>
          <w:sz w:val="18"/>
          <w:szCs w:val="18"/>
        </w:rPr>
        <w:t xml:space="preserve"> </w:t>
      </w:r>
      <w:r w:rsidR="0077465B">
        <w:rPr>
          <w:rFonts w:hint="eastAsia"/>
          <w:i/>
          <w:sz w:val="18"/>
          <w:szCs w:val="18"/>
        </w:rPr>
        <w:t>10</w:t>
      </w:r>
      <w:r>
        <w:rPr>
          <w:rFonts w:hint="eastAsia"/>
          <w:i/>
          <w:sz w:val="18"/>
          <w:szCs w:val="18"/>
        </w:rPr>
        <w:t>h</w:t>
      </w:r>
      <w:r w:rsidR="0077465B">
        <w:rPr>
          <w:rFonts w:hint="eastAsia"/>
          <w:i/>
          <w:sz w:val="18"/>
          <w:szCs w:val="18"/>
        </w:rPr>
        <w:t>-byte DID data</w:t>
      </w:r>
    </w:p>
    <w:p w:rsidR="0077465B" w:rsidRDefault="0077465B" w:rsidP="0077465B">
      <w:pPr>
        <w:pStyle w:val="a3"/>
        <w:ind w:leftChars="0" w:left="360" w:firstLineChars="2150" w:firstLine="3870"/>
        <w:rPr>
          <w:i/>
          <w:sz w:val="18"/>
          <w:szCs w:val="18"/>
        </w:rPr>
      </w:pPr>
      <w:r>
        <w:rPr>
          <w:rFonts w:hint="eastAsia"/>
          <w:i/>
          <w:sz w:val="18"/>
          <w:szCs w:val="18"/>
        </w:rPr>
        <w:t>10</w:t>
      </w:r>
      <w:r w:rsidR="006D18F4">
        <w:rPr>
          <w:rFonts w:hint="eastAsia"/>
          <w:i/>
          <w:sz w:val="18"/>
          <w:szCs w:val="18"/>
        </w:rPr>
        <w:t>h</w:t>
      </w:r>
      <w:r>
        <w:rPr>
          <w:rFonts w:hint="eastAsia"/>
          <w:i/>
          <w:sz w:val="18"/>
          <w:szCs w:val="18"/>
        </w:rPr>
        <w:t>-byte response</w:t>
      </w:r>
      <w:del w:id="7275" w:author="rocky" w:date="2013-03-04T16:23:00Z">
        <w:r w:rsidDel="00BB734D">
          <w:rPr>
            <w:rFonts w:hint="eastAsia"/>
            <w:i/>
            <w:sz w:val="18"/>
            <w:szCs w:val="18"/>
          </w:rPr>
          <w:delText xml:space="preserve"> </w:delText>
        </w:r>
      </w:del>
      <w:r>
        <w:rPr>
          <w:rFonts w:hint="eastAsia"/>
          <w:i/>
          <w:sz w:val="18"/>
          <w:szCs w:val="18"/>
        </w:rPr>
        <w:t>2 data,</w:t>
      </w:r>
    </w:p>
    <w:p w:rsidR="00BC61AE" w:rsidRDefault="0077465B" w:rsidP="0077465B">
      <w:pPr>
        <w:pStyle w:val="a3"/>
        <w:ind w:leftChars="0" w:left="360" w:firstLineChars="2150" w:firstLine="3870"/>
        <w:rPr>
          <w:ins w:id="7276" w:author="rocky" w:date="2013-07-29T17:39:00Z"/>
          <w:i/>
          <w:sz w:val="18"/>
          <w:szCs w:val="18"/>
        </w:rPr>
      </w:pPr>
      <w:r>
        <w:rPr>
          <w:rFonts w:hint="eastAsia"/>
          <w:i/>
          <w:sz w:val="18"/>
          <w:szCs w:val="18"/>
        </w:rPr>
        <w:t>10</w:t>
      </w:r>
      <w:r w:rsidR="006D18F4">
        <w:rPr>
          <w:rFonts w:hint="eastAsia"/>
          <w:i/>
          <w:sz w:val="18"/>
          <w:szCs w:val="18"/>
        </w:rPr>
        <w:t>h</w:t>
      </w:r>
      <w:r>
        <w:rPr>
          <w:rFonts w:hint="eastAsia"/>
          <w:i/>
          <w:sz w:val="18"/>
          <w:szCs w:val="18"/>
        </w:rPr>
        <w:t>-byte challenge</w:t>
      </w:r>
      <w:del w:id="7277" w:author="rocky" w:date="2013-03-04T16:23:00Z">
        <w:r w:rsidDel="00BB734D">
          <w:rPr>
            <w:rFonts w:hint="eastAsia"/>
            <w:i/>
            <w:sz w:val="18"/>
            <w:szCs w:val="18"/>
          </w:rPr>
          <w:delText xml:space="preserve"> </w:delText>
        </w:r>
      </w:del>
      <w:r>
        <w:rPr>
          <w:rFonts w:hint="eastAsia"/>
          <w:i/>
          <w:sz w:val="18"/>
          <w:szCs w:val="18"/>
        </w:rPr>
        <w:t>1 data</w:t>
      </w:r>
      <w:ins w:id="7278" w:author="rocky" w:date="2013-07-29T17:39:00Z">
        <w:r w:rsidR="00BC61AE">
          <w:rPr>
            <w:i/>
            <w:sz w:val="18"/>
            <w:szCs w:val="18"/>
          </w:rPr>
          <w:t>,</w:t>
        </w:r>
      </w:ins>
    </w:p>
    <w:p w:rsidR="007127DE" w:rsidRDefault="00BC61AE" w:rsidP="007127DE">
      <w:pPr>
        <w:pStyle w:val="a3"/>
        <w:ind w:leftChars="0" w:left="360" w:firstLineChars="2150" w:firstLine="3870"/>
        <w:rPr>
          <w:ins w:id="7279" w:author="rocky" w:date="2013-09-09T17:11:00Z"/>
          <w:i/>
          <w:sz w:val="18"/>
          <w:szCs w:val="18"/>
        </w:rPr>
      </w:pPr>
      <w:ins w:id="7280" w:author="rocky" w:date="2013-07-29T17:39:00Z">
        <w:r>
          <w:rPr>
            <w:i/>
            <w:sz w:val="18"/>
            <w:szCs w:val="18"/>
          </w:rPr>
          <w:t>10h-byte Device Name</w:t>
        </w:r>
      </w:ins>
      <w:ins w:id="7281" w:author="rocky" w:date="2013-09-09T17:11:00Z">
        <w:r w:rsidR="007127DE">
          <w:rPr>
            <w:i/>
            <w:sz w:val="18"/>
            <w:szCs w:val="18"/>
          </w:rPr>
          <w:t>,</w:t>
        </w:r>
      </w:ins>
    </w:p>
    <w:p w:rsidR="007127DE" w:rsidRDefault="007127DE" w:rsidP="007127DE">
      <w:pPr>
        <w:pStyle w:val="a3"/>
        <w:ind w:leftChars="0" w:left="360" w:firstLineChars="2150" w:firstLine="3870"/>
        <w:rPr>
          <w:ins w:id="7282" w:author="rocky" w:date="2013-09-09T17:11:00Z"/>
          <w:i/>
          <w:sz w:val="18"/>
          <w:szCs w:val="18"/>
        </w:rPr>
      </w:pPr>
      <w:ins w:id="7283" w:author="rocky" w:date="2013-09-09T17:11:00Z">
        <w:r>
          <w:rPr>
            <w:i/>
            <w:sz w:val="18"/>
            <w:szCs w:val="18"/>
          </w:rPr>
          <w:t>10h-byte FW_version,</w:t>
        </w:r>
      </w:ins>
    </w:p>
    <w:p w:rsidR="0077465B" w:rsidRPr="007127DE" w:rsidRDefault="007127DE">
      <w:pPr>
        <w:pStyle w:val="a3"/>
        <w:ind w:leftChars="0" w:left="360" w:firstLineChars="2150" w:firstLine="3870"/>
        <w:rPr>
          <w:i/>
          <w:sz w:val="18"/>
          <w:szCs w:val="18"/>
          <w:rPrChange w:id="7284" w:author="rocky" w:date="2013-09-09T17:12:00Z">
            <w:rPr/>
          </w:rPrChange>
        </w:rPr>
      </w:pPr>
      <w:ins w:id="7285" w:author="rocky" w:date="2013-09-09T17:11:00Z">
        <w:r>
          <w:rPr>
            <w:i/>
            <w:sz w:val="18"/>
            <w:szCs w:val="18"/>
          </w:rPr>
          <w:t>1-byte Battery_ADC_Value</w:t>
        </w:r>
        <w:r w:rsidRPr="009C55F8">
          <w:rPr>
            <w:rFonts w:hint="eastAsia"/>
            <w:i/>
            <w:sz w:val="18"/>
            <w:szCs w:val="18"/>
          </w:rPr>
          <w:t>)</w:t>
        </w:r>
      </w:ins>
      <w:del w:id="7286" w:author="rocky" w:date="2013-09-09T17:11:00Z">
        <w:r w:rsidR="0077465B" w:rsidRPr="007127DE" w:rsidDel="007127DE">
          <w:rPr>
            <w:i/>
            <w:sz w:val="18"/>
            <w:szCs w:val="18"/>
            <w:rPrChange w:id="7287" w:author="rocky" w:date="2013-09-09T17:12:00Z">
              <w:rPr/>
            </w:rPrChange>
          </w:rPr>
          <w:delText>)</w:delText>
        </w:r>
      </w:del>
    </w:p>
    <w:p w:rsidR="0077465B" w:rsidRPr="007D072D" w:rsidRDefault="0077465B" w:rsidP="0077465B">
      <w:pPr>
        <w:pStyle w:val="a3"/>
        <w:ind w:leftChars="0" w:left="360"/>
        <w:rPr>
          <w:b/>
          <w:i/>
          <w:sz w:val="18"/>
          <w:szCs w:val="18"/>
        </w:rPr>
      </w:pP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p>
    <w:p w:rsidR="0077465B" w:rsidRPr="00261F10" w:rsidRDefault="0077465B" w:rsidP="0077465B">
      <w:pPr>
        <w:pStyle w:val="a3"/>
        <w:ind w:leftChars="0" w:left="360"/>
        <w:rPr>
          <w:i/>
          <w:sz w:val="18"/>
          <w:szCs w:val="18"/>
        </w:rPr>
      </w:pPr>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EA7F00">
        <w:rPr>
          <w:rFonts w:hint="eastAsia"/>
          <w:i/>
          <w:sz w:val="18"/>
          <w:szCs w:val="18"/>
        </w:rPr>
        <w:t>, AUTH</w:t>
      </w:r>
      <w:r>
        <w:rPr>
          <w:rFonts w:hint="eastAsia"/>
          <w:i/>
          <w:sz w:val="18"/>
          <w:szCs w:val="18"/>
        </w:rPr>
        <w:t>, SendRequest)</w:t>
      </w:r>
    </w:p>
    <w:p w:rsidR="0077465B" w:rsidRDefault="0077465B" w:rsidP="0077465B">
      <w:pPr>
        <w:pStyle w:val="a3"/>
        <w:ind w:leftChars="0" w:left="360"/>
        <w:rPr>
          <w:i/>
          <w:sz w:val="18"/>
          <w:szCs w:val="18"/>
        </w:rPr>
      </w:pPr>
      <w:r w:rsidRPr="009C55F8">
        <w:rPr>
          <w:rFonts w:hint="eastAsia"/>
          <w:i/>
          <w:sz w:val="18"/>
          <w:szCs w:val="18"/>
        </w:rPr>
        <w:t>NDEF_UPDATE</w:t>
      </w:r>
      <w:r w:rsidR="00EA7F00">
        <w:rPr>
          <w:rFonts w:hint="eastAsia"/>
          <w:i/>
          <w:sz w:val="18"/>
          <w:szCs w:val="18"/>
        </w:rPr>
        <w:t xml:space="preserve">  (AUTH</w:t>
      </w:r>
      <w:r w:rsidR="006D18F4">
        <w:rPr>
          <w:rFonts w:hint="eastAsia"/>
          <w:i/>
          <w:sz w:val="18"/>
          <w:szCs w:val="18"/>
        </w:rPr>
        <w:t xml:space="preserve">, Finish, </w:t>
      </w:r>
      <w:ins w:id="7288" w:author="rocky" w:date="2013-08-20T14:13:00Z">
        <w:r w:rsidR="003F652E">
          <w:rPr>
            <w:i/>
            <w:sz w:val="18"/>
            <w:szCs w:val="18"/>
          </w:rPr>
          <w:t>22</w:t>
        </w:r>
      </w:ins>
      <w:del w:id="7289" w:author="rocky" w:date="2013-08-20T14:13:00Z">
        <w:r w:rsidDel="003F652E">
          <w:rPr>
            <w:rFonts w:hint="eastAsia"/>
            <w:i/>
            <w:sz w:val="18"/>
            <w:szCs w:val="18"/>
          </w:rPr>
          <w:delText>1</w:delText>
        </w:r>
      </w:del>
      <w:del w:id="7290" w:author="rocky" w:date="2013-03-09T22:58:00Z">
        <w:r w:rsidDel="00471F9C">
          <w:rPr>
            <w:rFonts w:hint="eastAsia"/>
            <w:i/>
            <w:sz w:val="18"/>
            <w:szCs w:val="18"/>
          </w:rPr>
          <w:delText>0</w:delText>
        </w:r>
      </w:del>
      <w:r w:rsidR="006D18F4">
        <w:rPr>
          <w:rFonts w:hint="eastAsia"/>
          <w:i/>
          <w:sz w:val="18"/>
          <w:szCs w:val="18"/>
        </w:rPr>
        <w:t>h</w:t>
      </w:r>
      <w:r>
        <w:rPr>
          <w:rFonts w:hint="eastAsia"/>
          <w:i/>
          <w:sz w:val="18"/>
          <w:szCs w:val="18"/>
        </w:rPr>
        <w:t>,</w:t>
      </w:r>
    </w:p>
    <w:p w:rsidR="003F652E" w:rsidRDefault="006D18F4" w:rsidP="0077465B">
      <w:pPr>
        <w:pStyle w:val="a3"/>
        <w:ind w:leftChars="0" w:left="360"/>
        <w:rPr>
          <w:ins w:id="7291" w:author="rocky" w:date="2013-08-20T14:14:00Z"/>
          <w:i/>
          <w:sz w:val="18"/>
          <w:szCs w:val="18"/>
        </w:rPr>
      </w:pPr>
      <w:r>
        <w:rPr>
          <w:rFonts w:hint="eastAsia"/>
          <w:i/>
          <w:sz w:val="18"/>
          <w:szCs w:val="18"/>
        </w:rPr>
        <w:t xml:space="preserve"> </w:t>
      </w:r>
      <w:r w:rsidR="0077465B">
        <w:rPr>
          <w:rFonts w:hint="eastAsia"/>
          <w:i/>
          <w:sz w:val="18"/>
          <w:szCs w:val="18"/>
        </w:rPr>
        <w:t>10</w:t>
      </w:r>
      <w:r>
        <w:rPr>
          <w:rFonts w:hint="eastAsia"/>
          <w:i/>
          <w:sz w:val="18"/>
          <w:szCs w:val="18"/>
        </w:rPr>
        <w:t>h</w:t>
      </w:r>
      <w:r w:rsidR="0077465B">
        <w:rPr>
          <w:rFonts w:hint="eastAsia"/>
          <w:i/>
          <w:sz w:val="18"/>
          <w:szCs w:val="18"/>
        </w:rPr>
        <w:t>-byte Response</w:t>
      </w:r>
      <w:del w:id="7292" w:author="rocky" w:date="2013-03-04T16:23:00Z">
        <w:r w:rsidR="0077465B" w:rsidDel="00D143FB">
          <w:rPr>
            <w:rFonts w:hint="eastAsia"/>
            <w:i/>
            <w:sz w:val="18"/>
            <w:szCs w:val="18"/>
          </w:rPr>
          <w:delText xml:space="preserve"> </w:delText>
        </w:r>
      </w:del>
      <w:r w:rsidR="0077465B">
        <w:rPr>
          <w:rFonts w:hint="eastAsia"/>
          <w:i/>
          <w:sz w:val="18"/>
          <w:szCs w:val="18"/>
        </w:rPr>
        <w:t>1</w:t>
      </w:r>
      <w:del w:id="7293" w:author="rocky" w:date="2013-03-09T22:57:00Z">
        <w:r w:rsidR="0077465B" w:rsidDel="00140E24">
          <w:rPr>
            <w:rFonts w:hint="eastAsia"/>
            <w:i/>
            <w:sz w:val="18"/>
            <w:szCs w:val="18"/>
          </w:rPr>
          <w:delText xml:space="preserve"> data</w:delText>
        </w:r>
      </w:del>
      <w:ins w:id="7294" w:author="rocky" w:date="2013-03-09T22:56:00Z">
        <w:r w:rsidR="00B011C0">
          <w:rPr>
            <w:rFonts w:hint="eastAsia"/>
            <w:i/>
            <w:sz w:val="18"/>
            <w:szCs w:val="18"/>
          </w:rPr>
          <w:t>, 00h</w:t>
        </w:r>
      </w:ins>
      <w:ins w:id="7295" w:author="rocky" w:date="2013-08-20T14:14:00Z">
        <w:r w:rsidR="003F652E">
          <w:rPr>
            <w:i/>
            <w:sz w:val="18"/>
            <w:szCs w:val="18"/>
          </w:rPr>
          <w:t>,</w:t>
        </w:r>
      </w:ins>
    </w:p>
    <w:p w:rsidR="003F652E" w:rsidRDefault="003F652E">
      <w:pPr>
        <w:pStyle w:val="a3"/>
        <w:ind w:leftChars="0" w:left="360" w:firstLineChars="50" w:firstLine="90"/>
        <w:rPr>
          <w:ins w:id="7296" w:author="rocky" w:date="2013-08-20T14:15:00Z"/>
          <w:i/>
          <w:sz w:val="18"/>
          <w:szCs w:val="18"/>
        </w:rPr>
        <w:pPrChange w:id="7297" w:author="rocky" w:date="2013-08-20T14:14:00Z">
          <w:pPr>
            <w:pStyle w:val="a3"/>
            <w:ind w:leftChars="0" w:left="360"/>
          </w:pPr>
        </w:pPrChange>
      </w:pPr>
      <w:ins w:id="7298" w:author="rocky" w:date="2013-08-20T14:14:00Z">
        <w:r>
          <w:rPr>
            <w:i/>
            <w:sz w:val="18"/>
            <w:szCs w:val="18"/>
          </w:rPr>
          <w:t>1h-byte</w:t>
        </w:r>
      </w:ins>
      <w:ins w:id="7299" w:author="rocky" w:date="2013-08-20T14:15:00Z">
        <w:r>
          <w:rPr>
            <w:i/>
            <w:sz w:val="18"/>
            <w:szCs w:val="18"/>
          </w:rPr>
          <w:t xml:space="preserve"> username length,</w:t>
        </w:r>
      </w:ins>
      <w:ins w:id="7300" w:author="rocky" w:date="2013-08-20T14:14:00Z">
        <w:r>
          <w:rPr>
            <w:i/>
            <w:sz w:val="18"/>
            <w:szCs w:val="18"/>
          </w:rPr>
          <w:t xml:space="preserve"> </w:t>
        </w:r>
      </w:ins>
    </w:p>
    <w:p w:rsidR="0077465B" w:rsidRDefault="003F652E">
      <w:pPr>
        <w:pStyle w:val="a3"/>
        <w:ind w:leftChars="0" w:left="360" w:firstLineChars="50" w:firstLine="90"/>
        <w:rPr>
          <w:ins w:id="7301" w:author="rocky" w:date="2013-03-09T23:00:00Z"/>
          <w:i/>
          <w:sz w:val="18"/>
          <w:szCs w:val="18"/>
        </w:rPr>
        <w:pPrChange w:id="7302" w:author="rocky" w:date="2013-08-20T14:14:00Z">
          <w:pPr>
            <w:pStyle w:val="a3"/>
            <w:ind w:leftChars="0" w:left="360"/>
          </w:pPr>
        </w:pPrChange>
      </w:pPr>
      <w:ins w:id="7303" w:author="rocky" w:date="2013-08-20T14:15:00Z">
        <w:r>
          <w:rPr>
            <w:i/>
            <w:sz w:val="18"/>
            <w:szCs w:val="18"/>
          </w:rPr>
          <w:t>10-h byte Username</w:t>
        </w:r>
      </w:ins>
      <w:r w:rsidR="0077465B">
        <w:rPr>
          <w:rFonts w:hint="eastAsia"/>
          <w:i/>
          <w:sz w:val="18"/>
          <w:szCs w:val="18"/>
        </w:rPr>
        <w:t>)</w:t>
      </w:r>
      <w:ins w:id="7304" w:author="rocky" w:date="2013-08-20T14:15:00Z">
        <w:r>
          <w:rPr>
            <w:i/>
            <w:sz w:val="18"/>
            <w:szCs w:val="18"/>
          </w:rPr>
          <w:t xml:space="preserve">    </w:t>
        </w:r>
      </w:ins>
      <w:r w:rsidR="0077465B">
        <w:rPr>
          <w:rFonts w:hint="eastAsia"/>
          <w:i/>
          <w:sz w:val="18"/>
          <w:szCs w:val="18"/>
        </w:rPr>
        <w:t xml:space="preserve">                  </w:t>
      </w:r>
      <w:r w:rsidR="0077465B" w:rsidRPr="007E09CA">
        <w:rPr>
          <w:i/>
          <w:sz w:val="18"/>
          <w:szCs w:val="18"/>
        </w:rPr>
        <w:sym w:font="Wingdings" w:char="F0E0"/>
      </w:r>
    </w:p>
    <w:p w:rsidR="00314950" w:rsidRDefault="00314950" w:rsidP="0077465B">
      <w:pPr>
        <w:pStyle w:val="a3"/>
        <w:ind w:leftChars="0" w:left="360"/>
        <w:rPr>
          <w:ins w:id="7305" w:author="rocky" w:date="2013-03-09T23:00:00Z"/>
          <w:i/>
          <w:sz w:val="18"/>
          <w:szCs w:val="18"/>
        </w:rPr>
      </w:pPr>
      <w:ins w:id="7306" w:author="rocky" w:date="2013-03-09T23:00: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ins>
      <w:ins w:id="7307" w:author="rocky" w:date="2013-03-11T11:32:00Z">
        <w:r w:rsidR="00A87D88">
          <w:rPr>
            <w:rFonts w:hint="eastAsia"/>
            <w:i/>
            <w:sz w:val="18"/>
            <w:szCs w:val="18"/>
          </w:rPr>
          <w:t xml:space="preserve"> </w:t>
        </w:r>
      </w:ins>
      <w:ins w:id="7308" w:author="rocky" w:date="2013-03-09T23:00:00Z">
        <w:r w:rsidRPr="00314950">
          <w:rPr>
            <w:i/>
            <w:sz w:val="18"/>
            <w:szCs w:val="18"/>
          </w:rPr>
          <w:sym w:font="Wingdings" w:char="F0E0"/>
        </w:r>
      </w:ins>
    </w:p>
    <w:p w:rsidR="00314950" w:rsidRDefault="00314950" w:rsidP="0077465B">
      <w:pPr>
        <w:pStyle w:val="a3"/>
        <w:ind w:leftChars="0" w:left="360"/>
        <w:rPr>
          <w:ins w:id="7309" w:author="rocky" w:date="2013-03-09T23:02:00Z"/>
          <w:i/>
          <w:sz w:val="18"/>
          <w:szCs w:val="18"/>
        </w:rPr>
      </w:pPr>
      <w:ins w:id="7310" w:author="rocky" w:date="2013-03-09T23: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ins>
      <w:ins w:id="7311" w:author="rocky" w:date="2013-03-11T11:32:00Z">
        <w:r w:rsidR="00A87D88">
          <w:rPr>
            <w:rFonts w:hint="eastAsia"/>
            <w:i/>
            <w:sz w:val="18"/>
            <w:szCs w:val="18"/>
          </w:rPr>
          <w:t xml:space="preserve"> </w:t>
        </w:r>
      </w:ins>
      <w:ins w:id="7312" w:author="rocky" w:date="2013-03-09T23:00:00Z">
        <w:r w:rsidRPr="009C55F8">
          <w:rPr>
            <w:i/>
            <w:sz w:val="18"/>
            <w:szCs w:val="18"/>
          </w:rPr>
          <w:sym w:font="Wingdings" w:char="F0DF"/>
        </w:r>
        <w:r>
          <w:rPr>
            <w:rFonts w:hint="eastAsia"/>
            <w:i/>
            <w:sz w:val="18"/>
            <w:szCs w:val="18"/>
          </w:rPr>
          <w:t xml:space="preserve"> (</w:t>
        </w:r>
      </w:ins>
      <w:ins w:id="7313" w:author="rocky" w:date="2013-03-09T23:01:00Z">
        <w:r>
          <w:rPr>
            <w:rFonts w:hint="eastAsia"/>
            <w:i/>
            <w:sz w:val="18"/>
            <w:szCs w:val="18"/>
          </w:rPr>
          <w:t xml:space="preserve">00h for </w:t>
        </w:r>
      </w:ins>
      <w:ins w:id="7314" w:author="rocky" w:date="2013-03-09T23:00:00Z">
        <w:r>
          <w:rPr>
            <w:rFonts w:hint="eastAsia"/>
            <w:i/>
            <w:sz w:val="18"/>
            <w:szCs w:val="18"/>
          </w:rPr>
          <w:t xml:space="preserve">OK, AUTH, </w:t>
        </w:r>
      </w:ins>
      <w:ins w:id="7315" w:author="rocky" w:date="2013-03-09T23:01:00Z">
        <w:r>
          <w:rPr>
            <w:rFonts w:hint="eastAsia"/>
            <w:i/>
            <w:sz w:val="18"/>
            <w:szCs w:val="18"/>
          </w:rPr>
          <w:t>Finish)</w:t>
        </w:r>
      </w:ins>
    </w:p>
    <w:p w:rsidR="00094BCF" w:rsidRPr="007D072D" w:rsidRDefault="00094BCF" w:rsidP="00094BCF">
      <w:pPr>
        <w:pStyle w:val="a3"/>
        <w:ind w:leftChars="0" w:left="360"/>
        <w:rPr>
          <w:ins w:id="7316" w:author="rocky" w:date="2013-03-09T23:02:00Z"/>
          <w:b/>
          <w:i/>
          <w:sz w:val="18"/>
          <w:szCs w:val="18"/>
        </w:rPr>
      </w:pPr>
      <w:ins w:id="7317" w:author="rocky" w:date="2013-03-09T23:02: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E02763" w:rsidRDefault="00094BCF">
      <w:pPr>
        <w:pStyle w:val="a3"/>
        <w:pBdr>
          <w:bottom w:val="single" w:sz="6" w:space="1" w:color="auto"/>
        </w:pBdr>
        <w:ind w:leftChars="0" w:left="360"/>
        <w:rPr>
          <w:ins w:id="7318" w:author="rocky" w:date="2013-03-11T11:32:00Z"/>
          <w:i/>
          <w:sz w:val="18"/>
          <w:szCs w:val="18"/>
        </w:rPr>
        <w:pPrChange w:id="7319" w:author="rocky" w:date="2013-03-10T12:00:00Z">
          <w:pPr>
            <w:pStyle w:val="a3"/>
            <w:ind w:leftChars="0" w:left="360"/>
          </w:pPr>
        </w:pPrChange>
      </w:pPr>
      <w:ins w:id="7320" w:author="rocky" w:date="2013-03-09T23:02:00Z">
        <w:r>
          <w:rPr>
            <w:rFonts w:hint="eastAsia"/>
            <w:i/>
            <w:sz w:val="18"/>
            <w:szCs w:val="18"/>
          </w:rPr>
          <w:t xml:space="preserve">                                        </w:t>
        </w:r>
        <w:r w:rsidRPr="00261F10">
          <w:rPr>
            <w:i/>
            <w:sz w:val="18"/>
            <w:szCs w:val="18"/>
          </w:rPr>
          <w:sym w:font="Wingdings" w:char="F0DF"/>
        </w:r>
        <w:r w:rsidR="00A87D88">
          <w:rPr>
            <w:rFonts w:hint="eastAsia"/>
            <w:i/>
            <w:sz w:val="18"/>
            <w:szCs w:val="18"/>
          </w:rPr>
          <w:t xml:space="preserve"> (</w:t>
        </w:r>
      </w:ins>
      <w:ins w:id="7321" w:author="rocky" w:date="2013-03-11T11:31:00Z">
        <w:r w:rsidR="00A87D88">
          <w:rPr>
            <w:rFonts w:hint="eastAsia"/>
            <w:i/>
            <w:sz w:val="18"/>
            <w:szCs w:val="18"/>
          </w:rPr>
          <w:t>01h</w:t>
        </w:r>
      </w:ins>
      <w:ins w:id="7322" w:author="rocky" w:date="2013-03-09T23:02:00Z">
        <w:r w:rsidR="005F7617">
          <w:rPr>
            <w:rFonts w:hint="eastAsia"/>
            <w:i/>
            <w:sz w:val="18"/>
            <w:szCs w:val="18"/>
          </w:rPr>
          <w:t xml:space="preserve"> if </w:t>
        </w:r>
      </w:ins>
      <w:ins w:id="7323" w:author="rocky" w:date="2013-03-11T11:32:00Z">
        <w:r w:rsidR="005F7617">
          <w:rPr>
            <w:rFonts w:hint="eastAsia"/>
            <w:i/>
            <w:sz w:val="18"/>
            <w:szCs w:val="18"/>
          </w:rPr>
          <w:t>Response1 is incorrect</w:t>
        </w:r>
      </w:ins>
      <w:ins w:id="7324" w:author="rocky" w:date="2013-03-09T23:02:00Z">
        <w:r w:rsidR="00F47163">
          <w:rPr>
            <w:rFonts w:hint="eastAsia"/>
            <w:i/>
            <w:sz w:val="18"/>
            <w:szCs w:val="18"/>
          </w:rPr>
          <w:t>, AUTH, Finish</w:t>
        </w:r>
      </w:ins>
      <w:ins w:id="7325" w:author="rocky" w:date="2013-03-10T12:00:00Z">
        <w:r w:rsidR="00F47163">
          <w:rPr>
            <w:rFonts w:hint="eastAsia"/>
            <w:i/>
            <w:sz w:val="18"/>
            <w:szCs w:val="18"/>
          </w:rPr>
          <w:t>)</w:t>
        </w:r>
      </w:ins>
    </w:p>
    <w:p w:rsidR="00E02763" w:rsidRPr="00E02763" w:rsidRDefault="00A87D88">
      <w:pPr>
        <w:pStyle w:val="a3"/>
        <w:pBdr>
          <w:bottom w:val="single" w:sz="6" w:space="1" w:color="auto"/>
        </w:pBdr>
        <w:ind w:leftChars="0" w:left="360"/>
        <w:rPr>
          <w:ins w:id="7326" w:author="rocky" w:date="2013-03-11T11:32:00Z"/>
          <w:b/>
          <w:i/>
          <w:sz w:val="18"/>
          <w:szCs w:val="18"/>
          <w:rPrChange w:id="7327" w:author="rocky" w:date="2013-03-11T11:32:00Z">
            <w:rPr>
              <w:ins w:id="7328" w:author="rocky" w:date="2013-03-11T11:32:00Z"/>
              <w:i/>
              <w:sz w:val="18"/>
              <w:szCs w:val="18"/>
            </w:rPr>
          </w:rPrChange>
        </w:rPr>
        <w:pPrChange w:id="7329" w:author="rocky" w:date="2013-03-10T12:00:00Z">
          <w:pPr>
            <w:pStyle w:val="a3"/>
            <w:ind w:leftChars="0" w:left="360"/>
          </w:pPr>
        </w:pPrChange>
      </w:pPr>
      <w:ins w:id="7330" w:author="rocky" w:date="2013-03-11T11:32: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009C4EEF" w:rsidRPr="009C4EEF">
          <w:rPr>
            <w:b/>
            <w:i/>
            <w:sz w:val="18"/>
            <w:szCs w:val="18"/>
            <w:rPrChange w:id="7331" w:author="rocky" w:date="2013-03-11T11:32:00Z">
              <w:rPr>
                <w:i/>
                <w:sz w:val="18"/>
                <w:szCs w:val="18"/>
              </w:rPr>
            </w:rPrChange>
          </w:rPr>
          <w:t>OR</w:t>
        </w:r>
      </w:ins>
    </w:p>
    <w:p w:rsidR="00E02763" w:rsidRDefault="00A87D88">
      <w:pPr>
        <w:pStyle w:val="a3"/>
        <w:pBdr>
          <w:bottom w:val="single" w:sz="6" w:space="1" w:color="auto"/>
        </w:pBdr>
        <w:ind w:leftChars="0" w:left="360" w:firstLineChars="2000" w:firstLine="3600"/>
        <w:rPr>
          <w:ins w:id="7332" w:author="rocky" w:date="2013-03-11T11:32:00Z"/>
          <w:i/>
          <w:sz w:val="18"/>
          <w:szCs w:val="18"/>
        </w:rPr>
        <w:pPrChange w:id="7333" w:author="rocky" w:date="2013-03-11T11:32:00Z">
          <w:pPr>
            <w:pStyle w:val="a3"/>
            <w:ind w:leftChars="0" w:left="360"/>
          </w:pPr>
        </w:pPrChange>
      </w:pPr>
      <w:ins w:id="7334" w:author="rocky" w:date="2013-03-11T11:32:00Z">
        <w:r w:rsidRPr="00261F10">
          <w:rPr>
            <w:i/>
            <w:sz w:val="18"/>
            <w:szCs w:val="18"/>
          </w:rPr>
          <w:sym w:font="Wingdings" w:char="F0DF"/>
        </w:r>
        <w:r>
          <w:rPr>
            <w:rFonts w:hint="eastAsia"/>
            <w:i/>
            <w:sz w:val="18"/>
            <w:szCs w:val="18"/>
          </w:rPr>
          <w:t xml:space="preserve"> (</w:t>
        </w:r>
        <w:r w:rsidR="005F7617">
          <w:rPr>
            <w:rFonts w:hint="eastAsia"/>
            <w:i/>
            <w:sz w:val="18"/>
            <w:szCs w:val="18"/>
          </w:rPr>
          <w:t>0</w:t>
        </w:r>
      </w:ins>
      <w:ins w:id="7335" w:author="rocky" w:date="2013-03-11T11:33:00Z">
        <w:r w:rsidR="005F7617">
          <w:rPr>
            <w:rFonts w:hint="eastAsia"/>
            <w:i/>
            <w:sz w:val="18"/>
            <w:szCs w:val="18"/>
          </w:rPr>
          <w:t>2</w:t>
        </w:r>
      </w:ins>
      <w:ins w:id="7336" w:author="rocky" w:date="2013-03-11T11:32:00Z">
        <w:r>
          <w:rPr>
            <w:rFonts w:hint="eastAsia"/>
            <w:i/>
            <w:sz w:val="18"/>
            <w:szCs w:val="18"/>
          </w:rPr>
          <w:t>h</w:t>
        </w:r>
        <w:r w:rsidR="005F7617">
          <w:rPr>
            <w:rFonts w:hint="eastAsia"/>
            <w:i/>
            <w:sz w:val="18"/>
            <w:szCs w:val="18"/>
          </w:rPr>
          <w:t xml:space="preserve"> if </w:t>
        </w:r>
      </w:ins>
      <w:ins w:id="7337" w:author="rocky" w:date="2013-03-11T11:38:00Z">
        <w:r w:rsidR="004D7379">
          <w:rPr>
            <w:rFonts w:hint="eastAsia"/>
            <w:i/>
            <w:sz w:val="18"/>
            <w:szCs w:val="18"/>
          </w:rPr>
          <w:t>requir</w:t>
        </w:r>
      </w:ins>
      <w:ins w:id="7338" w:author="rocky" w:date="2013-03-11T11:39:00Z">
        <w:r w:rsidR="004D7379">
          <w:rPr>
            <w:rFonts w:hint="eastAsia"/>
            <w:i/>
            <w:sz w:val="18"/>
            <w:szCs w:val="18"/>
          </w:rPr>
          <w:t>ing</w:t>
        </w:r>
      </w:ins>
      <w:ins w:id="7339" w:author="rocky" w:date="2013-03-11T11:38:00Z">
        <w:r w:rsidR="004D7379">
          <w:rPr>
            <w:rFonts w:hint="eastAsia"/>
            <w:i/>
            <w:sz w:val="18"/>
            <w:szCs w:val="18"/>
          </w:rPr>
          <w:t xml:space="preserve"> </w:t>
        </w:r>
      </w:ins>
      <w:ins w:id="7340" w:author="rocky" w:date="2013-03-11T11:39:00Z">
        <w:r w:rsidR="004D7379">
          <w:rPr>
            <w:rFonts w:hint="eastAsia"/>
            <w:i/>
            <w:sz w:val="18"/>
            <w:szCs w:val="18"/>
          </w:rPr>
          <w:t xml:space="preserve">further </w:t>
        </w:r>
      </w:ins>
      <w:ins w:id="7341" w:author="rocky" w:date="2013-03-11T11:33:00Z">
        <w:r w:rsidR="005F7617">
          <w:rPr>
            <w:rFonts w:hint="eastAsia"/>
            <w:i/>
            <w:sz w:val="18"/>
            <w:szCs w:val="18"/>
          </w:rPr>
          <w:t>PIN vali</w:t>
        </w:r>
        <w:r w:rsidR="004D7379">
          <w:rPr>
            <w:rFonts w:hint="eastAsia"/>
            <w:i/>
            <w:sz w:val="18"/>
            <w:szCs w:val="18"/>
          </w:rPr>
          <w:t>dation</w:t>
        </w:r>
      </w:ins>
      <w:ins w:id="7342" w:author="rocky" w:date="2013-03-11T11:32:00Z">
        <w:r>
          <w:rPr>
            <w:rFonts w:hint="eastAsia"/>
            <w:i/>
            <w:sz w:val="18"/>
            <w:szCs w:val="18"/>
          </w:rPr>
          <w:t>, AUTH, Finish)</w:t>
        </w:r>
      </w:ins>
    </w:p>
    <w:p w:rsidR="004D7379" w:rsidRPr="00A87D88" w:rsidRDefault="004D7379" w:rsidP="004D7379">
      <w:pPr>
        <w:pStyle w:val="a3"/>
        <w:pBdr>
          <w:bottom w:val="single" w:sz="6" w:space="1" w:color="auto"/>
        </w:pBdr>
        <w:ind w:leftChars="0" w:left="360"/>
        <w:rPr>
          <w:ins w:id="7343" w:author="rocky" w:date="2013-03-11T11:37:00Z"/>
          <w:b/>
          <w:i/>
          <w:sz w:val="18"/>
          <w:szCs w:val="18"/>
        </w:rPr>
      </w:pPr>
      <w:ins w:id="7344" w:author="rocky" w:date="2013-03-11T11:3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E02763" w:rsidRPr="00E02763" w:rsidRDefault="004D7379">
      <w:pPr>
        <w:pStyle w:val="a3"/>
        <w:pBdr>
          <w:bottom w:val="single" w:sz="6" w:space="1" w:color="auto"/>
        </w:pBdr>
        <w:ind w:leftChars="0" w:left="360" w:firstLineChars="2000" w:firstLine="3600"/>
        <w:rPr>
          <w:ins w:id="7345" w:author="rocky" w:date="2013-03-10T12:00:00Z"/>
          <w:i/>
          <w:sz w:val="18"/>
          <w:szCs w:val="18"/>
          <w:rPrChange w:id="7346" w:author="rocky" w:date="2013-03-11T11:39:00Z">
            <w:rPr>
              <w:ins w:id="7347" w:author="rocky" w:date="2013-03-10T12:00:00Z"/>
            </w:rPr>
          </w:rPrChange>
        </w:rPr>
        <w:pPrChange w:id="7348" w:author="rocky" w:date="2013-03-11T11:39:00Z">
          <w:pPr>
            <w:pStyle w:val="a3"/>
            <w:ind w:leftChars="0" w:left="360"/>
          </w:pPr>
        </w:pPrChange>
      </w:pPr>
      <w:ins w:id="7349" w:author="rocky" w:date="2013-03-11T11:37:00Z">
        <w:r w:rsidRPr="00261F10">
          <w:rPr>
            <w:i/>
            <w:sz w:val="18"/>
            <w:szCs w:val="18"/>
          </w:rPr>
          <w:sym w:font="Wingdings" w:char="F0DF"/>
        </w:r>
        <w:r>
          <w:rPr>
            <w:rFonts w:hint="eastAsia"/>
            <w:i/>
            <w:sz w:val="18"/>
            <w:szCs w:val="18"/>
          </w:rPr>
          <w:t xml:space="preserve"> (0</w:t>
        </w:r>
      </w:ins>
      <w:ins w:id="7350" w:author="rocky" w:date="2013-03-11T11:38:00Z">
        <w:r>
          <w:rPr>
            <w:rFonts w:hint="eastAsia"/>
            <w:i/>
            <w:sz w:val="18"/>
            <w:szCs w:val="18"/>
          </w:rPr>
          <w:t>3</w:t>
        </w:r>
      </w:ins>
      <w:ins w:id="7351" w:author="rocky" w:date="2013-03-11T11:37:00Z">
        <w:r>
          <w:rPr>
            <w:rFonts w:hint="eastAsia"/>
            <w:i/>
            <w:sz w:val="18"/>
            <w:szCs w:val="18"/>
          </w:rPr>
          <w:t xml:space="preserve">h if </w:t>
        </w:r>
      </w:ins>
      <w:ins w:id="7352" w:author="rocky" w:date="2013-03-11T11:38:00Z">
        <w:r>
          <w:rPr>
            <w:rFonts w:hint="eastAsia"/>
            <w:i/>
            <w:sz w:val="18"/>
            <w:szCs w:val="18"/>
          </w:rPr>
          <w:t>requir</w:t>
        </w:r>
      </w:ins>
      <w:ins w:id="7353" w:author="rocky" w:date="2013-03-11T11:39:00Z">
        <w:r>
          <w:rPr>
            <w:rFonts w:hint="eastAsia"/>
            <w:i/>
            <w:sz w:val="18"/>
            <w:szCs w:val="18"/>
          </w:rPr>
          <w:t>ing</w:t>
        </w:r>
      </w:ins>
      <w:ins w:id="7354" w:author="rocky" w:date="2013-03-11T11:38:00Z">
        <w:r>
          <w:rPr>
            <w:rFonts w:hint="eastAsia"/>
            <w:i/>
            <w:sz w:val="18"/>
            <w:szCs w:val="18"/>
          </w:rPr>
          <w:t xml:space="preserve"> </w:t>
        </w:r>
      </w:ins>
      <w:ins w:id="7355" w:author="rocky" w:date="2013-03-11T11:37:00Z">
        <w:r>
          <w:rPr>
            <w:rFonts w:hint="eastAsia"/>
            <w:i/>
            <w:sz w:val="18"/>
            <w:szCs w:val="18"/>
          </w:rPr>
          <w:t>PIN</w:t>
        </w:r>
      </w:ins>
      <w:ins w:id="7356" w:author="rocky" w:date="2013-03-11T11:38:00Z">
        <w:r>
          <w:rPr>
            <w:rFonts w:hint="eastAsia"/>
            <w:i/>
            <w:sz w:val="18"/>
            <w:szCs w:val="18"/>
          </w:rPr>
          <w:t xml:space="preserve"> se</w:t>
        </w:r>
      </w:ins>
      <w:ins w:id="7357" w:author="rocky" w:date="2013-03-11T11:39:00Z">
        <w:r>
          <w:rPr>
            <w:rFonts w:hint="eastAsia"/>
            <w:i/>
            <w:sz w:val="18"/>
            <w:szCs w:val="18"/>
          </w:rPr>
          <w:t>t</w:t>
        </w:r>
        <w:r w:rsidR="001010B3">
          <w:rPr>
            <w:rFonts w:hint="eastAsia"/>
            <w:i/>
            <w:sz w:val="18"/>
            <w:szCs w:val="18"/>
          </w:rPr>
          <w:t>up for the clien</w:t>
        </w:r>
      </w:ins>
      <w:ins w:id="7358" w:author="rocky" w:date="2013-03-11T11:40:00Z">
        <w:r w:rsidR="001010B3">
          <w:rPr>
            <w:rFonts w:hint="eastAsia"/>
            <w:i/>
            <w:sz w:val="18"/>
            <w:szCs w:val="18"/>
          </w:rPr>
          <w:t>t</w:t>
        </w:r>
      </w:ins>
      <w:ins w:id="7359" w:author="rocky" w:date="2013-03-11T11:37:00Z">
        <w:r w:rsidR="001010B3">
          <w:rPr>
            <w:rFonts w:hint="eastAsia"/>
            <w:i/>
            <w:sz w:val="18"/>
            <w:szCs w:val="18"/>
          </w:rPr>
          <w:t>,</w:t>
        </w:r>
      </w:ins>
      <w:ins w:id="7360" w:author="rocky" w:date="2013-03-11T11:40:00Z">
        <w:r w:rsidR="001010B3">
          <w:rPr>
            <w:rFonts w:hint="eastAsia"/>
            <w:i/>
            <w:sz w:val="18"/>
            <w:szCs w:val="18"/>
          </w:rPr>
          <w:t xml:space="preserve"> </w:t>
        </w:r>
      </w:ins>
      <w:ins w:id="7361" w:author="rocky" w:date="2013-03-11T11:37:00Z">
        <w:r>
          <w:rPr>
            <w:rFonts w:hint="eastAsia"/>
            <w:i/>
            <w:sz w:val="18"/>
            <w:szCs w:val="18"/>
          </w:rPr>
          <w:t>AUTH, Finish)</w:t>
        </w:r>
      </w:ins>
    </w:p>
    <w:p w:rsidR="004B63D8" w:rsidRPr="001010B3" w:rsidRDefault="004B63D8">
      <w:pPr>
        <w:pStyle w:val="a3"/>
        <w:ind w:leftChars="0" w:left="360"/>
        <w:rPr>
          <w:del w:id="7362" w:author="rocky" w:date="2013-03-10T22:31:00Z"/>
          <w:i/>
          <w:sz w:val="18"/>
          <w:szCs w:val="18"/>
        </w:rPr>
      </w:pPr>
    </w:p>
    <w:p w:rsidR="00725F98" w:rsidRDefault="00725F98">
      <w:pPr>
        <w:widowControl/>
        <w:rPr>
          <w:ins w:id="7363" w:author="rocky" w:date="2013-03-11T10:08:00Z"/>
          <w:szCs w:val="24"/>
        </w:rPr>
      </w:pPr>
    </w:p>
    <w:p w:rsidR="004B63D8" w:rsidRDefault="004B63D8">
      <w:pPr>
        <w:widowControl/>
        <w:rPr>
          <w:ins w:id="7364" w:author="rocky" w:date="2013-03-10T22:32:00Z"/>
          <w:szCs w:val="24"/>
        </w:rPr>
      </w:pPr>
      <w:ins w:id="7365" w:author="rocky" w:date="2013-03-11T10:08:00Z">
        <w:r>
          <w:rPr>
            <w:rFonts w:hint="eastAsia"/>
            <w:szCs w:val="24"/>
          </w:rPr>
          <w:tab/>
        </w:r>
      </w:ins>
      <w:del w:id="7366" w:author="rocky" w:date="2013-03-11T10:09:00Z">
        <w:r w:rsidR="0071622C" w:rsidRPr="00870474">
          <w:rPr>
            <w:noProof/>
            <w:szCs w:val="24"/>
          </w:rPr>
          <mc:AlternateContent>
            <mc:Choice Requires="wps">
              <w:drawing>
                <wp:inline distT="0" distB="0" distL="0" distR="0">
                  <wp:extent cx="4724400" cy="790575"/>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440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9332A" id="AutoShape 1" o:spid="_x0000_s1026" style="width:372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" filled="f" stroked="f">
                  <o:lock v:ext="edit" aspectratio="t"/>
                  <w10:anchorlock/>
                </v:rect>
              </w:pict>
            </mc:Fallback>
          </mc:AlternateContent>
        </w:r>
      </w:del>
    </w:p>
    <w:p w:rsidR="007127DE" w:rsidRDefault="007127DE">
      <w:pPr>
        <w:widowControl/>
        <w:rPr>
          <w:ins w:id="7367" w:author="rocky" w:date="2013-09-09T17:12:00Z"/>
          <w:szCs w:val="24"/>
        </w:rPr>
      </w:pPr>
      <w:ins w:id="7368" w:author="rocky" w:date="2013-09-09T17:12:00Z">
        <w:r>
          <w:rPr>
            <w:szCs w:val="24"/>
          </w:rPr>
          <w:br w:type="page"/>
        </w:r>
      </w:ins>
    </w:p>
    <w:p w:rsidR="00033A28" w:rsidRPr="00081B82" w:rsidRDefault="00033A28">
      <w:pPr>
        <w:pStyle w:val="a3"/>
        <w:numPr>
          <w:ilvl w:val="1"/>
          <w:numId w:val="20"/>
        </w:numPr>
        <w:ind w:leftChars="0"/>
        <w:rPr>
          <w:ins w:id="7369" w:author="rocky" w:date="2013-09-09T17:00:00Z"/>
          <w:szCs w:val="24"/>
        </w:rPr>
        <w:pPrChange w:id="7370" w:author="rocky" w:date="2013-09-09T17:00:00Z">
          <w:pPr>
            <w:pStyle w:val="a3"/>
            <w:numPr>
              <w:ilvl w:val="1"/>
              <w:numId w:val="35"/>
            </w:numPr>
            <w:ind w:leftChars="0" w:left="720" w:hanging="360"/>
          </w:pPr>
        </w:pPrChange>
      </w:pPr>
      <w:ins w:id="7371" w:author="rocky" w:date="2013-09-09T17:00:00Z">
        <w:r w:rsidRPr="00870474">
          <w:rPr>
            <w:szCs w:val="24"/>
          </w:rPr>
          <w:lastRenderedPageBreak/>
          <w:t>A registered client UNLOCK the door</w:t>
        </w:r>
      </w:ins>
      <w:ins w:id="7372" w:author="rocky" w:date="2013-09-09T17:01:00Z">
        <w:r>
          <w:rPr>
            <w:szCs w:val="24"/>
          </w:rPr>
          <w:t>, while DID not match in AUTH.SendRequest</w:t>
        </w:r>
      </w:ins>
      <w:ins w:id="7373" w:author="rocky" w:date="2013-09-10T11:49:00Z">
        <w:r w:rsidR="00704E74">
          <w:rPr>
            <w:szCs w:val="24"/>
          </w:rPr>
          <w:t xml:space="preserve"> and the client is related to more than 10 devices</w:t>
        </w:r>
      </w:ins>
      <w:ins w:id="7374" w:author="rocky" w:date="2013-09-09T17:00:00Z">
        <w:r w:rsidRPr="00870474">
          <w:rPr>
            <w:szCs w:val="24"/>
          </w:rPr>
          <w:t>:</w:t>
        </w:r>
      </w:ins>
    </w:p>
    <w:p w:rsidR="00033A28" w:rsidRPr="009C55F8" w:rsidRDefault="00033A28" w:rsidP="00033A28">
      <w:pPr>
        <w:pStyle w:val="a3"/>
        <w:pBdr>
          <w:bottom w:val="single" w:sz="6" w:space="1" w:color="auto"/>
        </w:pBdr>
        <w:ind w:leftChars="0" w:left="360"/>
        <w:rPr>
          <w:ins w:id="7375" w:author="rocky" w:date="2013-09-09T17:00:00Z"/>
          <w:i/>
        </w:rPr>
      </w:pPr>
      <w:ins w:id="7376" w:author="rocky" w:date="2013-09-09T17:00:00Z">
        <w:r w:rsidRPr="009C55F8">
          <w:rPr>
            <w:rFonts w:hint="eastAsia"/>
            <w:i/>
          </w:rPr>
          <w:t>PHONE                              DEVICE</w:t>
        </w:r>
      </w:ins>
    </w:p>
    <w:p w:rsidR="00033A28" w:rsidRDefault="00033A28" w:rsidP="00033A28">
      <w:pPr>
        <w:pStyle w:val="a3"/>
        <w:ind w:leftChars="0" w:left="360"/>
        <w:rPr>
          <w:ins w:id="7377" w:author="rocky" w:date="2013-09-09T17:00:00Z"/>
          <w:i/>
          <w:sz w:val="18"/>
          <w:szCs w:val="18"/>
        </w:rPr>
      </w:pPr>
      <w:ins w:id="7378" w:author="rocky" w:date="2013-09-09T17:00:00Z">
        <w:r w:rsidRPr="009C55F8">
          <w:rPr>
            <w:rFonts w:hint="eastAsia"/>
            <w:i/>
            <w:sz w:val="18"/>
            <w:szCs w:val="18"/>
          </w:rPr>
          <w:t>NDEF_UPDATE</w:t>
        </w:r>
      </w:ins>
    </w:p>
    <w:p w:rsidR="00033A28" w:rsidRDefault="00033A28" w:rsidP="00033A28">
      <w:pPr>
        <w:pStyle w:val="a3"/>
        <w:ind w:leftChars="0" w:left="360" w:firstLineChars="100" w:firstLine="180"/>
        <w:rPr>
          <w:ins w:id="7379" w:author="rocky" w:date="2013-09-09T17:00:00Z"/>
          <w:i/>
          <w:sz w:val="18"/>
          <w:szCs w:val="18"/>
        </w:rPr>
      </w:pPr>
      <w:ins w:id="7380" w:author="rocky" w:date="2013-09-09T17:00:00Z">
        <w:r>
          <w:rPr>
            <w:rFonts w:hint="eastAsia"/>
            <w:i/>
            <w:sz w:val="18"/>
            <w:szCs w:val="18"/>
          </w:rPr>
          <w:t xml:space="preserve"> (AUTH, SendRequest</w:t>
        </w:r>
      </w:ins>
      <w:ins w:id="7381" w:author="rocky" w:date="2013-09-10T12:21:00Z">
        <w:r w:rsidR="00874408">
          <w:rPr>
            <w:i/>
            <w:sz w:val="18"/>
            <w:szCs w:val="18"/>
          </w:rPr>
          <w:t>_Ex</w:t>
        </w:r>
      </w:ins>
      <w:ins w:id="7382" w:author="rocky" w:date="2013-09-09T17:00:00Z">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033A28" w:rsidRPr="006A1C54" w:rsidRDefault="00033A28" w:rsidP="00033A28">
      <w:pPr>
        <w:ind w:firstLineChars="350" w:firstLine="630"/>
        <w:rPr>
          <w:ins w:id="7383" w:author="rocky" w:date="2013-09-09T17:00:00Z"/>
          <w:i/>
          <w:sz w:val="18"/>
          <w:szCs w:val="18"/>
        </w:rPr>
      </w:pPr>
      <w:ins w:id="7384" w:author="rocky" w:date="2013-09-09T17:00:00Z">
        <w:r w:rsidRPr="006A1C54">
          <w:rPr>
            <w:i/>
            <w:sz w:val="18"/>
            <w:szCs w:val="18"/>
          </w:rPr>
          <w:t>10h</w:t>
        </w:r>
        <w:r>
          <w:rPr>
            <w:i/>
            <w:sz w:val="18"/>
            <w:szCs w:val="18"/>
          </w:rPr>
          <w:t>-</w:t>
        </w:r>
        <w:r w:rsidRPr="006A1C54">
          <w:rPr>
            <w:i/>
            <w:sz w:val="18"/>
            <w:szCs w:val="18"/>
          </w:rPr>
          <w:t xml:space="preserve">byte </w:t>
        </w:r>
        <w:r>
          <w:rPr>
            <w:rFonts w:hint="eastAsia"/>
            <w:i/>
            <w:sz w:val="18"/>
            <w:szCs w:val="18"/>
          </w:rPr>
          <w:t>FID</w:t>
        </w:r>
        <w:r w:rsidRPr="006A1C54">
          <w:rPr>
            <w:i/>
            <w:sz w:val="18"/>
            <w:szCs w:val="18"/>
          </w:rPr>
          <w:t>,</w:t>
        </w:r>
      </w:ins>
    </w:p>
    <w:p w:rsidR="00033A28" w:rsidRDefault="00033A28" w:rsidP="00033A28">
      <w:pPr>
        <w:pStyle w:val="a3"/>
        <w:ind w:leftChars="0" w:left="360" w:firstLineChars="150" w:firstLine="270"/>
        <w:rPr>
          <w:ins w:id="7385" w:author="rocky" w:date="2013-09-09T17:00:00Z"/>
          <w:i/>
          <w:sz w:val="18"/>
          <w:szCs w:val="18"/>
        </w:rPr>
      </w:pPr>
      <w:ins w:id="7386" w:author="rocky" w:date="2013-09-09T17:00:00Z">
        <w:r>
          <w:rPr>
            <w:rFonts w:hint="eastAsia"/>
            <w:i/>
            <w:sz w:val="18"/>
            <w:szCs w:val="18"/>
          </w:rPr>
          <w:t xml:space="preserve">10h-byte Challenge2, </w:t>
        </w:r>
      </w:ins>
    </w:p>
    <w:p w:rsidR="00033A28" w:rsidRPr="006A1C54" w:rsidRDefault="00033A28" w:rsidP="00033A28">
      <w:pPr>
        <w:pStyle w:val="a3"/>
        <w:ind w:leftChars="0" w:left="360" w:firstLineChars="150" w:firstLine="270"/>
        <w:rPr>
          <w:ins w:id="7387" w:author="rocky" w:date="2013-09-09T17:00:00Z"/>
          <w:i/>
          <w:sz w:val="18"/>
          <w:szCs w:val="18"/>
        </w:rPr>
      </w:pPr>
      <w:ins w:id="7388" w:author="rocky" w:date="2013-09-09T17:00:00Z">
        <w:r>
          <w:rPr>
            <w:i/>
            <w:sz w:val="18"/>
            <w:szCs w:val="18"/>
          </w:rPr>
          <w:t>04h-byte Time,</w:t>
        </w:r>
      </w:ins>
    </w:p>
    <w:p w:rsidR="00033A28" w:rsidRDefault="00033A28" w:rsidP="00033A28">
      <w:pPr>
        <w:pStyle w:val="a3"/>
        <w:ind w:leftChars="0" w:left="360" w:firstLineChars="150" w:firstLine="270"/>
        <w:rPr>
          <w:ins w:id="7389" w:author="rocky" w:date="2013-09-09T17:00:00Z"/>
          <w:i/>
          <w:sz w:val="18"/>
          <w:szCs w:val="18"/>
        </w:rPr>
      </w:pPr>
      <w:ins w:id="7390" w:author="rocky" w:date="2013-09-09T17:00:00Z">
        <w:r>
          <w:rPr>
            <w:rFonts w:hint="eastAsia"/>
            <w:i/>
            <w:sz w:val="18"/>
            <w:szCs w:val="18"/>
          </w:rPr>
          <w:t>10h-byte DID_0,</w:t>
        </w:r>
      </w:ins>
    </w:p>
    <w:p w:rsidR="00033A28" w:rsidRDefault="00033A28" w:rsidP="00033A28">
      <w:pPr>
        <w:pStyle w:val="a3"/>
        <w:ind w:leftChars="0" w:left="360" w:firstLineChars="150" w:firstLine="270"/>
        <w:rPr>
          <w:ins w:id="7391" w:author="rocky" w:date="2013-09-09T17:00:00Z"/>
          <w:i/>
          <w:sz w:val="18"/>
          <w:szCs w:val="18"/>
        </w:rPr>
      </w:pPr>
      <w:ins w:id="7392" w:author="rocky" w:date="2013-09-09T17:00:00Z">
        <w:r>
          <w:rPr>
            <w:rFonts w:hint="eastAsia"/>
            <w:i/>
            <w:sz w:val="18"/>
            <w:szCs w:val="18"/>
          </w:rPr>
          <w:t>1</w:t>
        </w:r>
        <w:r>
          <w:rPr>
            <w:i/>
            <w:sz w:val="18"/>
            <w:szCs w:val="18"/>
          </w:rPr>
          <w:t>-</w:t>
        </w:r>
        <w:r>
          <w:rPr>
            <w:rFonts w:hint="eastAsia"/>
            <w:i/>
            <w:sz w:val="18"/>
            <w:szCs w:val="18"/>
          </w:rPr>
          <w:t>byte DID-FID-SN_0,</w:t>
        </w:r>
      </w:ins>
    </w:p>
    <w:p w:rsidR="00033A28" w:rsidRDefault="00033A28" w:rsidP="00033A28">
      <w:pPr>
        <w:pStyle w:val="a3"/>
        <w:ind w:leftChars="0" w:left="360" w:firstLineChars="150" w:firstLine="270"/>
        <w:rPr>
          <w:ins w:id="7393" w:author="rocky" w:date="2013-09-09T17:00:00Z"/>
          <w:i/>
          <w:sz w:val="18"/>
          <w:szCs w:val="18"/>
        </w:rPr>
      </w:pPr>
      <w:ins w:id="7394" w:author="rocky" w:date="2013-09-09T17:00:00Z">
        <w:r>
          <w:rPr>
            <w:rFonts w:hint="eastAsia"/>
            <w:i/>
            <w:sz w:val="18"/>
            <w:szCs w:val="18"/>
          </w:rPr>
          <w:t xml:space="preserve">10h-byte DID_1, </w:t>
        </w:r>
      </w:ins>
    </w:p>
    <w:p w:rsidR="00033A28" w:rsidRPr="006A1C54" w:rsidRDefault="00033A28" w:rsidP="00033A28">
      <w:pPr>
        <w:pStyle w:val="a3"/>
        <w:ind w:leftChars="0" w:left="360" w:firstLineChars="150" w:firstLine="270"/>
        <w:rPr>
          <w:ins w:id="7395" w:author="rocky" w:date="2013-09-09T17:00:00Z"/>
          <w:i/>
          <w:sz w:val="18"/>
          <w:szCs w:val="18"/>
        </w:rPr>
      </w:pPr>
      <w:ins w:id="7396" w:author="rocky" w:date="2013-09-09T17:00:00Z">
        <w:r>
          <w:rPr>
            <w:rFonts w:hint="eastAsia"/>
            <w:i/>
            <w:sz w:val="18"/>
            <w:szCs w:val="18"/>
          </w:rPr>
          <w:t>1-byte DID-FID-SN_1)</w:t>
        </w:r>
        <w:r w:rsidRPr="006A1C54">
          <w:rPr>
            <w:i/>
            <w:sz w:val="18"/>
            <w:szCs w:val="18"/>
          </w:rPr>
          <w:t xml:space="preserve">       </w:t>
        </w:r>
        <w:r w:rsidRPr="006A1C54">
          <w:rPr>
            <w:i/>
            <w:sz w:val="18"/>
            <w:szCs w:val="18"/>
          </w:rPr>
          <w:tab/>
        </w:r>
        <w:r w:rsidRPr="006A1C54">
          <w:rPr>
            <w:i/>
            <w:sz w:val="18"/>
            <w:szCs w:val="18"/>
          </w:rPr>
          <w:tab/>
        </w:r>
        <w:r w:rsidRPr="006A1C54">
          <w:rPr>
            <w:i/>
            <w:sz w:val="18"/>
            <w:szCs w:val="18"/>
          </w:rPr>
          <w:tab/>
        </w:r>
        <w:r>
          <w:rPr>
            <w:i/>
            <w:sz w:val="18"/>
            <w:szCs w:val="18"/>
          </w:rPr>
          <w:t xml:space="preserve"> </w:t>
        </w:r>
        <w:r>
          <w:rPr>
            <w:rFonts w:hint="eastAsia"/>
            <w:i/>
            <w:sz w:val="18"/>
            <w:szCs w:val="18"/>
          </w:rPr>
          <w:t xml:space="preserve"> </w:t>
        </w:r>
        <w:r w:rsidRPr="006A1C54">
          <w:rPr>
            <w:sz w:val="18"/>
            <w:szCs w:val="18"/>
          </w:rPr>
          <w:sym w:font="Wingdings" w:char="F0E0"/>
        </w:r>
      </w:ins>
    </w:p>
    <w:p w:rsidR="00033A28" w:rsidRPr="009C55F8" w:rsidRDefault="00033A28" w:rsidP="00033A28">
      <w:pPr>
        <w:pStyle w:val="a3"/>
        <w:ind w:leftChars="0" w:left="360"/>
        <w:rPr>
          <w:ins w:id="7397" w:author="rocky" w:date="2013-09-09T17:00:00Z"/>
          <w:i/>
          <w:sz w:val="18"/>
          <w:szCs w:val="18"/>
        </w:rPr>
      </w:pPr>
      <w:ins w:id="7398" w:author="rocky" w:date="2013-09-09T17:00: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033A28" w:rsidRDefault="00033A28" w:rsidP="00033A28">
      <w:pPr>
        <w:pStyle w:val="a3"/>
        <w:ind w:leftChars="0" w:left="360"/>
        <w:rPr>
          <w:ins w:id="7399" w:author="rocky" w:date="2013-09-09T17:00:00Z"/>
          <w:i/>
          <w:sz w:val="18"/>
          <w:szCs w:val="18"/>
        </w:rPr>
      </w:pPr>
      <w:ins w:id="7400" w:author="rocky" w:date="2013-09-09T17:00: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sidR="007127DE">
          <w:rPr>
            <w:rFonts w:hint="eastAsia"/>
            <w:i/>
            <w:sz w:val="18"/>
            <w:szCs w:val="18"/>
          </w:rPr>
          <w:t>01</w:t>
        </w:r>
        <w:r>
          <w:rPr>
            <w:rFonts w:hint="eastAsia"/>
            <w:i/>
            <w:sz w:val="18"/>
            <w:szCs w:val="18"/>
          </w:rPr>
          <w:t xml:space="preserve">h for </w:t>
        </w:r>
        <w:r w:rsidR="007127DE">
          <w:rPr>
            <w:rFonts w:hint="eastAsia"/>
            <w:i/>
            <w:sz w:val="18"/>
            <w:szCs w:val="18"/>
          </w:rPr>
          <w:t>DID-mismatch</w:t>
        </w:r>
        <w:r>
          <w:rPr>
            <w:rFonts w:hint="eastAsia"/>
            <w:i/>
            <w:sz w:val="18"/>
            <w:szCs w:val="18"/>
          </w:rPr>
          <w:t>, AUTH, SendRequest</w:t>
        </w:r>
      </w:ins>
      <w:ins w:id="7401" w:author="rocky" w:date="2013-09-10T12:21:00Z">
        <w:r w:rsidR="00874408">
          <w:rPr>
            <w:i/>
            <w:sz w:val="18"/>
            <w:szCs w:val="18"/>
          </w:rPr>
          <w:t>_Ex</w:t>
        </w:r>
      </w:ins>
      <w:ins w:id="7402" w:author="rocky" w:date="2013-09-09T17:00:00Z">
        <w:r>
          <w:rPr>
            <w:rFonts w:hint="eastAsia"/>
            <w:i/>
            <w:sz w:val="18"/>
            <w:szCs w:val="18"/>
          </w:rPr>
          <w:t xml:space="preserve">, </w:t>
        </w:r>
      </w:ins>
      <w:ins w:id="7403" w:author="rocky" w:date="2013-09-09T17:11:00Z">
        <w:r w:rsidR="007127DE">
          <w:rPr>
            <w:i/>
            <w:sz w:val="18"/>
            <w:szCs w:val="18"/>
          </w:rPr>
          <w:t>51</w:t>
        </w:r>
      </w:ins>
      <w:ins w:id="7404" w:author="rocky" w:date="2013-09-09T17:00:00Z">
        <w:r>
          <w:rPr>
            <w:rFonts w:hint="eastAsia"/>
            <w:i/>
            <w:sz w:val="18"/>
            <w:szCs w:val="18"/>
          </w:rPr>
          <w:t>h,</w:t>
        </w:r>
      </w:ins>
    </w:p>
    <w:p w:rsidR="00033A28" w:rsidRDefault="00033A28" w:rsidP="00033A28">
      <w:pPr>
        <w:pStyle w:val="a3"/>
        <w:ind w:leftChars="0" w:left="360" w:firstLineChars="2100" w:firstLine="3780"/>
        <w:rPr>
          <w:ins w:id="7405" w:author="rocky" w:date="2013-09-09T17:00:00Z"/>
          <w:i/>
          <w:sz w:val="18"/>
          <w:szCs w:val="18"/>
        </w:rPr>
      </w:pPr>
      <w:ins w:id="7406" w:author="rocky" w:date="2013-09-09T17:00:00Z">
        <w:r>
          <w:rPr>
            <w:rFonts w:hint="eastAsia"/>
            <w:i/>
            <w:sz w:val="18"/>
            <w:szCs w:val="18"/>
          </w:rPr>
          <w:t xml:space="preserve"> 10h-byte DID data</w:t>
        </w:r>
      </w:ins>
    </w:p>
    <w:p w:rsidR="00033A28" w:rsidRDefault="00033A28" w:rsidP="00033A28">
      <w:pPr>
        <w:pStyle w:val="a3"/>
        <w:ind w:leftChars="0" w:left="360" w:firstLineChars="2150" w:firstLine="3870"/>
        <w:rPr>
          <w:ins w:id="7407" w:author="rocky" w:date="2013-09-09T17:00:00Z"/>
          <w:i/>
          <w:sz w:val="18"/>
          <w:szCs w:val="18"/>
        </w:rPr>
      </w:pPr>
      <w:ins w:id="7408" w:author="rocky" w:date="2013-09-09T17:00:00Z">
        <w:r>
          <w:rPr>
            <w:rFonts w:hint="eastAsia"/>
            <w:i/>
            <w:sz w:val="18"/>
            <w:szCs w:val="18"/>
          </w:rPr>
          <w:t>10h-byte response2 data,</w:t>
        </w:r>
      </w:ins>
    </w:p>
    <w:p w:rsidR="00033A28" w:rsidRDefault="00033A28" w:rsidP="00033A28">
      <w:pPr>
        <w:pStyle w:val="a3"/>
        <w:ind w:leftChars="0" w:left="360" w:firstLineChars="2150" w:firstLine="3870"/>
        <w:rPr>
          <w:ins w:id="7409" w:author="rocky" w:date="2013-09-09T17:00:00Z"/>
          <w:i/>
          <w:sz w:val="18"/>
          <w:szCs w:val="18"/>
        </w:rPr>
      </w:pPr>
      <w:ins w:id="7410" w:author="rocky" w:date="2013-09-09T17:00:00Z">
        <w:r>
          <w:rPr>
            <w:rFonts w:hint="eastAsia"/>
            <w:i/>
            <w:sz w:val="18"/>
            <w:szCs w:val="18"/>
          </w:rPr>
          <w:t>10h-byte challenge1 data</w:t>
        </w:r>
        <w:r>
          <w:rPr>
            <w:i/>
            <w:sz w:val="18"/>
            <w:szCs w:val="18"/>
          </w:rPr>
          <w:t>,</w:t>
        </w:r>
      </w:ins>
    </w:p>
    <w:p w:rsidR="007127DE" w:rsidRDefault="00033A28" w:rsidP="00033A28">
      <w:pPr>
        <w:pStyle w:val="a3"/>
        <w:ind w:leftChars="0" w:left="360" w:firstLineChars="2150" w:firstLine="3870"/>
        <w:rPr>
          <w:ins w:id="7411" w:author="rocky" w:date="2013-09-09T17:11:00Z"/>
          <w:i/>
          <w:sz w:val="18"/>
          <w:szCs w:val="18"/>
        </w:rPr>
      </w:pPr>
      <w:ins w:id="7412" w:author="rocky" w:date="2013-09-09T17:00:00Z">
        <w:r>
          <w:rPr>
            <w:i/>
            <w:sz w:val="18"/>
            <w:szCs w:val="18"/>
          </w:rPr>
          <w:t>10h-byte Device Name</w:t>
        </w:r>
      </w:ins>
      <w:ins w:id="7413" w:author="rocky" w:date="2013-09-09T17:11:00Z">
        <w:r w:rsidR="007127DE">
          <w:rPr>
            <w:i/>
            <w:sz w:val="18"/>
            <w:szCs w:val="18"/>
          </w:rPr>
          <w:t>,</w:t>
        </w:r>
      </w:ins>
    </w:p>
    <w:p w:rsidR="007127DE" w:rsidRDefault="007127DE" w:rsidP="00033A28">
      <w:pPr>
        <w:pStyle w:val="a3"/>
        <w:ind w:leftChars="0" w:left="360" w:firstLineChars="2150" w:firstLine="3870"/>
        <w:rPr>
          <w:ins w:id="7414" w:author="rocky" w:date="2013-09-09T17:11:00Z"/>
          <w:i/>
          <w:sz w:val="18"/>
          <w:szCs w:val="18"/>
        </w:rPr>
      </w:pPr>
      <w:ins w:id="7415" w:author="rocky" w:date="2013-09-09T17:11:00Z">
        <w:r>
          <w:rPr>
            <w:i/>
            <w:sz w:val="18"/>
            <w:szCs w:val="18"/>
          </w:rPr>
          <w:t>10h-byte FW_version,</w:t>
        </w:r>
      </w:ins>
    </w:p>
    <w:p w:rsidR="00033A28" w:rsidRPr="0077465B" w:rsidRDefault="007127DE" w:rsidP="00033A28">
      <w:pPr>
        <w:pStyle w:val="a3"/>
        <w:ind w:leftChars="0" w:left="360" w:firstLineChars="2150" w:firstLine="3870"/>
        <w:rPr>
          <w:ins w:id="7416" w:author="rocky" w:date="2013-09-09T17:00:00Z"/>
          <w:i/>
          <w:sz w:val="18"/>
          <w:szCs w:val="18"/>
        </w:rPr>
      </w:pPr>
      <w:ins w:id="7417" w:author="rocky" w:date="2013-09-09T17:11:00Z">
        <w:r>
          <w:rPr>
            <w:i/>
            <w:sz w:val="18"/>
            <w:szCs w:val="18"/>
          </w:rPr>
          <w:t>1-byte Battery_ADC_Value</w:t>
        </w:r>
      </w:ins>
      <w:ins w:id="7418" w:author="rocky" w:date="2013-09-09T17:00:00Z">
        <w:r w:rsidR="00033A28" w:rsidRPr="009C55F8">
          <w:rPr>
            <w:rFonts w:hint="eastAsia"/>
            <w:i/>
            <w:sz w:val="18"/>
            <w:szCs w:val="18"/>
          </w:rPr>
          <w:t>)</w:t>
        </w:r>
      </w:ins>
    </w:p>
    <w:p w:rsidR="00033A28" w:rsidRPr="007D072D" w:rsidRDefault="00033A28" w:rsidP="00033A28">
      <w:pPr>
        <w:pStyle w:val="a3"/>
        <w:ind w:leftChars="0" w:left="360"/>
        <w:rPr>
          <w:ins w:id="7419" w:author="rocky" w:date="2013-09-09T17:00:00Z"/>
          <w:b/>
          <w:i/>
          <w:sz w:val="18"/>
          <w:szCs w:val="18"/>
        </w:rPr>
      </w:pPr>
      <w:ins w:id="7420"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033A28" w:rsidRDefault="00033A28" w:rsidP="00033A28">
      <w:pPr>
        <w:pStyle w:val="a3"/>
        <w:ind w:leftChars="0" w:left="360"/>
        <w:rPr>
          <w:ins w:id="7421" w:author="rocky" w:date="2013-09-09T17:04:00Z"/>
          <w:i/>
          <w:sz w:val="18"/>
          <w:szCs w:val="18"/>
        </w:rPr>
      </w:pPr>
      <w:ins w:id="7422" w:author="rocky" w:date="2013-09-09T17:00: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ins w:id="7423" w:author="rocky" w:date="2013-09-10T12:21:00Z">
        <w:r w:rsidR="00874408">
          <w:rPr>
            <w:i/>
            <w:sz w:val="18"/>
            <w:szCs w:val="18"/>
          </w:rPr>
          <w:t>_Ex</w:t>
        </w:r>
      </w:ins>
      <w:ins w:id="7424" w:author="rocky" w:date="2013-09-09T17:00:00Z">
        <w:r>
          <w:rPr>
            <w:rFonts w:hint="eastAsia"/>
            <w:i/>
            <w:sz w:val="18"/>
            <w:szCs w:val="18"/>
          </w:rPr>
          <w:t>)</w:t>
        </w:r>
      </w:ins>
    </w:p>
    <w:p w:rsidR="007127DE" w:rsidRDefault="007127DE" w:rsidP="007127DE">
      <w:pPr>
        <w:pStyle w:val="a3"/>
        <w:ind w:leftChars="0" w:left="360"/>
        <w:rPr>
          <w:ins w:id="7425" w:author="rocky" w:date="2013-09-09T17:04:00Z"/>
          <w:i/>
          <w:sz w:val="18"/>
          <w:szCs w:val="18"/>
        </w:rPr>
      </w:pPr>
      <w:ins w:id="7426" w:author="rocky" w:date="2013-09-09T17:04:00Z">
        <w:r w:rsidRPr="009C55F8">
          <w:rPr>
            <w:rFonts w:hint="eastAsia"/>
            <w:i/>
            <w:sz w:val="18"/>
            <w:szCs w:val="18"/>
          </w:rPr>
          <w:t>NDEF_UPDATE</w:t>
        </w:r>
        <w:r>
          <w:rPr>
            <w:rFonts w:hint="eastAsia"/>
            <w:i/>
            <w:sz w:val="18"/>
            <w:szCs w:val="18"/>
          </w:rPr>
          <w:t xml:space="preserve">  (AUTH, Challenge</w:t>
        </w:r>
      </w:ins>
      <w:ins w:id="7427" w:author="rocky" w:date="2013-09-09T18:01:00Z">
        <w:r w:rsidR="00FB7ED2">
          <w:rPr>
            <w:i/>
            <w:sz w:val="18"/>
            <w:szCs w:val="18"/>
          </w:rPr>
          <w:t>Response</w:t>
        </w:r>
      </w:ins>
      <w:ins w:id="7428" w:author="rocky" w:date="2013-09-09T17:04:00Z">
        <w:r>
          <w:rPr>
            <w:rFonts w:hint="eastAsia"/>
            <w:i/>
            <w:sz w:val="18"/>
            <w:szCs w:val="18"/>
          </w:rPr>
          <w:t xml:space="preserve">, </w:t>
        </w:r>
      </w:ins>
      <w:ins w:id="7429" w:author="rocky" w:date="2013-09-10T11:50:00Z">
        <w:r w:rsidR="00704E74">
          <w:rPr>
            <w:i/>
            <w:sz w:val="18"/>
            <w:szCs w:val="18"/>
          </w:rPr>
          <w:t>2</w:t>
        </w:r>
      </w:ins>
      <w:ins w:id="7430" w:author="rocky" w:date="2013-09-09T17:04:00Z">
        <w:r>
          <w:rPr>
            <w:i/>
            <w:sz w:val="18"/>
            <w:szCs w:val="18"/>
          </w:rPr>
          <w:t>1</w:t>
        </w:r>
        <w:r>
          <w:rPr>
            <w:rFonts w:hint="eastAsia"/>
            <w:i/>
            <w:sz w:val="18"/>
            <w:szCs w:val="18"/>
          </w:rPr>
          <w:t>h,</w:t>
        </w:r>
      </w:ins>
    </w:p>
    <w:p w:rsidR="00704E74" w:rsidRDefault="007127DE">
      <w:pPr>
        <w:pStyle w:val="a3"/>
        <w:ind w:leftChars="0" w:left="360"/>
        <w:rPr>
          <w:ins w:id="7431" w:author="rocky" w:date="2013-09-10T11:49:00Z"/>
          <w:i/>
          <w:sz w:val="18"/>
          <w:szCs w:val="18"/>
        </w:rPr>
        <w:pPrChange w:id="7432" w:author="rocky" w:date="2013-09-09T17:06:00Z">
          <w:pPr>
            <w:pStyle w:val="a3"/>
            <w:ind w:leftChars="0" w:left="360" w:firstLineChars="50" w:firstLine="90"/>
          </w:pPr>
        </w:pPrChange>
      </w:pPr>
      <w:ins w:id="7433" w:author="rocky" w:date="2013-09-09T17:04:00Z">
        <w:r>
          <w:rPr>
            <w:rFonts w:hint="eastAsia"/>
            <w:i/>
            <w:sz w:val="18"/>
            <w:szCs w:val="18"/>
          </w:rPr>
          <w:t xml:space="preserve"> </w:t>
        </w:r>
      </w:ins>
      <w:ins w:id="7434" w:author="rocky" w:date="2013-09-10T11:49:00Z">
        <w:r w:rsidR="00704E74">
          <w:rPr>
            <w:i/>
            <w:sz w:val="18"/>
            <w:szCs w:val="18"/>
          </w:rPr>
          <w:t>10h-byte Challenge2,</w:t>
        </w:r>
      </w:ins>
    </w:p>
    <w:p w:rsidR="007127DE" w:rsidRDefault="007127DE">
      <w:pPr>
        <w:pStyle w:val="a3"/>
        <w:ind w:leftChars="0" w:left="360" w:firstLineChars="50" w:firstLine="90"/>
        <w:rPr>
          <w:ins w:id="7435" w:author="rocky" w:date="2013-09-09T17:04:00Z"/>
          <w:i/>
          <w:sz w:val="18"/>
          <w:szCs w:val="18"/>
        </w:rPr>
      </w:pPr>
      <w:ins w:id="7436" w:author="rocky" w:date="2013-09-09T17:04:00Z">
        <w:r>
          <w:rPr>
            <w:rFonts w:hint="eastAsia"/>
            <w:i/>
            <w:sz w:val="18"/>
            <w:szCs w:val="18"/>
          </w:rPr>
          <w:t xml:space="preserve">10h-byte </w:t>
        </w:r>
      </w:ins>
      <w:ins w:id="7437" w:author="rocky" w:date="2013-09-09T17:05:00Z">
        <w:r>
          <w:rPr>
            <w:i/>
            <w:sz w:val="18"/>
            <w:szCs w:val="18"/>
          </w:rPr>
          <w:t>DID</w:t>
        </w:r>
      </w:ins>
      <w:ins w:id="7438" w:author="rocky" w:date="2013-09-09T17:04:00Z">
        <w:r>
          <w:rPr>
            <w:rFonts w:hint="eastAsia"/>
            <w:i/>
            <w:sz w:val="18"/>
            <w:szCs w:val="18"/>
          </w:rPr>
          <w:t>,</w:t>
        </w:r>
      </w:ins>
    </w:p>
    <w:p w:rsidR="007127DE" w:rsidRPr="007127DE" w:rsidRDefault="007127DE">
      <w:pPr>
        <w:pStyle w:val="a3"/>
        <w:ind w:leftChars="0" w:left="360"/>
        <w:rPr>
          <w:ins w:id="7439" w:author="rocky" w:date="2013-09-09T17:04:00Z"/>
          <w:i/>
          <w:sz w:val="18"/>
          <w:szCs w:val="18"/>
          <w:rPrChange w:id="7440" w:author="rocky" w:date="2013-09-09T17:06:00Z">
            <w:rPr>
              <w:ins w:id="7441" w:author="rocky" w:date="2013-09-09T17:04:00Z"/>
            </w:rPr>
          </w:rPrChange>
        </w:rPr>
        <w:pPrChange w:id="7442" w:author="rocky" w:date="2013-09-09T17:06:00Z">
          <w:pPr>
            <w:pStyle w:val="a3"/>
            <w:ind w:leftChars="0" w:left="360" w:firstLineChars="50" w:firstLine="90"/>
          </w:pPr>
        </w:pPrChange>
      </w:pPr>
      <w:ins w:id="7443" w:author="rocky" w:date="2013-09-09T17:06:00Z">
        <w:r>
          <w:rPr>
            <w:i/>
            <w:sz w:val="18"/>
            <w:szCs w:val="18"/>
          </w:rPr>
          <w:t xml:space="preserve"> 1-byte DID-FID-SN</w:t>
        </w:r>
      </w:ins>
      <w:ins w:id="7444" w:author="rocky" w:date="2013-09-09T17:04:00Z">
        <w:r w:rsidRPr="007127DE">
          <w:rPr>
            <w:i/>
            <w:sz w:val="18"/>
            <w:szCs w:val="18"/>
            <w:rPrChange w:id="7445" w:author="rocky" w:date="2013-09-09T17:06:00Z">
              <w:rPr/>
            </w:rPrChange>
          </w:rPr>
          <w:t xml:space="preserve">)                      </w:t>
        </w:r>
      </w:ins>
      <w:ins w:id="7446" w:author="rocky" w:date="2013-09-09T17:06:00Z">
        <w:r>
          <w:rPr>
            <w:i/>
            <w:sz w:val="18"/>
            <w:szCs w:val="18"/>
          </w:rPr>
          <w:t xml:space="preserve"> </w:t>
        </w:r>
      </w:ins>
      <w:ins w:id="7447" w:author="rocky" w:date="2013-09-09T17:04:00Z">
        <w:r w:rsidRPr="007E09CA">
          <w:sym w:font="Wingdings" w:char="F0E0"/>
        </w:r>
      </w:ins>
    </w:p>
    <w:p w:rsidR="007127DE" w:rsidRDefault="007127DE" w:rsidP="007127DE">
      <w:pPr>
        <w:pStyle w:val="a3"/>
        <w:ind w:leftChars="0" w:left="360"/>
        <w:rPr>
          <w:ins w:id="7448" w:author="rocky" w:date="2013-09-09T17:04:00Z"/>
          <w:i/>
          <w:sz w:val="18"/>
          <w:szCs w:val="18"/>
        </w:rPr>
      </w:pPr>
      <w:ins w:id="7449" w:author="rocky" w:date="2013-09-09T17:04: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7127DE" w:rsidRDefault="007127DE">
      <w:pPr>
        <w:pStyle w:val="a3"/>
        <w:ind w:leftChars="0" w:left="3360" w:firstLine="480"/>
        <w:rPr>
          <w:ins w:id="7450" w:author="rocky" w:date="2013-09-09T17:07:00Z"/>
          <w:i/>
          <w:sz w:val="18"/>
          <w:szCs w:val="18"/>
        </w:rPr>
        <w:pPrChange w:id="7451" w:author="rocky" w:date="2013-09-09T17:04:00Z">
          <w:pPr>
            <w:pStyle w:val="a3"/>
            <w:ind w:leftChars="0" w:left="360"/>
          </w:pPr>
        </w:pPrChange>
      </w:pPr>
      <w:ins w:id="7452" w:author="rocky" w:date="2013-09-09T17:04:00Z">
        <w:r w:rsidRPr="009C55F8">
          <w:rPr>
            <w:i/>
            <w:sz w:val="18"/>
            <w:szCs w:val="18"/>
          </w:rPr>
          <w:sym w:font="Wingdings" w:char="F0DF"/>
        </w:r>
        <w:r>
          <w:rPr>
            <w:rFonts w:hint="eastAsia"/>
            <w:i/>
            <w:sz w:val="18"/>
            <w:szCs w:val="18"/>
          </w:rPr>
          <w:t xml:space="preserve"> (00h for OK, AUTH, Challenge</w:t>
        </w:r>
      </w:ins>
      <w:ins w:id="7453" w:author="rocky" w:date="2013-09-09T18:01:00Z">
        <w:r w:rsidR="00FB7ED2">
          <w:rPr>
            <w:i/>
            <w:sz w:val="18"/>
            <w:szCs w:val="18"/>
          </w:rPr>
          <w:t>Response</w:t>
        </w:r>
      </w:ins>
      <w:ins w:id="7454" w:author="rocky" w:date="2013-09-09T17:07:00Z">
        <w:r>
          <w:rPr>
            <w:i/>
            <w:sz w:val="18"/>
            <w:szCs w:val="18"/>
          </w:rPr>
          <w:t>,</w:t>
        </w:r>
      </w:ins>
      <w:ins w:id="7455" w:author="rocky" w:date="2013-09-09T17:10:00Z">
        <w:r>
          <w:rPr>
            <w:i/>
            <w:sz w:val="18"/>
            <w:szCs w:val="18"/>
          </w:rPr>
          <w:t xml:space="preserve"> 20h,</w:t>
        </w:r>
      </w:ins>
    </w:p>
    <w:p w:rsidR="007127DE" w:rsidRDefault="007127DE" w:rsidP="007127DE">
      <w:pPr>
        <w:pStyle w:val="a3"/>
        <w:ind w:leftChars="0" w:left="360" w:firstLineChars="2150" w:firstLine="3870"/>
        <w:rPr>
          <w:ins w:id="7456" w:author="rocky" w:date="2013-09-09T17:08:00Z"/>
          <w:i/>
          <w:sz w:val="18"/>
          <w:szCs w:val="18"/>
        </w:rPr>
      </w:pPr>
      <w:ins w:id="7457" w:author="rocky" w:date="2013-09-09T17:08:00Z">
        <w:r>
          <w:rPr>
            <w:rFonts w:hint="eastAsia"/>
            <w:i/>
            <w:sz w:val="18"/>
            <w:szCs w:val="18"/>
          </w:rPr>
          <w:t>10h-byte response2 data,</w:t>
        </w:r>
      </w:ins>
    </w:p>
    <w:p w:rsidR="007127DE" w:rsidRPr="007127DE" w:rsidRDefault="007127DE">
      <w:pPr>
        <w:pStyle w:val="a3"/>
        <w:ind w:leftChars="0" w:left="360" w:firstLineChars="2150" w:firstLine="3870"/>
        <w:rPr>
          <w:ins w:id="7458" w:author="rocky" w:date="2013-09-09T17:00:00Z"/>
          <w:i/>
          <w:sz w:val="18"/>
          <w:szCs w:val="18"/>
          <w:rPrChange w:id="7459" w:author="rocky" w:date="2013-09-09T17:08:00Z">
            <w:rPr>
              <w:ins w:id="7460" w:author="rocky" w:date="2013-09-09T17:00:00Z"/>
            </w:rPr>
          </w:rPrChange>
        </w:rPr>
        <w:pPrChange w:id="7461" w:author="rocky" w:date="2013-09-09T17:08:00Z">
          <w:pPr>
            <w:pStyle w:val="a3"/>
            <w:ind w:leftChars="0" w:left="360"/>
          </w:pPr>
        </w:pPrChange>
      </w:pPr>
      <w:ins w:id="7462" w:author="rocky" w:date="2013-09-09T17:08:00Z">
        <w:r>
          <w:rPr>
            <w:rFonts w:hint="eastAsia"/>
            <w:i/>
            <w:sz w:val="18"/>
            <w:szCs w:val="18"/>
          </w:rPr>
          <w:t>10h-byte challenge1 data</w:t>
        </w:r>
      </w:ins>
      <w:ins w:id="7463" w:author="rocky" w:date="2013-09-09T17:04:00Z">
        <w:r w:rsidRPr="007127DE">
          <w:rPr>
            <w:i/>
            <w:sz w:val="18"/>
            <w:szCs w:val="18"/>
            <w:rPrChange w:id="7464" w:author="rocky" w:date="2013-09-09T17:08:00Z">
              <w:rPr/>
            </w:rPrChange>
          </w:rPr>
          <w:t>)</w:t>
        </w:r>
      </w:ins>
    </w:p>
    <w:p w:rsidR="00033A28" w:rsidRDefault="00033A28" w:rsidP="00033A28">
      <w:pPr>
        <w:pStyle w:val="a3"/>
        <w:ind w:leftChars="0" w:left="360"/>
        <w:rPr>
          <w:ins w:id="7465" w:author="rocky" w:date="2013-09-09T17:00:00Z"/>
          <w:i/>
          <w:sz w:val="18"/>
          <w:szCs w:val="18"/>
        </w:rPr>
      </w:pPr>
      <w:ins w:id="7466" w:author="rocky" w:date="2013-09-09T17:00:00Z">
        <w:r w:rsidRPr="009C55F8">
          <w:rPr>
            <w:rFonts w:hint="eastAsia"/>
            <w:i/>
            <w:sz w:val="18"/>
            <w:szCs w:val="18"/>
          </w:rPr>
          <w:t>NDEF_UPDATE</w:t>
        </w:r>
        <w:r>
          <w:rPr>
            <w:rFonts w:hint="eastAsia"/>
            <w:i/>
            <w:sz w:val="18"/>
            <w:szCs w:val="18"/>
          </w:rPr>
          <w:t xml:space="preserve">  (AUTH, Finish, </w:t>
        </w:r>
        <w:r>
          <w:rPr>
            <w:i/>
            <w:sz w:val="18"/>
            <w:szCs w:val="18"/>
          </w:rPr>
          <w:t>22</w:t>
        </w:r>
        <w:r>
          <w:rPr>
            <w:rFonts w:hint="eastAsia"/>
            <w:i/>
            <w:sz w:val="18"/>
            <w:szCs w:val="18"/>
          </w:rPr>
          <w:t>h,</w:t>
        </w:r>
      </w:ins>
    </w:p>
    <w:p w:rsidR="00033A28" w:rsidRDefault="00033A28" w:rsidP="00033A28">
      <w:pPr>
        <w:pStyle w:val="a3"/>
        <w:ind w:leftChars="0" w:left="360"/>
        <w:rPr>
          <w:ins w:id="7467" w:author="rocky" w:date="2013-09-09T17:00:00Z"/>
          <w:i/>
          <w:sz w:val="18"/>
          <w:szCs w:val="18"/>
        </w:rPr>
      </w:pPr>
      <w:ins w:id="7468" w:author="rocky" w:date="2013-09-09T17:00:00Z">
        <w:r>
          <w:rPr>
            <w:rFonts w:hint="eastAsia"/>
            <w:i/>
            <w:sz w:val="18"/>
            <w:szCs w:val="18"/>
          </w:rPr>
          <w:t xml:space="preserve"> 10h-byte Response1, 00h</w:t>
        </w:r>
        <w:r>
          <w:rPr>
            <w:i/>
            <w:sz w:val="18"/>
            <w:szCs w:val="18"/>
          </w:rPr>
          <w:t>,</w:t>
        </w:r>
      </w:ins>
    </w:p>
    <w:p w:rsidR="00033A28" w:rsidRDefault="00033A28" w:rsidP="00033A28">
      <w:pPr>
        <w:pStyle w:val="a3"/>
        <w:ind w:leftChars="0" w:left="360" w:firstLineChars="50" w:firstLine="90"/>
        <w:rPr>
          <w:ins w:id="7469" w:author="rocky" w:date="2013-09-09T17:00:00Z"/>
          <w:i/>
          <w:sz w:val="18"/>
          <w:szCs w:val="18"/>
        </w:rPr>
      </w:pPr>
      <w:ins w:id="7470" w:author="rocky" w:date="2013-09-09T17:00:00Z">
        <w:r>
          <w:rPr>
            <w:i/>
            <w:sz w:val="18"/>
            <w:szCs w:val="18"/>
          </w:rPr>
          <w:t xml:space="preserve">1h-byte username length, </w:t>
        </w:r>
      </w:ins>
    </w:p>
    <w:p w:rsidR="00033A28" w:rsidRDefault="00033A28" w:rsidP="00033A28">
      <w:pPr>
        <w:pStyle w:val="a3"/>
        <w:ind w:leftChars="0" w:left="360" w:firstLineChars="50" w:firstLine="90"/>
        <w:rPr>
          <w:ins w:id="7471" w:author="rocky" w:date="2013-09-09T17:00:00Z"/>
          <w:i/>
          <w:sz w:val="18"/>
          <w:szCs w:val="18"/>
        </w:rPr>
      </w:pPr>
      <w:ins w:id="7472" w:author="rocky" w:date="2013-09-09T17:00:00Z">
        <w:r>
          <w:rPr>
            <w:i/>
            <w:sz w:val="18"/>
            <w:szCs w:val="18"/>
          </w:rPr>
          <w:t>10-h byte Username</w:t>
        </w:r>
        <w:r>
          <w:rPr>
            <w:rFonts w:hint="eastAsia"/>
            <w:i/>
            <w:sz w:val="18"/>
            <w:szCs w:val="18"/>
          </w:rPr>
          <w:t>)</w:t>
        </w:r>
        <w:r>
          <w:rPr>
            <w:i/>
            <w:sz w:val="18"/>
            <w:szCs w:val="18"/>
          </w:rPr>
          <w:t xml:space="preserve">    </w:t>
        </w:r>
        <w:r>
          <w:rPr>
            <w:rFonts w:hint="eastAsia"/>
            <w:i/>
            <w:sz w:val="18"/>
            <w:szCs w:val="18"/>
          </w:rPr>
          <w:t xml:space="preserve">                  </w:t>
        </w:r>
        <w:r w:rsidRPr="007E09CA">
          <w:rPr>
            <w:i/>
            <w:sz w:val="18"/>
            <w:szCs w:val="18"/>
          </w:rPr>
          <w:sym w:font="Wingdings" w:char="F0E0"/>
        </w:r>
      </w:ins>
    </w:p>
    <w:p w:rsidR="00033A28" w:rsidRDefault="00033A28" w:rsidP="00033A28">
      <w:pPr>
        <w:pStyle w:val="a3"/>
        <w:ind w:leftChars="0" w:left="360"/>
        <w:rPr>
          <w:ins w:id="7473" w:author="rocky" w:date="2013-09-09T17:00:00Z"/>
          <w:i/>
          <w:sz w:val="18"/>
          <w:szCs w:val="18"/>
        </w:rPr>
      </w:pPr>
      <w:ins w:id="7474" w:author="rocky" w:date="2013-09-09T17:00: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033A28" w:rsidRDefault="00033A28" w:rsidP="00033A28">
      <w:pPr>
        <w:pStyle w:val="a3"/>
        <w:ind w:leftChars="0" w:left="360"/>
        <w:rPr>
          <w:ins w:id="7475" w:author="rocky" w:date="2013-09-09T17:00:00Z"/>
          <w:i/>
          <w:sz w:val="18"/>
          <w:szCs w:val="18"/>
        </w:rPr>
      </w:pPr>
      <w:ins w:id="7476"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AUTH, Finish)</w:t>
        </w:r>
      </w:ins>
    </w:p>
    <w:p w:rsidR="00033A28" w:rsidRPr="007D072D" w:rsidRDefault="00033A28" w:rsidP="00033A28">
      <w:pPr>
        <w:pStyle w:val="a3"/>
        <w:ind w:leftChars="0" w:left="360"/>
        <w:rPr>
          <w:ins w:id="7477" w:author="rocky" w:date="2013-09-09T17:00:00Z"/>
          <w:b/>
          <w:i/>
          <w:sz w:val="18"/>
          <w:szCs w:val="18"/>
        </w:rPr>
      </w:pPr>
      <w:ins w:id="7478"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033A28" w:rsidRDefault="00033A28" w:rsidP="00033A28">
      <w:pPr>
        <w:pStyle w:val="a3"/>
        <w:pBdr>
          <w:bottom w:val="single" w:sz="6" w:space="1" w:color="auto"/>
        </w:pBdr>
        <w:ind w:leftChars="0" w:left="360"/>
        <w:rPr>
          <w:ins w:id="7479" w:author="rocky" w:date="2013-09-09T17:00:00Z"/>
          <w:i/>
          <w:sz w:val="18"/>
          <w:szCs w:val="18"/>
        </w:rPr>
      </w:pPr>
      <w:ins w:id="7480" w:author="rocky" w:date="2013-09-09T17:00:00Z">
        <w:r>
          <w:rPr>
            <w:rFonts w:hint="eastAsia"/>
            <w:i/>
            <w:sz w:val="18"/>
            <w:szCs w:val="18"/>
          </w:rPr>
          <w:t xml:space="preserve">                                        </w:t>
        </w:r>
        <w:r w:rsidRPr="00261F10">
          <w:rPr>
            <w:i/>
            <w:sz w:val="18"/>
            <w:szCs w:val="18"/>
          </w:rPr>
          <w:sym w:font="Wingdings" w:char="F0DF"/>
        </w:r>
        <w:r>
          <w:rPr>
            <w:rFonts w:hint="eastAsia"/>
            <w:i/>
            <w:sz w:val="18"/>
            <w:szCs w:val="18"/>
          </w:rPr>
          <w:t xml:space="preserve"> (01h if Response1 is incorrect, AUTH, Finish)</w:t>
        </w:r>
      </w:ins>
    </w:p>
    <w:p w:rsidR="00033A28" w:rsidRPr="006A1C54" w:rsidRDefault="00033A28" w:rsidP="00033A28">
      <w:pPr>
        <w:pStyle w:val="a3"/>
        <w:pBdr>
          <w:bottom w:val="single" w:sz="6" w:space="1" w:color="auto"/>
        </w:pBdr>
        <w:ind w:leftChars="0" w:left="360"/>
        <w:rPr>
          <w:ins w:id="7481" w:author="rocky" w:date="2013-09-09T17:00:00Z"/>
          <w:b/>
          <w:i/>
          <w:sz w:val="18"/>
          <w:szCs w:val="18"/>
        </w:rPr>
      </w:pPr>
      <w:ins w:id="7482" w:author="rocky" w:date="2013-09-09T17:00:00Z">
        <w:r>
          <w:rPr>
            <w:rFonts w:hint="eastAsia"/>
            <w:i/>
            <w:sz w:val="18"/>
            <w:szCs w:val="18"/>
          </w:rPr>
          <w:lastRenderedPageBreak/>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6A1C54">
          <w:rPr>
            <w:b/>
            <w:i/>
            <w:sz w:val="18"/>
            <w:szCs w:val="18"/>
          </w:rPr>
          <w:t>OR</w:t>
        </w:r>
      </w:ins>
    </w:p>
    <w:p w:rsidR="00033A28" w:rsidRDefault="00033A28" w:rsidP="00033A28">
      <w:pPr>
        <w:pStyle w:val="a3"/>
        <w:pBdr>
          <w:bottom w:val="single" w:sz="6" w:space="1" w:color="auto"/>
        </w:pBdr>
        <w:ind w:leftChars="0" w:left="360" w:firstLineChars="2000" w:firstLine="3600"/>
        <w:rPr>
          <w:ins w:id="7483" w:author="rocky" w:date="2013-09-09T17:00:00Z"/>
          <w:i/>
          <w:sz w:val="18"/>
          <w:szCs w:val="18"/>
        </w:rPr>
      </w:pPr>
      <w:ins w:id="7484" w:author="rocky" w:date="2013-09-09T17:00:00Z">
        <w:r w:rsidRPr="00261F10">
          <w:rPr>
            <w:i/>
            <w:sz w:val="18"/>
            <w:szCs w:val="18"/>
          </w:rPr>
          <w:sym w:font="Wingdings" w:char="F0DF"/>
        </w:r>
        <w:r>
          <w:rPr>
            <w:rFonts w:hint="eastAsia"/>
            <w:i/>
            <w:sz w:val="18"/>
            <w:szCs w:val="18"/>
          </w:rPr>
          <w:t xml:space="preserve"> (02h if requiring further PIN validation, AUTH, Finish)</w:t>
        </w:r>
      </w:ins>
    </w:p>
    <w:p w:rsidR="00033A28" w:rsidRPr="00A87D88" w:rsidRDefault="00033A28" w:rsidP="00033A28">
      <w:pPr>
        <w:pStyle w:val="a3"/>
        <w:pBdr>
          <w:bottom w:val="single" w:sz="6" w:space="1" w:color="auto"/>
        </w:pBdr>
        <w:ind w:leftChars="0" w:left="360"/>
        <w:rPr>
          <w:ins w:id="7485" w:author="rocky" w:date="2013-09-09T17:00:00Z"/>
          <w:b/>
          <w:i/>
          <w:sz w:val="18"/>
          <w:szCs w:val="18"/>
        </w:rPr>
      </w:pPr>
      <w:ins w:id="7486" w:author="rocky" w:date="2013-09-09T17:0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033A28" w:rsidRPr="006A1C54" w:rsidRDefault="00033A28" w:rsidP="00033A28">
      <w:pPr>
        <w:pStyle w:val="a3"/>
        <w:pBdr>
          <w:bottom w:val="single" w:sz="6" w:space="1" w:color="auto"/>
        </w:pBdr>
        <w:ind w:leftChars="0" w:left="360" w:firstLineChars="2000" w:firstLine="3600"/>
        <w:rPr>
          <w:ins w:id="7487" w:author="rocky" w:date="2013-09-09T17:00:00Z"/>
          <w:i/>
          <w:sz w:val="18"/>
          <w:szCs w:val="18"/>
        </w:rPr>
      </w:pPr>
      <w:ins w:id="7488" w:author="rocky" w:date="2013-09-09T17:00:00Z">
        <w:r w:rsidRPr="00261F10">
          <w:rPr>
            <w:i/>
            <w:sz w:val="18"/>
            <w:szCs w:val="18"/>
          </w:rPr>
          <w:sym w:font="Wingdings" w:char="F0DF"/>
        </w:r>
        <w:r>
          <w:rPr>
            <w:rFonts w:hint="eastAsia"/>
            <w:i/>
            <w:sz w:val="18"/>
            <w:szCs w:val="18"/>
          </w:rPr>
          <w:t xml:space="preserve"> (03h if requiring PIN setup for the client, AUTH, Finish)</w:t>
        </w:r>
      </w:ins>
    </w:p>
    <w:p w:rsidR="00033A28" w:rsidRDefault="00033A28" w:rsidP="00033A28">
      <w:pPr>
        <w:widowControl/>
        <w:rPr>
          <w:ins w:id="7489" w:author="rocky" w:date="2013-09-09T17:00:00Z"/>
          <w:szCs w:val="24"/>
        </w:rPr>
      </w:pPr>
    </w:p>
    <w:p w:rsidR="00033A28" w:rsidRDefault="00033A28" w:rsidP="00033A28">
      <w:pPr>
        <w:widowControl/>
        <w:rPr>
          <w:ins w:id="7490" w:author="rocky" w:date="2013-09-09T17:00:00Z"/>
          <w:szCs w:val="24"/>
        </w:rPr>
      </w:pPr>
      <w:ins w:id="7491" w:author="rocky" w:date="2013-09-09T17:00:00Z">
        <w:r>
          <w:rPr>
            <w:rFonts w:hint="eastAsia"/>
            <w:szCs w:val="24"/>
          </w:rPr>
          <w:tab/>
        </w:r>
      </w:ins>
    </w:p>
    <w:p w:rsidR="004B63D8" w:rsidRDefault="006604C8">
      <w:pPr>
        <w:widowControl/>
        <w:rPr>
          <w:ins w:id="7492" w:author="rocky" w:date="2013-03-09T22:08:00Z"/>
          <w:szCs w:val="24"/>
        </w:rPr>
        <w:pPrChange w:id="7493" w:author="rocky" w:date="2015-12-04T14:37:00Z">
          <w:pPr/>
        </w:pPrChange>
      </w:pPr>
      <w:ins w:id="7494" w:author="rocky" w:date="2013-03-21T14:25:00Z">
        <w:r>
          <w:rPr>
            <w:szCs w:val="24"/>
          </w:rPr>
          <w:br w:type="page"/>
        </w:r>
      </w:ins>
    </w:p>
    <w:p w:rsidR="00E87A0D" w:rsidRDefault="00E87A0D">
      <w:pPr>
        <w:widowControl/>
        <w:rPr>
          <w:ins w:id="7495" w:author="rocky" w:date="2013-03-10T22:37:00Z"/>
          <w:szCs w:val="24"/>
        </w:rPr>
      </w:pPr>
      <w:ins w:id="7496" w:author="rocky" w:date="2013-03-10T22:37:00Z">
        <w:r>
          <w:rPr>
            <w:szCs w:val="24"/>
          </w:rPr>
          <w:lastRenderedPageBreak/>
          <w:br w:type="page"/>
        </w:r>
      </w:ins>
    </w:p>
    <w:p w:rsidR="00E02763" w:rsidRDefault="00941E83">
      <w:pPr>
        <w:pStyle w:val="a3"/>
        <w:numPr>
          <w:ilvl w:val="1"/>
          <w:numId w:val="20"/>
        </w:numPr>
        <w:ind w:leftChars="0"/>
        <w:rPr>
          <w:ins w:id="7497" w:author="rocky" w:date="2013-03-09T23:04:00Z"/>
          <w:szCs w:val="24"/>
        </w:rPr>
        <w:pPrChange w:id="7498" w:author="rocky" w:date="2013-09-09T17:00:00Z">
          <w:pPr/>
        </w:pPrChange>
      </w:pPr>
      <w:ins w:id="7499" w:author="rocky" w:date="2013-03-09T23:04:00Z">
        <w:r>
          <w:rPr>
            <w:rFonts w:hint="eastAsia"/>
            <w:szCs w:val="24"/>
          </w:rPr>
          <w:lastRenderedPageBreak/>
          <w:t>In Place Add (IPA):</w:t>
        </w:r>
      </w:ins>
    </w:p>
    <w:p w:rsidR="00BD026C" w:rsidRPr="009C55F8" w:rsidRDefault="00BD026C" w:rsidP="00BD026C">
      <w:pPr>
        <w:pStyle w:val="a3"/>
        <w:pBdr>
          <w:bottom w:val="single" w:sz="6" w:space="1" w:color="auto"/>
        </w:pBdr>
        <w:ind w:leftChars="0" w:left="360"/>
        <w:rPr>
          <w:ins w:id="7500" w:author="rocky" w:date="2013-03-09T23:05:00Z"/>
          <w:i/>
        </w:rPr>
      </w:pPr>
      <w:ins w:id="7501" w:author="rocky" w:date="2013-03-09T23:05:00Z">
        <w:r w:rsidRPr="009C55F8">
          <w:rPr>
            <w:rFonts w:hint="eastAsia"/>
            <w:i/>
          </w:rPr>
          <w:t xml:space="preserve">PHONE </w:t>
        </w:r>
        <w:r w:rsidR="009D305D">
          <w:rPr>
            <w:rFonts w:hint="eastAsia"/>
            <w:i/>
          </w:rPr>
          <w:t>(Administrator</w:t>
        </w:r>
      </w:ins>
      <w:ins w:id="7502" w:author="rocky" w:date="2013-03-10T11:48:00Z">
        <w:r w:rsidR="003A5D28">
          <w:rPr>
            <w:rFonts w:hint="eastAsia"/>
            <w:i/>
          </w:rPr>
          <w:t xml:space="preserve"> tap</w:t>
        </w:r>
      </w:ins>
      <w:ins w:id="7503" w:author="rocky" w:date="2013-03-09T23:05:00Z">
        <w:r w:rsidR="009D305D">
          <w:rPr>
            <w:rFonts w:hint="eastAsia"/>
            <w:i/>
          </w:rPr>
          <w:t>)</w:t>
        </w:r>
        <w:r w:rsidRPr="009C55F8">
          <w:rPr>
            <w:rFonts w:hint="eastAsia"/>
            <w:i/>
          </w:rPr>
          <w:t xml:space="preserve"> </w:t>
        </w:r>
      </w:ins>
      <w:ins w:id="7504" w:author="rocky" w:date="2013-03-09T23:06:00Z">
        <w:r w:rsidR="009D305D">
          <w:rPr>
            <w:rFonts w:hint="eastAsia"/>
            <w:i/>
          </w:rPr>
          <w:tab/>
        </w:r>
        <w:r w:rsidR="009D305D">
          <w:rPr>
            <w:rFonts w:hint="eastAsia"/>
            <w:i/>
          </w:rPr>
          <w:tab/>
        </w:r>
      </w:ins>
      <w:ins w:id="7505" w:author="rocky" w:date="2013-03-09T23:05:00Z">
        <w:r w:rsidRPr="009C55F8">
          <w:rPr>
            <w:rFonts w:hint="eastAsia"/>
            <w:i/>
          </w:rPr>
          <w:t xml:space="preserve">            DEVICE</w:t>
        </w:r>
      </w:ins>
    </w:p>
    <w:p w:rsidR="00BD026C" w:rsidRDefault="00BD026C" w:rsidP="00BD026C">
      <w:pPr>
        <w:pStyle w:val="a3"/>
        <w:ind w:leftChars="0" w:left="360"/>
        <w:rPr>
          <w:ins w:id="7506" w:author="rocky" w:date="2013-03-09T23:05:00Z"/>
          <w:i/>
          <w:sz w:val="18"/>
          <w:szCs w:val="18"/>
        </w:rPr>
      </w:pPr>
      <w:ins w:id="7507" w:author="rocky" w:date="2013-03-09T23:05:00Z">
        <w:r w:rsidRPr="009C55F8">
          <w:rPr>
            <w:rFonts w:hint="eastAsia"/>
            <w:i/>
            <w:sz w:val="18"/>
            <w:szCs w:val="18"/>
          </w:rPr>
          <w:t>NDEF_UPDATE</w:t>
        </w:r>
      </w:ins>
    </w:p>
    <w:p w:rsidR="00BD026C" w:rsidRDefault="00E44256" w:rsidP="00BD026C">
      <w:pPr>
        <w:pStyle w:val="a3"/>
        <w:ind w:leftChars="0" w:left="360" w:firstLineChars="100" w:firstLine="180"/>
        <w:rPr>
          <w:ins w:id="7508" w:author="rocky" w:date="2013-03-09T23:05:00Z"/>
          <w:i/>
          <w:sz w:val="18"/>
          <w:szCs w:val="18"/>
        </w:rPr>
      </w:pPr>
      <w:ins w:id="7509" w:author="rocky" w:date="2013-03-09T23:05:00Z">
        <w:r>
          <w:rPr>
            <w:rFonts w:hint="eastAsia"/>
            <w:i/>
            <w:sz w:val="18"/>
            <w:szCs w:val="18"/>
          </w:rPr>
          <w:t xml:space="preserve"> (A</w:t>
        </w:r>
      </w:ins>
      <w:ins w:id="7510" w:author="rocky" w:date="2013-03-09T23:20:00Z">
        <w:r>
          <w:rPr>
            <w:rFonts w:hint="eastAsia"/>
            <w:i/>
            <w:sz w:val="18"/>
            <w:szCs w:val="18"/>
          </w:rPr>
          <w:t>UTH</w:t>
        </w:r>
      </w:ins>
      <w:ins w:id="7511" w:author="rocky" w:date="2013-03-09T23:05:00Z">
        <w:r w:rsidR="00BD026C">
          <w:rPr>
            <w:rFonts w:hint="eastAsia"/>
            <w:i/>
            <w:sz w:val="18"/>
            <w:szCs w:val="18"/>
          </w:rPr>
          <w:t>, SendRequest</w:t>
        </w:r>
        <w:r w:rsidR="00BD026C" w:rsidRPr="009C55F8">
          <w:rPr>
            <w:rFonts w:hint="eastAsia"/>
            <w:i/>
            <w:sz w:val="18"/>
            <w:szCs w:val="18"/>
          </w:rPr>
          <w:t xml:space="preserve">, </w:t>
        </w:r>
      </w:ins>
      <w:ins w:id="7512" w:author="rocky" w:date="2013-03-10T22:36:00Z">
        <w:r w:rsidR="00A40AA9">
          <w:rPr>
            <w:rFonts w:hint="eastAsia"/>
            <w:i/>
            <w:sz w:val="18"/>
            <w:szCs w:val="18"/>
          </w:rPr>
          <w:t>3</w:t>
        </w:r>
      </w:ins>
      <w:ins w:id="7513" w:author="rocky" w:date="2013-04-12T12:28:00Z">
        <w:r w:rsidR="00534DE6">
          <w:rPr>
            <w:i/>
            <w:sz w:val="18"/>
            <w:szCs w:val="18"/>
          </w:rPr>
          <w:t>5</w:t>
        </w:r>
      </w:ins>
      <w:ins w:id="7514" w:author="rocky" w:date="2013-03-09T23:05:00Z">
        <w:r w:rsidR="00BD026C">
          <w:rPr>
            <w:rFonts w:hint="eastAsia"/>
            <w:i/>
            <w:sz w:val="18"/>
            <w:szCs w:val="18"/>
          </w:rPr>
          <w:t xml:space="preserve">h, </w:t>
        </w:r>
      </w:ins>
    </w:p>
    <w:p w:rsidR="00E02763" w:rsidRDefault="00534DE6">
      <w:pPr>
        <w:ind w:firstLineChars="350" w:firstLine="630"/>
        <w:rPr>
          <w:ins w:id="7515" w:author="rocky" w:date="2013-03-21T14:25:00Z"/>
          <w:i/>
          <w:sz w:val="18"/>
          <w:szCs w:val="18"/>
        </w:rPr>
        <w:pPrChange w:id="7516" w:author="rocky" w:date="2013-03-11T11:51:00Z">
          <w:pPr>
            <w:ind w:firstLineChars="250" w:firstLine="450"/>
          </w:pPr>
        </w:pPrChange>
      </w:pPr>
      <w:ins w:id="7517" w:author="rocky" w:date="2013-03-09T23:05:00Z">
        <w:r>
          <w:rPr>
            <w:i/>
            <w:sz w:val="18"/>
            <w:szCs w:val="18"/>
          </w:rPr>
          <w:t>10h-</w:t>
        </w:r>
        <w:r w:rsidR="00BD026C" w:rsidRPr="004A306C">
          <w:rPr>
            <w:i/>
            <w:sz w:val="18"/>
            <w:szCs w:val="18"/>
          </w:rPr>
          <w:t xml:space="preserve">byte </w:t>
        </w:r>
        <w:r w:rsidR="00BD026C">
          <w:rPr>
            <w:rFonts w:hint="eastAsia"/>
            <w:i/>
            <w:sz w:val="18"/>
            <w:szCs w:val="18"/>
          </w:rPr>
          <w:t>FID</w:t>
        </w:r>
        <w:r w:rsidR="00BD026C" w:rsidRPr="004A306C">
          <w:rPr>
            <w:i/>
            <w:sz w:val="18"/>
            <w:szCs w:val="18"/>
          </w:rPr>
          <w:t>,</w:t>
        </w:r>
      </w:ins>
    </w:p>
    <w:p w:rsidR="00534DE6" w:rsidRDefault="00534DE6" w:rsidP="00534DE6">
      <w:pPr>
        <w:pStyle w:val="a3"/>
        <w:ind w:leftChars="0" w:left="360" w:firstLineChars="150" w:firstLine="270"/>
        <w:rPr>
          <w:ins w:id="7518" w:author="rocky" w:date="2013-04-12T12:26:00Z"/>
          <w:i/>
          <w:sz w:val="18"/>
          <w:szCs w:val="18"/>
        </w:rPr>
      </w:pPr>
      <w:ins w:id="7519" w:author="rocky" w:date="2013-03-21T14:25:00Z">
        <w:r>
          <w:rPr>
            <w:rFonts w:hint="eastAsia"/>
            <w:i/>
            <w:sz w:val="18"/>
            <w:szCs w:val="18"/>
          </w:rPr>
          <w:t>10h-</w:t>
        </w:r>
        <w:r w:rsidR="00E65C92">
          <w:rPr>
            <w:rFonts w:hint="eastAsia"/>
            <w:i/>
            <w:sz w:val="18"/>
            <w:szCs w:val="18"/>
          </w:rPr>
          <w:t xml:space="preserve">byte Challenge2, </w:t>
        </w:r>
      </w:ins>
    </w:p>
    <w:p w:rsidR="009C4EEF" w:rsidRPr="00534DE6" w:rsidRDefault="00534DE6">
      <w:pPr>
        <w:pStyle w:val="a3"/>
        <w:ind w:leftChars="0" w:left="360" w:firstLineChars="150" w:firstLine="270"/>
        <w:rPr>
          <w:ins w:id="7520" w:author="rocky" w:date="2013-03-09T23:05:00Z"/>
          <w:i/>
          <w:sz w:val="18"/>
          <w:szCs w:val="18"/>
          <w:rPrChange w:id="7521" w:author="rocky" w:date="2013-04-12T12:27:00Z">
            <w:rPr>
              <w:ins w:id="7522" w:author="rocky" w:date="2013-03-09T23:05:00Z"/>
            </w:rPr>
          </w:rPrChange>
        </w:rPr>
        <w:pPrChange w:id="7523" w:author="rocky" w:date="2013-04-12T12:27:00Z">
          <w:pPr>
            <w:ind w:firstLineChars="250" w:firstLine="450"/>
          </w:pPr>
        </w:pPrChange>
      </w:pPr>
      <w:ins w:id="7524" w:author="rocky" w:date="2013-04-12T12:26:00Z">
        <w:r>
          <w:rPr>
            <w:i/>
            <w:sz w:val="18"/>
            <w:szCs w:val="18"/>
          </w:rPr>
          <w:t>04h-byte Time,</w:t>
        </w:r>
      </w:ins>
    </w:p>
    <w:p w:rsidR="00BD026C" w:rsidRDefault="00BD026C" w:rsidP="00BD026C">
      <w:pPr>
        <w:pStyle w:val="a3"/>
        <w:ind w:leftChars="0" w:left="360" w:firstLineChars="150" w:firstLine="270"/>
        <w:rPr>
          <w:ins w:id="7525" w:author="rocky" w:date="2013-03-09T23:05:00Z"/>
          <w:i/>
          <w:sz w:val="18"/>
          <w:szCs w:val="18"/>
        </w:rPr>
      </w:pPr>
      <w:ins w:id="7526" w:author="rocky" w:date="2013-03-09T23:05:00Z">
        <w:r>
          <w:rPr>
            <w:rFonts w:hint="eastAsia"/>
            <w:i/>
            <w:sz w:val="18"/>
            <w:szCs w:val="18"/>
          </w:rPr>
          <w:t>1</w:t>
        </w:r>
        <w:r w:rsidR="00534DE6">
          <w:rPr>
            <w:rFonts w:hint="eastAsia"/>
            <w:i/>
            <w:sz w:val="18"/>
            <w:szCs w:val="18"/>
          </w:rPr>
          <w:t>0h-</w:t>
        </w:r>
        <w:r>
          <w:rPr>
            <w:rFonts w:hint="eastAsia"/>
            <w:i/>
            <w:sz w:val="18"/>
            <w:szCs w:val="18"/>
          </w:rPr>
          <w:t>byte DID_0,</w:t>
        </w:r>
      </w:ins>
    </w:p>
    <w:p w:rsidR="004B63D8" w:rsidRDefault="00534DE6">
      <w:pPr>
        <w:pStyle w:val="a3"/>
        <w:ind w:leftChars="0" w:left="360" w:firstLineChars="150" w:firstLine="270"/>
        <w:rPr>
          <w:ins w:id="7527" w:author="rocky" w:date="2013-03-09T23:05:00Z"/>
          <w:i/>
          <w:sz w:val="18"/>
          <w:szCs w:val="18"/>
        </w:rPr>
      </w:pPr>
      <w:ins w:id="7528" w:author="rocky" w:date="2013-03-09T23:05:00Z">
        <w:r>
          <w:rPr>
            <w:rFonts w:hint="eastAsia"/>
            <w:i/>
            <w:sz w:val="18"/>
            <w:szCs w:val="18"/>
          </w:rPr>
          <w:t>1-</w:t>
        </w:r>
        <w:r w:rsidR="00BD026C">
          <w:rPr>
            <w:rFonts w:hint="eastAsia"/>
            <w:i/>
            <w:sz w:val="18"/>
            <w:szCs w:val="18"/>
          </w:rPr>
          <w:t>byte DID-FID-SN_0)</w:t>
        </w:r>
        <w:r w:rsidR="00BD026C" w:rsidRPr="004A306C">
          <w:rPr>
            <w:i/>
            <w:sz w:val="18"/>
            <w:szCs w:val="18"/>
          </w:rPr>
          <w:t xml:space="preserve">       </w:t>
        </w:r>
        <w:r w:rsidR="00BD026C" w:rsidRPr="004A306C">
          <w:rPr>
            <w:i/>
            <w:sz w:val="18"/>
            <w:szCs w:val="18"/>
          </w:rPr>
          <w:tab/>
        </w:r>
        <w:r w:rsidR="00BD026C" w:rsidRPr="004A306C">
          <w:rPr>
            <w:i/>
            <w:sz w:val="18"/>
            <w:szCs w:val="18"/>
          </w:rPr>
          <w:tab/>
        </w:r>
      </w:ins>
      <w:ins w:id="7529" w:author="rocky" w:date="2013-03-10T22:36:00Z">
        <w:r w:rsidR="00A1539D">
          <w:rPr>
            <w:rFonts w:hint="eastAsia"/>
            <w:i/>
            <w:sz w:val="18"/>
            <w:szCs w:val="18"/>
          </w:rPr>
          <w:t xml:space="preserve">      </w:t>
        </w:r>
      </w:ins>
      <w:ins w:id="7530" w:author="rocky" w:date="2013-03-09T23:05:00Z">
        <w:r w:rsidR="00BD026C">
          <w:rPr>
            <w:rFonts w:hint="eastAsia"/>
            <w:i/>
            <w:sz w:val="18"/>
            <w:szCs w:val="18"/>
          </w:rPr>
          <w:t xml:space="preserve"> </w:t>
        </w:r>
        <w:r w:rsidR="009C4EEF" w:rsidRPr="009C4EEF">
          <w:rPr>
            <w:sz w:val="18"/>
            <w:szCs w:val="18"/>
            <w:rPrChange w:id="7531" w:author="rocky" w:date="2013-03-10T22:36:00Z">
              <w:rPr/>
            </w:rPrChange>
          </w:rPr>
          <w:sym w:font="Wingdings" w:char="F0E0"/>
        </w:r>
      </w:ins>
    </w:p>
    <w:p w:rsidR="00BD026C" w:rsidRPr="009C55F8" w:rsidRDefault="00BD026C" w:rsidP="00BD026C">
      <w:pPr>
        <w:pStyle w:val="a3"/>
        <w:ind w:leftChars="0" w:left="360"/>
        <w:rPr>
          <w:ins w:id="7532" w:author="rocky" w:date="2013-03-09T23:05:00Z"/>
          <w:i/>
          <w:sz w:val="18"/>
          <w:szCs w:val="18"/>
        </w:rPr>
      </w:pPr>
      <w:ins w:id="7533" w:author="rocky" w:date="2013-03-09T23:05: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D026C" w:rsidRDefault="00BD026C" w:rsidP="00BD026C">
      <w:pPr>
        <w:pStyle w:val="a3"/>
        <w:ind w:leftChars="0" w:left="360"/>
        <w:rPr>
          <w:ins w:id="7534" w:author="rocky" w:date="2013-03-09T23:05:00Z"/>
          <w:i/>
          <w:sz w:val="18"/>
          <w:szCs w:val="18"/>
        </w:rPr>
      </w:pPr>
      <w:ins w:id="7535" w:author="rocky" w:date="2013-03-09T23:05: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A7CF5">
          <w:rPr>
            <w:rFonts w:hint="eastAsia"/>
            <w:i/>
            <w:sz w:val="18"/>
            <w:szCs w:val="18"/>
          </w:rPr>
          <w:t xml:space="preserve"> (0</w:t>
        </w:r>
      </w:ins>
      <w:ins w:id="7536" w:author="rocky" w:date="2013-03-25T11:03:00Z">
        <w:r w:rsidR="00F95146">
          <w:rPr>
            <w:rFonts w:hint="eastAsia"/>
            <w:i/>
            <w:sz w:val="18"/>
            <w:szCs w:val="18"/>
          </w:rPr>
          <w:t>0</w:t>
        </w:r>
      </w:ins>
      <w:ins w:id="7537" w:author="rocky" w:date="2013-03-09T23:05:00Z">
        <w:r>
          <w:rPr>
            <w:rFonts w:hint="eastAsia"/>
            <w:i/>
            <w:sz w:val="18"/>
            <w:szCs w:val="18"/>
          </w:rPr>
          <w:t>h f</w:t>
        </w:r>
        <w:r w:rsidR="00A157C9">
          <w:rPr>
            <w:rFonts w:hint="eastAsia"/>
            <w:i/>
            <w:sz w:val="18"/>
            <w:szCs w:val="18"/>
          </w:rPr>
          <w:t xml:space="preserve">or OK, AUTH, SendRequest, </w:t>
        </w:r>
      </w:ins>
      <w:ins w:id="7538" w:author="rocky" w:date="2013-09-09T17:13:00Z">
        <w:r w:rsidR="00DC5E7D">
          <w:rPr>
            <w:i/>
            <w:sz w:val="18"/>
            <w:szCs w:val="18"/>
          </w:rPr>
          <w:t>51</w:t>
        </w:r>
      </w:ins>
      <w:ins w:id="7539" w:author="rocky" w:date="2013-03-09T23:05:00Z">
        <w:r>
          <w:rPr>
            <w:rFonts w:hint="eastAsia"/>
            <w:i/>
            <w:sz w:val="18"/>
            <w:szCs w:val="18"/>
          </w:rPr>
          <w:t>h,</w:t>
        </w:r>
      </w:ins>
    </w:p>
    <w:p w:rsidR="00BD026C" w:rsidRDefault="00BD026C" w:rsidP="00BD026C">
      <w:pPr>
        <w:pStyle w:val="a3"/>
        <w:ind w:leftChars="0" w:left="360" w:firstLineChars="2100" w:firstLine="3780"/>
        <w:rPr>
          <w:ins w:id="7540" w:author="rocky" w:date="2013-03-09T23:05:00Z"/>
          <w:i/>
          <w:sz w:val="18"/>
          <w:szCs w:val="18"/>
        </w:rPr>
      </w:pPr>
      <w:ins w:id="7541" w:author="rocky" w:date="2013-03-09T23:05:00Z">
        <w:r>
          <w:rPr>
            <w:rFonts w:hint="eastAsia"/>
            <w:i/>
            <w:sz w:val="18"/>
            <w:szCs w:val="18"/>
          </w:rPr>
          <w:t xml:space="preserve"> 10h-byte DID data</w:t>
        </w:r>
      </w:ins>
    </w:p>
    <w:p w:rsidR="00BD026C" w:rsidRDefault="00BD026C" w:rsidP="00BD026C">
      <w:pPr>
        <w:pStyle w:val="a3"/>
        <w:ind w:leftChars="0" w:left="360" w:firstLineChars="2150" w:firstLine="3870"/>
        <w:rPr>
          <w:ins w:id="7542" w:author="rocky" w:date="2013-03-09T23:05:00Z"/>
          <w:i/>
          <w:sz w:val="18"/>
          <w:szCs w:val="18"/>
        </w:rPr>
      </w:pPr>
      <w:ins w:id="7543" w:author="rocky" w:date="2013-03-09T23:05:00Z">
        <w:r>
          <w:rPr>
            <w:rFonts w:hint="eastAsia"/>
            <w:i/>
            <w:sz w:val="18"/>
            <w:szCs w:val="18"/>
          </w:rPr>
          <w:t>10h-byte response2 data,</w:t>
        </w:r>
      </w:ins>
    </w:p>
    <w:p w:rsidR="00BC61AE" w:rsidRDefault="00BD026C" w:rsidP="00BD026C">
      <w:pPr>
        <w:pStyle w:val="a3"/>
        <w:ind w:leftChars="0" w:left="360" w:firstLineChars="2150" w:firstLine="3870"/>
        <w:rPr>
          <w:ins w:id="7544" w:author="rocky" w:date="2013-07-29T17:41:00Z"/>
          <w:i/>
          <w:sz w:val="18"/>
          <w:szCs w:val="18"/>
        </w:rPr>
      </w:pPr>
      <w:ins w:id="7545" w:author="rocky" w:date="2013-03-09T23:05:00Z">
        <w:r>
          <w:rPr>
            <w:rFonts w:hint="eastAsia"/>
            <w:i/>
            <w:sz w:val="18"/>
            <w:szCs w:val="18"/>
          </w:rPr>
          <w:t>10h-byte challenge1 data</w:t>
        </w:r>
      </w:ins>
      <w:ins w:id="7546" w:author="rocky" w:date="2013-07-29T17:41:00Z">
        <w:r w:rsidR="00BC61AE">
          <w:rPr>
            <w:i/>
            <w:sz w:val="18"/>
            <w:szCs w:val="18"/>
          </w:rPr>
          <w:t>,</w:t>
        </w:r>
      </w:ins>
    </w:p>
    <w:p w:rsidR="00DC5E7D" w:rsidRDefault="00BC61AE" w:rsidP="00DC5E7D">
      <w:pPr>
        <w:pStyle w:val="a3"/>
        <w:ind w:leftChars="0" w:left="360" w:firstLineChars="2150" w:firstLine="3870"/>
        <w:rPr>
          <w:ins w:id="7547" w:author="rocky" w:date="2013-09-09T17:13:00Z"/>
          <w:i/>
          <w:sz w:val="18"/>
          <w:szCs w:val="18"/>
        </w:rPr>
      </w:pPr>
      <w:ins w:id="7548" w:author="rocky" w:date="2013-07-29T17:41:00Z">
        <w:r>
          <w:rPr>
            <w:i/>
            <w:sz w:val="18"/>
            <w:szCs w:val="18"/>
          </w:rPr>
          <w:t>10h-byte device name</w:t>
        </w:r>
      </w:ins>
      <w:ins w:id="7549" w:author="rocky" w:date="2013-09-09T17:13:00Z">
        <w:r w:rsidR="00DC5E7D">
          <w:rPr>
            <w:i/>
            <w:sz w:val="18"/>
            <w:szCs w:val="18"/>
          </w:rPr>
          <w:t>,</w:t>
        </w:r>
      </w:ins>
    </w:p>
    <w:p w:rsidR="00DC5E7D" w:rsidRDefault="00DC5E7D" w:rsidP="00DC5E7D">
      <w:pPr>
        <w:pStyle w:val="a3"/>
        <w:ind w:leftChars="0" w:left="360" w:firstLineChars="2150" w:firstLine="3870"/>
        <w:rPr>
          <w:ins w:id="7550" w:author="rocky" w:date="2013-09-09T17:13:00Z"/>
          <w:i/>
          <w:sz w:val="18"/>
          <w:szCs w:val="18"/>
        </w:rPr>
      </w:pPr>
      <w:ins w:id="7551" w:author="rocky" w:date="2013-09-09T17:13:00Z">
        <w:r>
          <w:rPr>
            <w:i/>
            <w:sz w:val="18"/>
            <w:szCs w:val="18"/>
          </w:rPr>
          <w:t>10h-byte FW_version,</w:t>
        </w:r>
      </w:ins>
    </w:p>
    <w:p w:rsidR="00BD026C" w:rsidRPr="00DC5E7D" w:rsidRDefault="00DC5E7D">
      <w:pPr>
        <w:pStyle w:val="a3"/>
        <w:ind w:leftChars="0" w:left="360" w:firstLineChars="2150" w:firstLine="3870"/>
        <w:rPr>
          <w:ins w:id="7552" w:author="rocky" w:date="2013-03-09T23:05:00Z"/>
          <w:i/>
          <w:sz w:val="18"/>
          <w:szCs w:val="18"/>
          <w:rPrChange w:id="7553" w:author="rocky" w:date="2013-09-09T17:13:00Z">
            <w:rPr>
              <w:ins w:id="7554" w:author="rocky" w:date="2013-03-09T23:05:00Z"/>
            </w:rPr>
          </w:rPrChange>
        </w:rPr>
      </w:pPr>
      <w:ins w:id="7555" w:author="rocky" w:date="2013-09-09T17:13:00Z">
        <w:r>
          <w:rPr>
            <w:i/>
            <w:sz w:val="18"/>
            <w:szCs w:val="18"/>
          </w:rPr>
          <w:t>1-byte Battery_ADC_Value</w:t>
        </w:r>
        <w:r w:rsidRPr="009C55F8">
          <w:rPr>
            <w:rFonts w:hint="eastAsia"/>
            <w:i/>
            <w:sz w:val="18"/>
            <w:szCs w:val="18"/>
          </w:rPr>
          <w:t>)</w:t>
        </w:r>
      </w:ins>
    </w:p>
    <w:p w:rsidR="00BD026C" w:rsidRPr="007D072D" w:rsidRDefault="00BD026C" w:rsidP="00BD026C">
      <w:pPr>
        <w:pStyle w:val="a3"/>
        <w:ind w:leftChars="0" w:left="360"/>
        <w:rPr>
          <w:ins w:id="7556" w:author="rocky" w:date="2013-03-09T23:05:00Z"/>
          <w:b/>
          <w:i/>
          <w:sz w:val="18"/>
          <w:szCs w:val="18"/>
        </w:rPr>
      </w:pPr>
      <w:ins w:id="7557" w:author="rocky" w:date="2013-03-09T23:05: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BD026C" w:rsidRPr="00261F10" w:rsidRDefault="00BD026C" w:rsidP="00BD026C">
      <w:pPr>
        <w:pStyle w:val="a3"/>
        <w:ind w:leftChars="0" w:left="360"/>
        <w:rPr>
          <w:ins w:id="7558" w:author="rocky" w:date="2013-03-09T23:05:00Z"/>
          <w:i/>
          <w:sz w:val="18"/>
          <w:szCs w:val="18"/>
        </w:rPr>
      </w:pPr>
      <w:ins w:id="7559" w:author="rocky" w:date="2013-03-09T23:05: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D026C" w:rsidRDefault="00BD026C" w:rsidP="00BD026C">
      <w:pPr>
        <w:pStyle w:val="a3"/>
        <w:ind w:leftChars="0" w:left="360"/>
        <w:rPr>
          <w:ins w:id="7560" w:author="rocky" w:date="2013-03-09T23:05:00Z"/>
          <w:i/>
          <w:sz w:val="18"/>
          <w:szCs w:val="18"/>
        </w:rPr>
      </w:pPr>
      <w:ins w:id="7561" w:author="rocky" w:date="2013-03-09T23:05:00Z">
        <w:r w:rsidRPr="009C55F8">
          <w:rPr>
            <w:rFonts w:hint="eastAsia"/>
            <w:i/>
            <w:sz w:val="18"/>
            <w:szCs w:val="18"/>
          </w:rPr>
          <w:t>NDEF_UPDATE</w:t>
        </w:r>
        <w:r w:rsidR="00694530">
          <w:rPr>
            <w:rFonts w:hint="eastAsia"/>
            <w:i/>
            <w:sz w:val="18"/>
            <w:szCs w:val="18"/>
          </w:rPr>
          <w:t xml:space="preserve"> </w:t>
        </w:r>
        <w:r w:rsidR="002C54B8">
          <w:rPr>
            <w:rFonts w:hint="eastAsia"/>
            <w:i/>
            <w:sz w:val="18"/>
            <w:szCs w:val="18"/>
          </w:rPr>
          <w:t>(MANAGEMENT, Sync, 27</w:t>
        </w:r>
        <w:r>
          <w:rPr>
            <w:rFonts w:hint="eastAsia"/>
            <w:i/>
            <w:sz w:val="18"/>
            <w:szCs w:val="18"/>
          </w:rPr>
          <w:t>h,</w:t>
        </w:r>
      </w:ins>
    </w:p>
    <w:p w:rsidR="002C54B8" w:rsidRDefault="00BD026C">
      <w:pPr>
        <w:pStyle w:val="a3"/>
        <w:pBdr>
          <w:bottom w:val="single" w:sz="6" w:space="1" w:color="auto"/>
        </w:pBdr>
        <w:ind w:leftChars="0" w:left="360"/>
        <w:rPr>
          <w:ins w:id="7562" w:author="rocky" w:date="2013-07-29T12:43:00Z"/>
          <w:i/>
          <w:sz w:val="18"/>
          <w:szCs w:val="18"/>
        </w:rPr>
      </w:pPr>
      <w:ins w:id="7563" w:author="rocky" w:date="2013-03-09T23:05:00Z">
        <w:r>
          <w:rPr>
            <w:rFonts w:hint="eastAsia"/>
            <w:i/>
            <w:sz w:val="18"/>
            <w:szCs w:val="18"/>
          </w:rPr>
          <w:t xml:space="preserve"> 10h-byte Response1, </w:t>
        </w:r>
      </w:ins>
    </w:p>
    <w:p w:rsidR="002C54B8" w:rsidRDefault="002C54B8">
      <w:pPr>
        <w:pStyle w:val="a3"/>
        <w:pBdr>
          <w:bottom w:val="single" w:sz="6" w:space="1" w:color="auto"/>
        </w:pBdr>
        <w:ind w:leftChars="0" w:left="360" w:firstLineChars="50" w:firstLine="90"/>
        <w:rPr>
          <w:ins w:id="7564" w:author="rocky" w:date="2013-07-29T12:40:00Z"/>
          <w:i/>
          <w:sz w:val="18"/>
          <w:szCs w:val="18"/>
        </w:rPr>
        <w:pPrChange w:id="7565" w:author="rocky" w:date="2013-07-29T12:43:00Z">
          <w:pPr>
            <w:pStyle w:val="a3"/>
            <w:pBdr>
              <w:bottom w:val="single" w:sz="6" w:space="1" w:color="auto"/>
            </w:pBdr>
            <w:ind w:leftChars="0" w:left="360"/>
          </w:pPr>
        </w:pPrChange>
      </w:pPr>
      <w:ins w:id="7566" w:author="rocky" w:date="2013-07-29T12:43:00Z">
        <w:r>
          <w:rPr>
            <w:i/>
            <w:sz w:val="18"/>
            <w:szCs w:val="18"/>
          </w:rPr>
          <w:t>1-byte ActCode value 0</w:t>
        </w:r>
      </w:ins>
      <w:ins w:id="7567" w:author="rocky" w:date="2013-03-09T23:05:00Z">
        <w:r w:rsidR="00BD026C">
          <w:rPr>
            <w:rFonts w:hint="eastAsia"/>
            <w:i/>
            <w:sz w:val="18"/>
            <w:szCs w:val="18"/>
          </w:rPr>
          <w:t>1h</w:t>
        </w:r>
      </w:ins>
      <w:ins w:id="7568" w:author="rocky" w:date="2013-07-29T12:40:00Z">
        <w:r>
          <w:rPr>
            <w:i/>
            <w:sz w:val="18"/>
            <w:szCs w:val="18"/>
          </w:rPr>
          <w:t xml:space="preserve">, </w:t>
        </w:r>
      </w:ins>
    </w:p>
    <w:p w:rsidR="002C54B8" w:rsidRDefault="002C54B8">
      <w:pPr>
        <w:pStyle w:val="a3"/>
        <w:pBdr>
          <w:bottom w:val="single" w:sz="6" w:space="1" w:color="auto"/>
        </w:pBdr>
        <w:ind w:leftChars="0" w:left="360" w:firstLineChars="50" w:firstLine="90"/>
        <w:rPr>
          <w:ins w:id="7569" w:author="rocky" w:date="2013-07-29T12:40:00Z"/>
          <w:i/>
          <w:sz w:val="18"/>
          <w:szCs w:val="18"/>
        </w:rPr>
        <w:pPrChange w:id="7570" w:author="rocky" w:date="2013-07-29T12:43:00Z">
          <w:pPr>
            <w:pStyle w:val="a3"/>
            <w:pBdr>
              <w:bottom w:val="single" w:sz="6" w:space="1" w:color="auto"/>
            </w:pBdr>
            <w:ind w:leftChars="0" w:left="360"/>
          </w:pPr>
        </w:pPrChange>
      </w:pPr>
      <w:ins w:id="7571" w:author="rocky" w:date="2013-07-29T12:40:00Z">
        <w:r>
          <w:rPr>
            <w:i/>
            <w:sz w:val="18"/>
            <w:szCs w:val="18"/>
          </w:rPr>
          <w:t>4-byte START_LOG_SN,</w:t>
        </w:r>
      </w:ins>
    </w:p>
    <w:p w:rsidR="002C54B8" w:rsidRDefault="002C54B8">
      <w:pPr>
        <w:pStyle w:val="a3"/>
        <w:pBdr>
          <w:bottom w:val="single" w:sz="6" w:space="1" w:color="auto"/>
        </w:pBdr>
        <w:ind w:leftChars="0" w:left="360" w:firstLineChars="50" w:firstLine="90"/>
        <w:rPr>
          <w:ins w:id="7572" w:author="rocky" w:date="2013-07-29T12:40:00Z"/>
          <w:i/>
          <w:sz w:val="18"/>
          <w:szCs w:val="18"/>
        </w:rPr>
        <w:pPrChange w:id="7573" w:author="rocky" w:date="2013-07-29T12:43:00Z">
          <w:pPr>
            <w:pStyle w:val="a3"/>
            <w:pBdr>
              <w:bottom w:val="single" w:sz="6" w:space="1" w:color="auto"/>
            </w:pBdr>
            <w:ind w:leftChars="0" w:left="360"/>
          </w:pPr>
        </w:pPrChange>
      </w:pPr>
      <w:ins w:id="7574" w:author="rocky" w:date="2013-07-29T12:40:00Z">
        <w:r>
          <w:rPr>
            <w:i/>
            <w:sz w:val="18"/>
            <w:szCs w:val="18"/>
          </w:rPr>
          <w:t>1-byte MAX_</w:t>
        </w:r>
      </w:ins>
      <w:ins w:id="7575" w:author="rocky" w:date="2013-07-29T12:41:00Z">
        <w:r>
          <w:rPr>
            <w:i/>
            <w:sz w:val="18"/>
            <w:szCs w:val="18"/>
          </w:rPr>
          <w:t>READ</w:t>
        </w:r>
      </w:ins>
      <w:ins w:id="7576" w:author="rocky" w:date="2013-07-29T12:40:00Z">
        <w:r>
          <w:rPr>
            <w:i/>
            <w:sz w:val="18"/>
            <w:szCs w:val="18"/>
          </w:rPr>
          <w:t>_SYNC_NBR,</w:t>
        </w:r>
      </w:ins>
    </w:p>
    <w:p w:rsidR="002C54B8" w:rsidRDefault="002C54B8">
      <w:pPr>
        <w:pStyle w:val="a3"/>
        <w:pBdr>
          <w:bottom w:val="single" w:sz="6" w:space="1" w:color="auto"/>
        </w:pBdr>
        <w:ind w:leftChars="0" w:left="360" w:firstLineChars="50" w:firstLine="90"/>
        <w:rPr>
          <w:ins w:id="7577" w:author="rocky" w:date="2013-07-29T12:44:00Z"/>
          <w:i/>
          <w:sz w:val="18"/>
          <w:szCs w:val="18"/>
        </w:rPr>
        <w:pPrChange w:id="7578" w:author="rocky" w:date="2013-07-29T12:43:00Z">
          <w:pPr>
            <w:pStyle w:val="a3"/>
            <w:pBdr>
              <w:bottom w:val="single" w:sz="6" w:space="1" w:color="auto"/>
            </w:pBdr>
            <w:ind w:leftChars="0" w:left="360"/>
          </w:pPr>
        </w:pPrChange>
      </w:pPr>
      <w:ins w:id="7579" w:author="rocky" w:date="2013-07-29T12:41:00Z">
        <w:r>
          <w:rPr>
            <w:i/>
            <w:sz w:val="18"/>
            <w:szCs w:val="18"/>
          </w:rPr>
          <w:t>4-byte LAST_SYNC_LOG_SN</w:t>
        </w:r>
      </w:ins>
      <w:ins w:id="7580" w:author="rocky" w:date="2013-07-29T12:42:00Z">
        <w:r>
          <w:rPr>
            <w:i/>
            <w:sz w:val="18"/>
            <w:szCs w:val="18"/>
          </w:rPr>
          <w:t>,</w:t>
        </w:r>
      </w:ins>
    </w:p>
    <w:p w:rsidR="00CF5421" w:rsidRDefault="002C54B8">
      <w:pPr>
        <w:pStyle w:val="a3"/>
        <w:pBdr>
          <w:bottom w:val="single" w:sz="6" w:space="1" w:color="auto"/>
        </w:pBdr>
        <w:ind w:leftChars="0" w:left="360" w:firstLineChars="50" w:firstLine="90"/>
        <w:rPr>
          <w:ins w:id="7581" w:author="rocky" w:date="2013-07-29T12:46:00Z"/>
          <w:i/>
          <w:sz w:val="18"/>
          <w:szCs w:val="18"/>
        </w:rPr>
        <w:pPrChange w:id="7582" w:author="rocky" w:date="2013-07-29T12:43:00Z">
          <w:pPr>
            <w:pStyle w:val="a3"/>
            <w:pBdr>
              <w:bottom w:val="single" w:sz="6" w:space="1" w:color="auto"/>
            </w:pBdr>
            <w:ind w:leftChars="0" w:left="360"/>
          </w:pPr>
        </w:pPrChange>
      </w:pPr>
      <w:ins w:id="7583" w:author="rocky" w:date="2013-07-29T12:44:00Z">
        <w:r>
          <w:rPr>
            <w:i/>
            <w:sz w:val="18"/>
            <w:szCs w:val="18"/>
          </w:rPr>
          <w:t>1-byte SN</w:t>
        </w:r>
      </w:ins>
      <w:ins w:id="7584" w:author="rocky" w:date="2013-07-29T12:47:00Z">
        <w:r w:rsidR="00051B43">
          <w:rPr>
            <w:i/>
            <w:sz w:val="18"/>
            <w:szCs w:val="18"/>
          </w:rPr>
          <w:t xml:space="preserve"> value </w:t>
        </w:r>
        <w:r w:rsidR="00CF5421">
          <w:rPr>
            <w:i/>
            <w:sz w:val="18"/>
            <w:szCs w:val="18"/>
          </w:rPr>
          <w:t>FFh</w:t>
        </w:r>
      </w:ins>
      <w:ins w:id="7585" w:author="rocky" w:date="2013-07-29T12:44:00Z">
        <w:r>
          <w:rPr>
            <w:i/>
            <w:sz w:val="18"/>
            <w:szCs w:val="18"/>
          </w:rPr>
          <w:t xml:space="preserve">, </w:t>
        </w:r>
      </w:ins>
    </w:p>
    <w:p w:rsidR="00CF5421" w:rsidRDefault="002C54B8">
      <w:pPr>
        <w:pStyle w:val="a3"/>
        <w:pBdr>
          <w:bottom w:val="single" w:sz="6" w:space="1" w:color="auto"/>
        </w:pBdr>
        <w:ind w:leftChars="0" w:left="360" w:firstLineChars="50" w:firstLine="90"/>
        <w:rPr>
          <w:ins w:id="7586" w:author="rocky" w:date="2013-07-29T12:47:00Z"/>
          <w:i/>
          <w:sz w:val="18"/>
          <w:szCs w:val="18"/>
        </w:rPr>
        <w:pPrChange w:id="7587" w:author="rocky" w:date="2013-07-29T12:43:00Z">
          <w:pPr>
            <w:pStyle w:val="a3"/>
            <w:pBdr>
              <w:bottom w:val="single" w:sz="6" w:space="1" w:color="auto"/>
            </w:pBdr>
            <w:ind w:leftChars="0" w:left="360"/>
          </w:pPr>
        </w:pPrChange>
      </w:pPr>
      <w:ins w:id="7588" w:author="rocky" w:date="2013-07-29T12:44:00Z">
        <w:r>
          <w:rPr>
            <w:i/>
            <w:sz w:val="18"/>
            <w:szCs w:val="18"/>
          </w:rPr>
          <w:t>1-byte Mask</w:t>
        </w:r>
      </w:ins>
      <w:ins w:id="7589" w:author="rocky" w:date="2013-07-29T18:08:00Z">
        <w:r w:rsidR="00217CCC">
          <w:rPr>
            <w:i/>
            <w:sz w:val="18"/>
            <w:szCs w:val="18"/>
          </w:rPr>
          <w:t xml:space="preserve"> value 80h</w:t>
        </w:r>
      </w:ins>
      <w:ins w:id="7590" w:author="rocky" w:date="2013-07-29T12:44:00Z">
        <w:r>
          <w:rPr>
            <w:i/>
            <w:sz w:val="18"/>
            <w:szCs w:val="18"/>
          </w:rPr>
          <w:t xml:space="preserve">, </w:t>
        </w:r>
      </w:ins>
    </w:p>
    <w:p w:rsidR="002C54B8" w:rsidRDefault="002C54B8">
      <w:pPr>
        <w:pStyle w:val="a3"/>
        <w:pBdr>
          <w:bottom w:val="single" w:sz="6" w:space="1" w:color="auto"/>
        </w:pBdr>
        <w:ind w:leftChars="0" w:left="360" w:firstLineChars="50" w:firstLine="90"/>
        <w:rPr>
          <w:ins w:id="7591" w:author="rocky" w:date="2013-07-29T12:42:00Z"/>
          <w:i/>
          <w:sz w:val="18"/>
          <w:szCs w:val="18"/>
        </w:rPr>
        <w:pPrChange w:id="7592" w:author="rocky" w:date="2013-07-29T12:43:00Z">
          <w:pPr>
            <w:pStyle w:val="a3"/>
            <w:pBdr>
              <w:bottom w:val="single" w:sz="6" w:space="1" w:color="auto"/>
            </w:pBdr>
            <w:ind w:leftChars="0" w:left="360"/>
          </w:pPr>
        </w:pPrChange>
      </w:pPr>
      <w:ins w:id="7593" w:author="rocky" w:date="2013-07-29T12:44:00Z">
        <w:r>
          <w:rPr>
            <w:i/>
            <w:sz w:val="18"/>
            <w:szCs w:val="18"/>
          </w:rPr>
          <w:t xml:space="preserve">1-byte </w:t>
        </w:r>
      </w:ins>
      <w:ins w:id="7594" w:author="rocky" w:date="2013-07-29T15:47:00Z">
        <w:r w:rsidR="00CC4F58">
          <w:rPr>
            <w:i/>
            <w:sz w:val="18"/>
            <w:szCs w:val="18"/>
          </w:rPr>
          <w:t>Entry_</w:t>
        </w:r>
      </w:ins>
      <w:ins w:id="7595" w:author="rocky" w:date="2013-07-29T12:44:00Z">
        <w:r w:rsidR="00CC4F58">
          <w:rPr>
            <w:i/>
            <w:sz w:val="18"/>
            <w:szCs w:val="18"/>
          </w:rPr>
          <w:t>c</w:t>
        </w:r>
        <w:r>
          <w:rPr>
            <w:i/>
            <w:sz w:val="18"/>
            <w:szCs w:val="18"/>
          </w:rPr>
          <w:t>trl_byte</w:t>
        </w:r>
      </w:ins>
      <w:ins w:id="7596" w:author="rocky" w:date="2013-07-29T18:08:00Z">
        <w:r w:rsidR="00217CCC">
          <w:rPr>
            <w:i/>
            <w:sz w:val="18"/>
            <w:szCs w:val="18"/>
          </w:rPr>
          <w:t xml:space="preserve"> value 80h</w:t>
        </w:r>
      </w:ins>
      <w:ins w:id="7597" w:author="rocky" w:date="2013-07-29T12:44:00Z">
        <w:r>
          <w:rPr>
            <w:i/>
            <w:sz w:val="18"/>
            <w:szCs w:val="18"/>
          </w:rPr>
          <w:t>,</w:t>
        </w:r>
      </w:ins>
    </w:p>
    <w:p w:rsidR="00BD026C" w:rsidRPr="002C54B8" w:rsidRDefault="002C54B8">
      <w:pPr>
        <w:pStyle w:val="a3"/>
        <w:pBdr>
          <w:bottom w:val="single" w:sz="6" w:space="1" w:color="auto"/>
        </w:pBdr>
        <w:ind w:leftChars="0" w:left="360" w:firstLineChars="50" w:firstLine="90"/>
        <w:rPr>
          <w:ins w:id="7598" w:author="rocky" w:date="2013-03-10T22:37:00Z"/>
          <w:i/>
          <w:sz w:val="18"/>
          <w:szCs w:val="18"/>
          <w:rPrChange w:id="7599" w:author="rocky" w:date="2013-07-29T12:40:00Z">
            <w:rPr>
              <w:ins w:id="7600" w:author="rocky" w:date="2013-03-10T22:37:00Z"/>
            </w:rPr>
          </w:rPrChange>
        </w:rPr>
        <w:pPrChange w:id="7601" w:author="rocky" w:date="2013-07-29T12:43:00Z">
          <w:pPr>
            <w:pStyle w:val="a3"/>
            <w:pBdr>
              <w:bottom w:val="single" w:sz="6" w:space="1" w:color="auto"/>
            </w:pBdr>
            <w:ind w:leftChars="0" w:left="360"/>
          </w:pPr>
        </w:pPrChange>
      </w:pPr>
      <w:ins w:id="7602" w:author="rocky" w:date="2013-07-29T12:42:00Z">
        <w:r>
          <w:rPr>
            <w:i/>
            <w:sz w:val="18"/>
            <w:szCs w:val="18"/>
          </w:rPr>
          <w:t>0Ah-byte Access_Right</w:t>
        </w:r>
      </w:ins>
      <w:ins w:id="7603" w:author="rocky" w:date="2013-03-09T23:05:00Z">
        <w:r w:rsidR="00BD026C" w:rsidRPr="002C54B8">
          <w:rPr>
            <w:i/>
            <w:sz w:val="18"/>
            <w:szCs w:val="18"/>
            <w:rPrChange w:id="7604" w:author="rocky" w:date="2013-07-29T12:40:00Z">
              <w:rPr/>
            </w:rPrChange>
          </w:rPr>
          <w:t xml:space="preserve">)                  </w:t>
        </w:r>
        <w:r w:rsidR="00BD026C" w:rsidRPr="007E09CA">
          <w:sym w:font="Wingdings" w:char="F0E0"/>
        </w:r>
      </w:ins>
    </w:p>
    <w:p w:rsidR="00BC61AE" w:rsidRDefault="00BC61AE">
      <w:pPr>
        <w:widowControl/>
        <w:rPr>
          <w:ins w:id="7605" w:author="rocky" w:date="2013-07-29T17:43:00Z"/>
          <w:i/>
          <w:sz w:val="18"/>
          <w:szCs w:val="18"/>
        </w:rPr>
      </w:pPr>
      <w:ins w:id="7606" w:author="rocky" w:date="2013-07-29T17:43:00Z">
        <w:r>
          <w:rPr>
            <w:i/>
            <w:sz w:val="18"/>
            <w:szCs w:val="18"/>
          </w:rPr>
          <w:br w:type="page"/>
        </w:r>
      </w:ins>
    </w:p>
    <w:p w:rsidR="004B63D8" w:rsidRDefault="004B63D8">
      <w:pPr>
        <w:rPr>
          <w:ins w:id="7607" w:author="rocky" w:date="2013-03-09T23:06:00Z"/>
          <w:i/>
          <w:sz w:val="18"/>
          <w:szCs w:val="18"/>
          <w:rPrChange w:id="7608" w:author="rocky" w:date="2013-03-10T22:37:00Z">
            <w:rPr>
              <w:ins w:id="7609" w:author="rocky" w:date="2013-03-09T23:06:00Z"/>
            </w:rPr>
          </w:rPrChange>
        </w:rPr>
      </w:pPr>
    </w:p>
    <w:p w:rsidR="00723141" w:rsidRPr="009C55F8" w:rsidRDefault="00723141" w:rsidP="00723141">
      <w:pPr>
        <w:pStyle w:val="a3"/>
        <w:pBdr>
          <w:bottom w:val="single" w:sz="6" w:space="1" w:color="auto"/>
        </w:pBdr>
        <w:ind w:leftChars="0" w:left="360"/>
        <w:rPr>
          <w:ins w:id="7610" w:author="rocky" w:date="2013-03-09T23:06:00Z"/>
          <w:i/>
        </w:rPr>
      </w:pPr>
      <w:ins w:id="7611" w:author="rocky" w:date="2013-03-09T23:06:00Z">
        <w:r w:rsidRPr="009C55F8">
          <w:rPr>
            <w:rFonts w:hint="eastAsia"/>
            <w:i/>
          </w:rPr>
          <w:t>PHONE</w:t>
        </w:r>
        <w:r>
          <w:rPr>
            <w:rFonts w:hint="eastAsia"/>
            <w:i/>
          </w:rPr>
          <w:t xml:space="preserve"> (</w:t>
        </w:r>
      </w:ins>
      <w:ins w:id="7612" w:author="rocky" w:date="2013-03-10T11:28:00Z">
        <w:r w:rsidR="005F3329">
          <w:rPr>
            <w:rFonts w:hint="eastAsia"/>
            <w:i/>
          </w:rPr>
          <w:t>Client</w:t>
        </w:r>
      </w:ins>
      <w:ins w:id="7613" w:author="rocky" w:date="2013-03-09T23:06:00Z">
        <w:r w:rsidR="003A5D28">
          <w:rPr>
            <w:rFonts w:hint="eastAsia"/>
            <w:i/>
          </w:rPr>
          <w:t xml:space="preserve"> </w:t>
        </w:r>
      </w:ins>
      <w:ins w:id="7614" w:author="rocky" w:date="2013-03-10T11:48:00Z">
        <w:r w:rsidR="003A5D28">
          <w:rPr>
            <w:rFonts w:hint="eastAsia"/>
            <w:i/>
          </w:rPr>
          <w:t>tap</w:t>
        </w:r>
      </w:ins>
      <w:ins w:id="7615" w:author="rocky" w:date="2013-03-09T23:06:00Z">
        <w:r>
          <w:rPr>
            <w:rFonts w:hint="eastAsia"/>
            <w:i/>
          </w:rPr>
          <w:t>)</w:t>
        </w:r>
        <w:r w:rsidRPr="009C55F8">
          <w:rPr>
            <w:rFonts w:hint="eastAsia"/>
            <w:i/>
          </w:rPr>
          <w:t xml:space="preserve">                    DEVICE</w:t>
        </w:r>
      </w:ins>
    </w:p>
    <w:p w:rsidR="00DB7D69" w:rsidRDefault="00DB7D69" w:rsidP="00DB7D69">
      <w:pPr>
        <w:pStyle w:val="a3"/>
        <w:ind w:leftChars="0" w:left="360"/>
        <w:rPr>
          <w:ins w:id="7616" w:author="rocky" w:date="2013-03-22T10:34:00Z"/>
          <w:i/>
          <w:sz w:val="18"/>
          <w:szCs w:val="18"/>
        </w:rPr>
      </w:pPr>
      <w:ins w:id="7617" w:author="rocky" w:date="2013-03-22T10:34:00Z">
        <w:r w:rsidRPr="009C55F8">
          <w:rPr>
            <w:rFonts w:hint="eastAsia"/>
            <w:i/>
            <w:sz w:val="18"/>
            <w:szCs w:val="18"/>
          </w:rPr>
          <w:t>NDEF_UPDATE</w:t>
        </w:r>
      </w:ins>
    </w:p>
    <w:p w:rsidR="00DB7D69" w:rsidRDefault="00DB7D69" w:rsidP="00DB7D69">
      <w:pPr>
        <w:pStyle w:val="a3"/>
        <w:ind w:leftChars="0" w:left="360" w:firstLineChars="100" w:firstLine="180"/>
        <w:rPr>
          <w:ins w:id="7618" w:author="rocky" w:date="2013-03-22T10:34:00Z"/>
          <w:i/>
          <w:sz w:val="18"/>
          <w:szCs w:val="18"/>
        </w:rPr>
      </w:pPr>
      <w:ins w:id="7619" w:author="rocky" w:date="2013-03-22T10:34: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7620" w:author="rocky" w:date="2013-04-12T12:28:00Z">
        <w:r w:rsidR="00534DE6">
          <w:rPr>
            <w:i/>
            <w:sz w:val="18"/>
            <w:szCs w:val="18"/>
          </w:rPr>
          <w:t>5</w:t>
        </w:r>
      </w:ins>
      <w:ins w:id="7621" w:author="rocky" w:date="2013-03-22T10:34:00Z">
        <w:r>
          <w:rPr>
            <w:rFonts w:hint="eastAsia"/>
            <w:i/>
            <w:sz w:val="18"/>
            <w:szCs w:val="18"/>
          </w:rPr>
          <w:t xml:space="preserve">h, </w:t>
        </w:r>
      </w:ins>
    </w:p>
    <w:p w:rsidR="00DB7D69" w:rsidRDefault="00534DE6" w:rsidP="00DB7D69">
      <w:pPr>
        <w:ind w:firstLineChars="350" w:firstLine="630"/>
        <w:rPr>
          <w:ins w:id="7622" w:author="rocky" w:date="2013-03-22T10:34:00Z"/>
          <w:i/>
          <w:sz w:val="18"/>
          <w:szCs w:val="18"/>
        </w:rPr>
      </w:pPr>
      <w:ins w:id="7623" w:author="rocky" w:date="2013-03-22T10:34:00Z">
        <w:r>
          <w:rPr>
            <w:i/>
            <w:sz w:val="18"/>
            <w:szCs w:val="18"/>
          </w:rPr>
          <w:t>10h-</w:t>
        </w:r>
        <w:r w:rsidR="00DB7D69" w:rsidRPr="004A306C">
          <w:rPr>
            <w:i/>
            <w:sz w:val="18"/>
            <w:szCs w:val="18"/>
          </w:rPr>
          <w:t xml:space="preserve">byte </w:t>
        </w:r>
        <w:r w:rsidR="00DB7D69">
          <w:rPr>
            <w:rFonts w:hint="eastAsia"/>
            <w:i/>
            <w:sz w:val="18"/>
            <w:szCs w:val="18"/>
          </w:rPr>
          <w:t>FID</w:t>
        </w:r>
        <w:r w:rsidR="00DB7D69" w:rsidRPr="004A306C">
          <w:rPr>
            <w:i/>
            <w:sz w:val="18"/>
            <w:szCs w:val="18"/>
          </w:rPr>
          <w:t>,</w:t>
        </w:r>
      </w:ins>
    </w:p>
    <w:p w:rsidR="00534DE6" w:rsidRDefault="00534DE6" w:rsidP="00534DE6">
      <w:pPr>
        <w:pStyle w:val="a3"/>
        <w:ind w:leftChars="0" w:left="360" w:firstLineChars="150" w:firstLine="270"/>
        <w:rPr>
          <w:ins w:id="7624" w:author="rocky" w:date="2013-04-12T12:26:00Z"/>
          <w:i/>
          <w:sz w:val="18"/>
          <w:szCs w:val="18"/>
        </w:rPr>
      </w:pPr>
      <w:ins w:id="7625" w:author="rocky" w:date="2013-03-22T10:34:00Z">
        <w:r>
          <w:rPr>
            <w:rFonts w:hint="eastAsia"/>
            <w:i/>
            <w:sz w:val="18"/>
            <w:szCs w:val="18"/>
          </w:rPr>
          <w:t>10h-</w:t>
        </w:r>
        <w:r w:rsidR="00DB7D69">
          <w:rPr>
            <w:rFonts w:hint="eastAsia"/>
            <w:i/>
            <w:sz w:val="18"/>
            <w:szCs w:val="18"/>
          </w:rPr>
          <w:t>byte Challenge2,</w:t>
        </w:r>
      </w:ins>
      <w:ins w:id="7626" w:author="rocky" w:date="2013-04-12T12:26:00Z">
        <w:r w:rsidRPr="00534DE6">
          <w:rPr>
            <w:i/>
            <w:sz w:val="18"/>
            <w:szCs w:val="18"/>
          </w:rPr>
          <w:t xml:space="preserve"> </w:t>
        </w:r>
      </w:ins>
    </w:p>
    <w:p w:rsidR="00DB7D69" w:rsidRPr="00534DE6" w:rsidRDefault="00534DE6">
      <w:pPr>
        <w:pStyle w:val="a3"/>
        <w:ind w:leftChars="0" w:left="360" w:firstLineChars="150" w:firstLine="270"/>
        <w:rPr>
          <w:ins w:id="7627" w:author="rocky" w:date="2013-03-22T10:34:00Z"/>
          <w:i/>
          <w:sz w:val="18"/>
          <w:szCs w:val="18"/>
          <w:rPrChange w:id="7628" w:author="rocky" w:date="2013-04-12T12:26:00Z">
            <w:rPr>
              <w:ins w:id="7629" w:author="rocky" w:date="2013-03-22T10:34:00Z"/>
            </w:rPr>
          </w:rPrChange>
        </w:rPr>
      </w:pPr>
      <w:ins w:id="7630" w:author="rocky" w:date="2013-04-12T12:26:00Z">
        <w:r>
          <w:rPr>
            <w:i/>
            <w:sz w:val="18"/>
            <w:szCs w:val="18"/>
          </w:rPr>
          <w:t>04h-byte Time,</w:t>
        </w:r>
      </w:ins>
      <w:ins w:id="7631" w:author="rocky" w:date="2013-03-22T10:34:00Z">
        <w:r w:rsidR="00DB7D69" w:rsidRPr="00534DE6">
          <w:rPr>
            <w:i/>
            <w:sz w:val="18"/>
            <w:szCs w:val="18"/>
            <w:rPrChange w:id="7632" w:author="rocky" w:date="2013-04-12T12:26:00Z">
              <w:rPr/>
            </w:rPrChange>
          </w:rPr>
          <w:t xml:space="preserve"> </w:t>
        </w:r>
      </w:ins>
    </w:p>
    <w:p w:rsidR="00DB7D69" w:rsidRDefault="00DB7D69" w:rsidP="00DB7D69">
      <w:pPr>
        <w:pStyle w:val="a3"/>
        <w:ind w:leftChars="0" w:left="360" w:firstLineChars="150" w:firstLine="270"/>
        <w:rPr>
          <w:ins w:id="7633" w:author="rocky" w:date="2013-03-22T10:34:00Z"/>
          <w:i/>
          <w:sz w:val="18"/>
          <w:szCs w:val="18"/>
        </w:rPr>
      </w:pPr>
      <w:ins w:id="7634" w:author="rocky" w:date="2013-03-22T10:34:00Z">
        <w:r>
          <w:rPr>
            <w:rFonts w:hint="eastAsia"/>
            <w:i/>
            <w:sz w:val="18"/>
            <w:szCs w:val="18"/>
          </w:rPr>
          <w:t>1</w:t>
        </w:r>
        <w:r w:rsidR="00534DE6">
          <w:rPr>
            <w:rFonts w:hint="eastAsia"/>
            <w:i/>
            <w:sz w:val="18"/>
            <w:szCs w:val="18"/>
          </w:rPr>
          <w:t>0h-</w:t>
        </w:r>
        <w:r>
          <w:rPr>
            <w:rFonts w:hint="eastAsia"/>
            <w:i/>
            <w:sz w:val="18"/>
            <w:szCs w:val="18"/>
          </w:rPr>
          <w:t>byte DID_0,</w:t>
        </w:r>
      </w:ins>
    </w:p>
    <w:p w:rsidR="00DB7D69" w:rsidRDefault="00534DE6" w:rsidP="00DB7D69">
      <w:pPr>
        <w:pStyle w:val="a3"/>
        <w:ind w:leftChars="0" w:left="360" w:firstLineChars="150" w:firstLine="270"/>
        <w:rPr>
          <w:ins w:id="7635" w:author="rocky" w:date="2013-03-22T10:34:00Z"/>
          <w:i/>
          <w:sz w:val="18"/>
          <w:szCs w:val="18"/>
        </w:rPr>
      </w:pPr>
      <w:ins w:id="7636" w:author="rocky" w:date="2013-03-22T10:34:00Z">
        <w:r>
          <w:rPr>
            <w:rFonts w:hint="eastAsia"/>
            <w:i/>
            <w:sz w:val="18"/>
            <w:szCs w:val="18"/>
          </w:rPr>
          <w:t>1-</w:t>
        </w:r>
        <w:r w:rsidR="00DB7D69">
          <w:rPr>
            <w:rFonts w:hint="eastAsia"/>
            <w:i/>
            <w:sz w:val="18"/>
            <w:szCs w:val="18"/>
          </w:rPr>
          <w:t>byte DID-FID-SN_0)</w:t>
        </w:r>
        <w:r w:rsidR="00DB7D69" w:rsidRPr="004A306C">
          <w:rPr>
            <w:i/>
            <w:sz w:val="18"/>
            <w:szCs w:val="18"/>
          </w:rPr>
          <w:t xml:space="preserve">       </w:t>
        </w:r>
        <w:r w:rsidR="00DB7D69" w:rsidRPr="004A306C">
          <w:rPr>
            <w:i/>
            <w:sz w:val="18"/>
            <w:szCs w:val="18"/>
          </w:rPr>
          <w:tab/>
        </w:r>
        <w:r w:rsidR="00DB7D69" w:rsidRPr="004A306C">
          <w:rPr>
            <w:i/>
            <w:sz w:val="18"/>
            <w:szCs w:val="18"/>
          </w:rPr>
          <w:tab/>
        </w:r>
        <w:r w:rsidR="00DB7D69">
          <w:rPr>
            <w:rFonts w:hint="eastAsia"/>
            <w:i/>
            <w:sz w:val="18"/>
            <w:szCs w:val="18"/>
          </w:rPr>
          <w:t xml:space="preserve">       </w:t>
        </w:r>
        <w:r w:rsidR="00DB7D69" w:rsidRPr="00E3245E">
          <w:rPr>
            <w:sz w:val="18"/>
            <w:szCs w:val="18"/>
          </w:rPr>
          <w:sym w:font="Wingdings" w:char="F0E0"/>
        </w:r>
      </w:ins>
    </w:p>
    <w:p w:rsidR="008241C6" w:rsidRPr="008241C6" w:rsidRDefault="00DB7D69">
      <w:pPr>
        <w:pStyle w:val="a3"/>
        <w:ind w:leftChars="0" w:left="360"/>
        <w:rPr>
          <w:ins w:id="7637" w:author="rocky" w:date="2013-03-22T10:34:00Z"/>
          <w:i/>
          <w:sz w:val="18"/>
          <w:szCs w:val="18"/>
          <w:rPrChange w:id="7638" w:author="rocky" w:date="2013-03-22T10:34:00Z">
            <w:rPr>
              <w:ins w:id="7639" w:author="rocky" w:date="2013-03-22T10:34:00Z"/>
            </w:rPr>
          </w:rPrChange>
        </w:rPr>
      </w:pPr>
      <w:ins w:id="7640" w:author="rocky" w:date="2013-03-22T10:34: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C61AE" w:rsidRDefault="00DB7D69" w:rsidP="00BC61AE">
      <w:pPr>
        <w:pStyle w:val="a3"/>
        <w:ind w:leftChars="0" w:left="360"/>
        <w:rPr>
          <w:ins w:id="7641" w:author="rocky" w:date="2013-07-29T17:42:00Z"/>
          <w:i/>
          <w:sz w:val="18"/>
          <w:szCs w:val="18"/>
        </w:rPr>
      </w:pPr>
      <w:ins w:id="7642" w:author="rocky" w:date="2013-03-22T10:34:00Z">
        <w:r>
          <w:rPr>
            <w:rFonts w:hint="eastAsia"/>
            <w:i/>
            <w:sz w:val="18"/>
            <w:szCs w:val="18"/>
          </w:rPr>
          <w:t xml:space="preserve">                                         </w:t>
        </w:r>
        <w:r w:rsidRPr="00261F10">
          <w:rPr>
            <w:i/>
            <w:sz w:val="18"/>
            <w:szCs w:val="18"/>
          </w:rPr>
          <w:sym w:font="Wingdings" w:char="F0DF"/>
        </w:r>
        <w:r>
          <w:rPr>
            <w:rFonts w:hint="eastAsia"/>
            <w:i/>
            <w:sz w:val="18"/>
            <w:szCs w:val="18"/>
          </w:rPr>
          <w:t xml:space="preserve"> (</w:t>
        </w:r>
      </w:ins>
      <w:ins w:id="7643" w:author="rocky" w:date="2013-03-22T10:37:00Z">
        <w:r w:rsidR="006D70A9">
          <w:rPr>
            <w:rFonts w:hint="eastAsia"/>
            <w:i/>
            <w:sz w:val="18"/>
            <w:szCs w:val="18"/>
          </w:rPr>
          <w:t>0Fh</w:t>
        </w:r>
      </w:ins>
      <w:ins w:id="7644" w:author="rocky" w:date="2013-03-22T10:34:00Z">
        <w:r>
          <w:rPr>
            <w:rFonts w:hint="eastAsia"/>
            <w:i/>
            <w:sz w:val="18"/>
            <w:szCs w:val="18"/>
          </w:rPr>
          <w:t xml:space="preserve">, </w:t>
        </w:r>
      </w:ins>
      <w:ins w:id="7645" w:author="rocky" w:date="2013-03-25T10:30:00Z">
        <w:r w:rsidR="00951513">
          <w:rPr>
            <w:rFonts w:hint="eastAsia"/>
            <w:i/>
            <w:sz w:val="18"/>
            <w:szCs w:val="18"/>
          </w:rPr>
          <w:t>AUTH, SendRequest</w:t>
        </w:r>
      </w:ins>
      <w:ins w:id="7646" w:author="rocky" w:date="2013-07-29T17:42:00Z">
        <w:r w:rsidR="002D52D6">
          <w:rPr>
            <w:i/>
            <w:sz w:val="18"/>
            <w:szCs w:val="18"/>
          </w:rPr>
          <w:t>, 51</w:t>
        </w:r>
        <w:r w:rsidR="00BC61AE">
          <w:rPr>
            <w:i/>
            <w:sz w:val="18"/>
            <w:szCs w:val="18"/>
          </w:rPr>
          <w:t>h,</w:t>
        </w:r>
        <w:r w:rsidR="00BC61AE" w:rsidRPr="00BC61AE">
          <w:rPr>
            <w:i/>
            <w:sz w:val="18"/>
            <w:szCs w:val="18"/>
          </w:rPr>
          <w:t xml:space="preserve"> </w:t>
        </w:r>
      </w:ins>
    </w:p>
    <w:p w:rsidR="00BC61AE" w:rsidRDefault="00BC61AE" w:rsidP="00BC61AE">
      <w:pPr>
        <w:pStyle w:val="a3"/>
        <w:ind w:leftChars="0" w:left="360" w:firstLineChars="2100" w:firstLine="3780"/>
        <w:rPr>
          <w:ins w:id="7647" w:author="rocky" w:date="2013-07-29T17:42:00Z"/>
          <w:i/>
          <w:sz w:val="18"/>
          <w:szCs w:val="18"/>
        </w:rPr>
      </w:pPr>
      <w:ins w:id="7648" w:author="rocky" w:date="2013-07-29T17:42:00Z">
        <w:r>
          <w:rPr>
            <w:rFonts w:hint="eastAsia"/>
            <w:i/>
            <w:sz w:val="18"/>
            <w:szCs w:val="18"/>
          </w:rPr>
          <w:t xml:space="preserve"> 10h-byte DID data</w:t>
        </w:r>
      </w:ins>
    </w:p>
    <w:p w:rsidR="00BC61AE" w:rsidRDefault="00BC61AE" w:rsidP="00BC61AE">
      <w:pPr>
        <w:pStyle w:val="a3"/>
        <w:ind w:leftChars="0" w:left="360" w:firstLineChars="2150" w:firstLine="3870"/>
        <w:rPr>
          <w:ins w:id="7649" w:author="rocky" w:date="2013-07-29T17:42:00Z"/>
          <w:i/>
          <w:sz w:val="18"/>
          <w:szCs w:val="18"/>
        </w:rPr>
      </w:pPr>
      <w:ins w:id="7650" w:author="rocky" w:date="2013-07-29T17:42:00Z">
        <w:r>
          <w:rPr>
            <w:rFonts w:hint="eastAsia"/>
            <w:i/>
            <w:sz w:val="18"/>
            <w:szCs w:val="18"/>
          </w:rPr>
          <w:t>10h-byte response2 data,</w:t>
        </w:r>
      </w:ins>
    </w:p>
    <w:p w:rsidR="00BC61AE" w:rsidRDefault="00BC61AE" w:rsidP="00BC61AE">
      <w:pPr>
        <w:pStyle w:val="a3"/>
        <w:ind w:leftChars="0" w:left="360" w:firstLineChars="2150" w:firstLine="3870"/>
        <w:rPr>
          <w:ins w:id="7651" w:author="rocky" w:date="2013-07-29T17:42:00Z"/>
          <w:i/>
          <w:sz w:val="18"/>
          <w:szCs w:val="18"/>
        </w:rPr>
      </w:pPr>
      <w:ins w:id="7652" w:author="rocky" w:date="2013-07-29T17:42:00Z">
        <w:r>
          <w:rPr>
            <w:rFonts w:hint="eastAsia"/>
            <w:i/>
            <w:sz w:val="18"/>
            <w:szCs w:val="18"/>
          </w:rPr>
          <w:t>10h-byte challenge1 data</w:t>
        </w:r>
        <w:r>
          <w:rPr>
            <w:i/>
            <w:sz w:val="18"/>
            <w:szCs w:val="18"/>
          </w:rPr>
          <w:t>,</w:t>
        </w:r>
      </w:ins>
    </w:p>
    <w:p w:rsidR="00DC5E7D" w:rsidRDefault="00BC61AE" w:rsidP="00DC5E7D">
      <w:pPr>
        <w:pStyle w:val="a3"/>
        <w:ind w:leftChars="0" w:left="360" w:firstLineChars="2150" w:firstLine="3870"/>
        <w:rPr>
          <w:ins w:id="7653" w:author="rocky" w:date="2013-09-09T17:14:00Z"/>
          <w:i/>
          <w:sz w:val="18"/>
          <w:szCs w:val="18"/>
        </w:rPr>
      </w:pPr>
      <w:ins w:id="7654" w:author="rocky" w:date="2013-07-29T17:42:00Z">
        <w:r>
          <w:rPr>
            <w:i/>
            <w:sz w:val="18"/>
            <w:szCs w:val="18"/>
          </w:rPr>
          <w:t>10h-byte device name</w:t>
        </w:r>
      </w:ins>
      <w:ins w:id="7655" w:author="rocky" w:date="2013-09-09T17:14:00Z">
        <w:r w:rsidR="00DC5E7D">
          <w:rPr>
            <w:i/>
            <w:sz w:val="18"/>
            <w:szCs w:val="18"/>
          </w:rPr>
          <w:t>,</w:t>
        </w:r>
      </w:ins>
    </w:p>
    <w:p w:rsidR="00DC5E7D" w:rsidRDefault="00DC5E7D" w:rsidP="00DC5E7D">
      <w:pPr>
        <w:pStyle w:val="a3"/>
        <w:ind w:leftChars="0" w:left="360" w:firstLineChars="2150" w:firstLine="3870"/>
        <w:rPr>
          <w:ins w:id="7656" w:author="rocky" w:date="2013-09-09T17:14:00Z"/>
          <w:i/>
          <w:sz w:val="18"/>
          <w:szCs w:val="18"/>
        </w:rPr>
      </w:pPr>
      <w:ins w:id="7657" w:author="rocky" w:date="2013-09-09T17:14:00Z">
        <w:r>
          <w:rPr>
            <w:i/>
            <w:sz w:val="18"/>
            <w:szCs w:val="18"/>
          </w:rPr>
          <w:t>10h-byte FW_version,</w:t>
        </w:r>
      </w:ins>
    </w:p>
    <w:p w:rsidR="00E02763" w:rsidRPr="00DC5E7D" w:rsidRDefault="00DC5E7D">
      <w:pPr>
        <w:pStyle w:val="a3"/>
        <w:ind w:leftChars="0" w:left="360" w:firstLineChars="2150" w:firstLine="3870"/>
        <w:rPr>
          <w:ins w:id="7658" w:author="rocky" w:date="2013-03-22T10:34:00Z"/>
          <w:i/>
          <w:sz w:val="18"/>
          <w:szCs w:val="18"/>
          <w:rPrChange w:id="7659" w:author="rocky" w:date="2013-09-09T17:14:00Z">
            <w:rPr>
              <w:ins w:id="7660" w:author="rocky" w:date="2013-03-22T10:34:00Z"/>
            </w:rPr>
          </w:rPrChange>
        </w:rPr>
        <w:pPrChange w:id="7661" w:author="rocky" w:date="2013-09-09T17:14:00Z">
          <w:pPr>
            <w:pStyle w:val="a3"/>
            <w:ind w:leftChars="0" w:left="360"/>
          </w:pPr>
        </w:pPrChange>
      </w:pPr>
      <w:ins w:id="7662" w:author="rocky" w:date="2013-09-09T17:14:00Z">
        <w:r>
          <w:rPr>
            <w:i/>
            <w:sz w:val="18"/>
            <w:szCs w:val="18"/>
          </w:rPr>
          <w:t>1-byte Battery_ADC_Value</w:t>
        </w:r>
        <w:r w:rsidRPr="009C55F8">
          <w:rPr>
            <w:rFonts w:hint="eastAsia"/>
            <w:i/>
            <w:sz w:val="18"/>
            <w:szCs w:val="18"/>
          </w:rPr>
          <w:t>)</w:t>
        </w:r>
      </w:ins>
    </w:p>
    <w:p w:rsidR="00723141" w:rsidRDefault="00723141" w:rsidP="00723141">
      <w:pPr>
        <w:pStyle w:val="a3"/>
        <w:ind w:leftChars="0" w:left="360"/>
        <w:rPr>
          <w:ins w:id="7663" w:author="rocky" w:date="2013-03-09T23:06:00Z"/>
          <w:i/>
          <w:sz w:val="18"/>
          <w:szCs w:val="18"/>
        </w:rPr>
      </w:pPr>
      <w:ins w:id="7664" w:author="rocky" w:date="2013-03-09T23:06:00Z">
        <w:r w:rsidRPr="009C55F8">
          <w:rPr>
            <w:rFonts w:hint="eastAsia"/>
            <w:i/>
            <w:sz w:val="18"/>
            <w:szCs w:val="18"/>
          </w:rPr>
          <w:t>NDEF_UPDATE</w:t>
        </w:r>
      </w:ins>
    </w:p>
    <w:p w:rsidR="00723141" w:rsidRDefault="00EC7747" w:rsidP="00723141">
      <w:pPr>
        <w:pStyle w:val="a3"/>
        <w:ind w:leftChars="0" w:left="360" w:firstLineChars="100" w:firstLine="180"/>
        <w:rPr>
          <w:ins w:id="7665" w:author="rocky" w:date="2013-03-25T10:36:00Z"/>
          <w:i/>
          <w:sz w:val="18"/>
          <w:szCs w:val="18"/>
        </w:rPr>
      </w:pPr>
      <w:ins w:id="7666" w:author="rocky" w:date="2013-03-09T23:06:00Z">
        <w:r>
          <w:rPr>
            <w:rFonts w:hint="eastAsia"/>
            <w:i/>
            <w:sz w:val="18"/>
            <w:szCs w:val="18"/>
          </w:rPr>
          <w:t xml:space="preserve"> (</w:t>
        </w:r>
      </w:ins>
      <w:ins w:id="7667" w:author="rocky" w:date="2013-03-09T23:07:00Z">
        <w:r>
          <w:rPr>
            <w:rFonts w:hint="eastAsia"/>
            <w:i/>
            <w:sz w:val="18"/>
            <w:szCs w:val="18"/>
          </w:rPr>
          <w:t>IPA</w:t>
        </w:r>
      </w:ins>
      <w:ins w:id="7668" w:author="rocky" w:date="2013-03-09T23:06:00Z">
        <w:r w:rsidR="00723141">
          <w:rPr>
            <w:rFonts w:hint="eastAsia"/>
            <w:i/>
            <w:sz w:val="18"/>
            <w:szCs w:val="18"/>
          </w:rPr>
          <w:t>, SendRequest</w:t>
        </w:r>
        <w:r w:rsidR="00723141" w:rsidRPr="009C55F8">
          <w:rPr>
            <w:rFonts w:hint="eastAsia"/>
            <w:i/>
            <w:sz w:val="18"/>
            <w:szCs w:val="18"/>
          </w:rPr>
          <w:t xml:space="preserve">, </w:t>
        </w:r>
      </w:ins>
      <w:ins w:id="7669" w:author="rocky" w:date="2013-03-09T23:20:00Z">
        <w:r w:rsidR="001511EE">
          <w:rPr>
            <w:rFonts w:hint="eastAsia"/>
            <w:i/>
            <w:sz w:val="18"/>
            <w:szCs w:val="18"/>
          </w:rPr>
          <w:t>4</w:t>
        </w:r>
      </w:ins>
      <w:ins w:id="7670" w:author="rocky" w:date="2013-03-09T23:06:00Z">
        <w:r w:rsidR="00723141">
          <w:rPr>
            <w:rFonts w:hint="eastAsia"/>
            <w:i/>
            <w:sz w:val="18"/>
            <w:szCs w:val="18"/>
          </w:rPr>
          <w:t xml:space="preserve">0h, </w:t>
        </w:r>
      </w:ins>
    </w:p>
    <w:p w:rsidR="00E02763" w:rsidRDefault="00534DE6">
      <w:pPr>
        <w:pStyle w:val="a3"/>
        <w:ind w:leftChars="0" w:left="360" w:firstLineChars="150" w:firstLine="270"/>
        <w:rPr>
          <w:ins w:id="7671" w:author="rocky" w:date="2013-03-09T23:06:00Z"/>
          <w:i/>
          <w:sz w:val="18"/>
          <w:szCs w:val="18"/>
        </w:rPr>
      </w:pPr>
      <w:ins w:id="7672" w:author="rocky" w:date="2013-03-09T23:06:00Z">
        <w:r>
          <w:rPr>
            <w:rFonts w:hint="eastAsia"/>
            <w:i/>
            <w:sz w:val="18"/>
            <w:szCs w:val="18"/>
          </w:rPr>
          <w:t>10h-</w:t>
        </w:r>
        <w:r w:rsidR="00723141">
          <w:rPr>
            <w:rFonts w:hint="eastAsia"/>
            <w:i/>
            <w:sz w:val="18"/>
            <w:szCs w:val="18"/>
          </w:rPr>
          <w:t>byte FID data,</w:t>
        </w:r>
      </w:ins>
    </w:p>
    <w:p w:rsidR="001511EE" w:rsidRDefault="00723141" w:rsidP="001511EE">
      <w:pPr>
        <w:pStyle w:val="a3"/>
        <w:ind w:leftChars="0" w:left="360" w:firstLineChars="150" w:firstLine="270"/>
        <w:rPr>
          <w:ins w:id="7673" w:author="rocky" w:date="2013-09-10T15:25:00Z"/>
          <w:i/>
          <w:sz w:val="18"/>
          <w:szCs w:val="18"/>
        </w:rPr>
      </w:pPr>
      <w:ins w:id="7674" w:author="rocky" w:date="2013-03-09T23:06:00Z">
        <w:r>
          <w:rPr>
            <w:rFonts w:hint="eastAsia"/>
            <w:i/>
            <w:sz w:val="18"/>
            <w:szCs w:val="18"/>
          </w:rPr>
          <w:t>10h</w:t>
        </w:r>
        <w:r w:rsidR="00534DE6">
          <w:rPr>
            <w:rFonts w:hint="eastAsia"/>
            <w:i/>
            <w:sz w:val="18"/>
            <w:szCs w:val="18"/>
          </w:rPr>
          <w:t>-</w:t>
        </w:r>
        <w:r w:rsidR="009A6BBA">
          <w:rPr>
            <w:rFonts w:hint="eastAsia"/>
            <w:i/>
            <w:sz w:val="18"/>
            <w:szCs w:val="18"/>
          </w:rPr>
          <w:t>byte USERNAME</w:t>
        </w:r>
      </w:ins>
      <w:ins w:id="7675" w:author="rocky" w:date="2013-09-10T15:25:00Z">
        <w:r w:rsidR="001511EE">
          <w:rPr>
            <w:i/>
            <w:sz w:val="18"/>
            <w:szCs w:val="18"/>
          </w:rPr>
          <w:t>,</w:t>
        </w:r>
        <w:r w:rsidR="001511EE" w:rsidRPr="001511EE">
          <w:rPr>
            <w:i/>
            <w:sz w:val="18"/>
            <w:szCs w:val="18"/>
          </w:rPr>
          <w:t xml:space="preserve"> </w:t>
        </w:r>
      </w:ins>
    </w:p>
    <w:p w:rsidR="001511EE" w:rsidRDefault="001511EE" w:rsidP="001511EE">
      <w:pPr>
        <w:pStyle w:val="a3"/>
        <w:ind w:leftChars="0" w:left="360" w:firstLineChars="150" w:firstLine="270"/>
        <w:rPr>
          <w:ins w:id="7676" w:author="rocky" w:date="2013-09-10T15:25:00Z"/>
          <w:i/>
          <w:sz w:val="18"/>
          <w:szCs w:val="18"/>
        </w:rPr>
      </w:pPr>
      <w:ins w:id="7677" w:author="rocky" w:date="2013-09-10T15:25:00Z">
        <w:r>
          <w:rPr>
            <w:i/>
            <w:sz w:val="18"/>
            <w:szCs w:val="18"/>
          </w:rPr>
          <w:t>10h-byte App_key_seed,</w:t>
        </w:r>
      </w:ins>
    </w:p>
    <w:p w:rsidR="00723141" w:rsidRPr="009C55F8" w:rsidRDefault="001511EE" w:rsidP="001511EE">
      <w:pPr>
        <w:pStyle w:val="a3"/>
        <w:ind w:leftChars="0" w:left="360" w:firstLineChars="150" w:firstLine="270"/>
        <w:rPr>
          <w:ins w:id="7678" w:author="rocky" w:date="2013-03-09T23:06:00Z"/>
          <w:i/>
          <w:sz w:val="18"/>
          <w:szCs w:val="18"/>
        </w:rPr>
      </w:pPr>
      <w:ins w:id="7679" w:author="rocky" w:date="2013-09-10T15:25:00Z">
        <w:r>
          <w:rPr>
            <w:i/>
            <w:sz w:val="18"/>
            <w:szCs w:val="18"/>
          </w:rPr>
          <w:t>10h-byte Challenge</w:t>
        </w:r>
      </w:ins>
      <w:ins w:id="7680" w:author="rocky" w:date="2013-03-09T23:06:00Z">
        <w:r w:rsidR="00723141" w:rsidRPr="009C55F8">
          <w:rPr>
            <w:rFonts w:hint="eastAsia"/>
            <w:i/>
            <w:sz w:val="18"/>
            <w:szCs w:val="18"/>
          </w:rPr>
          <w:t xml:space="preserve">)   </w:t>
        </w:r>
        <w:r w:rsidR="00723141">
          <w:rPr>
            <w:rFonts w:hint="eastAsia"/>
            <w:i/>
            <w:sz w:val="18"/>
            <w:szCs w:val="18"/>
          </w:rPr>
          <w:t xml:space="preserve">      </w:t>
        </w:r>
      </w:ins>
      <w:ins w:id="7681" w:author="rocky" w:date="2013-03-10T03:11:00Z">
        <w:r w:rsidR="009A6BBA">
          <w:rPr>
            <w:rFonts w:hint="eastAsia"/>
            <w:i/>
            <w:sz w:val="18"/>
            <w:szCs w:val="18"/>
          </w:rPr>
          <w:t xml:space="preserve">     </w:t>
        </w:r>
      </w:ins>
      <w:ins w:id="7682" w:author="rocky" w:date="2013-03-09T23:06:00Z">
        <w:r w:rsidR="00723141">
          <w:rPr>
            <w:rFonts w:hint="eastAsia"/>
            <w:i/>
            <w:sz w:val="18"/>
            <w:szCs w:val="18"/>
          </w:rPr>
          <w:t xml:space="preserve">      </w:t>
        </w:r>
        <w:r w:rsidR="00723141" w:rsidRPr="009C55F8">
          <w:rPr>
            <w:i/>
            <w:sz w:val="18"/>
            <w:szCs w:val="18"/>
          </w:rPr>
          <w:sym w:font="Wingdings" w:char="F0E0"/>
        </w:r>
      </w:ins>
    </w:p>
    <w:p w:rsidR="00723141" w:rsidRPr="009C55F8" w:rsidRDefault="00723141" w:rsidP="00723141">
      <w:pPr>
        <w:pStyle w:val="a3"/>
        <w:ind w:leftChars="0" w:left="360"/>
        <w:rPr>
          <w:ins w:id="7683" w:author="rocky" w:date="2013-03-09T23:06:00Z"/>
          <w:i/>
          <w:sz w:val="18"/>
          <w:szCs w:val="18"/>
        </w:rPr>
      </w:pPr>
      <w:ins w:id="7684" w:author="rocky" w:date="2013-03-09T23:0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23141" w:rsidRDefault="00723141" w:rsidP="00723141">
      <w:pPr>
        <w:pStyle w:val="a3"/>
        <w:ind w:leftChars="0" w:left="360"/>
        <w:rPr>
          <w:ins w:id="7685" w:author="rocky" w:date="2013-03-09T23:06:00Z"/>
          <w:i/>
          <w:sz w:val="18"/>
          <w:szCs w:val="18"/>
        </w:rPr>
      </w:pPr>
      <w:ins w:id="7686" w:author="rocky" w:date="2013-03-09T23:0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r w:rsidR="00EC7747">
          <w:rPr>
            <w:rFonts w:hint="eastAsia"/>
            <w:i/>
            <w:sz w:val="18"/>
            <w:szCs w:val="18"/>
          </w:rPr>
          <w:t xml:space="preserve">(00h for OK, </w:t>
        </w:r>
      </w:ins>
      <w:ins w:id="7687" w:author="rocky" w:date="2013-03-09T23:07:00Z">
        <w:r w:rsidR="00EC7747">
          <w:rPr>
            <w:rFonts w:hint="eastAsia"/>
            <w:i/>
            <w:sz w:val="18"/>
            <w:szCs w:val="18"/>
          </w:rPr>
          <w:t>IPA</w:t>
        </w:r>
      </w:ins>
      <w:ins w:id="7688" w:author="rocky" w:date="2013-03-09T23:06:00Z">
        <w:r>
          <w:rPr>
            <w:rFonts w:hint="eastAsia"/>
            <w:i/>
            <w:sz w:val="18"/>
            <w:szCs w:val="18"/>
          </w:rPr>
          <w:t xml:space="preserve">, SendRequest, </w:t>
        </w:r>
      </w:ins>
      <w:ins w:id="7689" w:author="rocky" w:date="2013-03-09T23:21:00Z">
        <w:r w:rsidR="001511EE">
          <w:rPr>
            <w:rFonts w:hint="eastAsia"/>
            <w:i/>
            <w:sz w:val="18"/>
            <w:szCs w:val="18"/>
          </w:rPr>
          <w:t>5</w:t>
        </w:r>
      </w:ins>
      <w:ins w:id="7690" w:author="rocky" w:date="2013-03-09T23:06:00Z">
        <w:r w:rsidR="00B86170">
          <w:rPr>
            <w:rFonts w:hint="eastAsia"/>
            <w:i/>
            <w:sz w:val="18"/>
            <w:szCs w:val="18"/>
          </w:rPr>
          <w:t>B</w:t>
        </w:r>
        <w:r>
          <w:rPr>
            <w:rFonts w:hint="eastAsia"/>
            <w:i/>
            <w:sz w:val="18"/>
            <w:szCs w:val="18"/>
          </w:rPr>
          <w:t>h,</w:t>
        </w:r>
      </w:ins>
    </w:p>
    <w:p w:rsidR="0097240F" w:rsidRDefault="00723141" w:rsidP="00723141">
      <w:pPr>
        <w:pStyle w:val="a3"/>
        <w:ind w:leftChars="0" w:left="360" w:firstLineChars="2100" w:firstLine="3780"/>
        <w:rPr>
          <w:ins w:id="7691" w:author="rocky" w:date="2013-03-09T23:21:00Z"/>
          <w:i/>
          <w:sz w:val="18"/>
          <w:szCs w:val="18"/>
        </w:rPr>
      </w:pPr>
      <w:ins w:id="7692" w:author="rocky" w:date="2013-03-09T23:06:00Z">
        <w:r>
          <w:rPr>
            <w:rFonts w:hint="eastAsia"/>
            <w:i/>
            <w:sz w:val="18"/>
            <w:szCs w:val="18"/>
          </w:rPr>
          <w:t xml:space="preserve"> </w:t>
        </w:r>
      </w:ins>
      <w:ins w:id="7693" w:author="rocky" w:date="2013-03-09T23:21:00Z">
        <w:r w:rsidR="0097240F">
          <w:rPr>
            <w:rFonts w:hint="eastAsia"/>
            <w:i/>
            <w:sz w:val="18"/>
            <w:szCs w:val="18"/>
          </w:rPr>
          <w:t>10h-byte DN,</w:t>
        </w:r>
      </w:ins>
    </w:p>
    <w:p w:rsidR="00E02763" w:rsidRDefault="00723141">
      <w:pPr>
        <w:pStyle w:val="a3"/>
        <w:ind w:leftChars="0" w:left="360" w:firstLineChars="2150" w:firstLine="3870"/>
        <w:rPr>
          <w:ins w:id="7694" w:author="rocky" w:date="2013-03-09T23:06:00Z"/>
          <w:i/>
          <w:sz w:val="18"/>
          <w:szCs w:val="18"/>
        </w:rPr>
        <w:pPrChange w:id="7695" w:author="rocky" w:date="2013-03-09T23:21:00Z">
          <w:pPr>
            <w:pStyle w:val="a3"/>
            <w:ind w:leftChars="0" w:left="360" w:firstLineChars="2100" w:firstLine="3780"/>
          </w:pPr>
        </w:pPrChange>
      </w:pPr>
      <w:ins w:id="7696" w:author="rocky" w:date="2013-03-09T23:06:00Z">
        <w:r>
          <w:rPr>
            <w:rFonts w:hint="eastAsia"/>
            <w:i/>
            <w:sz w:val="18"/>
            <w:szCs w:val="18"/>
          </w:rPr>
          <w:t>10h</w:t>
        </w:r>
        <w:r w:rsidR="0097240F">
          <w:rPr>
            <w:rFonts w:hint="eastAsia"/>
            <w:i/>
            <w:sz w:val="18"/>
            <w:szCs w:val="18"/>
          </w:rPr>
          <w:t>-byte DID</w:t>
        </w:r>
      </w:ins>
      <w:ins w:id="7697" w:author="rocky" w:date="2013-03-09T23:21:00Z">
        <w:r w:rsidR="0097240F">
          <w:rPr>
            <w:rFonts w:hint="eastAsia"/>
            <w:i/>
            <w:sz w:val="18"/>
            <w:szCs w:val="18"/>
          </w:rPr>
          <w:t>,</w:t>
        </w:r>
      </w:ins>
    </w:p>
    <w:p w:rsidR="00723141" w:rsidRDefault="00723141" w:rsidP="00723141">
      <w:pPr>
        <w:pStyle w:val="a3"/>
        <w:ind w:leftChars="0" w:left="360" w:firstLineChars="2150" w:firstLine="3870"/>
        <w:rPr>
          <w:ins w:id="7698" w:author="rocky" w:date="2013-03-09T23:06:00Z"/>
          <w:i/>
          <w:sz w:val="18"/>
          <w:szCs w:val="18"/>
        </w:rPr>
      </w:pPr>
      <w:ins w:id="7699" w:author="rocky" w:date="2013-03-09T23:06:00Z">
        <w:r>
          <w:rPr>
            <w:rFonts w:hint="eastAsia"/>
            <w:i/>
            <w:sz w:val="18"/>
            <w:szCs w:val="18"/>
          </w:rPr>
          <w:t xml:space="preserve">10h-byte </w:t>
        </w:r>
      </w:ins>
      <w:ins w:id="7700" w:author="rocky" w:date="2013-03-11T11:02:00Z">
        <w:r w:rsidR="00286041">
          <w:rPr>
            <w:rFonts w:hint="eastAsia"/>
            <w:i/>
            <w:sz w:val="18"/>
            <w:szCs w:val="18"/>
          </w:rPr>
          <w:t>SC2(</w:t>
        </w:r>
      </w:ins>
      <w:ins w:id="7701" w:author="rocky" w:date="2013-03-09T23:06:00Z">
        <w:r>
          <w:rPr>
            <w:rFonts w:hint="eastAsia"/>
            <w:i/>
            <w:sz w:val="18"/>
            <w:szCs w:val="18"/>
          </w:rPr>
          <w:t>DID-FID-Key,</w:t>
        </w:r>
      </w:ins>
      <w:ins w:id="7702" w:author="rocky" w:date="2013-03-11T11:02:00Z">
        <w:r w:rsidR="00286041">
          <w:rPr>
            <w:rFonts w:hint="eastAsia"/>
            <w:i/>
            <w:sz w:val="18"/>
            <w:szCs w:val="18"/>
          </w:rPr>
          <w:t xml:space="preserve"> Random)</w:t>
        </w:r>
      </w:ins>
    </w:p>
    <w:p w:rsidR="00723141" w:rsidRDefault="00723141" w:rsidP="00723141">
      <w:pPr>
        <w:pStyle w:val="a3"/>
        <w:ind w:leftChars="0" w:left="360" w:firstLineChars="2150" w:firstLine="3870"/>
        <w:rPr>
          <w:ins w:id="7703" w:author="rocky" w:date="2013-03-09T23:06:00Z"/>
          <w:i/>
          <w:sz w:val="18"/>
          <w:szCs w:val="18"/>
        </w:rPr>
      </w:pPr>
      <w:ins w:id="7704" w:author="rocky" w:date="2013-03-09T23:06:00Z">
        <w:r>
          <w:rPr>
            <w:rFonts w:hint="eastAsia"/>
            <w:i/>
            <w:sz w:val="18"/>
            <w:szCs w:val="18"/>
          </w:rPr>
          <w:t>10h-byte Random,</w:t>
        </w:r>
      </w:ins>
    </w:p>
    <w:p w:rsidR="00B86170" w:rsidRDefault="00723141" w:rsidP="00723141">
      <w:pPr>
        <w:pStyle w:val="a3"/>
        <w:ind w:leftChars="0" w:left="360" w:firstLineChars="2150" w:firstLine="3870"/>
        <w:rPr>
          <w:ins w:id="7705" w:author="rocky" w:date="2013-07-29T12:47:00Z"/>
          <w:i/>
          <w:sz w:val="18"/>
          <w:szCs w:val="18"/>
        </w:rPr>
      </w:pPr>
      <w:ins w:id="7706" w:author="rocky" w:date="2013-03-09T23:06:00Z">
        <w:r>
          <w:rPr>
            <w:rFonts w:hint="eastAsia"/>
            <w:i/>
            <w:sz w:val="18"/>
            <w:szCs w:val="18"/>
          </w:rPr>
          <w:t>1-byte DID-FID-SN</w:t>
        </w:r>
      </w:ins>
      <w:ins w:id="7707" w:author="rocky" w:date="2013-07-29T12:47:00Z">
        <w:r w:rsidR="00B86170">
          <w:rPr>
            <w:i/>
            <w:sz w:val="18"/>
            <w:szCs w:val="18"/>
          </w:rPr>
          <w:t>,</w:t>
        </w:r>
      </w:ins>
    </w:p>
    <w:p w:rsidR="001511EE" w:rsidRDefault="00B86170" w:rsidP="00723141">
      <w:pPr>
        <w:pStyle w:val="a3"/>
        <w:ind w:leftChars="0" w:left="360" w:firstLineChars="2150" w:firstLine="3870"/>
        <w:rPr>
          <w:ins w:id="7708" w:author="rocky" w:date="2013-09-10T15:26:00Z"/>
          <w:i/>
          <w:sz w:val="18"/>
          <w:szCs w:val="18"/>
        </w:rPr>
      </w:pPr>
      <w:ins w:id="7709" w:author="rocky" w:date="2013-07-29T12:47:00Z">
        <w:r>
          <w:rPr>
            <w:i/>
            <w:sz w:val="18"/>
            <w:szCs w:val="18"/>
          </w:rPr>
          <w:t>0Ah-byte Access_Right</w:t>
        </w:r>
      </w:ins>
      <w:ins w:id="7710" w:author="rocky" w:date="2013-09-10T15:26:00Z">
        <w:r w:rsidR="001511EE">
          <w:rPr>
            <w:i/>
            <w:sz w:val="18"/>
            <w:szCs w:val="18"/>
          </w:rPr>
          <w:t>,</w:t>
        </w:r>
      </w:ins>
    </w:p>
    <w:p w:rsidR="00723141" w:rsidRPr="0077465B" w:rsidRDefault="001511EE" w:rsidP="00723141">
      <w:pPr>
        <w:pStyle w:val="a3"/>
        <w:ind w:leftChars="0" w:left="360" w:firstLineChars="2150" w:firstLine="3870"/>
        <w:rPr>
          <w:ins w:id="7711" w:author="rocky" w:date="2013-03-09T23:06:00Z"/>
          <w:i/>
          <w:sz w:val="18"/>
          <w:szCs w:val="18"/>
        </w:rPr>
      </w:pPr>
      <w:ins w:id="7712" w:author="rocky" w:date="2013-09-10T15:26:00Z">
        <w:r>
          <w:rPr>
            <w:i/>
            <w:sz w:val="18"/>
            <w:szCs w:val="18"/>
          </w:rPr>
          <w:t>SHA256-HMAC(App_key, Challange)</w:t>
        </w:r>
      </w:ins>
      <w:ins w:id="7713" w:author="rocky" w:date="2013-09-10T15:27:00Z">
        <w:r>
          <w:rPr>
            <w:i/>
            <w:sz w:val="18"/>
            <w:szCs w:val="18"/>
          </w:rPr>
          <w:t xml:space="preserve"> </w:t>
        </w:r>
      </w:ins>
      <w:ins w:id="7714" w:author="rocky" w:date="2013-03-09T23:06:00Z">
        <w:r w:rsidR="00723141" w:rsidRPr="009C55F8">
          <w:rPr>
            <w:rFonts w:hint="eastAsia"/>
            <w:i/>
            <w:sz w:val="18"/>
            <w:szCs w:val="18"/>
          </w:rPr>
          <w:t>)</w:t>
        </w:r>
      </w:ins>
    </w:p>
    <w:p w:rsidR="00723141" w:rsidRPr="007D072D" w:rsidRDefault="00723141" w:rsidP="00723141">
      <w:pPr>
        <w:pStyle w:val="a3"/>
        <w:ind w:leftChars="0" w:left="360"/>
        <w:rPr>
          <w:ins w:id="7715" w:author="rocky" w:date="2013-03-09T23:06:00Z"/>
          <w:b/>
          <w:i/>
          <w:sz w:val="18"/>
          <w:szCs w:val="18"/>
        </w:rPr>
      </w:pPr>
      <w:ins w:id="7716" w:author="rocky" w:date="2013-03-09T23:0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23141" w:rsidRPr="00261F10" w:rsidRDefault="00723141" w:rsidP="00723141">
      <w:pPr>
        <w:pStyle w:val="a3"/>
        <w:ind w:leftChars="0" w:left="360"/>
        <w:rPr>
          <w:ins w:id="7717" w:author="rocky" w:date="2013-03-09T23:06:00Z"/>
          <w:i/>
          <w:sz w:val="18"/>
          <w:szCs w:val="18"/>
        </w:rPr>
      </w:pPr>
      <w:ins w:id="7718" w:author="rocky" w:date="2013-03-09T23:06: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EC7747">
          <w:rPr>
            <w:rFonts w:hint="eastAsia"/>
            <w:i/>
            <w:sz w:val="18"/>
            <w:szCs w:val="18"/>
          </w:rPr>
          <w:t xml:space="preserve">, </w:t>
        </w:r>
      </w:ins>
      <w:ins w:id="7719" w:author="rocky" w:date="2013-03-09T23:07:00Z">
        <w:r w:rsidR="00EC7747">
          <w:rPr>
            <w:rFonts w:hint="eastAsia"/>
            <w:i/>
            <w:sz w:val="18"/>
            <w:szCs w:val="18"/>
          </w:rPr>
          <w:t>IPA</w:t>
        </w:r>
      </w:ins>
      <w:ins w:id="7720" w:author="rocky" w:date="2013-03-09T23:06:00Z">
        <w:r>
          <w:rPr>
            <w:rFonts w:hint="eastAsia"/>
            <w:i/>
            <w:sz w:val="18"/>
            <w:szCs w:val="18"/>
          </w:rPr>
          <w:t>, SendRequest)</w:t>
        </w:r>
      </w:ins>
    </w:p>
    <w:p w:rsidR="00E02763" w:rsidRDefault="00723141">
      <w:pPr>
        <w:pStyle w:val="a3"/>
        <w:pBdr>
          <w:bottom w:val="single" w:sz="6" w:space="1" w:color="auto"/>
        </w:pBdr>
        <w:ind w:leftChars="0" w:left="360"/>
        <w:rPr>
          <w:ins w:id="7721" w:author="rocky" w:date="2013-03-10T22:29:00Z"/>
          <w:i/>
          <w:sz w:val="18"/>
          <w:szCs w:val="18"/>
        </w:rPr>
        <w:pPrChange w:id="7722" w:author="rocky" w:date="2013-03-10T22:29:00Z">
          <w:pPr/>
        </w:pPrChange>
      </w:pPr>
      <w:ins w:id="7723" w:author="rocky" w:date="2013-03-09T23:06:00Z">
        <w:r w:rsidRPr="009C55F8">
          <w:rPr>
            <w:rFonts w:hint="eastAsia"/>
            <w:i/>
            <w:sz w:val="18"/>
            <w:szCs w:val="18"/>
          </w:rPr>
          <w:t>NDEF_UPDATE</w:t>
        </w:r>
        <w:r w:rsidR="00FF6B44">
          <w:rPr>
            <w:rFonts w:hint="eastAsia"/>
            <w:i/>
            <w:sz w:val="18"/>
            <w:szCs w:val="18"/>
          </w:rPr>
          <w:t xml:space="preserve"> </w:t>
        </w:r>
        <w:r w:rsidR="00EC7747">
          <w:rPr>
            <w:rFonts w:hint="eastAsia"/>
            <w:i/>
            <w:sz w:val="18"/>
            <w:szCs w:val="18"/>
          </w:rPr>
          <w:t>(</w:t>
        </w:r>
      </w:ins>
      <w:ins w:id="7724" w:author="rocky" w:date="2013-03-09T23:08:00Z">
        <w:r w:rsidR="00EC7747">
          <w:rPr>
            <w:rFonts w:hint="eastAsia"/>
            <w:i/>
            <w:sz w:val="18"/>
            <w:szCs w:val="18"/>
          </w:rPr>
          <w:t>IPA</w:t>
        </w:r>
      </w:ins>
      <w:ins w:id="7725" w:author="rocky" w:date="2013-03-09T23:06:00Z">
        <w:r>
          <w:rPr>
            <w:rFonts w:hint="eastAsia"/>
            <w:i/>
            <w:sz w:val="18"/>
            <w:szCs w:val="18"/>
          </w:rPr>
          <w:t xml:space="preserve">, </w:t>
        </w:r>
      </w:ins>
      <w:ins w:id="7726" w:author="rocky" w:date="2013-03-10T00:04:00Z">
        <w:r w:rsidR="00717CF0">
          <w:rPr>
            <w:rFonts w:hint="eastAsia"/>
            <w:i/>
            <w:sz w:val="18"/>
            <w:szCs w:val="18"/>
          </w:rPr>
          <w:t>Client</w:t>
        </w:r>
      </w:ins>
      <w:ins w:id="7727" w:author="rocky" w:date="2013-03-09T23:06:00Z">
        <w:r>
          <w:rPr>
            <w:rFonts w:hint="eastAsia"/>
            <w:i/>
            <w:sz w:val="18"/>
            <w:szCs w:val="18"/>
          </w:rPr>
          <w:t xml:space="preserve">Finish)              </w:t>
        </w:r>
        <w:r w:rsidRPr="007E09CA">
          <w:rPr>
            <w:i/>
            <w:sz w:val="18"/>
            <w:szCs w:val="18"/>
          </w:rPr>
          <w:sym w:font="Wingdings" w:char="F0E0"/>
        </w:r>
      </w:ins>
    </w:p>
    <w:p w:rsidR="00BC61AE" w:rsidRDefault="00BC61AE">
      <w:pPr>
        <w:widowControl/>
        <w:rPr>
          <w:ins w:id="7728" w:author="rocky" w:date="2013-07-29T17:43:00Z"/>
          <w:i/>
          <w:sz w:val="18"/>
          <w:szCs w:val="18"/>
        </w:rPr>
      </w:pPr>
      <w:ins w:id="7729" w:author="rocky" w:date="2013-07-29T17:43:00Z">
        <w:r>
          <w:rPr>
            <w:i/>
            <w:sz w:val="18"/>
            <w:szCs w:val="18"/>
          </w:rPr>
          <w:br w:type="page"/>
        </w:r>
      </w:ins>
    </w:p>
    <w:p w:rsidR="00E02763" w:rsidRPr="00E02763" w:rsidRDefault="00E02763">
      <w:pPr>
        <w:pStyle w:val="a3"/>
        <w:ind w:leftChars="0" w:left="360"/>
        <w:rPr>
          <w:ins w:id="7730" w:author="rocky" w:date="2013-03-09T23:24:00Z"/>
          <w:i/>
          <w:sz w:val="18"/>
          <w:szCs w:val="18"/>
          <w:rPrChange w:id="7731" w:author="rocky" w:date="2013-03-10T22:29:00Z">
            <w:rPr>
              <w:ins w:id="7732" w:author="rocky" w:date="2013-03-09T23:24:00Z"/>
            </w:rPr>
          </w:rPrChange>
        </w:rPr>
        <w:pPrChange w:id="7733" w:author="rocky" w:date="2013-03-10T22:29:00Z">
          <w:pPr/>
        </w:pPrChange>
      </w:pPr>
    </w:p>
    <w:p w:rsidR="00753B3E" w:rsidRPr="009C55F8" w:rsidRDefault="00753B3E" w:rsidP="00753B3E">
      <w:pPr>
        <w:pStyle w:val="a3"/>
        <w:pBdr>
          <w:bottom w:val="single" w:sz="6" w:space="1" w:color="auto"/>
        </w:pBdr>
        <w:ind w:leftChars="0" w:left="360"/>
        <w:rPr>
          <w:ins w:id="7734" w:author="rocky" w:date="2013-03-09T23:24:00Z"/>
          <w:i/>
        </w:rPr>
      </w:pPr>
      <w:ins w:id="7735" w:author="rocky" w:date="2013-03-09T23:24:00Z">
        <w:r w:rsidRPr="009C55F8">
          <w:rPr>
            <w:rFonts w:hint="eastAsia"/>
            <w:i/>
          </w:rPr>
          <w:t xml:space="preserve">PHONE </w:t>
        </w:r>
        <w:r>
          <w:rPr>
            <w:rFonts w:hint="eastAsia"/>
            <w:i/>
          </w:rPr>
          <w:t>(Administrator</w:t>
        </w:r>
      </w:ins>
      <w:ins w:id="7736" w:author="rocky" w:date="2013-03-10T11:48:00Z">
        <w:r w:rsidR="003A5D28">
          <w:rPr>
            <w:rFonts w:hint="eastAsia"/>
            <w:i/>
          </w:rPr>
          <w:t xml:space="preserve"> tap</w:t>
        </w:r>
      </w:ins>
      <w:ins w:id="7737" w:author="rocky" w:date="2013-03-09T23:24:00Z">
        <w:r>
          <w:rPr>
            <w:rFonts w:hint="eastAsia"/>
            <w:i/>
          </w:rPr>
          <w:t>)</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AA6261" w:rsidRDefault="00AA6261" w:rsidP="00AA6261">
      <w:pPr>
        <w:pStyle w:val="a3"/>
        <w:ind w:leftChars="0" w:left="360"/>
        <w:rPr>
          <w:ins w:id="7738" w:author="rocky" w:date="2013-05-14T10:39:00Z"/>
          <w:i/>
          <w:sz w:val="18"/>
          <w:szCs w:val="18"/>
        </w:rPr>
      </w:pPr>
      <w:ins w:id="7739" w:author="rocky" w:date="2013-05-14T10:39:00Z">
        <w:r w:rsidRPr="009C55F8">
          <w:rPr>
            <w:rFonts w:hint="eastAsia"/>
            <w:i/>
            <w:sz w:val="18"/>
            <w:szCs w:val="18"/>
          </w:rPr>
          <w:t>NDEF_UPDATE</w:t>
        </w:r>
      </w:ins>
    </w:p>
    <w:p w:rsidR="00AA6261" w:rsidRDefault="00AA6261" w:rsidP="00AA6261">
      <w:pPr>
        <w:pStyle w:val="a3"/>
        <w:ind w:leftChars="0" w:left="360" w:firstLineChars="100" w:firstLine="180"/>
        <w:rPr>
          <w:ins w:id="7740" w:author="rocky" w:date="2013-05-14T10:39:00Z"/>
          <w:i/>
          <w:sz w:val="18"/>
          <w:szCs w:val="18"/>
        </w:rPr>
      </w:pPr>
      <w:ins w:id="7741" w:author="rocky" w:date="2013-05-14T10:39:00Z">
        <w:r>
          <w:rPr>
            <w:rFonts w:hint="eastAsia"/>
            <w:i/>
            <w:sz w:val="18"/>
            <w:szCs w:val="18"/>
          </w:rPr>
          <w:t xml:space="preserve"> (AUTH, SendRequest</w:t>
        </w:r>
        <w:r w:rsidRPr="009C55F8">
          <w:rPr>
            <w:rFonts w:hint="eastAsia"/>
            <w:i/>
            <w:sz w:val="18"/>
            <w:szCs w:val="18"/>
          </w:rPr>
          <w:t xml:space="preserve">, </w:t>
        </w:r>
        <w:r>
          <w:rPr>
            <w:rFonts w:hint="eastAsia"/>
            <w:i/>
            <w:sz w:val="18"/>
            <w:szCs w:val="18"/>
          </w:rPr>
          <w:t xml:space="preserve">46h, </w:t>
        </w:r>
      </w:ins>
    </w:p>
    <w:p w:rsidR="00AA6261" w:rsidRDefault="00AA6261" w:rsidP="00AA6261">
      <w:pPr>
        <w:ind w:firstLineChars="350" w:firstLine="630"/>
        <w:rPr>
          <w:ins w:id="7742" w:author="rocky" w:date="2013-05-14T10:39:00Z"/>
          <w:i/>
          <w:sz w:val="18"/>
          <w:szCs w:val="18"/>
        </w:rPr>
      </w:pPr>
      <w:ins w:id="7743" w:author="rocky" w:date="2013-05-14T10:39:00Z">
        <w:r w:rsidRPr="0082139F">
          <w:rPr>
            <w:i/>
            <w:sz w:val="18"/>
            <w:szCs w:val="18"/>
          </w:rPr>
          <w:t xml:space="preserve">10h byte </w:t>
        </w:r>
        <w:r>
          <w:rPr>
            <w:rFonts w:hint="eastAsia"/>
            <w:i/>
            <w:sz w:val="18"/>
            <w:szCs w:val="18"/>
          </w:rPr>
          <w:t>FID</w:t>
        </w:r>
        <w:r w:rsidRPr="0082139F">
          <w:rPr>
            <w:i/>
            <w:sz w:val="18"/>
            <w:szCs w:val="18"/>
          </w:rPr>
          <w:t>,</w:t>
        </w:r>
      </w:ins>
    </w:p>
    <w:p w:rsidR="00AA6261" w:rsidRDefault="00AA6261" w:rsidP="00AA6261">
      <w:pPr>
        <w:pStyle w:val="a3"/>
        <w:ind w:leftChars="0" w:left="360" w:firstLineChars="150" w:firstLine="270"/>
        <w:rPr>
          <w:ins w:id="7744" w:author="rocky" w:date="2013-05-14T10:39:00Z"/>
          <w:i/>
          <w:sz w:val="18"/>
          <w:szCs w:val="18"/>
        </w:rPr>
      </w:pPr>
      <w:ins w:id="7745" w:author="rocky" w:date="2013-05-14T10:39:00Z">
        <w:r>
          <w:rPr>
            <w:rFonts w:hint="eastAsia"/>
            <w:i/>
            <w:sz w:val="18"/>
            <w:szCs w:val="18"/>
          </w:rPr>
          <w:t>10h byte Challenge2,</w:t>
        </w:r>
      </w:ins>
    </w:p>
    <w:p w:rsidR="00AA6261" w:rsidRPr="00E35210" w:rsidRDefault="00AA6261" w:rsidP="00AA6261">
      <w:pPr>
        <w:pStyle w:val="a3"/>
        <w:ind w:leftChars="0" w:left="360" w:firstLineChars="150" w:firstLine="270"/>
        <w:rPr>
          <w:ins w:id="7746" w:author="rocky" w:date="2013-05-14T10:39:00Z"/>
          <w:i/>
          <w:sz w:val="18"/>
          <w:szCs w:val="18"/>
        </w:rPr>
      </w:pPr>
      <w:ins w:id="7747" w:author="rocky" w:date="2013-05-14T10:39:00Z">
        <w:r>
          <w:rPr>
            <w:i/>
            <w:sz w:val="18"/>
            <w:szCs w:val="18"/>
          </w:rPr>
          <w:t>04h byte Time,</w:t>
        </w:r>
      </w:ins>
    </w:p>
    <w:p w:rsidR="00AA6261" w:rsidRDefault="00AA6261" w:rsidP="00AA6261">
      <w:pPr>
        <w:pStyle w:val="a3"/>
        <w:ind w:leftChars="0" w:left="360" w:firstLineChars="150" w:firstLine="270"/>
        <w:rPr>
          <w:ins w:id="7748" w:author="rocky" w:date="2013-05-14T10:39:00Z"/>
          <w:i/>
          <w:sz w:val="18"/>
          <w:szCs w:val="18"/>
        </w:rPr>
      </w:pPr>
      <w:ins w:id="7749" w:author="rocky" w:date="2013-05-14T10:39:00Z">
        <w:r>
          <w:rPr>
            <w:rFonts w:hint="eastAsia"/>
            <w:i/>
            <w:sz w:val="18"/>
            <w:szCs w:val="18"/>
          </w:rPr>
          <w:t>10h byte DID_0,</w:t>
        </w:r>
      </w:ins>
    </w:p>
    <w:p w:rsidR="00AA6261" w:rsidRDefault="00AA6261" w:rsidP="00AA6261">
      <w:pPr>
        <w:pStyle w:val="a3"/>
        <w:ind w:leftChars="0" w:left="360" w:firstLineChars="150" w:firstLine="270"/>
        <w:rPr>
          <w:ins w:id="7750" w:author="rocky" w:date="2013-05-14T10:39:00Z"/>
          <w:i/>
          <w:sz w:val="18"/>
          <w:szCs w:val="18"/>
        </w:rPr>
      </w:pPr>
      <w:ins w:id="7751" w:author="rocky" w:date="2013-05-14T10:39:00Z">
        <w:r>
          <w:rPr>
            <w:rFonts w:hint="eastAsia"/>
            <w:i/>
            <w:sz w:val="18"/>
            <w:szCs w:val="18"/>
          </w:rPr>
          <w:t>1 byte DID-FID-SN_0,</w:t>
        </w:r>
      </w:ins>
    </w:p>
    <w:p w:rsidR="00AA6261" w:rsidRDefault="00AA6261" w:rsidP="00AA6261">
      <w:pPr>
        <w:pStyle w:val="a3"/>
        <w:ind w:leftChars="0" w:left="360" w:firstLineChars="150" w:firstLine="270"/>
        <w:rPr>
          <w:ins w:id="7752" w:author="rocky" w:date="2013-05-14T10:39:00Z"/>
          <w:i/>
          <w:sz w:val="18"/>
          <w:szCs w:val="18"/>
        </w:rPr>
      </w:pPr>
      <w:ins w:id="7753" w:author="rocky" w:date="2013-05-14T10:39:00Z">
        <w:r>
          <w:rPr>
            <w:rFonts w:hint="eastAsia"/>
            <w:i/>
            <w:sz w:val="18"/>
            <w:szCs w:val="18"/>
          </w:rPr>
          <w:t xml:space="preserve">10h byte DID_1, </w:t>
        </w:r>
      </w:ins>
    </w:p>
    <w:p w:rsidR="00AA6261" w:rsidRPr="0041231C" w:rsidRDefault="00AA6261" w:rsidP="00AA6261">
      <w:pPr>
        <w:pStyle w:val="a3"/>
        <w:ind w:leftChars="0" w:left="360" w:firstLineChars="150" w:firstLine="270"/>
        <w:rPr>
          <w:ins w:id="7754" w:author="rocky" w:date="2013-05-14T10:39:00Z"/>
          <w:i/>
          <w:sz w:val="18"/>
          <w:szCs w:val="18"/>
        </w:rPr>
      </w:pPr>
      <w:ins w:id="7755" w:author="rocky" w:date="2013-05-14T10:39:00Z">
        <w:r>
          <w:rPr>
            <w:rFonts w:hint="eastAsia"/>
            <w:i/>
            <w:sz w:val="18"/>
            <w:szCs w:val="18"/>
          </w:rPr>
          <w:t>1 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AA6261" w:rsidRPr="009C55F8" w:rsidRDefault="00AA6261" w:rsidP="00AA6261">
      <w:pPr>
        <w:pStyle w:val="a3"/>
        <w:ind w:leftChars="0" w:left="360"/>
        <w:rPr>
          <w:ins w:id="7756" w:author="rocky" w:date="2013-05-14T10:39:00Z"/>
          <w:i/>
          <w:sz w:val="18"/>
          <w:szCs w:val="18"/>
        </w:rPr>
      </w:pPr>
      <w:ins w:id="7757" w:author="rocky" w:date="2013-05-14T10:39: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AA6261" w:rsidRDefault="00AA6261" w:rsidP="00AA6261">
      <w:pPr>
        <w:pStyle w:val="a3"/>
        <w:ind w:leftChars="0" w:left="360"/>
        <w:rPr>
          <w:ins w:id="7758" w:author="rocky" w:date="2013-05-14T10:39:00Z"/>
          <w:i/>
          <w:sz w:val="18"/>
          <w:szCs w:val="18"/>
        </w:rPr>
      </w:pPr>
      <w:ins w:id="7759" w:author="rocky" w:date="2013-05-14T10: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(10h for OK but SYNC</w:t>
        </w:r>
        <w:r w:rsidR="00A157C9">
          <w:rPr>
            <w:rFonts w:hint="eastAsia"/>
            <w:i/>
            <w:sz w:val="18"/>
            <w:szCs w:val="18"/>
          </w:rPr>
          <w:t xml:space="preserve"> required, AUTH, SendRequest, </w:t>
        </w:r>
      </w:ins>
      <w:ins w:id="7760" w:author="rocky" w:date="2013-09-09T17:16:00Z">
        <w:r w:rsidR="002D52D6">
          <w:rPr>
            <w:i/>
            <w:sz w:val="18"/>
            <w:szCs w:val="18"/>
          </w:rPr>
          <w:t>51</w:t>
        </w:r>
      </w:ins>
      <w:ins w:id="7761" w:author="rocky" w:date="2013-05-14T10:39:00Z">
        <w:r>
          <w:rPr>
            <w:rFonts w:hint="eastAsia"/>
            <w:i/>
            <w:sz w:val="18"/>
            <w:szCs w:val="18"/>
          </w:rPr>
          <w:t>h,</w:t>
        </w:r>
      </w:ins>
    </w:p>
    <w:p w:rsidR="00AA6261" w:rsidRDefault="00AA6261" w:rsidP="00AA6261">
      <w:pPr>
        <w:pStyle w:val="a3"/>
        <w:ind w:leftChars="0" w:left="360" w:firstLineChars="2100" w:firstLine="3780"/>
        <w:rPr>
          <w:ins w:id="7762" w:author="rocky" w:date="2013-05-14T10:39:00Z"/>
          <w:i/>
          <w:sz w:val="18"/>
          <w:szCs w:val="18"/>
        </w:rPr>
      </w:pPr>
      <w:ins w:id="7763" w:author="rocky" w:date="2013-05-14T10:39:00Z">
        <w:r>
          <w:rPr>
            <w:rFonts w:hint="eastAsia"/>
            <w:i/>
            <w:sz w:val="18"/>
            <w:szCs w:val="18"/>
          </w:rPr>
          <w:t xml:space="preserve"> 10h-byte DID data</w:t>
        </w:r>
      </w:ins>
    </w:p>
    <w:p w:rsidR="00AA6261" w:rsidRDefault="00AA6261" w:rsidP="00AA6261">
      <w:pPr>
        <w:pStyle w:val="a3"/>
        <w:ind w:leftChars="0" w:left="360" w:firstLineChars="2150" w:firstLine="3870"/>
        <w:rPr>
          <w:ins w:id="7764" w:author="rocky" w:date="2013-05-14T10:39:00Z"/>
          <w:i/>
          <w:sz w:val="18"/>
          <w:szCs w:val="18"/>
        </w:rPr>
      </w:pPr>
      <w:ins w:id="7765" w:author="rocky" w:date="2013-05-14T10:39:00Z">
        <w:r>
          <w:rPr>
            <w:rFonts w:hint="eastAsia"/>
            <w:i/>
            <w:sz w:val="18"/>
            <w:szCs w:val="18"/>
          </w:rPr>
          <w:t>10h-byte response2 data,</w:t>
        </w:r>
      </w:ins>
    </w:p>
    <w:p w:rsidR="00BC61AE" w:rsidRDefault="00AA6261" w:rsidP="00BC61AE">
      <w:pPr>
        <w:pStyle w:val="a3"/>
        <w:ind w:leftChars="0" w:left="360" w:firstLineChars="2150" w:firstLine="3870"/>
        <w:rPr>
          <w:ins w:id="7766" w:author="rocky" w:date="2013-07-29T17:43:00Z"/>
          <w:i/>
          <w:sz w:val="18"/>
          <w:szCs w:val="18"/>
        </w:rPr>
      </w:pPr>
      <w:ins w:id="7767" w:author="rocky" w:date="2013-05-14T10:39:00Z">
        <w:r>
          <w:rPr>
            <w:rFonts w:hint="eastAsia"/>
            <w:i/>
            <w:sz w:val="18"/>
            <w:szCs w:val="18"/>
          </w:rPr>
          <w:t>10h-byte challenge1 data</w:t>
        </w:r>
      </w:ins>
      <w:ins w:id="7768" w:author="rocky" w:date="2013-07-29T17:42:00Z">
        <w:r w:rsidR="00BC61AE">
          <w:rPr>
            <w:i/>
            <w:sz w:val="18"/>
            <w:szCs w:val="18"/>
          </w:rPr>
          <w:t>,</w:t>
        </w:r>
      </w:ins>
      <w:ins w:id="7769" w:author="rocky" w:date="2013-07-29T17:43:00Z">
        <w:r w:rsidR="00BC61AE" w:rsidRPr="00BC61AE">
          <w:rPr>
            <w:i/>
            <w:sz w:val="18"/>
            <w:szCs w:val="18"/>
          </w:rPr>
          <w:t xml:space="preserve"> </w:t>
        </w:r>
      </w:ins>
    </w:p>
    <w:p w:rsidR="00DC5E7D" w:rsidRDefault="00BC61AE" w:rsidP="00DC5E7D">
      <w:pPr>
        <w:pStyle w:val="a3"/>
        <w:ind w:leftChars="0" w:left="360" w:firstLineChars="2150" w:firstLine="3870"/>
        <w:rPr>
          <w:ins w:id="7770" w:author="rocky" w:date="2013-09-09T17:14:00Z"/>
          <w:i/>
          <w:sz w:val="18"/>
          <w:szCs w:val="18"/>
        </w:rPr>
      </w:pPr>
      <w:ins w:id="7771" w:author="rocky" w:date="2013-07-29T17:43:00Z">
        <w:r>
          <w:rPr>
            <w:i/>
            <w:sz w:val="18"/>
            <w:szCs w:val="18"/>
          </w:rPr>
          <w:t>10h-byte device name</w:t>
        </w:r>
      </w:ins>
      <w:ins w:id="7772" w:author="rocky" w:date="2013-09-09T17:14:00Z">
        <w:r w:rsidR="00DC5E7D">
          <w:rPr>
            <w:i/>
            <w:sz w:val="18"/>
            <w:szCs w:val="18"/>
          </w:rPr>
          <w:t>,</w:t>
        </w:r>
      </w:ins>
    </w:p>
    <w:p w:rsidR="00DC5E7D" w:rsidRDefault="00DC5E7D" w:rsidP="00DC5E7D">
      <w:pPr>
        <w:pStyle w:val="a3"/>
        <w:ind w:leftChars="0" w:left="360" w:firstLineChars="2150" w:firstLine="3870"/>
        <w:rPr>
          <w:ins w:id="7773" w:author="rocky" w:date="2013-09-09T17:14:00Z"/>
          <w:i/>
          <w:sz w:val="18"/>
          <w:szCs w:val="18"/>
        </w:rPr>
      </w:pPr>
      <w:ins w:id="7774" w:author="rocky" w:date="2013-09-09T17:14:00Z">
        <w:r>
          <w:rPr>
            <w:i/>
            <w:sz w:val="18"/>
            <w:szCs w:val="18"/>
          </w:rPr>
          <w:t>10h-byte FW_version,</w:t>
        </w:r>
      </w:ins>
    </w:p>
    <w:p w:rsidR="00AA6261" w:rsidRPr="00DC5E7D" w:rsidRDefault="00DC5E7D">
      <w:pPr>
        <w:pStyle w:val="a3"/>
        <w:ind w:leftChars="0" w:left="360" w:firstLineChars="2150" w:firstLine="3870"/>
        <w:rPr>
          <w:ins w:id="7775" w:author="rocky" w:date="2013-05-14T10:39:00Z"/>
          <w:i/>
          <w:sz w:val="18"/>
          <w:szCs w:val="18"/>
          <w:rPrChange w:id="7776" w:author="rocky" w:date="2013-09-09T17:14:00Z">
            <w:rPr>
              <w:ins w:id="7777" w:author="rocky" w:date="2013-05-14T10:39:00Z"/>
            </w:rPr>
          </w:rPrChange>
        </w:rPr>
        <w:pPrChange w:id="7778" w:author="rocky" w:date="2013-09-09T17:14:00Z">
          <w:pPr>
            <w:pStyle w:val="a3"/>
            <w:ind w:leftChars="0" w:left="360"/>
          </w:pPr>
        </w:pPrChange>
      </w:pPr>
      <w:ins w:id="7779" w:author="rocky" w:date="2013-09-09T17:14:00Z">
        <w:r>
          <w:rPr>
            <w:i/>
            <w:sz w:val="18"/>
            <w:szCs w:val="18"/>
          </w:rPr>
          <w:t>1-byte Battery_ADC_Value</w:t>
        </w:r>
        <w:r w:rsidRPr="009C55F8">
          <w:rPr>
            <w:rFonts w:hint="eastAsia"/>
            <w:i/>
            <w:sz w:val="18"/>
            <w:szCs w:val="18"/>
          </w:rPr>
          <w:t>)</w:t>
        </w:r>
      </w:ins>
    </w:p>
    <w:p w:rsidR="00AA6261" w:rsidRDefault="00AA6261" w:rsidP="00AA6261">
      <w:pPr>
        <w:pStyle w:val="a3"/>
        <w:ind w:leftChars="0" w:left="360"/>
        <w:rPr>
          <w:ins w:id="7780" w:author="rocky" w:date="2013-05-14T10:38:00Z"/>
          <w:i/>
          <w:sz w:val="18"/>
          <w:szCs w:val="18"/>
        </w:rPr>
      </w:pPr>
      <w:ins w:id="7781" w:author="rocky" w:date="2013-05-14T10:38:00Z">
        <w:r w:rsidRPr="009C55F8">
          <w:rPr>
            <w:rFonts w:hint="eastAsia"/>
            <w:i/>
            <w:sz w:val="18"/>
            <w:szCs w:val="18"/>
          </w:rPr>
          <w:t>NDEF_UPDATE</w:t>
        </w:r>
        <w:r>
          <w:rPr>
            <w:rFonts w:hint="eastAsia"/>
            <w:i/>
            <w:sz w:val="18"/>
            <w:szCs w:val="18"/>
          </w:rPr>
          <w:t xml:space="preserve">  (MANAGEMENT, Sync, 1</w:t>
        </w:r>
        <w:r w:rsidR="00D17E40">
          <w:rPr>
            <w:i/>
            <w:sz w:val="18"/>
            <w:szCs w:val="18"/>
          </w:rPr>
          <w:t>A</w:t>
        </w:r>
        <w:r>
          <w:rPr>
            <w:rFonts w:hint="eastAsia"/>
            <w:i/>
            <w:sz w:val="18"/>
            <w:szCs w:val="18"/>
          </w:rPr>
          <w:t>h,</w:t>
        </w:r>
      </w:ins>
    </w:p>
    <w:p w:rsidR="00D17E40" w:rsidRDefault="00AA6261">
      <w:pPr>
        <w:pStyle w:val="a3"/>
        <w:ind w:leftChars="0" w:left="360"/>
        <w:rPr>
          <w:ins w:id="7782" w:author="rocky" w:date="2013-07-29T13:10:00Z"/>
          <w:i/>
          <w:sz w:val="18"/>
          <w:szCs w:val="18"/>
        </w:rPr>
        <w:pPrChange w:id="7783" w:author="rocky" w:date="2013-05-14T10:39:00Z">
          <w:pPr>
            <w:pStyle w:val="a3"/>
            <w:ind w:leftChars="0" w:left="360" w:firstLineChars="50" w:firstLine="90"/>
          </w:pPr>
        </w:pPrChange>
      </w:pPr>
      <w:ins w:id="7784" w:author="rocky" w:date="2013-05-14T10:38:00Z">
        <w:r>
          <w:rPr>
            <w:rFonts w:hint="eastAsia"/>
            <w:i/>
            <w:sz w:val="18"/>
            <w:szCs w:val="18"/>
          </w:rPr>
          <w:t xml:space="preserve"> 10h-byte Response1, </w:t>
        </w:r>
      </w:ins>
    </w:p>
    <w:p w:rsidR="00D17E40" w:rsidRDefault="00D17E40" w:rsidP="00D17E40">
      <w:pPr>
        <w:pStyle w:val="a3"/>
        <w:rPr>
          <w:ins w:id="7785" w:author="rocky" w:date="2013-07-29T13:12:00Z"/>
        </w:rPr>
      </w:pPr>
      <w:ins w:id="7786" w:author="rocky" w:date="2013-07-29T13:12:00Z">
        <w:r>
          <w:rPr>
            <w:i/>
            <w:sz w:val="18"/>
            <w:szCs w:val="18"/>
          </w:rPr>
          <w:t xml:space="preserve">1-byte ActCode value </w:t>
        </w:r>
      </w:ins>
      <w:ins w:id="7787" w:author="rocky" w:date="2013-05-14T10:38:00Z">
        <w:r w:rsidR="00AA6261">
          <w:rPr>
            <w:rFonts w:hint="eastAsia"/>
            <w:i/>
            <w:sz w:val="18"/>
            <w:szCs w:val="18"/>
          </w:rPr>
          <w:t>00h</w:t>
        </w:r>
      </w:ins>
      <w:ins w:id="7788" w:author="rocky" w:date="2013-07-29T13:10:00Z">
        <w:r>
          <w:rPr>
            <w:i/>
            <w:sz w:val="18"/>
            <w:szCs w:val="18"/>
          </w:rPr>
          <w:t>,</w:t>
        </w:r>
      </w:ins>
      <w:ins w:id="7789" w:author="rocky" w:date="2013-07-29T13:11:00Z">
        <w:r w:rsidRPr="00D17E40">
          <w:t xml:space="preserve"> </w:t>
        </w:r>
      </w:ins>
    </w:p>
    <w:p w:rsidR="00D17E40" w:rsidRDefault="00D17E40" w:rsidP="00D17E40">
      <w:pPr>
        <w:pStyle w:val="a3"/>
        <w:rPr>
          <w:ins w:id="7790" w:author="rocky" w:date="2013-07-29T13:11:00Z"/>
        </w:rPr>
      </w:pPr>
      <w:ins w:id="7791" w:author="rocky" w:date="2013-07-29T13:11:00Z">
        <w:r w:rsidRPr="00D17E40">
          <w:rPr>
            <w:i/>
            <w:sz w:val="18"/>
            <w:szCs w:val="18"/>
          </w:rPr>
          <w:t>4-byte START_LOG_SN,</w:t>
        </w:r>
        <w:r w:rsidRPr="00D17E40">
          <w:t xml:space="preserve"> </w:t>
        </w:r>
      </w:ins>
    </w:p>
    <w:p w:rsidR="00D17E40" w:rsidRPr="00D17E40" w:rsidRDefault="00D17E40" w:rsidP="00D17E40">
      <w:pPr>
        <w:pStyle w:val="a3"/>
        <w:rPr>
          <w:ins w:id="7792" w:author="rocky" w:date="2013-07-29T13:11:00Z"/>
          <w:i/>
          <w:sz w:val="18"/>
          <w:szCs w:val="18"/>
        </w:rPr>
      </w:pPr>
      <w:ins w:id="7793" w:author="rocky" w:date="2013-07-29T13:11:00Z">
        <w:r w:rsidRPr="00D17E40">
          <w:rPr>
            <w:i/>
            <w:sz w:val="18"/>
            <w:szCs w:val="18"/>
          </w:rPr>
          <w:t>1-byte MAX_READ_SYNC_NBR,</w:t>
        </w:r>
      </w:ins>
    </w:p>
    <w:p w:rsidR="00AA6261" w:rsidRPr="00D17E40" w:rsidRDefault="00D17E40">
      <w:pPr>
        <w:pStyle w:val="a3"/>
        <w:ind w:leftChars="0" w:left="360" w:firstLineChars="50" w:firstLine="90"/>
        <w:rPr>
          <w:ins w:id="7794" w:author="rocky" w:date="2013-05-14T10:38:00Z"/>
          <w:i/>
          <w:sz w:val="18"/>
          <w:szCs w:val="18"/>
          <w:rPrChange w:id="7795" w:author="rocky" w:date="2013-07-29T13:11:00Z">
            <w:rPr>
              <w:ins w:id="7796" w:author="rocky" w:date="2013-05-14T10:38:00Z"/>
            </w:rPr>
          </w:rPrChange>
        </w:rPr>
      </w:pPr>
      <w:ins w:id="7797" w:author="rocky" w:date="2013-07-29T13:11:00Z">
        <w:r w:rsidRPr="00D17E40">
          <w:rPr>
            <w:i/>
            <w:sz w:val="18"/>
            <w:szCs w:val="18"/>
          </w:rPr>
          <w:t>4-byte LAST_SYNC_LOG_SN</w:t>
        </w:r>
      </w:ins>
      <w:ins w:id="7798" w:author="rocky" w:date="2013-05-14T10:38:00Z">
        <w:r w:rsidR="00AA6261" w:rsidRPr="00D17E40">
          <w:rPr>
            <w:i/>
            <w:sz w:val="18"/>
            <w:szCs w:val="18"/>
            <w:rPrChange w:id="7799" w:author="rocky" w:date="2013-07-29T13:11:00Z">
              <w:rPr/>
            </w:rPrChange>
          </w:rPr>
          <w:t xml:space="preserve">)                  </w:t>
        </w:r>
        <w:r w:rsidR="00AA6261" w:rsidRPr="00E35210">
          <w:sym w:font="Wingdings" w:char="F0E0"/>
        </w:r>
      </w:ins>
    </w:p>
    <w:p w:rsidR="00AA6261" w:rsidRDefault="00AA6261" w:rsidP="00AA6261">
      <w:pPr>
        <w:pStyle w:val="a3"/>
        <w:ind w:leftChars="0" w:left="360"/>
        <w:rPr>
          <w:ins w:id="7800" w:author="rocky" w:date="2013-05-14T10:38:00Z"/>
          <w:i/>
          <w:sz w:val="18"/>
          <w:szCs w:val="18"/>
        </w:rPr>
      </w:pPr>
      <w:ins w:id="7801" w:author="rocky" w:date="2013-05-14T10:38: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AA6261" w:rsidRDefault="00AA6261" w:rsidP="00AA6261">
      <w:pPr>
        <w:pStyle w:val="a3"/>
        <w:ind w:leftChars="0" w:left="360"/>
        <w:rPr>
          <w:ins w:id="7802" w:author="rocky" w:date="2013-05-14T10:38:00Z"/>
          <w:i/>
          <w:sz w:val="18"/>
          <w:szCs w:val="18"/>
        </w:rPr>
      </w:pPr>
      <w:ins w:id="7803" w:author="rocky" w:date="2013-05-14T10:38: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MANAGEMENT, Sync,0</w:t>
        </w:r>
      </w:ins>
      <w:ins w:id="7804" w:author="rocky" w:date="2013-05-14T10:42:00Z">
        <w:r>
          <w:rPr>
            <w:i/>
            <w:sz w:val="18"/>
            <w:szCs w:val="18"/>
          </w:rPr>
          <w:t>6</w:t>
        </w:r>
      </w:ins>
      <w:ins w:id="7805" w:author="rocky" w:date="2013-05-14T10:38:00Z">
        <w:r>
          <w:rPr>
            <w:rFonts w:hint="eastAsia"/>
            <w:i/>
            <w:sz w:val="18"/>
            <w:szCs w:val="18"/>
          </w:rPr>
          <w:t>h</w:t>
        </w:r>
        <w:r w:rsidRPr="00870665">
          <w:rPr>
            <w:i/>
            <w:sz w:val="18"/>
            <w:szCs w:val="18"/>
          </w:rPr>
          <w:t xml:space="preserve"> </w:t>
        </w:r>
      </w:ins>
    </w:p>
    <w:p w:rsidR="00AA6261" w:rsidRDefault="00AA6261" w:rsidP="00AA6261">
      <w:pPr>
        <w:pStyle w:val="a3"/>
        <w:ind w:leftChars="0" w:left="360" w:firstLineChars="2100" w:firstLine="3780"/>
        <w:rPr>
          <w:ins w:id="7806" w:author="rocky" w:date="2013-05-14T10:38:00Z"/>
          <w:i/>
          <w:sz w:val="18"/>
          <w:szCs w:val="18"/>
        </w:rPr>
      </w:pPr>
      <w:ins w:id="7807" w:author="rocky" w:date="2013-05-14T10:38:00Z">
        <w:r>
          <w:rPr>
            <w:rFonts w:hint="eastAsia"/>
            <w:i/>
            <w:sz w:val="18"/>
            <w:szCs w:val="18"/>
          </w:rPr>
          <w:t xml:space="preserve"> </w:t>
        </w:r>
      </w:ins>
      <w:ins w:id="7808" w:author="rocky" w:date="2013-07-29T13:12:00Z">
        <w:r w:rsidR="00D030A2">
          <w:rPr>
            <w:i/>
            <w:sz w:val="18"/>
            <w:szCs w:val="18"/>
          </w:rPr>
          <w:t xml:space="preserve">1-byte M value </w:t>
        </w:r>
      </w:ins>
      <w:ins w:id="7809" w:author="rocky" w:date="2013-05-14T10:38:00Z">
        <w:r>
          <w:rPr>
            <w:i/>
            <w:sz w:val="18"/>
            <w:szCs w:val="18"/>
          </w:rPr>
          <w:t>01h,</w:t>
        </w:r>
      </w:ins>
    </w:p>
    <w:p w:rsidR="00AA6261" w:rsidRDefault="00D030A2" w:rsidP="00AA6261">
      <w:pPr>
        <w:pStyle w:val="a3"/>
        <w:ind w:leftChars="0" w:left="360" w:firstLineChars="2150" w:firstLine="3870"/>
        <w:rPr>
          <w:ins w:id="7810" w:author="rocky" w:date="2013-05-14T10:38:00Z"/>
          <w:i/>
          <w:sz w:val="18"/>
          <w:szCs w:val="18"/>
        </w:rPr>
      </w:pPr>
      <w:ins w:id="7811" w:author="rocky" w:date="2013-07-29T13:12:00Z">
        <w:r>
          <w:rPr>
            <w:i/>
            <w:sz w:val="18"/>
            <w:szCs w:val="18"/>
          </w:rPr>
          <w:t xml:space="preserve">2-byte N value </w:t>
        </w:r>
      </w:ins>
      <w:ins w:id="7812" w:author="rocky" w:date="2013-05-14T10:38:00Z">
        <w:r w:rsidR="00AA6261">
          <w:rPr>
            <w:i/>
            <w:sz w:val="18"/>
            <w:szCs w:val="18"/>
          </w:rPr>
          <w:t>0000h,</w:t>
        </w:r>
      </w:ins>
    </w:p>
    <w:p w:rsidR="00AA6261" w:rsidRDefault="00AA6261" w:rsidP="00AA6261">
      <w:pPr>
        <w:pStyle w:val="a3"/>
        <w:ind w:leftChars="0" w:left="360" w:firstLineChars="2150" w:firstLine="3870"/>
        <w:rPr>
          <w:ins w:id="7813" w:author="rocky" w:date="2013-05-14T10:38:00Z"/>
          <w:i/>
          <w:sz w:val="18"/>
          <w:szCs w:val="18"/>
        </w:rPr>
      </w:pPr>
      <w:ins w:id="7814" w:author="rocky" w:date="2013-05-14T10:38:00Z">
        <w:r>
          <w:rPr>
            <w:rFonts w:hint="eastAsia"/>
            <w:i/>
            <w:sz w:val="18"/>
            <w:szCs w:val="18"/>
          </w:rPr>
          <w:t>1-byte DID-FID-SN_0</w:t>
        </w:r>
        <w:r>
          <w:rPr>
            <w:i/>
            <w:sz w:val="18"/>
            <w:szCs w:val="18"/>
          </w:rPr>
          <w:t>,</w:t>
        </w:r>
      </w:ins>
    </w:p>
    <w:p w:rsidR="00AA6261" w:rsidRDefault="00AA6261" w:rsidP="00AA6261">
      <w:pPr>
        <w:pStyle w:val="a3"/>
        <w:ind w:leftChars="0" w:left="360" w:firstLineChars="2100" w:firstLine="3780"/>
        <w:rPr>
          <w:ins w:id="7815" w:author="rocky" w:date="2013-05-14T10:38:00Z"/>
          <w:i/>
          <w:sz w:val="18"/>
          <w:szCs w:val="18"/>
        </w:rPr>
      </w:pPr>
      <w:ins w:id="7816" w:author="rocky" w:date="2013-05-14T10:38:00Z">
        <w:r>
          <w:rPr>
            <w:rFonts w:hint="eastAsia"/>
            <w:i/>
            <w:sz w:val="18"/>
            <w:szCs w:val="18"/>
          </w:rPr>
          <w:t xml:space="preserve"> 1-byte Mask_0,</w:t>
        </w:r>
      </w:ins>
    </w:p>
    <w:p w:rsidR="00AA6261" w:rsidRPr="00E35210" w:rsidRDefault="00AA6261" w:rsidP="00AA6261">
      <w:pPr>
        <w:pStyle w:val="a3"/>
        <w:ind w:leftChars="0" w:left="360" w:firstLineChars="2150" w:firstLine="3870"/>
        <w:rPr>
          <w:ins w:id="7817" w:author="rocky" w:date="2013-05-14T10:38:00Z"/>
          <w:i/>
          <w:sz w:val="18"/>
          <w:szCs w:val="18"/>
        </w:rPr>
      </w:pPr>
      <w:ins w:id="7818" w:author="rocky" w:date="2013-05-14T10:38:00Z">
        <w:r>
          <w:rPr>
            <w:rFonts w:hint="eastAsia"/>
            <w:i/>
            <w:sz w:val="18"/>
            <w:szCs w:val="18"/>
          </w:rPr>
          <w:t>1-byte entry_ctrl_byte_0</w:t>
        </w:r>
        <w:r w:rsidRPr="00E35210">
          <w:rPr>
            <w:i/>
            <w:sz w:val="18"/>
            <w:szCs w:val="18"/>
          </w:rPr>
          <w:t>)</w:t>
        </w:r>
      </w:ins>
    </w:p>
    <w:p w:rsidR="00E02763" w:rsidRPr="00E02763" w:rsidRDefault="00E02763">
      <w:pPr>
        <w:pStyle w:val="a3"/>
        <w:pBdr>
          <w:bottom w:val="single" w:sz="6" w:space="1" w:color="auto"/>
        </w:pBdr>
        <w:ind w:leftChars="0" w:left="360"/>
        <w:rPr>
          <w:ins w:id="7819" w:author="rocky" w:date="2013-03-09T23:24:00Z"/>
          <w:i/>
          <w:sz w:val="18"/>
          <w:szCs w:val="18"/>
          <w:rPrChange w:id="7820" w:author="rocky" w:date="2013-03-09T23:54:00Z">
            <w:rPr>
              <w:ins w:id="7821" w:author="rocky" w:date="2013-03-09T23:24:00Z"/>
            </w:rPr>
          </w:rPrChange>
        </w:rPr>
        <w:pPrChange w:id="7822" w:author="rocky" w:date="2013-03-09T23:54:00Z">
          <w:pPr>
            <w:pStyle w:val="a3"/>
            <w:ind w:leftChars="0" w:left="360"/>
          </w:pPr>
        </w:pPrChange>
      </w:pPr>
    </w:p>
    <w:p w:rsidR="00E02763" w:rsidRPr="00AA6261" w:rsidRDefault="00E02763">
      <w:pPr>
        <w:pStyle w:val="a3"/>
        <w:ind w:leftChars="0" w:left="360"/>
        <w:rPr>
          <w:ins w:id="7823" w:author="rocky" w:date="2013-03-10T02:38:00Z"/>
          <w:i/>
          <w:sz w:val="18"/>
          <w:szCs w:val="18"/>
        </w:rPr>
        <w:pPrChange w:id="7824" w:author="rocky" w:date="2013-03-09T23:06:00Z">
          <w:pPr/>
        </w:pPrChange>
      </w:pPr>
    </w:p>
    <w:p w:rsidR="00E02763" w:rsidRPr="00E02763" w:rsidRDefault="00E02763">
      <w:pPr>
        <w:pStyle w:val="a3"/>
        <w:ind w:leftChars="0" w:left="360"/>
        <w:rPr>
          <w:ins w:id="7825" w:author="rocky" w:date="2013-03-09T23:04:00Z"/>
          <w:i/>
          <w:sz w:val="18"/>
          <w:szCs w:val="18"/>
          <w:rPrChange w:id="7826" w:author="rocky" w:date="2013-03-09T23:24:00Z">
            <w:rPr>
              <w:ins w:id="7827" w:author="rocky" w:date="2013-03-09T23:04:00Z"/>
              <w:szCs w:val="24"/>
            </w:rPr>
          </w:rPrChange>
        </w:rPr>
        <w:pPrChange w:id="7828" w:author="rocky" w:date="2013-03-09T23:06:00Z">
          <w:pPr/>
        </w:pPrChange>
      </w:pPr>
    </w:p>
    <w:p w:rsidR="0074625F" w:rsidRDefault="0074625F">
      <w:pPr>
        <w:widowControl/>
        <w:rPr>
          <w:ins w:id="7829" w:author="rocky" w:date="2013-03-24T23:06:00Z"/>
          <w:szCs w:val="24"/>
        </w:rPr>
      </w:pPr>
      <w:ins w:id="7830" w:author="rocky" w:date="2013-03-24T23:06:00Z">
        <w:r>
          <w:rPr>
            <w:szCs w:val="24"/>
          </w:rPr>
          <w:br w:type="page"/>
        </w:r>
      </w:ins>
    </w:p>
    <w:p w:rsidR="00E02763" w:rsidRDefault="00C104EC">
      <w:pPr>
        <w:pStyle w:val="a3"/>
        <w:numPr>
          <w:ilvl w:val="1"/>
          <w:numId w:val="20"/>
        </w:numPr>
        <w:ind w:leftChars="0"/>
        <w:rPr>
          <w:ins w:id="7831" w:author="rocky" w:date="2013-03-10T02:37:00Z"/>
          <w:szCs w:val="24"/>
        </w:rPr>
        <w:pPrChange w:id="7832" w:author="rocky" w:date="2013-09-09T17:00:00Z">
          <w:pPr/>
        </w:pPrChange>
      </w:pPr>
      <w:ins w:id="7833" w:author="rocky" w:date="2013-03-10T02:37:00Z">
        <w:r>
          <w:rPr>
            <w:rFonts w:hint="eastAsia"/>
            <w:szCs w:val="24"/>
          </w:rPr>
          <w:lastRenderedPageBreak/>
          <w:t xml:space="preserve">The administrator requesting </w:t>
        </w:r>
      </w:ins>
      <w:ins w:id="7834" w:author="rocky" w:date="2013-04-12T18:33:00Z">
        <w:r w:rsidR="00534072">
          <w:rPr>
            <w:szCs w:val="24"/>
          </w:rPr>
          <w:t xml:space="preserve">5 </w:t>
        </w:r>
      </w:ins>
      <w:ins w:id="7835" w:author="rocky" w:date="2013-03-10T02:37:00Z">
        <w:r>
          <w:rPr>
            <w:rFonts w:hint="eastAsia"/>
            <w:szCs w:val="24"/>
          </w:rPr>
          <w:t>TID</w:t>
        </w:r>
      </w:ins>
      <w:ins w:id="7836" w:author="rocky" w:date="2013-04-12T18:33:00Z">
        <w:r w:rsidR="00534072">
          <w:rPr>
            <w:szCs w:val="24"/>
          </w:rPr>
          <w:t>s</w:t>
        </w:r>
      </w:ins>
      <w:ins w:id="7837" w:author="rocky" w:date="2013-03-10T02:37:00Z">
        <w:r>
          <w:rPr>
            <w:rFonts w:hint="eastAsia"/>
            <w:szCs w:val="24"/>
          </w:rPr>
          <w:t xml:space="preserve"> for PRC:</w:t>
        </w:r>
      </w:ins>
    </w:p>
    <w:p w:rsidR="0043677B" w:rsidRPr="00870474" w:rsidRDefault="0043677B">
      <w:pPr>
        <w:pStyle w:val="a3"/>
        <w:numPr>
          <w:ilvl w:val="2"/>
          <w:numId w:val="20"/>
        </w:numPr>
        <w:ind w:leftChars="0"/>
        <w:rPr>
          <w:ins w:id="7838" w:author="rocky" w:date="2013-03-10T02:38:00Z"/>
          <w:szCs w:val="24"/>
        </w:rPr>
        <w:pPrChange w:id="7839" w:author="rocky" w:date="2013-09-09T17:00:00Z">
          <w:pPr/>
        </w:pPrChange>
      </w:pPr>
      <w:ins w:id="7840" w:author="rocky" w:date="2013-07-31T11:57:00Z">
        <w:r>
          <w:rPr>
            <w:szCs w:val="24"/>
          </w:rPr>
          <w:t>Approach A:</w:t>
        </w:r>
      </w:ins>
    </w:p>
    <w:p w:rsidR="00C104EC" w:rsidRPr="009C55F8" w:rsidRDefault="00C104EC" w:rsidP="00C104EC">
      <w:pPr>
        <w:pStyle w:val="a3"/>
        <w:pBdr>
          <w:bottom w:val="single" w:sz="6" w:space="1" w:color="auto"/>
        </w:pBdr>
        <w:ind w:leftChars="0" w:left="360"/>
        <w:rPr>
          <w:ins w:id="7841" w:author="rocky" w:date="2013-03-10T02:38:00Z"/>
          <w:i/>
        </w:rPr>
      </w:pPr>
      <w:ins w:id="7842" w:author="rocky" w:date="2013-03-10T02:38:00Z">
        <w:r w:rsidRPr="009C55F8">
          <w:rPr>
            <w:rFonts w:hint="eastAsia"/>
            <w:i/>
          </w:rPr>
          <w:t xml:space="preserve">PHONE </w:t>
        </w:r>
        <w:r>
          <w:rPr>
            <w:rFonts w:hint="eastAsia"/>
            <w:i/>
          </w:rPr>
          <w:t>(Administrator</w:t>
        </w:r>
      </w:ins>
      <w:ins w:id="7843" w:author="rocky" w:date="2013-03-10T11:48:00Z">
        <w:r w:rsidR="003A5D28">
          <w:rPr>
            <w:rFonts w:hint="eastAsia"/>
            <w:i/>
          </w:rPr>
          <w:t xml:space="preserve"> tap</w:t>
        </w:r>
      </w:ins>
      <w:ins w:id="7844" w:author="rocky" w:date="2013-03-10T02:38:00Z">
        <w:r>
          <w:rPr>
            <w:rFonts w:hint="eastAsia"/>
            <w:i/>
          </w:rPr>
          <w:t>)</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7A494F" w:rsidRDefault="007A494F" w:rsidP="00C104EC">
      <w:pPr>
        <w:pStyle w:val="a3"/>
        <w:ind w:leftChars="0" w:left="360"/>
        <w:rPr>
          <w:ins w:id="7845" w:author="rocky" w:date="2013-03-16T11:39:00Z"/>
          <w:i/>
          <w:sz w:val="18"/>
          <w:szCs w:val="18"/>
        </w:rPr>
      </w:pPr>
      <w:ins w:id="7846" w:author="rocky" w:date="2013-03-16T11:39:00Z">
        <w:r>
          <w:rPr>
            <w:rFonts w:hint="eastAsia"/>
            <w:i/>
            <w:sz w:val="18"/>
            <w:szCs w:val="18"/>
          </w:rPr>
          <w:t>NDEF_UPDATE</w:t>
        </w:r>
      </w:ins>
    </w:p>
    <w:p w:rsidR="007A494F" w:rsidRDefault="007A494F" w:rsidP="007A494F">
      <w:pPr>
        <w:pStyle w:val="a3"/>
        <w:ind w:leftChars="0" w:left="360" w:firstLineChars="100" w:firstLine="180"/>
        <w:rPr>
          <w:ins w:id="7847" w:author="rocky" w:date="2013-03-16T11:39:00Z"/>
          <w:i/>
          <w:sz w:val="18"/>
          <w:szCs w:val="18"/>
        </w:rPr>
      </w:pPr>
      <w:ins w:id="7848" w:author="rocky" w:date="2013-03-16T11:39:00Z">
        <w:r>
          <w:rPr>
            <w:rFonts w:hint="eastAsia"/>
            <w:i/>
            <w:sz w:val="18"/>
            <w:szCs w:val="18"/>
          </w:rPr>
          <w:t>(AUTH, SendRequest</w:t>
        </w:r>
        <w:r w:rsidRPr="009C55F8">
          <w:rPr>
            <w:rFonts w:hint="eastAsia"/>
            <w:i/>
            <w:sz w:val="18"/>
            <w:szCs w:val="18"/>
          </w:rPr>
          <w:t xml:space="preserve">, </w:t>
        </w:r>
      </w:ins>
      <w:ins w:id="7849" w:author="rocky" w:date="2013-03-21T14:26:00Z">
        <w:r w:rsidR="005A5395">
          <w:rPr>
            <w:rFonts w:hint="eastAsia"/>
            <w:i/>
            <w:sz w:val="18"/>
            <w:szCs w:val="18"/>
          </w:rPr>
          <w:t>4</w:t>
        </w:r>
      </w:ins>
      <w:ins w:id="7850" w:author="rocky" w:date="2013-04-12T12:28:00Z">
        <w:r w:rsidR="00534DE6">
          <w:rPr>
            <w:i/>
            <w:sz w:val="18"/>
            <w:szCs w:val="18"/>
          </w:rPr>
          <w:t>6</w:t>
        </w:r>
      </w:ins>
      <w:ins w:id="7851" w:author="rocky" w:date="2013-03-16T11:39:00Z">
        <w:r>
          <w:rPr>
            <w:rFonts w:hint="eastAsia"/>
            <w:i/>
            <w:sz w:val="18"/>
            <w:szCs w:val="18"/>
          </w:rPr>
          <w:t xml:space="preserve">h, </w:t>
        </w:r>
      </w:ins>
    </w:p>
    <w:p w:rsidR="009C4EEF" w:rsidRDefault="00534DE6">
      <w:pPr>
        <w:ind w:firstLineChars="350" w:firstLine="630"/>
        <w:rPr>
          <w:ins w:id="7852" w:author="rocky" w:date="2013-03-21T14:26:00Z"/>
          <w:i/>
          <w:sz w:val="18"/>
          <w:szCs w:val="18"/>
        </w:rPr>
        <w:pPrChange w:id="7853" w:author="rocky" w:date="2013-03-21T14:26:00Z">
          <w:pPr>
            <w:ind w:firstLineChars="250" w:firstLine="450"/>
          </w:pPr>
        </w:pPrChange>
      </w:pPr>
      <w:ins w:id="7854" w:author="rocky" w:date="2013-03-16T11:39:00Z">
        <w:r>
          <w:rPr>
            <w:i/>
            <w:sz w:val="18"/>
            <w:szCs w:val="18"/>
          </w:rPr>
          <w:t>10h-</w:t>
        </w:r>
        <w:r w:rsidR="007A494F" w:rsidRPr="0082139F">
          <w:rPr>
            <w:i/>
            <w:sz w:val="18"/>
            <w:szCs w:val="18"/>
          </w:rPr>
          <w:t xml:space="preserve">byte </w:t>
        </w:r>
        <w:r w:rsidR="007A494F">
          <w:rPr>
            <w:rFonts w:hint="eastAsia"/>
            <w:i/>
            <w:sz w:val="18"/>
            <w:szCs w:val="18"/>
          </w:rPr>
          <w:t>FID</w:t>
        </w:r>
        <w:r w:rsidR="007A494F" w:rsidRPr="0082139F">
          <w:rPr>
            <w:i/>
            <w:sz w:val="18"/>
            <w:szCs w:val="18"/>
          </w:rPr>
          <w:t>,</w:t>
        </w:r>
      </w:ins>
    </w:p>
    <w:p w:rsidR="00534DE6" w:rsidRPr="00534DE6" w:rsidRDefault="00534DE6">
      <w:pPr>
        <w:pStyle w:val="a3"/>
        <w:ind w:leftChars="0" w:left="360" w:firstLineChars="150" w:firstLine="270"/>
        <w:rPr>
          <w:ins w:id="7855" w:author="rocky" w:date="2013-04-12T12:26:00Z"/>
          <w:i/>
          <w:sz w:val="18"/>
          <w:szCs w:val="18"/>
          <w:rPrChange w:id="7856" w:author="rocky" w:date="2013-04-12T12:26:00Z">
            <w:rPr>
              <w:ins w:id="7857" w:author="rocky" w:date="2013-04-12T12:26:00Z"/>
            </w:rPr>
          </w:rPrChange>
        </w:rPr>
      </w:pPr>
      <w:ins w:id="7858" w:author="rocky" w:date="2013-03-21T14:26:00Z">
        <w:r>
          <w:rPr>
            <w:rFonts w:hint="eastAsia"/>
            <w:i/>
            <w:sz w:val="18"/>
            <w:szCs w:val="18"/>
          </w:rPr>
          <w:t>10h-</w:t>
        </w:r>
        <w:r w:rsidR="005A5395">
          <w:rPr>
            <w:rFonts w:hint="eastAsia"/>
            <w:i/>
            <w:sz w:val="18"/>
            <w:szCs w:val="18"/>
          </w:rPr>
          <w:t>byte Challenge2,</w:t>
        </w:r>
      </w:ins>
    </w:p>
    <w:p w:rsidR="00534DE6" w:rsidRPr="00534DE6" w:rsidRDefault="00534DE6">
      <w:pPr>
        <w:pStyle w:val="a3"/>
        <w:ind w:leftChars="0" w:left="360" w:firstLineChars="150" w:firstLine="270"/>
        <w:rPr>
          <w:ins w:id="7859" w:author="rocky" w:date="2013-03-16T11:39:00Z"/>
          <w:i/>
          <w:sz w:val="18"/>
          <w:szCs w:val="18"/>
          <w:rPrChange w:id="7860" w:author="rocky" w:date="2013-04-12T12:26:00Z">
            <w:rPr>
              <w:ins w:id="7861" w:author="rocky" w:date="2013-03-16T11:39:00Z"/>
            </w:rPr>
          </w:rPrChange>
        </w:rPr>
        <w:pPrChange w:id="7862" w:author="rocky" w:date="2013-04-12T12:26:00Z">
          <w:pPr>
            <w:ind w:firstLineChars="250" w:firstLine="450"/>
          </w:pPr>
        </w:pPrChange>
      </w:pPr>
      <w:ins w:id="7863" w:author="rocky" w:date="2013-04-12T12:26:00Z">
        <w:r>
          <w:rPr>
            <w:i/>
            <w:sz w:val="18"/>
            <w:szCs w:val="18"/>
          </w:rPr>
          <w:t>04h-byte Time,</w:t>
        </w:r>
      </w:ins>
    </w:p>
    <w:p w:rsidR="007A494F" w:rsidRDefault="007A494F" w:rsidP="007A494F">
      <w:pPr>
        <w:pStyle w:val="a3"/>
        <w:ind w:leftChars="0" w:left="360" w:firstLineChars="150" w:firstLine="270"/>
        <w:rPr>
          <w:ins w:id="7864" w:author="rocky" w:date="2013-03-16T11:39:00Z"/>
          <w:i/>
          <w:sz w:val="18"/>
          <w:szCs w:val="18"/>
        </w:rPr>
      </w:pPr>
      <w:ins w:id="7865" w:author="rocky" w:date="2013-03-16T11:39:00Z">
        <w:r>
          <w:rPr>
            <w:rFonts w:hint="eastAsia"/>
            <w:i/>
            <w:sz w:val="18"/>
            <w:szCs w:val="18"/>
          </w:rPr>
          <w:t>1</w:t>
        </w:r>
        <w:r w:rsidR="00534DE6">
          <w:rPr>
            <w:rFonts w:hint="eastAsia"/>
            <w:i/>
            <w:sz w:val="18"/>
            <w:szCs w:val="18"/>
          </w:rPr>
          <w:t>0h-</w:t>
        </w:r>
        <w:r>
          <w:rPr>
            <w:rFonts w:hint="eastAsia"/>
            <w:i/>
            <w:sz w:val="18"/>
            <w:szCs w:val="18"/>
          </w:rPr>
          <w:t>byte DID_0,</w:t>
        </w:r>
      </w:ins>
    </w:p>
    <w:p w:rsidR="007A494F" w:rsidRDefault="00534DE6" w:rsidP="007A494F">
      <w:pPr>
        <w:pStyle w:val="a3"/>
        <w:ind w:leftChars="0" w:left="360" w:firstLineChars="150" w:firstLine="270"/>
        <w:rPr>
          <w:ins w:id="7866" w:author="rocky" w:date="2013-03-16T11:39:00Z"/>
          <w:i/>
          <w:sz w:val="18"/>
          <w:szCs w:val="18"/>
        </w:rPr>
      </w:pPr>
      <w:ins w:id="7867" w:author="rocky" w:date="2013-03-16T11:39:00Z">
        <w:r>
          <w:rPr>
            <w:rFonts w:hint="eastAsia"/>
            <w:i/>
            <w:sz w:val="18"/>
            <w:szCs w:val="18"/>
          </w:rPr>
          <w:t>1-</w:t>
        </w:r>
        <w:r w:rsidR="007A494F">
          <w:rPr>
            <w:rFonts w:hint="eastAsia"/>
            <w:i/>
            <w:sz w:val="18"/>
            <w:szCs w:val="18"/>
          </w:rPr>
          <w:t>byte DID-FID-SN_0,</w:t>
        </w:r>
      </w:ins>
    </w:p>
    <w:p w:rsidR="007A494F" w:rsidRDefault="00534DE6" w:rsidP="007A494F">
      <w:pPr>
        <w:pStyle w:val="a3"/>
        <w:ind w:leftChars="0" w:left="360" w:firstLineChars="150" w:firstLine="270"/>
        <w:rPr>
          <w:ins w:id="7868" w:author="rocky" w:date="2013-03-16T11:39:00Z"/>
          <w:i/>
          <w:sz w:val="18"/>
          <w:szCs w:val="18"/>
        </w:rPr>
      </w:pPr>
      <w:ins w:id="7869" w:author="rocky" w:date="2013-03-16T11:39:00Z">
        <w:r>
          <w:rPr>
            <w:rFonts w:hint="eastAsia"/>
            <w:i/>
            <w:sz w:val="18"/>
            <w:szCs w:val="18"/>
          </w:rPr>
          <w:t>10h-</w:t>
        </w:r>
        <w:r w:rsidR="007A494F">
          <w:rPr>
            <w:rFonts w:hint="eastAsia"/>
            <w:i/>
            <w:sz w:val="18"/>
            <w:szCs w:val="18"/>
          </w:rPr>
          <w:t xml:space="preserve">byte DID_1, </w:t>
        </w:r>
      </w:ins>
    </w:p>
    <w:p w:rsidR="007A494F" w:rsidRPr="0041231C" w:rsidRDefault="00534DE6" w:rsidP="007A494F">
      <w:pPr>
        <w:pStyle w:val="a3"/>
        <w:ind w:leftChars="0" w:left="360" w:firstLineChars="150" w:firstLine="270"/>
        <w:rPr>
          <w:ins w:id="7870" w:author="rocky" w:date="2013-03-16T11:39:00Z"/>
          <w:i/>
          <w:sz w:val="18"/>
          <w:szCs w:val="18"/>
        </w:rPr>
      </w:pPr>
      <w:ins w:id="7871" w:author="rocky" w:date="2013-03-16T11:39:00Z">
        <w:r>
          <w:rPr>
            <w:rFonts w:hint="eastAsia"/>
            <w:i/>
            <w:sz w:val="18"/>
            <w:szCs w:val="18"/>
          </w:rPr>
          <w:t>1-</w:t>
        </w:r>
        <w:r w:rsidR="007A494F">
          <w:rPr>
            <w:rFonts w:hint="eastAsia"/>
            <w:i/>
            <w:sz w:val="18"/>
            <w:szCs w:val="18"/>
          </w:rPr>
          <w:t>byte DID-FID-SN_1)</w:t>
        </w:r>
        <w:r w:rsidR="007A494F" w:rsidRPr="0082139F">
          <w:rPr>
            <w:i/>
            <w:sz w:val="18"/>
            <w:szCs w:val="18"/>
          </w:rPr>
          <w:t xml:space="preserve">       </w:t>
        </w:r>
        <w:r w:rsidR="007A494F" w:rsidRPr="0082139F">
          <w:rPr>
            <w:i/>
            <w:sz w:val="18"/>
            <w:szCs w:val="18"/>
          </w:rPr>
          <w:tab/>
        </w:r>
        <w:r w:rsidR="007A494F" w:rsidRPr="0082139F">
          <w:rPr>
            <w:i/>
            <w:sz w:val="18"/>
            <w:szCs w:val="18"/>
          </w:rPr>
          <w:tab/>
        </w:r>
        <w:r w:rsidR="007A494F" w:rsidRPr="0082139F">
          <w:rPr>
            <w:i/>
            <w:sz w:val="18"/>
            <w:szCs w:val="18"/>
          </w:rPr>
          <w:tab/>
        </w:r>
        <w:r w:rsidR="007A494F">
          <w:rPr>
            <w:i/>
            <w:sz w:val="18"/>
            <w:szCs w:val="18"/>
          </w:rPr>
          <w:t xml:space="preserve"> </w:t>
        </w:r>
        <w:r w:rsidR="007A494F">
          <w:rPr>
            <w:rFonts w:hint="eastAsia"/>
            <w:i/>
            <w:sz w:val="18"/>
            <w:szCs w:val="18"/>
          </w:rPr>
          <w:t xml:space="preserve"> </w:t>
        </w:r>
        <w:r w:rsidR="007A494F" w:rsidRPr="0082139F">
          <w:rPr>
            <w:sz w:val="18"/>
            <w:szCs w:val="18"/>
          </w:rPr>
          <w:sym w:font="Wingdings" w:char="F0E0"/>
        </w:r>
      </w:ins>
    </w:p>
    <w:p w:rsidR="007A494F" w:rsidRPr="009C55F8" w:rsidRDefault="007A494F" w:rsidP="007A494F">
      <w:pPr>
        <w:pStyle w:val="a3"/>
        <w:ind w:leftChars="0" w:left="360"/>
        <w:rPr>
          <w:ins w:id="7872" w:author="rocky" w:date="2013-03-16T11:39:00Z"/>
          <w:i/>
          <w:sz w:val="18"/>
          <w:szCs w:val="18"/>
        </w:rPr>
      </w:pPr>
      <w:ins w:id="7873" w:author="rocky" w:date="2013-03-16T11:39: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A494F" w:rsidRDefault="007A494F" w:rsidP="007A494F">
      <w:pPr>
        <w:pStyle w:val="a3"/>
        <w:ind w:leftChars="0" w:left="360"/>
        <w:rPr>
          <w:ins w:id="7874" w:author="rocky" w:date="2013-03-16T11:39:00Z"/>
          <w:i/>
          <w:sz w:val="18"/>
          <w:szCs w:val="18"/>
        </w:rPr>
      </w:pPr>
      <w:ins w:id="7875" w:author="rocky" w:date="2013-03-16T11:39: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OK, AUTH, SendRequest, </w:t>
        </w:r>
      </w:ins>
      <w:ins w:id="7876" w:author="rocky" w:date="2013-09-09T17:16:00Z">
        <w:r w:rsidR="002D52D6">
          <w:rPr>
            <w:i/>
            <w:sz w:val="18"/>
            <w:szCs w:val="18"/>
          </w:rPr>
          <w:t>51</w:t>
        </w:r>
      </w:ins>
      <w:ins w:id="7877" w:author="rocky" w:date="2013-03-16T11:39:00Z">
        <w:r>
          <w:rPr>
            <w:rFonts w:hint="eastAsia"/>
            <w:i/>
            <w:sz w:val="18"/>
            <w:szCs w:val="18"/>
          </w:rPr>
          <w:t>h,</w:t>
        </w:r>
      </w:ins>
    </w:p>
    <w:p w:rsidR="007A494F" w:rsidRDefault="007A494F" w:rsidP="007A494F">
      <w:pPr>
        <w:pStyle w:val="a3"/>
        <w:ind w:leftChars="0" w:left="360" w:firstLineChars="2100" w:firstLine="3780"/>
        <w:rPr>
          <w:ins w:id="7878" w:author="rocky" w:date="2013-03-16T11:39:00Z"/>
          <w:i/>
          <w:sz w:val="18"/>
          <w:szCs w:val="18"/>
        </w:rPr>
      </w:pPr>
      <w:ins w:id="7879" w:author="rocky" w:date="2013-03-16T11:39:00Z">
        <w:r>
          <w:rPr>
            <w:rFonts w:hint="eastAsia"/>
            <w:i/>
            <w:sz w:val="18"/>
            <w:szCs w:val="18"/>
          </w:rPr>
          <w:t xml:space="preserve"> 10h-byte DID data</w:t>
        </w:r>
      </w:ins>
    </w:p>
    <w:p w:rsidR="007A494F" w:rsidRDefault="007A494F" w:rsidP="007A494F">
      <w:pPr>
        <w:pStyle w:val="a3"/>
        <w:ind w:leftChars="0" w:left="360" w:firstLineChars="2150" w:firstLine="3870"/>
        <w:rPr>
          <w:ins w:id="7880" w:author="rocky" w:date="2013-03-16T11:39:00Z"/>
          <w:i/>
          <w:sz w:val="18"/>
          <w:szCs w:val="18"/>
        </w:rPr>
      </w:pPr>
      <w:ins w:id="7881" w:author="rocky" w:date="2013-03-16T11:39:00Z">
        <w:r>
          <w:rPr>
            <w:rFonts w:hint="eastAsia"/>
            <w:i/>
            <w:sz w:val="18"/>
            <w:szCs w:val="18"/>
          </w:rPr>
          <w:t>10h-byte response2 data,</w:t>
        </w:r>
      </w:ins>
    </w:p>
    <w:p w:rsidR="00BC61AE" w:rsidRPr="00A157C9" w:rsidRDefault="007A494F">
      <w:pPr>
        <w:pStyle w:val="a3"/>
        <w:ind w:leftChars="0" w:left="360" w:firstLineChars="2150" w:firstLine="3870"/>
        <w:rPr>
          <w:ins w:id="7882" w:author="rocky" w:date="2013-07-29T17:44:00Z"/>
          <w:i/>
          <w:sz w:val="18"/>
          <w:szCs w:val="18"/>
          <w:rPrChange w:id="7883" w:author="rocky" w:date="2013-07-30T17:47:00Z">
            <w:rPr>
              <w:ins w:id="7884" w:author="rocky" w:date="2013-07-29T17:44:00Z"/>
            </w:rPr>
          </w:rPrChange>
        </w:rPr>
      </w:pPr>
      <w:ins w:id="7885" w:author="rocky" w:date="2013-03-16T11:39:00Z">
        <w:r>
          <w:rPr>
            <w:rFonts w:hint="eastAsia"/>
            <w:i/>
            <w:sz w:val="18"/>
            <w:szCs w:val="18"/>
          </w:rPr>
          <w:t>10h-byte challenge1 data</w:t>
        </w:r>
      </w:ins>
      <w:ins w:id="7886" w:author="rocky" w:date="2013-07-29T17:44:00Z">
        <w:r w:rsidR="00BC61AE">
          <w:rPr>
            <w:i/>
            <w:sz w:val="18"/>
            <w:szCs w:val="18"/>
          </w:rPr>
          <w:t>,</w:t>
        </w:r>
        <w:r w:rsidR="00BC61AE" w:rsidRPr="00BC61AE">
          <w:rPr>
            <w:i/>
            <w:sz w:val="18"/>
            <w:szCs w:val="18"/>
          </w:rPr>
          <w:t xml:space="preserve"> </w:t>
        </w:r>
      </w:ins>
    </w:p>
    <w:p w:rsidR="00B96293" w:rsidRDefault="00BC61AE" w:rsidP="00B96293">
      <w:pPr>
        <w:pStyle w:val="a3"/>
        <w:ind w:leftChars="0" w:left="360" w:firstLineChars="2150" w:firstLine="3870"/>
        <w:rPr>
          <w:ins w:id="7887" w:author="rocky" w:date="2013-09-09T17:14:00Z"/>
          <w:i/>
          <w:sz w:val="18"/>
          <w:szCs w:val="18"/>
        </w:rPr>
      </w:pPr>
      <w:ins w:id="7888" w:author="rocky" w:date="2013-07-29T17:44:00Z">
        <w:r>
          <w:rPr>
            <w:i/>
            <w:sz w:val="18"/>
            <w:szCs w:val="18"/>
          </w:rPr>
          <w:t>10h-byte device name</w:t>
        </w:r>
      </w:ins>
      <w:ins w:id="7889" w:author="rocky" w:date="2013-09-09T17:14:00Z">
        <w:r w:rsidR="00B96293">
          <w:rPr>
            <w:i/>
            <w:sz w:val="18"/>
            <w:szCs w:val="18"/>
          </w:rPr>
          <w:t>,</w:t>
        </w:r>
      </w:ins>
    </w:p>
    <w:p w:rsidR="00B96293" w:rsidRDefault="00B96293" w:rsidP="00B96293">
      <w:pPr>
        <w:pStyle w:val="a3"/>
        <w:ind w:leftChars="0" w:left="360" w:firstLineChars="2150" w:firstLine="3870"/>
        <w:rPr>
          <w:ins w:id="7890" w:author="rocky" w:date="2013-09-09T17:14:00Z"/>
          <w:i/>
          <w:sz w:val="18"/>
          <w:szCs w:val="18"/>
        </w:rPr>
      </w:pPr>
      <w:ins w:id="7891" w:author="rocky" w:date="2013-09-09T17:14:00Z">
        <w:r>
          <w:rPr>
            <w:i/>
            <w:sz w:val="18"/>
            <w:szCs w:val="18"/>
          </w:rPr>
          <w:t>10h-byte FW_version,</w:t>
        </w:r>
      </w:ins>
    </w:p>
    <w:p w:rsidR="007A494F" w:rsidRPr="00B96293" w:rsidRDefault="00B96293">
      <w:pPr>
        <w:pStyle w:val="a3"/>
        <w:ind w:leftChars="0" w:left="360" w:firstLineChars="2150" w:firstLine="3870"/>
        <w:rPr>
          <w:ins w:id="7892" w:author="rocky" w:date="2013-03-16T11:39:00Z"/>
          <w:i/>
          <w:sz w:val="18"/>
          <w:szCs w:val="18"/>
          <w:rPrChange w:id="7893" w:author="rocky" w:date="2013-09-09T17:14:00Z">
            <w:rPr>
              <w:ins w:id="7894" w:author="rocky" w:date="2013-03-16T11:39:00Z"/>
            </w:rPr>
          </w:rPrChange>
        </w:rPr>
      </w:pPr>
      <w:ins w:id="7895" w:author="rocky" w:date="2013-09-09T17:14:00Z">
        <w:r>
          <w:rPr>
            <w:i/>
            <w:sz w:val="18"/>
            <w:szCs w:val="18"/>
          </w:rPr>
          <w:t>1-byte Battery_ADC_Value</w:t>
        </w:r>
        <w:r w:rsidRPr="009C55F8">
          <w:rPr>
            <w:rFonts w:hint="eastAsia"/>
            <w:i/>
            <w:sz w:val="18"/>
            <w:szCs w:val="18"/>
          </w:rPr>
          <w:t>)</w:t>
        </w:r>
      </w:ins>
    </w:p>
    <w:p w:rsidR="007A494F" w:rsidRPr="007D072D" w:rsidRDefault="007A494F" w:rsidP="007A494F">
      <w:pPr>
        <w:pStyle w:val="a3"/>
        <w:ind w:leftChars="0" w:left="360"/>
        <w:rPr>
          <w:ins w:id="7896" w:author="rocky" w:date="2013-03-16T11:39:00Z"/>
          <w:b/>
          <w:i/>
          <w:sz w:val="18"/>
          <w:szCs w:val="18"/>
        </w:rPr>
      </w:pPr>
      <w:ins w:id="7897" w:author="rocky" w:date="2013-03-16T11:39: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E3245E" w:rsidRDefault="007A494F">
      <w:pPr>
        <w:pStyle w:val="a3"/>
        <w:ind w:leftChars="0" w:left="360"/>
        <w:rPr>
          <w:ins w:id="7898" w:author="rocky" w:date="2013-03-16T11:39:00Z"/>
          <w:i/>
          <w:sz w:val="18"/>
          <w:szCs w:val="18"/>
        </w:rPr>
      </w:pPr>
      <w:ins w:id="7899" w:author="rocky" w:date="2013-03-16T11:39: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C104EC" w:rsidRDefault="00C104EC" w:rsidP="00C104EC">
      <w:pPr>
        <w:pStyle w:val="a3"/>
        <w:ind w:leftChars="0" w:left="360"/>
        <w:rPr>
          <w:ins w:id="7900" w:author="rocky" w:date="2013-03-10T02:38:00Z"/>
          <w:i/>
          <w:sz w:val="18"/>
          <w:szCs w:val="18"/>
        </w:rPr>
      </w:pPr>
      <w:ins w:id="7901" w:author="rocky" w:date="2013-03-10T02:38:00Z">
        <w:r w:rsidRPr="009C55F8">
          <w:rPr>
            <w:rFonts w:hint="eastAsia"/>
            <w:i/>
            <w:sz w:val="18"/>
            <w:szCs w:val="18"/>
          </w:rPr>
          <w:t>NDEF_UPDATE</w:t>
        </w:r>
      </w:ins>
    </w:p>
    <w:p w:rsidR="00C104EC" w:rsidRDefault="00CB0A15" w:rsidP="00C104EC">
      <w:pPr>
        <w:pStyle w:val="a3"/>
        <w:ind w:leftChars="0" w:left="360" w:firstLineChars="100" w:firstLine="180"/>
        <w:rPr>
          <w:ins w:id="7902" w:author="rocky" w:date="2013-03-10T02:38:00Z"/>
          <w:i/>
          <w:sz w:val="18"/>
          <w:szCs w:val="18"/>
        </w:rPr>
      </w:pPr>
      <w:ins w:id="7903" w:author="rocky" w:date="2013-03-10T02:38:00Z">
        <w:r>
          <w:rPr>
            <w:rFonts w:hint="eastAsia"/>
            <w:i/>
            <w:sz w:val="18"/>
            <w:szCs w:val="18"/>
          </w:rPr>
          <w:t xml:space="preserve"> (</w:t>
        </w:r>
      </w:ins>
      <w:ins w:id="7904" w:author="rocky" w:date="2013-03-10T02:39:00Z">
        <w:r>
          <w:rPr>
            <w:rFonts w:hint="eastAsia"/>
            <w:i/>
            <w:sz w:val="18"/>
            <w:szCs w:val="18"/>
          </w:rPr>
          <w:t>PRC</w:t>
        </w:r>
      </w:ins>
      <w:ins w:id="7905" w:author="rocky" w:date="2013-03-10T02:38:00Z">
        <w:r w:rsidR="00CD0E49">
          <w:rPr>
            <w:rFonts w:hint="eastAsia"/>
            <w:i/>
            <w:sz w:val="18"/>
            <w:szCs w:val="18"/>
          </w:rPr>
          <w:t xml:space="preserve">, </w:t>
        </w:r>
        <w:r w:rsidR="00C104EC">
          <w:rPr>
            <w:rFonts w:hint="eastAsia"/>
            <w:i/>
            <w:sz w:val="18"/>
            <w:szCs w:val="18"/>
          </w:rPr>
          <w:t>Request</w:t>
        </w:r>
      </w:ins>
      <w:ins w:id="7906" w:author="rocky" w:date="2013-03-10T22:40:00Z">
        <w:r w:rsidR="00CD0E49">
          <w:rPr>
            <w:rFonts w:hint="eastAsia"/>
            <w:i/>
            <w:sz w:val="18"/>
            <w:szCs w:val="18"/>
          </w:rPr>
          <w:t>TID</w:t>
        </w:r>
      </w:ins>
      <w:ins w:id="7907" w:author="rocky" w:date="2013-03-10T02:38:00Z">
        <w:r w:rsidR="00C104EC" w:rsidRPr="009C55F8">
          <w:rPr>
            <w:rFonts w:hint="eastAsia"/>
            <w:i/>
            <w:sz w:val="18"/>
            <w:szCs w:val="18"/>
          </w:rPr>
          <w:t xml:space="preserve">, </w:t>
        </w:r>
      </w:ins>
      <w:ins w:id="7908" w:author="rocky" w:date="2013-03-16T11:34:00Z">
        <w:r w:rsidR="0091781D">
          <w:rPr>
            <w:rFonts w:hint="eastAsia"/>
            <w:i/>
            <w:sz w:val="18"/>
            <w:szCs w:val="18"/>
          </w:rPr>
          <w:t>1</w:t>
        </w:r>
      </w:ins>
      <w:ins w:id="7909" w:author="rocky" w:date="2013-03-10T02:38:00Z">
        <w:r w:rsidR="00C104EC">
          <w:rPr>
            <w:rFonts w:hint="eastAsia"/>
            <w:i/>
            <w:sz w:val="18"/>
            <w:szCs w:val="18"/>
          </w:rPr>
          <w:t xml:space="preserve">1h, </w:t>
        </w:r>
      </w:ins>
    </w:p>
    <w:p w:rsidR="00C104EC" w:rsidRPr="00534072" w:rsidRDefault="0091781D">
      <w:pPr>
        <w:pStyle w:val="a3"/>
        <w:ind w:leftChars="0" w:left="360" w:firstLineChars="150" w:firstLine="270"/>
        <w:rPr>
          <w:ins w:id="7910" w:author="rocky" w:date="2013-03-10T02:38:00Z"/>
          <w:i/>
          <w:sz w:val="18"/>
          <w:szCs w:val="18"/>
          <w:rPrChange w:id="7911" w:author="rocky" w:date="2013-04-12T18:33:00Z">
            <w:rPr>
              <w:ins w:id="7912" w:author="rocky" w:date="2013-03-10T02:38:00Z"/>
            </w:rPr>
          </w:rPrChange>
        </w:rPr>
      </w:pPr>
      <w:ins w:id="7913" w:author="rocky" w:date="2013-03-16T11:34:00Z">
        <w:r>
          <w:rPr>
            <w:rFonts w:hint="eastAsia"/>
            <w:i/>
            <w:sz w:val="18"/>
            <w:szCs w:val="18"/>
          </w:rPr>
          <w:t xml:space="preserve">Response1, </w:t>
        </w:r>
      </w:ins>
      <w:ins w:id="7914" w:author="rocky" w:date="2013-04-12T18:33:00Z">
        <w:r w:rsidR="00534072">
          <w:rPr>
            <w:i/>
            <w:sz w:val="18"/>
            <w:szCs w:val="18"/>
          </w:rPr>
          <w:t xml:space="preserve"> </w:t>
        </w:r>
      </w:ins>
      <w:ins w:id="7915" w:author="rocky" w:date="2013-03-24T23:05:00Z">
        <w:r w:rsidR="00D53E2A" w:rsidRPr="00534072">
          <w:rPr>
            <w:i/>
            <w:sz w:val="18"/>
            <w:szCs w:val="18"/>
            <w:rPrChange w:id="7916" w:author="rocky" w:date="2013-04-12T18:33:00Z">
              <w:rPr/>
            </w:rPrChange>
          </w:rPr>
          <w:t>05h</w:t>
        </w:r>
      </w:ins>
      <w:ins w:id="7917" w:author="rocky" w:date="2013-03-10T02:38:00Z">
        <w:r w:rsidR="00C104EC" w:rsidRPr="00534072">
          <w:rPr>
            <w:i/>
            <w:sz w:val="18"/>
            <w:szCs w:val="18"/>
            <w:rPrChange w:id="7918" w:author="rocky" w:date="2013-04-12T18:33:00Z">
              <w:rPr/>
            </w:rPrChange>
          </w:rPr>
          <w:t xml:space="preserve">)       </w:t>
        </w:r>
        <w:r w:rsidR="00C104EC" w:rsidRPr="00534072">
          <w:rPr>
            <w:i/>
            <w:sz w:val="18"/>
            <w:szCs w:val="18"/>
            <w:rPrChange w:id="7919" w:author="rocky" w:date="2013-04-12T18:33:00Z">
              <w:rPr/>
            </w:rPrChange>
          </w:rPr>
          <w:tab/>
        </w:r>
        <w:r w:rsidR="00C104EC" w:rsidRPr="00534072">
          <w:rPr>
            <w:i/>
            <w:sz w:val="18"/>
            <w:szCs w:val="18"/>
            <w:rPrChange w:id="7920" w:author="rocky" w:date="2013-04-12T18:33:00Z">
              <w:rPr/>
            </w:rPrChange>
          </w:rPr>
          <w:tab/>
        </w:r>
        <w:r w:rsidR="00C104EC" w:rsidRPr="00534072">
          <w:rPr>
            <w:i/>
            <w:sz w:val="18"/>
            <w:szCs w:val="18"/>
            <w:rPrChange w:id="7921" w:author="rocky" w:date="2013-04-12T18:33:00Z">
              <w:rPr/>
            </w:rPrChange>
          </w:rPr>
          <w:tab/>
        </w:r>
      </w:ins>
      <w:ins w:id="7922" w:author="rocky" w:date="2013-03-10T22:04:00Z">
        <w:r w:rsidR="002D52D6">
          <w:rPr>
            <w:i/>
            <w:sz w:val="18"/>
            <w:szCs w:val="18"/>
          </w:rPr>
          <w:t xml:space="preserve">  </w:t>
        </w:r>
      </w:ins>
      <w:ins w:id="7923" w:author="rocky" w:date="2013-03-10T02:38:00Z">
        <w:r w:rsidR="009C4EEF" w:rsidRPr="009C4EEF">
          <w:sym w:font="Wingdings" w:char="F0E0"/>
        </w:r>
      </w:ins>
    </w:p>
    <w:p w:rsidR="00C104EC" w:rsidRPr="009C55F8" w:rsidRDefault="00C104EC" w:rsidP="00C104EC">
      <w:pPr>
        <w:pStyle w:val="a3"/>
        <w:ind w:leftChars="0" w:left="360"/>
        <w:rPr>
          <w:ins w:id="7924" w:author="rocky" w:date="2013-03-10T02:38:00Z"/>
          <w:i/>
          <w:sz w:val="18"/>
          <w:szCs w:val="18"/>
        </w:rPr>
      </w:pPr>
      <w:ins w:id="7925" w:author="rocky" w:date="2013-03-10T02:38: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C104EC" w:rsidRDefault="00C104EC" w:rsidP="00C104EC">
      <w:pPr>
        <w:pStyle w:val="a3"/>
        <w:ind w:leftChars="0" w:left="360"/>
        <w:rPr>
          <w:ins w:id="7926" w:author="rocky" w:date="2013-03-10T02:38:00Z"/>
          <w:i/>
          <w:sz w:val="18"/>
          <w:szCs w:val="18"/>
        </w:rPr>
      </w:pPr>
      <w:ins w:id="7927" w:author="rocky" w:date="2013-03-10T02:38: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w:t>
        </w:r>
        <w:r w:rsidR="00CB0A15">
          <w:rPr>
            <w:rFonts w:hint="eastAsia"/>
            <w:i/>
            <w:sz w:val="18"/>
            <w:szCs w:val="18"/>
          </w:rPr>
          <w:t xml:space="preserve">OK, </w:t>
        </w:r>
      </w:ins>
      <w:ins w:id="7928" w:author="rocky" w:date="2013-03-10T02:39:00Z">
        <w:r w:rsidR="00CB0A15">
          <w:rPr>
            <w:rFonts w:hint="eastAsia"/>
            <w:i/>
            <w:sz w:val="18"/>
            <w:szCs w:val="18"/>
          </w:rPr>
          <w:t>PRC</w:t>
        </w:r>
      </w:ins>
      <w:ins w:id="7929" w:author="rocky" w:date="2013-03-10T02:38:00Z">
        <w:r w:rsidR="00CD0E49">
          <w:rPr>
            <w:rFonts w:hint="eastAsia"/>
            <w:i/>
            <w:sz w:val="18"/>
            <w:szCs w:val="18"/>
          </w:rPr>
          <w:t xml:space="preserve">, </w:t>
        </w:r>
        <w:r>
          <w:rPr>
            <w:rFonts w:hint="eastAsia"/>
            <w:i/>
            <w:sz w:val="18"/>
            <w:szCs w:val="18"/>
          </w:rPr>
          <w:t>Request</w:t>
        </w:r>
      </w:ins>
      <w:ins w:id="7930" w:author="rocky" w:date="2013-03-10T22:41:00Z">
        <w:r w:rsidR="00CD0E49">
          <w:rPr>
            <w:rFonts w:hint="eastAsia"/>
            <w:i/>
            <w:sz w:val="18"/>
            <w:szCs w:val="18"/>
          </w:rPr>
          <w:t>TID</w:t>
        </w:r>
      </w:ins>
      <w:ins w:id="7931" w:author="rocky" w:date="2013-03-10T02:38:00Z">
        <w:r>
          <w:rPr>
            <w:rFonts w:hint="eastAsia"/>
            <w:i/>
            <w:sz w:val="18"/>
            <w:szCs w:val="18"/>
          </w:rPr>
          <w:t xml:space="preserve">, </w:t>
        </w:r>
      </w:ins>
      <w:ins w:id="7932" w:author="rocky" w:date="2013-03-24T23:05:00Z">
        <w:r w:rsidR="00D53E2A">
          <w:rPr>
            <w:rFonts w:hint="eastAsia"/>
            <w:i/>
            <w:sz w:val="18"/>
            <w:szCs w:val="18"/>
          </w:rPr>
          <w:t>65</w:t>
        </w:r>
      </w:ins>
      <w:ins w:id="7933" w:author="rocky" w:date="2013-03-10T02:38:00Z">
        <w:r>
          <w:rPr>
            <w:rFonts w:hint="eastAsia"/>
            <w:i/>
            <w:sz w:val="18"/>
            <w:szCs w:val="18"/>
          </w:rPr>
          <w:t>h,</w:t>
        </w:r>
      </w:ins>
    </w:p>
    <w:p w:rsidR="00CB0A15" w:rsidRDefault="00C104EC" w:rsidP="00C104EC">
      <w:pPr>
        <w:pStyle w:val="a3"/>
        <w:ind w:leftChars="0" w:left="360" w:firstLineChars="2100" w:firstLine="3780"/>
        <w:rPr>
          <w:ins w:id="7934" w:author="rocky" w:date="2013-03-10T02:38:00Z"/>
          <w:i/>
          <w:sz w:val="18"/>
          <w:szCs w:val="18"/>
        </w:rPr>
      </w:pPr>
      <w:ins w:id="7935" w:author="rocky" w:date="2013-03-10T02:38:00Z">
        <w:r>
          <w:rPr>
            <w:rFonts w:hint="eastAsia"/>
            <w:i/>
            <w:sz w:val="18"/>
            <w:szCs w:val="18"/>
          </w:rPr>
          <w:t xml:space="preserve"> </w:t>
        </w:r>
      </w:ins>
      <w:ins w:id="7936" w:author="rocky" w:date="2013-03-10T02:39:00Z">
        <w:r w:rsidR="00CB0A15">
          <w:rPr>
            <w:rFonts w:hint="eastAsia"/>
            <w:i/>
            <w:sz w:val="18"/>
            <w:szCs w:val="18"/>
          </w:rPr>
          <w:t xml:space="preserve">10h-byte </w:t>
        </w:r>
      </w:ins>
      <w:ins w:id="7937" w:author="rocky" w:date="2013-03-10T02:40:00Z">
        <w:r w:rsidR="00CB0A15">
          <w:rPr>
            <w:rFonts w:hint="eastAsia"/>
            <w:i/>
            <w:sz w:val="18"/>
            <w:szCs w:val="18"/>
          </w:rPr>
          <w:t>R</w:t>
        </w:r>
      </w:ins>
      <w:ins w:id="7938" w:author="rocky" w:date="2013-03-10T02:39:00Z">
        <w:r w:rsidR="00CB0A15">
          <w:rPr>
            <w:rFonts w:hint="eastAsia"/>
            <w:i/>
            <w:sz w:val="18"/>
            <w:szCs w:val="18"/>
          </w:rPr>
          <w:t>andom</w:t>
        </w:r>
      </w:ins>
    </w:p>
    <w:p w:rsidR="00D53E2A" w:rsidRDefault="00C104EC">
      <w:pPr>
        <w:pStyle w:val="a3"/>
        <w:ind w:leftChars="0" w:left="360" w:firstLineChars="2150" w:firstLine="3870"/>
        <w:rPr>
          <w:ins w:id="7939" w:author="rocky" w:date="2013-03-24T23:03:00Z"/>
          <w:i/>
          <w:sz w:val="18"/>
          <w:szCs w:val="18"/>
        </w:rPr>
      </w:pPr>
      <w:ins w:id="7940" w:author="rocky" w:date="2013-03-10T02:38:00Z">
        <w:r>
          <w:rPr>
            <w:rFonts w:hint="eastAsia"/>
            <w:i/>
            <w:sz w:val="18"/>
            <w:szCs w:val="18"/>
          </w:rPr>
          <w:t>10h</w:t>
        </w:r>
        <w:r w:rsidR="00CB0A15">
          <w:rPr>
            <w:rFonts w:hint="eastAsia"/>
            <w:i/>
            <w:sz w:val="18"/>
            <w:szCs w:val="18"/>
          </w:rPr>
          <w:t xml:space="preserve">-byte </w:t>
        </w:r>
      </w:ins>
      <w:ins w:id="7941" w:author="rocky" w:date="2013-03-10T02:40:00Z">
        <w:r w:rsidR="00CB0A15">
          <w:rPr>
            <w:rFonts w:hint="eastAsia"/>
            <w:i/>
            <w:sz w:val="18"/>
            <w:szCs w:val="18"/>
          </w:rPr>
          <w:t>S2(</w:t>
        </w:r>
      </w:ins>
      <w:ins w:id="7942" w:author="rocky" w:date="2013-03-10T02:39:00Z">
        <w:r w:rsidR="00CB0A15">
          <w:rPr>
            <w:rFonts w:hint="eastAsia"/>
            <w:i/>
            <w:sz w:val="18"/>
            <w:szCs w:val="18"/>
          </w:rPr>
          <w:t>DID-TID-Key_0</w:t>
        </w:r>
      </w:ins>
      <w:ins w:id="7943" w:author="rocky" w:date="2013-03-10T02:40:00Z">
        <w:r w:rsidR="00CB0A15">
          <w:rPr>
            <w:rFonts w:hint="eastAsia"/>
            <w:i/>
            <w:sz w:val="18"/>
            <w:szCs w:val="18"/>
          </w:rPr>
          <w:t>, Random)</w:t>
        </w:r>
      </w:ins>
      <w:ins w:id="7944" w:author="rocky" w:date="2013-03-10T02:38:00Z">
        <w:r>
          <w:rPr>
            <w:rFonts w:hint="eastAsia"/>
            <w:i/>
            <w:sz w:val="18"/>
            <w:szCs w:val="18"/>
          </w:rPr>
          <w:t>,</w:t>
        </w:r>
      </w:ins>
    </w:p>
    <w:p w:rsidR="004B63D8" w:rsidRDefault="00D53E2A">
      <w:pPr>
        <w:pStyle w:val="a3"/>
        <w:ind w:leftChars="0" w:left="360" w:firstLineChars="2150" w:firstLine="3870"/>
        <w:rPr>
          <w:ins w:id="7945" w:author="rocky" w:date="2013-03-10T02:40:00Z"/>
          <w:i/>
          <w:sz w:val="18"/>
          <w:szCs w:val="18"/>
        </w:rPr>
      </w:pPr>
      <w:ins w:id="7946" w:author="rocky" w:date="2013-03-24T23:03:00Z">
        <w:r>
          <w:rPr>
            <w:rFonts w:hint="eastAsia"/>
            <w:i/>
            <w:sz w:val="18"/>
            <w:szCs w:val="18"/>
          </w:rPr>
          <w:t>1-byte DID-TID-SN_0</w:t>
        </w:r>
      </w:ins>
      <w:ins w:id="7947" w:author="rocky" w:date="2013-03-10T02:40:00Z">
        <w:r w:rsidR="00CB0A15">
          <w:rPr>
            <w:rFonts w:hint="eastAsia"/>
            <w:i/>
            <w:sz w:val="18"/>
            <w:szCs w:val="18"/>
          </w:rPr>
          <w:t xml:space="preserve"> </w:t>
        </w:r>
      </w:ins>
    </w:p>
    <w:p w:rsidR="00CB0A15" w:rsidRDefault="00CB0A15" w:rsidP="00C104EC">
      <w:pPr>
        <w:pStyle w:val="a3"/>
        <w:ind w:leftChars="0" w:left="360" w:firstLineChars="2150" w:firstLine="3870"/>
        <w:rPr>
          <w:ins w:id="7948" w:author="rocky" w:date="2013-03-10T02:41:00Z"/>
          <w:i/>
          <w:sz w:val="18"/>
          <w:szCs w:val="18"/>
        </w:rPr>
      </w:pPr>
      <w:ins w:id="7949" w:author="rocky" w:date="2013-03-10T02:40:00Z">
        <w:r>
          <w:rPr>
            <w:rFonts w:hint="eastAsia"/>
            <w:i/>
            <w:sz w:val="18"/>
            <w:szCs w:val="18"/>
          </w:rPr>
          <w:t>10h-byte S2(DID-TID-Key_1, Random)</w:t>
        </w:r>
      </w:ins>
    </w:p>
    <w:p w:rsidR="00D53E2A" w:rsidRDefault="00D53E2A" w:rsidP="00D53E2A">
      <w:pPr>
        <w:pStyle w:val="a3"/>
        <w:ind w:leftChars="0" w:left="360" w:firstLineChars="2150" w:firstLine="3870"/>
        <w:rPr>
          <w:ins w:id="7950" w:author="rocky" w:date="2013-03-24T23:05:00Z"/>
          <w:i/>
          <w:sz w:val="18"/>
          <w:szCs w:val="18"/>
        </w:rPr>
      </w:pPr>
      <w:ins w:id="7951" w:author="rocky" w:date="2013-03-24T23:04:00Z">
        <w:r>
          <w:rPr>
            <w:rFonts w:hint="eastAsia"/>
            <w:i/>
            <w:sz w:val="18"/>
            <w:szCs w:val="18"/>
          </w:rPr>
          <w:t>1-byte DID-TID-SN_1</w:t>
        </w:r>
      </w:ins>
      <w:ins w:id="7952" w:author="rocky" w:date="2013-03-24T23:05:00Z">
        <w:r>
          <w:rPr>
            <w:rFonts w:hint="eastAsia"/>
            <w:i/>
            <w:sz w:val="18"/>
            <w:szCs w:val="18"/>
          </w:rPr>
          <w:t>,</w:t>
        </w:r>
        <w:r w:rsidRPr="00D53E2A">
          <w:rPr>
            <w:rFonts w:hint="eastAsia"/>
            <w:i/>
            <w:sz w:val="18"/>
            <w:szCs w:val="18"/>
          </w:rPr>
          <w:t xml:space="preserve"> </w:t>
        </w:r>
      </w:ins>
    </w:p>
    <w:p w:rsidR="00D53E2A" w:rsidRDefault="00D53E2A" w:rsidP="00D53E2A">
      <w:pPr>
        <w:pStyle w:val="a3"/>
        <w:ind w:leftChars="0" w:left="360" w:firstLineChars="2150" w:firstLine="3870"/>
        <w:rPr>
          <w:ins w:id="7953" w:author="rocky" w:date="2013-03-24T23:05:00Z"/>
          <w:i/>
          <w:sz w:val="18"/>
          <w:szCs w:val="18"/>
        </w:rPr>
      </w:pPr>
      <w:ins w:id="7954" w:author="rocky" w:date="2013-03-24T23:05:00Z">
        <w:r>
          <w:rPr>
            <w:rFonts w:hint="eastAsia"/>
            <w:i/>
            <w:sz w:val="18"/>
            <w:szCs w:val="18"/>
          </w:rPr>
          <w:t>10h-byte S2(DID-TID-Key_3, Random),</w:t>
        </w:r>
      </w:ins>
    </w:p>
    <w:p w:rsidR="00D53E2A" w:rsidRDefault="00D53E2A" w:rsidP="00D53E2A">
      <w:pPr>
        <w:pStyle w:val="a3"/>
        <w:ind w:leftChars="0" w:left="360" w:firstLineChars="2150" w:firstLine="3870"/>
        <w:rPr>
          <w:ins w:id="7955" w:author="rocky" w:date="2013-03-24T23:05:00Z"/>
          <w:i/>
          <w:sz w:val="18"/>
          <w:szCs w:val="18"/>
        </w:rPr>
      </w:pPr>
      <w:ins w:id="7956" w:author="rocky" w:date="2013-03-24T23:05:00Z">
        <w:r>
          <w:rPr>
            <w:rFonts w:hint="eastAsia"/>
            <w:i/>
            <w:sz w:val="18"/>
            <w:szCs w:val="18"/>
          </w:rPr>
          <w:t xml:space="preserve">1-byte DID-TID-SN_3 </w:t>
        </w:r>
      </w:ins>
    </w:p>
    <w:p w:rsidR="00D53E2A" w:rsidRDefault="00D53E2A" w:rsidP="00D53E2A">
      <w:pPr>
        <w:pStyle w:val="a3"/>
        <w:ind w:leftChars="0" w:left="360" w:firstLineChars="2150" w:firstLine="3870"/>
        <w:rPr>
          <w:ins w:id="7957" w:author="rocky" w:date="2013-03-24T23:05:00Z"/>
          <w:i/>
          <w:sz w:val="18"/>
          <w:szCs w:val="18"/>
        </w:rPr>
      </w:pPr>
      <w:ins w:id="7958" w:author="rocky" w:date="2013-03-24T23:05:00Z">
        <w:r>
          <w:rPr>
            <w:rFonts w:hint="eastAsia"/>
            <w:i/>
            <w:sz w:val="18"/>
            <w:szCs w:val="18"/>
          </w:rPr>
          <w:t>10h-byte S2(DID-TID-Key_4, Random)</w:t>
        </w:r>
      </w:ins>
    </w:p>
    <w:p w:rsidR="00E02763" w:rsidRPr="00E02763" w:rsidRDefault="00D53E2A">
      <w:pPr>
        <w:pStyle w:val="a3"/>
        <w:ind w:leftChars="0" w:left="360" w:firstLineChars="2150" w:firstLine="3870"/>
        <w:rPr>
          <w:ins w:id="7959" w:author="rocky" w:date="2013-03-24T23:05:00Z"/>
          <w:i/>
          <w:sz w:val="18"/>
          <w:szCs w:val="18"/>
          <w:rPrChange w:id="7960" w:author="rocky" w:date="2013-03-24T23:05:00Z">
            <w:rPr>
              <w:ins w:id="7961" w:author="rocky" w:date="2013-03-24T23:05:00Z"/>
            </w:rPr>
          </w:rPrChange>
        </w:rPr>
      </w:pPr>
      <w:ins w:id="7962" w:author="rocky" w:date="2013-03-24T23:05:00Z">
        <w:r>
          <w:rPr>
            <w:rFonts w:hint="eastAsia"/>
            <w:i/>
            <w:sz w:val="18"/>
            <w:szCs w:val="18"/>
          </w:rPr>
          <w:t>1-byte DID-TID-SN_4,</w:t>
        </w:r>
        <w:r w:rsidR="009C4EEF" w:rsidRPr="009C4EEF">
          <w:rPr>
            <w:i/>
            <w:sz w:val="18"/>
            <w:szCs w:val="18"/>
            <w:rPrChange w:id="7963" w:author="rocky" w:date="2013-03-24T23:05:00Z">
              <w:rPr/>
            </w:rPrChange>
          </w:rPr>
          <w:t xml:space="preserve"> </w:t>
        </w:r>
      </w:ins>
    </w:p>
    <w:p w:rsidR="00D53E2A" w:rsidRDefault="00D53E2A" w:rsidP="00D53E2A">
      <w:pPr>
        <w:pStyle w:val="a3"/>
        <w:ind w:leftChars="0" w:left="360" w:firstLineChars="2150" w:firstLine="3870"/>
        <w:rPr>
          <w:ins w:id="7964" w:author="rocky" w:date="2013-03-24T23:05:00Z"/>
          <w:i/>
          <w:sz w:val="18"/>
          <w:szCs w:val="18"/>
        </w:rPr>
      </w:pPr>
      <w:ins w:id="7965" w:author="rocky" w:date="2013-03-24T23:05:00Z">
        <w:r>
          <w:rPr>
            <w:rFonts w:hint="eastAsia"/>
            <w:i/>
            <w:sz w:val="18"/>
            <w:szCs w:val="18"/>
          </w:rPr>
          <w:t>10h-byte S2(DID-TID-Key_5, Random)</w:t>
        </w:r>
      </w:ins>
    </w:p>
    <w:p w:rsidR="00C104EC" w:rsidRPr="0077465B" w:rsidRDefault="00D53E2A" w:rsidP="00D53E2A">
      <w:pPr>
        <w:pStyle w:val="a3"/>
        <w:ind w:leftChars="0" w:left="360" w:firstLineChars="2150" w:firstLine="3870"/>
        <w:rPr>
          <w:ins w:id="7966" w:author="rocky" w:date="2013-03-10T02:38:00Z"/>
          <w:i/>
          <w:sz w:val="18"/>
          <w:szCs w:val="18"/>
        </w:rPr>
      </w:pPr>
      <w:ins w:id="7967" w:author="rocky" w:date="2013-03-24T23:05:00Z">
        <w:r>
          <w:rPr>
            <w:rFonts w:hint="eastAsia"/>
            <w:i/>
            <w:sz w:val="18"/>
            <w:szCs w:val="18"/>
          </w:rPr>
          <w:t>1-byte DID-TID-SN_5</w:t>
        </w:r>
      </w:ins>
      <w:ins w:id="7968" w:author="rocky" w:date="2013-03-10T02:38:00Z">
        <w:r w:rsidR="00C104EC" w:rsidRPr="009C55F8">
          <w:rPr>
            <w:rFonts w:hint="eastAsia"/>
            <w:i/>
            <w:sz w:val="18"/>
            <w:szCs w:val="18"/>
          </w:rPr>
          <w:t>)</w:t>
        </w:r>
      </w:ins>
    </w:p>
    <w:p w:rsidR="00C104EC" w:rsidRPr="007D072D" w:rsidRDefault="00C104EC" w:rsidP="00C104EC">
      <w:pPr>
        <w:pStyle w:val="a3"/>
        <w:ind w:leftChars="0" w:left="360"/>
        <w:rPr>
          <w:ins w:id="7969" w:author="rocky" w:date="2013-03-10T02:38:00Z"/>
          <w:b/>
          <w:i/>
          <w:sz w:val="18"/>
          <w:szCs w:val="18"/>
        </w:rPr>
      </w:pPr>
      <w:ins w:id="7970" w:author="rocky" w:date="2013-03-10T02:38:00Z">
        <w:r>
          <w:rPr>
            <w:rFonts w:hint="eastAsia"/>
            <w:i/>
            <w:sz w:val="18"/>
            <w:szCs w:val="18"/>
          </w:rPr>
          <w:lastRenderedPageBreak/>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C104EC" w:rsidRPr="00261F10" w:rsidRDefault="00C104EC" w:rsidP="00C104EC">
      <w:pPr>
        <w:pStyle w:val="a3"/>
        <w:ind w:leftChars="0" w:left="360"/>
        <w:rPr>
          <w:ins w:id="7971" w:author="rocky" w:date="2013-03-10T02:38:00Z"/>
          <w:i/>
          <w:sz w:val="18"/>
          <w:szCs w:val="18"/>
        </w:rPr>
      </w:pPr>
      <w:ins w:id="7972" w:author="rocky" w:date="2013-03-10T02:38: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CB0A15">
          <w:rPr>
            <w:rFonts w:hint="eastAsia"/>
            <w:i/>
            <w:sz w:val="18"/>
            <w:szCs w:val="18"/>
          </w:rPr>
          <w:t xml:space="preserve">, </w:t>
        </w:r>
      </w:ins>
      <w:ins w:id="7973" w:author="rocky" w:date="2013-03-10T02:41:00Z">
        <w:r w:rsidR="00CB0A15">
          <w:rPr>
            <w:rFonts w:hint="eastAsia"/>
            <w:i/>
            <w:sz w:val="18"/>
            <w:szCs w:val="18"/>
          </w:rPr>
          <w:t>PRC</w:t>
        </w:r>
      </w:ins>
      <w:ins w:id="7974" w:author="rocky" w:date="2013-03-10T02:38:00Z">
        <w:r w:rsidR="00CD0E49">
          <w:rPr>
            <w:rFonts w:hint="eastAsia"/>
            <w:i/>
            <w:sz w:val="18"/>
            <w:szCs w:val="18"/>
          </w:rPr>
          <w:t xml:space="preserve">, </w:t>
        </w:r>
        <w:r>
          <w:rPr>
            <w:rFonts w:hint="eastAsia"/>
            <w:i/>
            <w:sz w:val="18"/>
            <w:szCs w:val="18"/>
          </w:rPr>
          <w:t>Request</w:t>
        </w:r>
      </w:ins>
      <w:ins w:id="7975" w:author="rocky" w:date="2013-03-10T22:41:00Z">
        <w:r w:rsidR="00CD0E49">
          <w:rPr>
            <w:rFonts w:hint="eastAsia"/>
            <w:i/>
            <w:sz w:val="18"/>
            <w:szCs w:val="18"/>
          </w:rPr>
          <w:t>TID</w:t>
        </w:r>
      </w:ins>
      <w:ins w:id="7976" w:author="rocky" w:date="2013-03-10T02:38:00Z">
        <w:r>
          <w:rPr>
            <w:rFonts w:hint="eastAsia"/>
            <w:i/>
            <w:sz w:val="18"/>
            <w:szCs w:val="18"/>
          </w:rPr>
          <w:t>)</w:t>
        </w:r>
      </w:ins>
    </w:p>
    <w:p w:rsidR="00E02763" w:rsidRPr="00E02763" w:rsidRDefault="00C104EC">
      <w:pPr>
        <w:pStyle w:val="a3"/>
        <w:pBdr>
          <w:bottom w:val="single" w:sz="6" w:space="1" w:color="auto"/>
        </w:pBdr>
        <w:ind w:leftChars="0" w:left="360"/>
        <w:rPr>
          <w:ins w:id="7977" w:author="rocky" w:date="2013-03-10T22:38:00Z"/>
          <w:i/>
          <w:sz w:val="18"/>
          <w:szCs w:val="18"/>
          <w:rPrChange w:id="7978" w:author="rocky" w:date="2013-03-24T23:06:00Z">
            <w:rPr>
              <w:ins w:id="7979" w:author="rocky" w:date="2013-03-10T22:38:00Z"/>
              <w:szCs w:val="24"/>
            </w:rPr>
          </w:rPrChange>
        </w:rPr>
        <w:pPrChange w:id="7980" w:author="rocky" w:date="2013-03-24T23:06:00Z">
          <w:pPr>
            <w:widowControl/>
          </w:pPr>
        </w:pPrChange>
      </w:pPr>
      <w:ins w:id="7981" w:author="rocky" w:date="2013-03-10T02:38:00Z">
        <w:r w:rsidRPr="009C55F8">
          <w:rPr>
            <w:rFonts w:hint="eastAsia"/>
            <w:i/>
            <w:sz w:val="18"/>
            <w:szCs w:val="18"/>
          </w:rPr>
          <w:t>NDEF_UPDATE</w:t>
        </w:r>
        <w:r w:rsidR="00CB0A15">
          <w:rPr>
            <w:rFonts w:hint="eastAsia"/>
            <w:i/>
            <w:sz w:val="18"/>
            <w:szCs w:val="18"/>
          </w:rPr>
          <w:t xml:space="preserve">  (</w:t>
        </w:r>
      </w:ins>
      <w:ins w:id="7982" w:author="rocky" w:date="2013-03-10T02:41:00Z">
        <w:r w:rsidR="00CB0A15">
          <w:rPr>
            <w:rFonts w:hint="eastAsia"/>
            <w:i/>
            <w:sz w:val="18"/>
            <w:szCs w:val="18"/>
          </w:rPr>
          <w:t>PRC</w:t>
        </w:r>
      </w:ins>
      <w:ins w:id="7983" w:author="rocky" w:date="2013-03-10T02:38:00Z">
        <w:r w:rsidR="00CB0A15">
          <w:rPr>
            <w:rFonts w:hint="eastAsia"/>
            <w:i/>
            <w:sz w:val="18"/>
            <w:szCs w:val="18"/>
          </w:rPr>
          <w:t xml:space="preserve">, </w:t>
        </w:r>
      </w:ins>
      <w:ins w:id="7984" w:author="rocky" w:date="2013-03-10T11:29:00Z">
        <w:r w:rsidR="00DF48F8">
          <w:rPr>
            <w:rFonts w:hint="eastAsia"/>
            <w:i/>
            <w:sz w:val="18"/>
            <w:szCs w:val="18"/>
          </w:rPr>
          <w:t>Admin</w:t>
        </w:r>
      </w:ins>
      <w:ins w:id="7985" w:author="rocky" w:date="2013-03-10T02:38:00Z">
        <w:r w:rsidR="00CB0A15">
          <w:rPr>
            <w:rFonts w:hint="eastAsia"/>
            <w:i/>
            <w:sz w:val="18"/>
            <w:szCs w:val="18"/>
          </w:rPr>
          <w:t>Finish</w:t>
        </w:r>
        <w:r w:rsidR="00175CB0">
          <w:rPr>
            <w:rFonts w:hint="eastAsia"/>
            <w:i/>
            <w:sz w:val="18"/>
            <w:szCs w:val="18"/>
          </w:rPr>
          <w:t xml:space="preserve">)           </w:t>
        </w:r>
        <w:r w:rsidRPr="007E09CA">
          <w:rPr>
            <w:i/>
            <w:sz w:val="18"/>
            <w:szCs w:val="18"/>
          </w:rPr>
          <w:sym w:font="Wingdings" w:char="F0E0"/>
        </w:r>
      </w:ins>
    </w:p>
    <w:p w:rsidR="0043677B" w:rsidRDefault="0043677B">
      <w:pPr>
        <w:widowControl/>
        <w:rPr>
          <w:ins w:id="7986" w:author="rocky" w:date="2013-07-31T11:57:00Z"/>
          <w:szCs w:val="24"/>
        </w:rPr>
      </w:pPr>
    </w:p>
    <w:p w:rsidR="0043677B" w:rsidRPr="00870474" w:rsidRDefault="0043677B">
      <w:pPr>
        <w:pStyle w:val="a3"/>
        <w:widowControl/>
        <w:numPr>
          <w:ilvl w:val="2"/>
          <w:numId w:val="20"/>
        </w:numPr>
        <w:ind w:leftChars="0"/>
        <w:rPr>
          <w:ins w:id="7987" w:author="rocky" w:date="2013-07-31T11:57:00Z"/>
          <w:szCs w:val="24"/>
        </w:rPr>
        <w:pPrChange w:id="7988" w:author="rocky" w:date="2013-09-09T17:00:00Z">
          <w:pPr>
            <w:widowControl/>
          </w:pPr>
        </w:pPrChange>
      </w:pPr>
      <w:ins w:id="7989" w:author="rocky" w:date="2013-07-31T11:57:00Z">
        <w:r w:rsidRPr="00870474">
          <w:rPr>
            <w:szCs w:val="24"/>
          </w:rPr>
          <w:t>Approach B:</w:t>
        </w:r>
      </w:ins>
      <w:ins w:id="7990" w:author="rocky" w:date="2013-07-31T14:21:00Z">
        <w:r w:rsidR="001122E3">
          <w:rPr>
            <w:szCs w:val="24"/>
          </w:rPr>
          <w:t xml:space="preserve"> AUTH.SendRequest -&gt; MANAGEMENT.Sync -&gt; PRC.RequestTID -&gt; </w:t>
        </w:r>
      </w:ins>
      <w:ins w:id="7991" w:author="rocky" w:date="2013-07-31T14:22:00Z">
        <w:r w:rsidR="001122E3">
          <w:rPr>
            <w:szCs w:val="24"/>
          </w:rPr>
          <w:t>MANAGEMENT.</w:t>
        </w:r>
      </w:ins>
      <w:ins w:id="7992" w:author="rocky" w:date="2013-07-31T14:21:00Z">
        <w:r w:rsidR="001122E3">
          <w:rPr>
            <w:szCs w:val="24"/>
          </w:rPr>
          <w:t>AckSync</w:t>
        </w:r>
      </w:ins>
    </w:p>
    <w:p w:rsidR="0043677B" w:rsidRDefault="0043677B">
      <w:pPr>
        <w:widowControl/>
        <w:ind w:left="720"/>
        <w:rPr>
          <w:ins w:id="7993" w:author="rocky" w:date="2013-07-31T11:57:00Z"/>
          <w:szCs w:val="24"/>
        </w:rPr>
        <w:pPrChange w:id="7994" w:author="rocky" w:date="2013-07-31T11:57:00Z">
          <w:pPr>
            <w:widowControl/>
          </w:pPr>
        </w:pPrChange>
      </w:pPr>
    </w:p>
    <w:p w:rsidR="0043677B" w:rsidRPr="009C55F8" w:rsidRDefault="0043677B" w:rsidP="0043677B">
      <w:pPr>
        <w:pStyle w:val="a3"/>
        <w:pBdr>
          <w:bottom w:val="single" w:sz="6" w:space="1" w:color="auto"/>
        </w:pBdr>
        <w:ind w:leftChars="0" w:left="360"/>
        <w:rPr>
          <w:ins w:id="7995" w:author="rocky" w:date="2013-07-31T11:57:00Z"/>
          <w:i/>
        </w:rPr>
      </w:pPr>
      <w:ins w:id="7996" w:author="rocky" w:date="2013-07-31T11:57:00Z">
        <w:r w:rsidRPr="009C55F8">
          <w:rPr>
            <w:rFonts w:hint="eastAsia"/>
            <w:i/>
          </w:rPr>
          <w:t xml:space="preserve">PHONE </w:t>
        </w:r>
        <w:r>
          <w:rPr>
            <w:rFonts w:hint="eastAsia"/>
            <w:i/>
          </w:rPr>
          <w:t>(Administrator tap)</w:t>
        </w:r>
        <w:r w:rsidRPr="009C55F8">
          <w:rPr>
            <w:rFonts w:hint="eastAsia"/>
            <w:i/>
          </w:rPr>
          <w:t xml:space="preserve"> </w:t>
        </w:r>
        <w:r>
          <w:rPr>
            <w:rFonts w:hint="eastAsia"/>
            <w:i/>
          </w:rPr>
          <w:tab/>
        </w:r>
        <w:r>
          <w:rPr>
            <w:rFonts w:hint="eastAsia"/>
            <w:i/>
          </w:rPr>
          <w:tab/>
        </w:r>
        <w:r w:rsidRPr="009C55F8">
          <w:rPr>
            <w:rFonts w:hint="eastAsia"/>
            <w:i/>
          </w:rPr>
          <w:t xml:space="preserve">            DEVICE</w:t>
        </w:r>
      </w:ins>
    </w:p>
    <w:p w:rsidR="0043677B" w:rsidRDefault="0043677B" w:rsidP="0043677B">
      <w:pPr>
        <w:pStyle w:val="a3"/>
        <w:ind w:leftChars="0" w:left="360"/>
        <w:rPr>
          <w:ins w:id="7997" w:author="rocky" w:date="2013-07-31T11:57:00Z"/>
          <w:i/>
          <w:sz w:val="18"/>
          <w:szCs w:val="18"/>
        </w:rPr>
      </w:pPr>
      <w:ins w:id="7998" w:author="rocky" w:date="2013-07-31T11:57:00Z">
        <w:r>
          <w:rPr>
            <w:rFonts w:hint="eastAsia"/>
            <w:i/>
            <w:sz w:val="18"/>
            <w:szCs w:val="18"/>
          </w:rPr>
          <w:t>NDEF_UPDATE</w:t>
        </w:r>
      </w:ins>
    </w:p>
    <w:p w:rsidR="0043677B" w:rsidRDefault="0043677B" w:rsidP="0043677B">
      <w:pPr>
        <w:pStyle w:val="a3"/>
        <w:ind w:leftChars="0" w:left="360" w:firstLineChars="100" w:firstLine="180"/>
        <w:rPr>
          <w:ins w:id="7999" w:author="rocky" w:date="2013-07-31T11:57:00Z"/>
          <w:i/>
          <w:sz w:val="18"/>
          <w:szCs w:val="18"/>
        </w:rPr>
      </w:pPr>
      <w:ins w:id="8000" w:author="rocky" w:date="2013-07-31T11:57:00Z">
        <w:r>
          <w:rPr>
            <w:rFonts w:hint="eastAsia"/>
            <w:i/>
            <w:sz w:val="18"/>
            <w:szCs w:val="18"/>
          </w:rPr>
          <w:t>(AUTH, SendRequest</w:t>
        </w:r>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43677B" w:rsidRDefault="0043677B" w:rsidP="0043677B">
      <w:pPr>
        <w:ind w:firstLineChars="350" w:firstLine="630"/>
        <w:rPr>
          <w:ins w:id="8001" w:author="rocky" w:date="2013-07-31T11:57:00Z"/>
          <w:i/>
          <w:sz w:val="18"/>
          <w:szCs w:val="18"/>
        </w:rPr>
      </w:pPr>
      <w:ins w:id="8002" w:author="rocky" w:date="2013-07-31T11:57:00Z">
        <w:r>
          <w:rPr>
            <w:i/>
            <w:sz w:val="18"/>
            <w:szCs w:val="18"/>
          </w:rPr>
          <w:t>10h-</w:t>
        </w:r>
        <w:r w:rsidRPr="0082139F">
          <w:rPr>
            <w:i/>
            <w:sz w:val="18"/>
            <w:szCs w:val="18"/>
          </w:rPr>
          <w:t xml:space="preserve">byte </w:t>
        </w:r>
        <w:r>
          <w:rPr>
            <w:rFonts w:hint="eastAsia"/>
            <w:i/>
            <w:sz w:val="18"/>
            <w:szCs w:val="18"/>
          </w:rPr>
          <w:t>FID</w:t>
        </w:r>
        <w:r w:rsidRPr="0082139F">
          <w:rPr>
            <w:i/>
            <w:sz w:val="18"/>
            <w:szCs w:val="18"/>
          </w:rPr>
          <w:t>,</w:t>
        </w:r>
      </w:ins>
    </w:p>
    <w:p w:rsidR="0043677B" w:rsidRPr="00A6054E" w:rsidRDefault="0043677B" w:rsidP="0043677B">
      <w:pPr>
        <w:pStyle w:val="a3"/>
        <w:ind w:leftChars="0" w:left="360" w:firstLineChars="150" w:firstLine="270"/>
        <w:rPr>
          <w:ins w:id="8003" w:author="rocky" w:date="2013-07-31T11:57:00Z"/>
          <w:i/>
          <w:sz w:val="18"/>
          <w:szCs w:val="18"/>
        </w:rPr>
      </w:pPr>
      <w:ins w:id="8004" w:author="rocky" w:date="2013-07-31T11:57:00Z">
        <w:r>
          <w:rPr>
            <w:rFonts w:hint="eastAsia"/>
            <w:i/>
            <w:sz w:val="18"/>
            <w:szCs w:val="18"/>
          </w:rPr>
          <w:t>10h-byte Challenge2,</w:t>
        </w:r>
      </w:ins>
    </w:p>
    <w:p w:rsidR="0043677B" w:rsidRPr="00A6054E" w:rsidRDefault="0043677B" w:rsidP="0043677B">
      <w:pPr>
        <w:pStyle w:val="a3"/>
        <w:ind w:leftChars="0" w:left="360" w:firstLineChars="150" w:firstLine="270"/>
        <w:rPr>
          <w:ins w:id="8005" w:author="rocky" w:date="2013-07-31T11:57:00Z"/>
          <w:i/>
          <w:sz w:val="18"/>
          <w:szCs w:val="18"/>
        </w:rPr>
      </w:pPr>
      <w:ins w:id="8006" w:author="rocky" w:date="2013-07-31T11:57:00Z">
        <w:r>
          <w:rPr>
            <w:i/>
            <w:sz w:val="18"/>
            <w:szCs w:val="18"/>
          </w:rPr>
          <w:t>04h-byte Time,</w:t>
        </w:r>
      </w:ins>
    </w:p>
    <w:p w:rsidR="0043677B" w:rsidRDefault="0043677B" w:rsidP="0043677B">
      <w:pPr>
        <w:pStyle w:val="a3"/>
        <w:ind w:leftChars="0" w:left="360" w:firstLineChars="150" w:firstLine="270"/>
        <w:rPr>
          <w:ins w:id="8007" w:author="rocky" w:date="2013-07-31T11:57:00Z"/>
          <w:i/>
          <w:sz w:val="18"/>
          <w:szCs w:val="18"/>
        </w:rPr>
      </w:pPr>
      <w:ins w:id="8008" w:author="rocky" w:date="2013-07-31T11:57:00Z">
        <w:r>
          <w:rPr>
            <w:rFonts w:hint="eastAsia"/>
            <w:i/>
            <w:sz w:val="18"/>
            <w:szCs w:val="18"/>
          </w:rPr>
          <w:t>10h-byte DID_0,</w:t>
        </w:r>
      </w:ins>
    </w:p>
    <w:p w:rsidR="0043677B" w:rsidRDefault="0043677B" w:rsidP="0043677B">
      <w:pPr>
        <w:pStyle w:val="a3"/>
        <w:ind w:leftChars="0" w:left="360" w:firstLineChars="150" w:firstLine="270"/>
        <w:rPr>
          <w:ins w:id="8009" w:author="rocky" w:date="2013-07-31T11:57:00Z"/>
          <w:i/>
          <w:sz w:val="18"/>
          <w:szCs w:val="18"/>
        </w:rPr>
      </w:pPr>
      <w:ins w:id="8010" w:author="rocky" w:date="2013-07-31T11:57:00Z">
        <w:r>
          <w:rPr>
            <w:rFonts w:hint="eastAsia"/>
            <w:i/>
            <w:sz w:val="18"/>
            <w:szCs w:val="18"/>
          </w:rPr>
          <w:t>1-byte DID-FID-SN_0,</w:t>
        </w:r>
      </w:ins>
    </w:p>
    <w:p w:rsidR="0043677B" w:rsidRDefault="0043677B" w:rsidP="0043677B">
      <w:pPr>
        <w:pStyle w:val="a3"/>
        <w:ind w:leftChars="0" w:left="360" w:firstLineChars="150" w:firstLine="270"/>
        <w:rPr>
          <w:ins w:id="8011" w:author="rocky" w:date="2013-07-31T11:57:00Z"/>
          <w:i/>
          <w:sz w:val="18"/>
          <w:szCs w:val="18"/>
        </w:rPr>
      </w:pPr>
      <w:ins w:id="8012" w:author="rocky" w:date="2013-07-31T11:57:00Z">
        <w:r>
          <w:rPr>
            <w:rFonts w:hint="eastAsia"/>
            <w:i/>
            <w:sz w:val="18"/>
            <w:szCs w:val="18"/>
          </w:rPr>
          <w:t xml:space="preserve">10h-byte DID_1, </w:t>
        </w:r>
      </w:ins>
    </w:p>
    <w:p w:rsidR="0043677B" w:rsidRPr="0041231C" w:rsidRDefault="0043677B" w:rsidP="0043677B">
      <w:pPr>
        <w:pStyle w:val="a3"/>
        <w:ind w:leftChars="0" w:left="360" w:firstLineChars="150" w:firstLine="270"/>
        <w:rPr>
          <w:ins w:id="8013" w:author="rocky" w:date="2013-07-31T11:57:00Z"/>
          <w:i/>
          <w:sz w:val="18"/>
          <w:szCs w:val="18"/>
        </w:rPr>
      </w:pPr>
      <w:ins w:id="8014" w:author="rocky" w:date="2013-07-31T11:57:00Z">
        <w:r>
          <w:rPr>
            <w:rFonts w:hint="eastAsia"/>
            <w:i/>
            <w:sz w:val="18"/>
            <w:szCs w:val="18"/>
          </w:rPr>
          <w:t>1-byte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43677B" w:rsidRPr="009C55F8" w:rsidRDefault="0043677B" w:rsidP="0043677B">
      <w:pPr>
        <w:pStyle w:val="a3"/>
        <w:ind w:leftChars="0" w:left="360"/>
        <w:rPr>
          <w:ins w:id="8015" w:author="rocky" w:date="2013-07-31T11:57:00Z"/>
          <w:i/>
          <w:sz w:val="18"/>
          <w:szCs w:val="18"/>
        </w:rPr>
      </w:pPr>
      <w:ins w:id="8016" w:author="rocky" w:date="2013-07-31T11:57: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3677B" w:rsidRDefault="0043677B" w:rsidP="0043677B">
      <w:pPr>
        <w:pStyle w:val="a3"/>
        <w:ind w:leftChars="0" w:left="360"/>
        <w:rPr>
          <w:ins w:id="8017" w:author="rocky" w:date="2013-07-31T11:57:00Z"/>
          <w:i/>
          <w:sz w:val="18"/>
          <w:szCs w:val="18"/>
        </w:rPr>
      </w:pPr>
      <w:ins w:id="8018" w:author="rocky" w:date="2013-07-31T11:5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(00h for OK, AUTH, SendRequest, </w:t>
        </w:r>
      </w:ins>
      <w:ins w:id="8019" w:author="rocky" w:date="2013-09-09T17:16:00Z">
        <w:r w:rsidR="002D52D6">
          <w:rPr>
            <w:i/>
            <w:sz w:val="18"/>
            <w:szCs w:val="18"/>
          </w:rPr>
          <w:t>51</w:t>
        </w:r>
      </w:ins>
      <w:ins w:id="8020" w:author="rocky" w:date="2013-07-31T11:57:00Z">
        <w:r>
          <w:rPr>
            <w:rFonts w:hint="eastAsia"/>
            <w:i/>
            <w:sz w:val="18"/>
            <w:szCs w:val="18"/>
          </w:rPr>
          <w:t>h,</w:t>
        </w:r>
      </w:ins>
    </w:p>
    <w:p w:rsidR="0043677B" w:rsidRDefault="0043677B" w:rsidP="0043677B">
      <w:pPr>
        <w:pStyle w:val="a3"/>
        <w:ind w:leftChars="0" w:left="360" w:firstLineChars="2100" w:firstLine="3780"/>
        <w:rPr>
          <w:ins w:id="8021" w:author="rocky" w:date="2013-07-31T11:57:00Z"/>
          <w:i/>
          <w:sz w:val="18"/>
          <w:szCs w:val="18"/>
        </w:rPr>
      </w:pPr>
      <w:ins w:id="8022" w:author="rocky" w:date="2013-07-31T11:57:00Z">
        <w:r>
          <w:rPr>
            <w:rFonts w:hint="eastAsia"/>
            <w:i/>
            <w:sz w:val="18"/>
            <w:szCs w:val="18"/>
          </w:rPr>
          <w:t xml:space="preserve"> 10h-byte DID data</w:t>
        </w:r>
      </w:ins>
    </w:p>
    <w:p w:rsidR="0043677B" w:rsidRDefault="0043677B" w:rsidP="0043677B">
      <w:pPr>
        <w:pStyle w:val="a3"/>
        <w:ind w:leftChars="0" w:left="360" w:firstLineChars="2150" w:firstLine="3870"/>
        <w:rPr>
          <w:ins w:id="8023" w:author="rocky" w:date="2013-07-31T11:57:00Z"/>
          <w:i/>
          <w:sz w:val="18"/>
          <w:szCs w:val="18"/>
        </w:rPr>
      </w:pPr>
      <w:ins w:id="8024" w:author="rocky" w:date="2013-07-31T11:57:00Z">
        <w:r>
          <w:rPr>
            <w:rFonts w:hint="eastAsia"/>
            <w:i/>
            <w:sz w:val="18"/>
            <w:szCs w:val="18"/>
          </w:rPr>
          <w:t>10h-byte response2 data,</w:t>
        </w:r>
      </w:ins>
    </w:p>
    <w:p w:rsidR="0043677B" w:rsidRPr="00A6054E" w:rsidRDefault="0043677B" w:rsidP="0043677B">
      <w:pPr>
        <w:pStyle w:val="a3"/>
        <w:ind w:leftChars="0" w:left="360" w:firstLineChars="2150" w:firstLine="3870"/>
        <w:rPr>
          <w:ins w:id="8025" w:author="rocky" w:date="2013-07-31T11:57:00Z"/>
          <w:i/>
          <w:sz w:val="18"/>
          <w:szCs w:val="18"/>
        </w:rPr>
      </w:pPr>
      <w:ins w:id="8026" w:author="rocky" w:date="2013-07-31T11:57:00Z">
        <w:r>
          <w:rPr>
            <w:rFonts w:hint="eastAsia"/>
            <w:i/>
            <w:sz w:val="18"/>
            <w:szCs w:val="18"/>
          </w:rPr>
          <w:t>10h-byte challenge1 data</w:t>
        </w:r>
        <w:r>
          <w:rPr>
            <w:i/>
            <w:sz w:val="18"/>
            <w:szCs w:val="18"/>
          </w:rPr>
          <w:t>,</w:t>
        </w:r>
        <w:r w:rsidRPr="00BC61AE">
          <w:rPr>
            <w:i/>
            <w:sz w:val="18"/>
            <w:szCs w:val="18"/>
          </w:rPr>
          <w:t xml:space="preserve"> </w:t>
        </w:r>
      </w:ins>
    </w:p>
    <w:p w:rsidR="002D52D6" w:rsidRDefault="0043677B" w:rsidP="002D52D6">
      <w:pPr>
        <w:pStyle w:val="a3"/>
        <w:ind w:leftChars="0" w:left="360" w:firstLineChars="2150" w:firstLine="3870"/>
        <w:rPr>
          <w:ins w:id="8027" w:author="rocky" w:date="2013-09-09T17:14:00Z"/>
          <w:i/>
          <w:sz w:val="18"/>
          <w:szCs w:val="18"/>
        </w:rPr>
      </w:pPr>
      <w:ins w:id="8028" w:author="rocky" w:date="2013-07-31T11:57:00Z">
        <w:r>
          <w:rPr>
            <w:i/>
            <w:sz w:val="18"/>
            <w:szCs w:val="18"/>
          </w:rPr>
          <w:t>10h-byte device name</w:t>
        </w:r>
      </w:ins>
      <w:ins w:id="8029" w:author="rocky" w:date="2013-09-09T17:14:00Z">
        <w:r w:rsidR="002D52D6">
          <w:rPr>
            <w:i/>
            <w:sz w:val="18"/>
            <w:szCs w:val="18"/>
          </w:rPr>
          <w:t>,</w:t>
        </w:r>
      </w:ins>
    </w:p>
    <w:p w:rsidR="002D52D6" w:rsidRDefault="002D52D6" w:rsidP="002D52D6">
      <w:pPr>
        <w:pStyle w:val="a3"/>
        <w:ind w:leftChars="0" w:left="360" w:firstLineChars="2150" w:firstLine="3870"/>
        <w:rPr>
          <w:ins w:id="8030" w:author="rocky" w:date="2013-09-09T17:14:00Z"/>
          <w:i/>
          <w:sz w:val="18"/>
          <w:szCs w:val="18"/>
        </w:rPr>
      </w:pPr>
      <w:ins w:id="8031" w:author="rocky" w:date="2013-09-09T17:14:00Z">
        <w:r>
          <w:rPr>
            <w:i/>
            <w:sz w:val="18"/>
            <w:szCs w:val="18"/>
          </w:rPr>
          <w:t>10h-byte FW_version,</w:t>
        </w:r>
      </w:ins>
    </w:p>
    <w:p w:rsidR="0043677B" w:rsidRPr="002D52D6" w:rsidRDefault="002D52D6">
      <w:pPr>
        <w:pStyle w:val="a3"/>
        <w:ind w:leftChars="0" w:left="360" w:firstLineChars="2150" w:firstLine="3870"/>
        <w:rPr>
          <w:ins w:id="8032" w:author="rocky" w:date="2013-07-31T11:57:00Z"/>
          <w:i/>
          <w:sz w:val="18"/>
          <w:szCs w:val="18"/>
          <w:rPrChange w:id="8033" w:author="rocky" w:date="2013-09-09T17:15:00Z">
            <w:rPr>
              <w:ins w:id="8034" w:author="rocky" w:date="2013-07-31T11:57:00Z"/>
            </w:rPr>
          </w:rPrChange>
        </w:rPr>
      </w:pPr>
      <w:ins w:id="8035" w:author="rocky" w:date="2013-09-09T17:14:00Z">
        <w:r>
          <w:rPr>
            <w:i/>
            <w:sz w:val="18"/>
            <w:szCs w:val="18"/>
          </w:rPr>
          <w:t>1-byte Battery_ADC_Value</w:t>
        </w:r>
        <w:r w:rsidRPr="009C55F8">
          <w:rPr>
            <w:rFonts w:hint="eastAsia"/>
            <w:i/>
            <w:sz w:val="18"/>
            <w:szCs w:val="18"/>
          </w:rPr>
          <w:t>)</w:t>
        </w:r>
      </w:ins>
    </w:p>
    <w:p w:rsidR="0043677B" w:rsidRPr="007D072D" w:rsidRDefault="0043677B" w:rsidP="0043677B">
      <w:pPr>
        <w:pStyle w:val="a3"/>
        <w:ind w:leftChars="0" w:left="360"/>
        <w:rPr>
          <w:ins w:id="8036" w:author="rocky" w:date="2013-07-31T11:57:00Z"/>
          <w:b/>
          <w:i/>
          <w:sz w:val="18"/>
          <w:szCs w:val="18"/>
        </w:rPr>
      </w:pPr>
      <w:ins w:id="8037" w:author="rocky" w:date="2013-07-31T11:5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3677B" w:rsidRDefault="0043677B" w:rsidP="0043677B">
      <w:pPr>
        <w:pStyle w:val="a3"/>
        <w:ind w:leftChars="0" w:left="360"/>
        <w:rPr>
          <w:ins w:id="8038" w:author="rocky" w:date="2013-07-31T11:58:00Z"/>
          <w:i/>
          <w:sz w:val="18"/>
          <w:szCs w:val="18"/>
        </w:rPr>
      </w:pPr>
      <w:ins w:id="8039" w:author="rocky" w:date="2013-07-31T11:57: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43677B" w:rsidRDefault="0043677B" w:rsidP="0043677B">
      <w:pPr>
        <w:pStyle w:val="a3"/>
        <w:ind w:leftChars="0" w:left="360"/>
        <w:rPr>
          <w:ins w:id="8040" w:author="rocky" w:date="2013-07-31T11:58:00Z"/>
          <w:i/>
          <w:sz w:val="18"/>
          <w:szCs w:val="18"/>
        </w:rPr>
      </w:pPr>
      <w:ins w:id="8041" w:author="rocky" w:date="2013-07-31T11:58:00Z">
        <w:r w:rsidRPr="009C55F8">
          <w:rPr>
            <w:rFonts w:hint="eastAsia"/>
            <w:i/>
            <w:sz w:val="18"/>
            <w:szCs w:val="18"/>
          </w:rPr>
          <w:t>NDEF_UPDATE</w:t>
        </w:r>
        <w:r>
          <w:rPr>
            <w:rFonts w:hint="eastAsia"/>
            <w:i/>
            <w:sz w:val="18"/>
            <w:szCs w:val="18"/>
          </w:rPr>
          <w:t xml:space="preserve">  (MANAGEMENT, Sync, 1</w:t>
        </w:r>
        <w:r>
          <w:rPr>
            <w:i/>
            <w:sz w:val="18"/>
            <w:szCs w:val="18"/>
          </w:rPr>
          <w:t>A</w:t>
        </w:r>
        <w:r>
          <w:rPr>
            <w:rFonts w:hint="eastAsia"/>
            <w:i/>
            <w:sz w:val="18"/>
            <w:szCs w:val="18"/>
          </w:rPr>
          <w:t>h,</w:t>
        </w:r>
      </w:ins>
    </w:p>
    <w:p w:rsidR="0043677B" w:rsidRDefault="0043677B" w:rsidP="0043677B">
      <w:pPr>
        <w:pStyle w:val="a3"/>
        <w:ind w:leftChars="0" w:left="360"/>
        <w:rPr>
          <w:ins w:id="8042" w:author="rocky" w:date="2013-07-31T11:58:00Z"/>
          <w:i/>
          <w:sz w:val="18"/>
          <w:szCs w:val="18"/>
        </w:rPr>
      </w:pPr>
      <w:ins w:id="8043" w:author="rocky" w:date="2013-07-31T11:58:00Z">
        <w:r>
          <w:rPr>
            <w:rFonts w:hint="eastAsia"/>
            <w:i/>
            <w:sz w:val="18"/>
            <w:szCs w:val="18"/>
          </w:rPr>
          <w:t xml:space="preserve"> 10h-byte Response1, </w:t>
        </w:r>
      </w:ins>
    </w:p>
    <w:p w:rsidR="0043677B" w:rsidRDefault="0043677B" w:rsidP="0043677B">
      <w:pPr>
        <w:pStyle w:val="a3"/>
        <w:rPr>
          <w:ins w:id="8044" w:author="rocky" w:date="2013-07-31T11:58:00Z"/>
        </w:rPr>
      </w:pPr>
      <w:ins w:id="8045" w:author="rocky" w:date="2013-07-31T11:58:00Z">
        <w:r>
          <w:rPr>
            <w:i/>
            <w:sz w:val="18"/>
            <w:szCs w:val="18"/>
          </w:rPr>
          <w:t xml:space="preserve">1-byte ActCode value </w:t>
        </w:r>
        <w:r>
          <w:rPr>
            <w:rFonts w:hint="eastAsia"/>
            <w:i/>
            <w:sz w:val="18"/>
            <w:szCs w:val="18"/>
          </w:rPr>
          <w:t>00h</w:t>
        </w:r>
        <w:r>
          <w:rPr>
            <w:i/>
            <w:sz w:val="18"/>
            <w:szCs w:val="18"/>
          </w:rPr>
          <w:t>,</w:t>
        </w:r>
        <w:r w:rsidRPr="00D17E40">
          <w:t xml:space="preserve"> </w:t>
        </w:r>
      </w:ins>
    </w:p>
    <w:p w:rsidR="0043677B" w:rsidRDefault="0043677B" w:rsidP="0043677B">
      <w:pPr>
        <w:pStyle w:val="a3"/>
        <w:rPr>
          <w:ins w:id="8046" w:author="rocky" w:date="2013-07-31T11:58:00Z"/>
        </w:rPr>
      </w:pPr>
      <w:ins w:id="8047" w:author="rocky" w:date="2013-07-31T11:58:00Z">
        <w:r w:rsidRPr="00D17E40">
          <w:rPr>
            <w:i/>
            <w:sz w:val="18"/>
            <w:szCs w:val="18"/>
          </w:rPr>
          <w:t>4-byte START_LOG_SN,</w:t>
        </w:r>
        <w:r w:rsidRPr="00D17E40">
          <w:t xml:space="preserve"> </w:t>
        </w:r>
      </w:ins>
    </w:p>
    <w:p w:rsidR="0043677B" w:rsidRPr="00D17E40" w:rsidRDefault="0043677B" w:rsidP="0043677B">
      <w:pPr>
        <w:pStyle w:val="a3"/>
        <w:rPr>
          <w:ins w:id="8048" w:author="rocky" w:date="2013-07-31T11:58:00Z"/>
          <w:i/>
          <w:sz w:val="18"/>
          <w:szCs w:val="18"/>
        </w:rPr>
      </w:pPr>
      <w:ins w:id="8049" w:author="rocky" w:date="2013-07-31T11:58:00Z">
        <w:r w:rsidRPr="00D17E40">
          <w:rPr>
            <w:i/>
            <w:sz w:val="18"/>
            <w:szCs w:val="18"/>
          </w:rPr>
          <w:t>1-byte MAX_READ_SYNC_NBR,</w:t>
        </w:r>
      </w:ins>
    </w:p>
    <w:p w:rsidR="0043677B" w:rsidRPr="00A6054E" w:rsidRDefault="0043677B" w:rsidP="0043677B">
      <w:pPr>
        <w:pStyle w:val="a3"/>
        <w:ind w:leftChars="0" w:left="360" w:firstLineChars="50" w:firstLine="90"/>
        <w:rPr>
          <w:ins w:id="8050" w:author="rocky" w:date="2013-07-31T11:58:00Z"/>
          <w:i/>
          <w:sz w:val="18"/>
          <w:szCs w:val="18"/>
        </w:rPr>
      </w:pPr>
      <w:ins w:id="8051" w:author="rocky" w:date="2013-07-31T11:58:00Z">
        <w:r w:rsidRPr="00D17E40">
          <w:rPr>
            <w:i/>
            <w:sz w:val="18"/>
            <w:szCs w:val="18"/>
          </w:rPr>
          <w:t>4-byte LAST_SYNC_LOG_SN</w:t>
        </w:r>
        <w:r w:rsidRPr="00A6054E">
          <w:rPr>
            <w:i/>
            <w:sz w:val="18"/>
            <w:szCs w:val="18"/>
          </w:rPr>
          <w:t xml:space="preserve">)                  </w:t>
        </w:r>
        <w:r w:rsidRPr="00E35210">
          <w:sym w:font="Wingdings" w:char="F0E0"/>
        </w:r>
      </w:ins>
    </w:p>
    <w:p w:rsidR="0043677B" w:rsidRDefault="0043677B" w:rsidP="0043677B">
      <w:pPr>
        <w:pStyle w:val="a3"/>
        <w:ind w:leftChars="0" w:left="360"/>
        <w:rPr>
          <w:ins w:id="8052" w:author="rocky" w:date="2013-07-31T11:58:00Z"/>
          <w:i/>
          <w:sz w:val="18"/>
          <w:szCs w:val="18"/>
        </w:rPr>
      </w:pPr>
      <w:ins w:id="8053" w:author="rocky" w:date="2013-07-31T11:58: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43677B" w:rsidRDefault="0043677B" w:rsidP="0043677B">
      <w:pPr>
        <w:pStyle w:val="a3"/>
        <w:ind w:leftChars="0" w:left="360"/>
        <w:rPr>
          <w:ins w:id="8054" w:author="rocky" w:date="2013-07-31T11:58:00Z"/>
          <w:i/>
          <w:sz w:val="18"/>
          <w:szCs w:val="18"/>
        </w:rPr>
      </w:pPr>
      <w:ins w:id="8055" w:author="rocky" w:date="2013-07-31T11:58: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OK, MANAGEMENT, Sync,0</w:t>
        </w:r>
        <w:r>
          <w:rPr>
            <w:i/>
            <w:sz w:val="18"/>
            <w:szCs w:val="18"/>
          </w:rPr>
          <w:t>9</w:t>
        </w:r>
        <w:r>
          <w:rPr>
            <w:rFonts w:hint="eastAsia"/>
            <w:i/>
            <w:sz w:val="18"/>
            <w:szCs w:val="18"/>
          </w:rPr>
          <w:t>h</w:t>
        </w:r>
        <w:r w:rsidRPr="00870665">
          <w:rPr>
            <w:i/>
            <w:sz w:val="18"/>
            <w:szCs w:val="18"/>
          </w:rPr>
          <w:t xml:space="preserve"> </w:t>
        </w:r>
      </w:ins>
    </w:p>
    <w:p w:rsidR="0043677B" w:rsidRDefault="0043677B" w:rsidP="0043677B">
      <w:pPr>
        <w:pStyle w:val="a3"/>
        <w:ind w:leftChars="0" w:left="360" w:firstLineChars="2100" w:firstLine="3780"/>
        <w:rPr>
          <w:ins w:id="8056" w:author="rocky" w:date="2013-07-31T11:58:00Z"/>
          <w:i/>
          <w:sz w:val="18"/>
          <w:szCs w:val="18"/>
        </w:rPr>
      </w:pPr>
      <w:ins w:id="8057" w:author="rocky" w:date="2013-07-31T11:58:00Z">
        <w:r>
          <w:rPr>
            <w:rFonts w:hint="eastAsia"/>
            <w:i/>
            <w:sz w:val="18"/>
            <w:szCs w:val="18"/>
          </w:rPr>
          <w:t xml:space="preserve"> </w:t>
        </w:r>
        <w:r>
          <w:rPr>
            <w:i/>
            <w:sz w:val="18"/>
            <w:szCs w:val="18"/>
          </w:rPr>
          <w:t>1-byte M value 00h,</w:t>
        </w:r>
      </w:ins>
    </w:p>
    <w:p w:rsidR="0043677B" w:rsidRDefault="0043677B" w:rsidP="0043677B">
      <w:pPr>
        <w:pStyle w:val="a3"/>
        <w:ind w:leftChars="0" w:left="360" w:firstLineChars="2150" w:firstLine="3870"/>
        <w:rPr>
          <w:ins w:id="8058" w:author="rocky" w:date="2013-07-31T11:58:00Z"/>
          <w:i/>
          <w:sz w:val="18"/>
          <w:szCs w:val="18"/>
        </w:rPr>
      </w:pPr>
      <w:ins w:id="8059" w:author="rocky" w:date="2013-07-31T11:58:00Z">
        <w:r>
          <w:rPr>
            <w:i/>
            <w:sz w:val="18"/>
            <w:szCs w:val="18"/>
          </w:rPr>
          <w:t>2-byte N value 0000h,</w:t>
        </w:r>
      </w:ins>
    </w:p>
    <w:p w:rsidR="0043677B" w:rsidRDefault="0043677B" w:rsidP="0043677B">
      <w:pPr>
        <w:pStyle w:val="a3"/>
        <w:ind w:leftChars="0" w:left="360" w:firstLineChars="2150" w:firstLine="3870"/>
        <w:rPr>
          <w:ins w:id="8060" w:author="rocky" w:date="2013-07-31T11:58:00Z"/>
          <w:i/>
          <w:sz w:val="18"/>
          <w:szCs w:val="18"/>
        </w:rPr>
      </w:pPr>
      <w:ins w:id="8061" w:author="rocky" w:date="2013-07-31T11:58:00Z">
        <w:r>
          <w:rPr>
            <w:rFonts w:hint="eastAsia"/>
            <w:i/>
            <w:sz w:val="18"/>
            <w:szCs w:val="18"/>
          </w:rPr>
          <w:t>1-byte DID-FID-SN_0</w:t>
        </w:r>
        <w:r>
          <w:rPr>
            <w:i/>
            <w:sz w:val="18"/>
            <w:szCs w:val="18"/>
          </w:rPr>
          <w:t>,</w:t>
        </w:r>
      </w:ins>
    </w:p>
    <w:p w:rsidR="0043677B" w:rsidRDefault="0043677B" w:rsidP="0043677B">
      <w:pPr>
        <w:pStyle w:val="a3"/>
        <w:ind w:leftChars="0" w:left="360" w:firstLineChars="2100" w:firstLine="3780"/>
        <w:rPr>
          <w:ins w:id="8062" w:author="rocky" w:date="2013-07-31T11:58:00Z"/>
          <w:i/>
          <w:sz w:val="18"/>
          <w:szCs w:val="18"/>
        </w:rPr>
      </w:pPr>
      <w:ins w:id="8063" w:author="rocky" w:date="2013-07-31T11:58:00Z">
        <w:r>
          <w:rPr>
            <w:rFonts w:hint="eastAsia"/>
            <w:i/>
            <w:sz w:val="18"/>
            <w:szCs w:val="18"/>
          </w:rPr>
          <w:lastRenderedPageBreak/>
          <w:t xml:space="preserve"> 1-byte LogEvent,</w:t>
        </w:r>
      </w:ins>
    </w:p>
    <w:p w:rsidR="0043677B" w:rsidRPr="0043677B" w:rsidRDefault="0043677B">
      <w:pPr>
        <w:pStyle w:val="a3"/>
        <w:ind w:leftChars="0" w:left="360" w:firstLineChars="2150" w:firstLine="3870"/>
        <w:rPr>
          <w:ins w:id="8064" w:author="rocky" w:date="2013-07-31T11:57:00Z"/>
          <w:i/>
          <w:sz w:val="18"/>
          <w:szCs w:val="18"/>
          <w:rPrChange w:id="8065" w:author="rocky" w:date="2013-07-31T11:58:00Z">
            <w:rPr>
              <w:ins w:id="8066" w:author="rocky" w:date="2013-07-31T11:57:00Z"/>
            </w:rPr>
          </w:rPrChange>
        </w:rPr>
        <w:pPrChange w:id="8067" w:author="rocky" w:date="2013-07-31T11:58:00Z">
          <w:pPr>
            <w:pStyle w:val="a3"/>
            <w:ind w:leftChars="0" w:left="360"/>
          </w:pPr>
        </w:pPrChange>
      </w:pPr>
      <w:ins w:id="8068" w:author="rocky" w:date="2013-07-31T11:58:00Z">
        <w:r>
          <w:rPr>
            <w:rFonts w:hint="eastAsia"/>
            <w:i/>
            <w:sz w:val="18"/>
            <w:szCs w:val="18"/>
          </w:rPr>
          <w:t>4-byte TIME</w:t>
        </w:r>
        <w:r w:rsidRPr="00E35210">
          <w:rPr>
            <w:i/>
            <w:sz w:val="18"/>
            <w:szCs w:val="18"/>
          </w:rPr>
          <w:t>)</w:t>
        </w:r>
      </w:ins>
    </w:p>
    <w:p w:rsidR="0043677B" w:rsidRDefault="0043677B" w:rsidP="0043677B">
      <w:pPr>
        <w:pStyle w:val="a3"/>
        <w:ind w:leftChars="0" w:left="360"/>
        <w:rPr>
          <w:ins w:id="8069" w:author="rocky" w:date="2013-07-31T11:57:00Z"/>
          <w:i/>
          <w:sz w:val="18"/>
          <w:szCs w:val="18"/>
        </w:rPr>
      </w:pPr>
      <w:ins w:id="8070" w:author="rocky" w:date="2013-07-31T11:57:00Z">
        <w:r w:rsidRPr="009C55F8">
          <w:rPr>
            <w:rFonts w:hint="eastAsia"/>
            <w:i/>
            <w:sz w:val="18"/>
            <w:szCs w:val="18"/>
          </w:rPr>
          <w:t>NDEF_UPDATE</w:t>
        </w:r>
      </w:ins>
    </w:p>
    <w:p w:rsidR="0043677B" w:rsidRDefault="0043677B" w:rsidP="0043677B">
      <w:pPr>
        <w:pStyle w:val="a3"/>
        <w:ind w:leftChars="0" w:left="360" w:firstLineChars="100" w:firstLine="180"/>
        <w:rPr>
          <w:ins w:id="8071" w:author="rocky" w:date="2013-07-31T11:57:00Z"/>
          <w:i/>
          <w:sz w:val="18"/>
          <w:szCs w:val="18"/>
        </w:rPr>
      </w:pPr>
      <w:ins w:id="8072" w:author="rocky" w:date="2013-07-31T11:57:00Z">
        <w:r>
          <w:rPr>
            <w:rFonts w:hint="eastAsia"/>
            <w:i/>
            <w:sz w:val="18"/>
            <w:szCs w:val="18"/>
          </w:rPr>
          <w:t xml:space="preserve"> (PRC, RequestTID</w:t>
        </w:r>
        <w:r w:rsidRPr="009C55F8">
          <w:rPr>
            <w:rFonts w:hint="eastAsia"/>
            <w:i/>
            <w:sz w:val="18"/>
            <w:szCs w:val="18"/>
          </w:rPr>
          <w:t xml:space="preserve">, </w:t>
        </w:r>
        <w:r>
          <w:rPr>
            <w:rFonts w:hint="eastAsia"/>
            <w:i/>
            <w:sz w:val="18"/>
            <w:szCs w:val="18"/>
          </w:rPr>
          <w:t xml:space="preserve">11h, </w:t>
        </w:r>
      </w:ins>
    </w:p>
    <w:p w:rsidR="0043677B" w:rsidRPr="00A6054E" w:rsidRDefault="0043677B" w:rsidP="0043677B">
      <w:pPr>
        <w:pStyle w:val="a3"/>
        <w:ind w:leftChars="0" w:left="360" w:firstLineChars="150" w:firstLine="270"/>
        <w:rPr>
          <w:ins w:id="8073" w:author="rocky" w:date="2013-07-31T11:57:00Z"/>
          <w:i/>
          <w:sz w:val="18"/>
          <w:szCs w:val="18"/>
        </w:rPr>
      </w:pPr>
      <w:ins w:id="8074" w:author="rocky" w:date="2013-07-31T11:59:00Z">
        <w:r>
          <w:rPr>
            <w:i/>
            <w:sz w:val="18"/>
            <w:szCs w:val="18"/>
          </w:rPr>
          <w:t xml:space="preserve">10h-byte </w:t>
        </w:r>
      </w:ins>
      <w:ins w:id="8075" w:author="rocky" w:date="2013-07-31T11:57:00Z">
        <w:r>
          <w:rPr>
            <w:rFonts w:hint="eastAsia"/>
            <w:i/>
            <w:sz w:val="18"/>
            <w:szCs w:val="18"/>
          </w:rPr>
          <w:t xml:space="preserve">Response1, </w:t>
        </w:r>
        <w:r>
          <w:rPr>
            <w:i/>
            <w:sz w:val="18"/>
            <w:szCs w:val="18"/>
          </w:rPr>
          <w:t xml:space="preserve"> </w:t>
        </w:r>
        <w:r w:rsidRPr="00A6054E">
          <w:rPr>
            <w:i/>
            <w:sz w:val="18"/>
            <w:szCs w:val="18"/>
          </w:rPr>
          <w:t xml:space="preserve">05h)       </w:t>
        </w:r>
        <w:r w:rsidRPr="00A6054E">
          <w:rPr>
            <w:i/>
            <w:sz w:val="18"/>
            <w:szCs w:val="18"/>
          </w:rPr>
          <w:tab/>
        </w:r>
        <w:r w:rsidRPr="00A6054E">
          <w:rPr>
            <w:i/>
            <w:sz w:val="18"/>
            <w:szCs w:val="18"/>
          </w:rPr>
          <w:tab/>
        </w:r>
        <w:r w:rsidRPr="00A6054E">
          <w:rPr>
            <w:i/>
            <w:sz w:val="18"/>
            <w:szCs w:val="18"/>
          </w:rPr>
          <w:tab/>
          <w:t xml:space="preserve">       </w:t>
        </w:r>
        <w:r w:rsidRPr="009C4EEF">
          <w:sym w:font="Wingdings" w:char="F0E0"/>
        </w:r>
      </w:ins>
    </w:p>
    <w:p w:rsidR="0043677B" w:rsidRPr="009C55F8" w:rsidRDefault="0043677B" w:rsidP="0043677B">
      <w:pPr>
        <w:pStyle w:val="a3"/>
        <w:ind w:leftChars="0" w:left="360"/>
        <w:rPr>
          <w:ins w:id="8076" w:author="rocky" w:date="2013-07-31T11:57:00Z"/>
          <w:i/>
          <w:sz w:val="18"/>
          <w:szCs w:val="18"/>
        </w:rPr>
      </w:pPr>
      <w:ins w:id="8077" w:author="rocky" w:date="2013-07-31T11:57: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3677B" w:rsidRDefault="0043677B" w:rsidP="0043677B">
      <w:pPr>
        <w:pStyle w:val="a3"/>
        <w:ind w:leftChars="0" w:left="360"/>
        <w:rPr>
          <w:ins w:id="8078" w:author="rocky" w:date="2013-07-31T11:57:00Z"/>
          <w:i/>
          <w:sz w:val="18"/>
          <w:szCs w:val="18"/>
        </w:rPr>
      </w:pPr>
      <w:ins w:id="8079" w:author="rocky" w:date="2013-07-31T11:57: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E704EC">
          <w:rPr>
            <w:rFonts w:hint="eastAsia"/>
            <w:i/>
            <w:sz w:val="18"/>
            <w:szCs w:val="18"/>
          </w:rPr>
          <w:t xml:space="preserve"> (00h for OK, PRC, RequestTID, </w:t>
        </w:r>
      </w:ins>
      <w:ins w:id="8080" w:author="rocky" w:date="2013-08-06T14:28:00Z">
        <w:r w:rsidR="00EB3721">
          <w:rPr>
            <w:i/>
            <w:sz w:val="18"/>
            <w:szCs w:val="18"/>
          </w:rPr>
          <w:t>6</w:t>
        </w:r>
      </w:ins>
      <w:ins w:id="8081" w:author="rocky" w:date="2013-07-31T11:57:00Z">
        <w:r>
          <w:rPr>
            <w:rFonts w:hint="eastAsia"/>
            <w:i/>
            <w:sz w:val="18"/>
            <w:szCs w:val="18"/>
          </w:rPr>
          <w:t>5h,</w:t>
        </w:r>
      </w:ins>
    </w:p>
    <w:p w:rsidR="0043677B" w:rsidRDefault="0043677B" w:rsidP="0043677B">
      <w:pPr>
        <w:pStyle w:val="a3"/>
        <w:ind w:leftChars="0" w:left="360" w:firstLineChars="2100" w:firstLine="3780"/>
        <w:rPr>
          <w:ins w:id="8082" w:author="rocky" w:date="2013-08-05T18:25:00Z"/>
          <w:i/>
          <w:sz w:val="18"/>
          <w:szCs w:val="18"/>
        </w:rPr>
      </w:pPr>
      <w:ins w:id="8083" w:author="rocky" w:date="2013-07-31T11:57:00Z">
        <w:r>
          <w:rPr>
            <w:rFonts w:hint="eastAsia"/>
            <w:i/>
            <w:sz w:val="18"/>
            <w:szCs w:val="18"/>
          </w:rPr>
          <w:t xml:space="preserve"> 10h-byte Random</w:t>
        </w:r>
      </w:ins>
      <w:ins w:id="8084" w:author="rocky" w:date="2013-08-05T18:25:00Z">
        <w:r w:rsidR="00A05804">
          <w:rPr>
            <w:i/>
            <w:sz w:val="18"/>
            <w:szCs w:val="18"/>
          </w:rPr>
          <w:t>,</w:t>
        </w:r>
      </w:ins>
    </w:p>
    <w:p w:rsidR="0043677B" w:rsidRDefault="0043677B" w:rsidP="0043677B">
      <w:pPr>
        <w:pStyle w:val="a3"/>
        <w:ind w:leftChars="0" w:left="360" w:firstLineChars="2150" w:firstLine="3870"/>
        <w:rPr>
          <w:ins w:id="8085" w:author="rocky" w:date="2013-07-31T11:57:00Z"/>
          <w:i/>
          <w:sz w:val="18"/>
          <w:szCs w:val="18"/>
        </w:rPr>
      </w:pPr>
      <w:ins w:id="8086" w:author="rocky" w:date="2013-07-31T11:57:00Z">
        <w:r>
          <w:rPr>
            <w:rFonts w:hint="eastAsia"/>
            <w:i/>
            <w:sz w:val="18"/>
            <w:szCs w:val="18"/>
          </w:rPr>
          <w:t>10h-byte S2(DID-TID-Key_0, Random),</w:t>
        </w:r>
      </w:ins>
    </w:p>
    <w:p w:rsidR="00A05804" w:rsidRDefault="0043677B" w:rsidP="0043677B">
      <w:pPr>
        <w:pStyle w:val="a3"/>
        <w:ind w:leftChars="0" w:left="360" w:firstLineChars="2150" w:firstLine="3870"/>
        <w:rPr>
          <w:ins w:id="8087" w:author="rocky" w:date="2013-08-05T18:25:00Z"/>
          <w:i/>
          <w:sz w:val="18"/>
          <w:szCs w:val="18"/>
        </w:rPr>
      </w:pPr>
      <w:ins w:id="8088" w:author="rocky" w:date="2013-07-31T11:57:00Z">
        <w:r>
          <w:rPr>
            <w:rFonts w:hint="eastAsia"/>
            <w:i/>
            <w:sz w:val="18"/>
            <w:szCs w:val="18"/>
          </w:rPr>
          <w:t>1-byte DID-TID-SN_0</w:t>
        </w:r>
      </w:ins>
      <w:ins w:id="8089" w:author="rocky" w:date="2013-08-05T18:25:00Z">
        <w:r w:rsidR="00A05804">
          <w:rPr>
            <w:i/>
            <w:sz w:val="18"/>
            <w:szCs w:val="18"/>
          </w:rPr>
          <w:t>,</w:t>
        </w:r>
      </w:ins>
    </w:p>
    <w:p w:rsidR="0043677B" w:rsidRDefault="0043677B" w:rsidP="0043677B">
      <w:pPr>
        <w:pStyle w:val="a3"/>
        <w:ind w:leftChars="0" w:left="360" w:firstLineChars="2150" w:firstLine="3870"/>
        <w:rPr>
          <w:ins w:id="8090" w:author="rocky" w:date="2013-07-31T11:57:00Z"/>
          <w:i/>
          <w:sz w:val="18"/>
          <w:szCs w:val="18"/>
        </w:rPr>
      </w:pPr>
      <w:ins w:id="8091" w:author="rocky" w:date="2013-07-31T11:57:00Z">
        <w:r>
          <w:rPr>
            <w:rFonts w:hint="eastAsia"/>
            <w:i/>
            <w:sz w:val="18"/>
            <w:szCs w:val="18"/>
          </w:rPr>
          <w:t>10h-byte S2(DID-TID-Key_1, Random)</w:t>
        </w:r>
      </w:ins>
    </w:p>
    <w:p w:rsidR="0043677B" w:rsidRDefault="0043677B" w:rsidP="0043677B">
      <w:pPr>
        <w:pStyle w:val="a3"/>
        <w:ind w:leftChars="0" w:left="360" w:firstLineChars="2150" w:firstLine="3870"/>
        <w:rPr>
          <w:ins w:id="8092" w:author="rocky" w:date="2013-08-05T18:32:00Z"/>
          <w:i/>
          <w:sz w:val="18"/>
          <w:szCs w:val="18"/>
        </w:rPr>
      </w:pPr>
      <w:ins w:id="8093" w:author="rocky" w:date="2013-07-31T11:57:00Z">
        <w:r>
          <w:rPr>
            <w:rFonts w:hint="eastAsia"/>
            <w:i/>
            <w:sz w:val="18"/>
            <w:szCs w:val="18"/>
          </w:rPr>
          <w:t>1-byte DID-TID-SN_1,</w:t>
        </w:r>
        <w:r w:rsidRPr="00D53E2A">
          <w:rPr>
            <w:rFonts w:hint="eastAsia"/>
            <w:i/>
            <w:sz w:val="18"/>
            <w:szCs w:val="18"/>
          </w:rPr>
          <w:t xml:space="preserve"> </w:t>
        </w:r>
      </w:ins>
    </w:p>
    <w:p w:rsidR="0043677B" w:rsidRDefault="0043677B" w:rsidP="0043677B">
      <w:pPr>
        <w:pStyle w:val="a3"/>
        <w:ind w:leftChars="0" w:left="360" w:firstLineChars="2150" w:firstLine="3870"/>
        <w:rPr>
          <w:ins w:id="8094" w:author="rocky" w:date="2013-07-31T11:57:00Z"/>
          <w:i/>
          <w:sz w:val="18"/>
          <w:szCs w:val="18"/>
        </w:rPr>
      </w:pPr>
      <w:ins w:id="8095" w:author="rocky" w:date="2013-07-31T11:57:00Z">
        <w:r>
          <w:rPr>
            <w:rFonts w:hint="eastAsia"/>
            <w:i/>
            <w:sz w:val="18"/>
            <w:szCs w:val="18"/>
          </w:rPr>
          <w:t>1</w:t>
        </w:r>
        <w:r w:rsidR="00E704EC">
          <w:rPr>
            <w:rFonts w:hint="eastAsia"/>
            <w:i/>
            <w:sz w:val="18"/>
            <w:szCs w:val="18"/>
          </w:rPr>
          <w:t>0h-byte S2(DID-TID-Key_2</w:t>
        </w:r>
        <w:r>
          <w:rPr>
            <w:rFonts w:hint="eastAsia"/>
            <w:i/>
            <w:sz w:val="18"/>
            <w:szCs w:val="18"/>
          </w:rPr>
          <w:t>, Random),</w:t>
        </w:r>
      </w:ins>
    </w:p>
    <w:p w:rsidR="0043677B" w:rsidRDefault="00E704EC" w:rsidP="0043677B">
      <w:pPr>
        <w:pStyle w:val="a3"/>
        <w:ind w:leftChars="0" w:left="360" w:firstLineChars="2150" w:firstLine="3870"/>
        <w:rPr>
          <w:ins w:id="8096" w:author="rocky" w:date="2013-07-31T11:57:00Z"/>
          <w:i/>
          <w:sz w:val="18"/>
          <w:szCs w:val="18"/>
        </w:rPr>
      </w:pPr>
      <w:ins w:id="8097" w:author="rocky" w:date="2013-07-31T11:57:00Z">
        <w:r>
          <w:rPr>
            <w:rFonts w:hint="eastAsia"/>
            <w:i/>
            <w:sz w:val="18"/>
            <w:szCs w:val="18"/>
          </w:rPr>
          <w:t>1-byte DID-TID-SN_2,</w:t>
        </w:r>
      </w:ins>
    </w:p>
    <w:p w:rsidR="0043677B" w:rsidRDefault="00E704EC" w:rsidP="0043677B">
      <w:pPr>
        <w:pStyle w:val="a3"/>
        <w:ind w:leftChars="0" w:left="360" w:firstLineChars="2150" w:firstLine="3870"/>
        <w:rPr>
          <w:ins w:id="8098" w:author="rocky" w:date="2013-07-31T11:57:00Z"/>
          <w:i/>
          <w:sz w:val="18"/>
          <w:szCs w:val="18"/>
        </w:rPr>
      </w:pPr>
      <w:ins w:id="8099" w:author="rocky" w:date="2013-07-31T11:57:00Z">
        <w:r>
          <w:rPr>
            <w:rFonts w:hint="eastAsia"/>
            <w:i/>
            <w:sz w:val="18"/>
            <w:szCs w:val="18"/>
          </w:rPr>
          <w:t>10h-byte S2(DID-TID-Key_3</w:t>
        </w:r>
        <w:r w:rsidR="0043677B">
          <w:rPr>
            <w:rFonts w:hint="eastAsia"/>
            <w:i/>
            <w:sz w:val="18"/>
            <w:szCs w:val="18"/>
          </w:rPr>
          <w:t>, Random)</w:t>
        </w:r>
      </w:ins>
    </w:p>
    <w:p w:rsidR="00E704EC" w:rsidRDefault="00E704EC" w:rsidP="0043677B">
      <w:pPr>
        <w:pStyle w:val="a3"/>
        <w:ind w:leftChars="0" w:left="360" w:firstLineChars="2150" w:firstLine="3870"/>
        <w:rPr>
          <w:ins w:id="8100" w:author="rocky" w:date="2013-08-05T18:34:00Z"/>
          <w:i/>
          <w:sz w:val="18"/>
          <w:szCs w:val="18"/>
        </w:rPr>
      </w:pPr>
      <w:ins w:id="8101" w:author="rocky" w:date="2013-07-31T11:57:00Z">
        <w:r>
          <w:rPr>
            <w:rFonts w:hint="eastAsia"/>
            <w:i/>
            <w:sz w:val="18"/>
            <w:szCs w:val="18"/>
          </w:rPr>
          <w:t>1-byte DID-TID-SN_3</w:t>
        </w:r>
        <w:r w:rsidR="0043677B">
          <w:rPr>
            <w:rFonts w:hint="eastAsia"/>
            <w:i/>
            <w:sz w:val="18"/>
            <w:szCs w:val="18"/>
          </w:rPr>
          <w:t>,</w:t>
        </w:r>
      </w:ins>
    </w:p>
    <w:p w:rsidR="0043677B" w:rsidRDefault="00E704EC" w:rsidP="0043677B">
      <w:pPr>
        <w:pStyle w:val="a3"/>
        <w:ind w:leftChars="0" w:left="360" w:firstLineChars="2150" w:firstLine="3870"/>
        <w:rPr>
          <w:ins w:id="8102" w:author="rocky" w:date="2013-07-31T11:57:00Z"/>
          <w:i/>
          <w:sz w:val="18"/>
          <w:szCs w:val="18"/>
        </w:rPr>
      </w:pPr>
      <w:ins w:id="8103" w:author="rocky" w:date="2013-07-31T11:57:00Z">
        <w:r>
          <w:rPr>
            <w:rFonts w:hint="eastAsia"/>
            <w:i/>
            <w:sz w:val="18"/>
            <w:szCs w:val="18"/>
          </w:rPr>
          <w:t>10h-byte S2(DID-TID-Key_4</w:t>
        </w:r>
        <w:r w:rsidR="0043677B">
          <w:rPr>
            <w:rFonts w:hint="eastAsia"/>
            <w:i/>
            <w:sz w:val="18"/>
            <w:szCs w:val="18"/>
          </w:rPr>
          <w:t>, Random)</w:t>
        </w:r>
      </w:ins>
    </w:p>
    <w:p w:rsidR="0043677B" w:rsidRPr="0077465B" w:rsidRDefault="00E704EC" w:rsidP="0043677B">
      <w:pPr>
        <w:pStyle w:val="a3"/>
        <w:ind w:leftChars="0" w:left="360" w:firstLineChars="2150" w:firstLine="3870"/>
        <w:rPr>
          <w:ins w:id="8104" w:author="rocky" w:date="2013-07-31T11:57:00Z"/>
          <w:i/>
          <w:sz w:val="18"/>
          <w:szCs w:val="18"/>
        </w:rPr>
      </w:pPr>
      <w:ins w:id="8105" w:author="rocky" w:date="2013-07-31T11:57:00Z">
        <w:r>
          <w:rPr>
            <w:rFonts w:hint="eastAsia"/>
            <w:i/>
            <w:sz w:val="18"/>
            <w:szCs w:val="18"/>
          </w:rPr>
          <w:t>1-byte DID-TID-SN_4</w:t>
        </w:r>
        <w:r w:rsidR="0043677B" w:rsidRPr="009C55F8">
          <w:rPr>
            <w:rFonts w:hint="eastAsia"/>
            <w:i/>
            <w:sz w:val="18"/>
            <w:szCs w:val="18"/>
          </w:rPr>
          <w:t>)</w:t>
        </w:r>
      </w:ins>
    </w:p>
    <w:p w:rsidR="0043677B" w:rsidRPr="007D072D" w:rsidRDefault="0043677B" w:rsidP="0043677B">
      <w:pPr>
        <w:pStyle w:val="a3"/>
        <w:ind w:leftChars="0" w:left="360"/>
        <w:rPr>
          <w:ins w:id="8106" w:author="rocky" w:date="2013-07-31T11:57:00Z"/>
          <w:b/>
          <w:i/>
          <w:sz w:val="18"/>
          <w:szCs w:val="18"/>
        </w:rPr>
      </w:pPr>
      <w:ins w:id="8107" w:author="rocky" w:date="2013-07-31T11:57: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3677B" w:rsidRPr="00261F10" w:rsidRDefault="0043677B" w:rsidP="0043677B">
      <w:pPr>
        <w:pStyle w:val="a3"/>
        <w:ind w:leftChars="0" w:left="360"/>
        <w:rPr>
          <w:ins w:id="8108" w:author="rocky" w:date="2013-07-31T11:57:00Z"/>
          <w:i/>
          <w:sz w:val="18"/>
          <w:szCs w:val="18"/>
        </w:rPr>
      </w:pPr>
      <w:ins w:id="8109" w:author="rocky" w:date="2013-07-31T11:57:00Z">
        <w:r>
          <w:rPr>
            <w:rFonts w:hint="eastAsia"/>
            <w:i/>
            <w:sz w:val="18"/>
            <w:szCs w:val="18"/>
          </w:rPr>
          <w:t xml:space="preserve">                                         </w:t>
        </w:r>
        <w:r w:rsidRPr="00261F10">
          <w:rPr>
            <w:i/>
            <w:sz w:val="18"/>
            <w:szCs w:val="18"/>
          </w:rPr>
          <w:sym w:font="Wingdings" w:char="F0DF"/>
        </w:r>
        <w:r>
          <w:rPr>
            <w:rFonts w:hint="eastAsia"/>
            <w:i/>
            <w:sz w:val="18"/>
            <w:szCs w:val="18"/>
          </w:rPr>
          <w:t xml:space="preserve"> (Non-zero if NG, PRC, RequestTID)</w:t>
        </w:r>
      </w:ins>
    </w:p>
    <w:p w:rsidR="0043677B" w:rsidRPr="00A6054E" w:rsidRDefault="0043677B" w:rsidP="0043677B">
      <w:pPr>
        <w:pStyle w:val="a3"/>
        <w:pBdr>
          <w:bottom w:val="single" w:sz="6" w:space="1" w:color="auto"/>
        </w:pBdr>
        <w:ind w:leftChars="0" w:left="360"/>
        <w:rPr>
          <w:ins w:id="8110" w:author="rocky" w:date="2013-07-31T11:57:00Z"/>
          <w:i/>
          <w:sz w:val="18"/>
          <w:szCs w:val="18"/>
        </w:rPr>
      </w:pPr>
      <w:ins w:id="8111" w:author="rocky" w:date="2013-07-31T11:57:00Z">
        <w:r w:rsidRPr="009C55F8">
          <w:rPr>
            <w:rFonts w:hint="eastAsia"/>
            <w:i/>
            <w:sz w:val="18"/>
            <w:szCs w:val="18"/>
          </w:rPr>
          <w:t>NDEF_UPDATE</w:t>
        </w:r>
        <w:r>
          <w:rPr>
            <w:rFonts w:hint="eastAsia"/>
            <w:i/>
            <w:sz w:val="18"/>
            <w:szCs w:val="18"/>
          </w:rPr>
          <w:t xml:space="preserve">  (PRC, AdminFinish)           </w:t>
        </w:r>
        <w:r w:rsidRPr="007E09CA">
          <w:rPr>
            <w:i/>
            <w:sz w:val="18"/>
            <w:szCs w:val="18"/>
          </w:rPr>
          <w:sym w:font="Wingdings" w:char="F0E0"/>
        </w:r>
      </w:ins>
    </w:p>
    <w:p w:rsidR="0043677B" w:rsidRDefault="0043677B">
      <w:pPr>
        <w:widowControl/>
        <w:ind w:left="720"/>
        <w:rPr>
          <w:ins w:id="8112" w:author="rocky" w:date="2013-07-31T11:57:00Z"/>
          <w:szCs w:val="24"/>
        </w:rPr>
        <w:pPrChange w:id="8113" w:author="rocky" w:date="2013-07-31T11:57:00Z">
          <w:pPr>
            <w:widowControl/>
          </w:pPr>
        </w:pPrChange>
      </w:pPr>
    </w:p>
    <w:p w:rsidR="0043677B" w:rsidRDefault="0043677B">
      <w:pPr>
        <w:widowControl/>
        <w:ind w:left="720"/>
        <w:rPr>
          <w:ins w:id="8114" w:author="rocky" w:date="2013-07-31T11:57:00Z"/>
          <w:szCs w:val="24"/>
        </w:rPr>
        <w:pPrChange w:id="8115" w:author="rocky" w:date="2013-07-31T11:57:00Z">
          <w:pPr>
            <w:widowControl/>
          </w:pPr>
        </w:pPrChange>
      </w:pPr>
    </w:p>
    <w:p w:rsidR="0043677B" w:rsidRPr="00870474" w:rsidRDefault="0043677B">
      <w:pPr>
        <w:widowControl/>
        <w:ind w:left="720"/>
        <w:rPr>
          <w:ins w:id="8116" w:author="rocky" w:date="2013-07-29T17:44:00Z"/>
          <w:szCs w:val="24"/>
        </w:rPr>
        <w:pPrChange w:id="8117" w:author="rocky" w:date="2013-07-31T11:57:00Z">
          <w:pPr>
            <w:widowControl/>
          </w:pPr>
        </w:pPrChange>
      </w:pPr>
    </w:p>
    <w:p w:rsidR="00E02763" w:rsidRDefault="00187D59">
      <w:pPr>
        <w:pStyle w:val="a3"/>
        <w:numPr>
          <w:ilvl w:val="1"/>
          <w:numId w:val="20"/>
        </w:numPr>
        <w:ind w:leftChars="0"/>
        <w:rPr>
          <w:ins w:id="8118" w:author="rocky" w:date="2013-03-10T02:55:00Z"/>
          <w:szCs w:val="24"/>
        </w:rPr>
        <w:pPrChange w:id="8119" w:author="rocky" w:date="2013-09-09T17:00:00Z">
          <w:pPr/>
        </w:pPrChange>
      </w:pPr>
      <w:ins w:id="8120" w:author="rocky" w:date="2013-03-10T02:54:00Z">
        <w:r>
          <w:rPr>
            <w:rFonts w:hint="eastAsia"/>
            <w:szCs w:val="24"/>
          </w:rPr>
          <w:t xml:space="preserve">The </w:t>
        </w:r>
      </w:ins>
      <w:ins w:id="8121" w:author="rocky" w:date="2013-03-10T02:55:00Z">
        <w:r>
          <w:rPr>
            <w:rFonts w:hint="eastAsia"/>
            <w:szCs w:val="24"/>
          </w:rPr>
          <w:t xml:space="preserve">TID </w:t>
        </w:r>
      </w:ins>
      <w:ins w:id="8122" w:author="rocky" w:date="2013-03-10T02:54:00Z">
        <w:r>
          <w:rPr>
            <w:rFonts w:hint="eastAsia"/>
            <w:szCs w:val="24"/>
          </w:rPr>
          <w:t xml:space="preserve">client </w:t>
        </w:r>
      </w:ins>
      <w:ins w:id="8123" w:author="rocky" w:date="2013-03-10T02:55:00Z">
        <w:r>
          <w:rPr>
            <w:rFonts w:hint="eastAsia"/>
            <w:szCs w:val="24"/>
          </w:rPr>
          <w:t>taps for the first time</w:t>
        </w:r>
      </w:ins>
      <w:ins w:id="8124" w:author="rocky" w:date="2013-03-10T11:30:00Z">
        <w:r w:rsidR="00743759">
          <w:rPr>
            <w:rFonts w:hint="eastAsia"/>
            <w:szCs w:val="24"/>
          </w:rPr>
          <w:t xml:space="preserve"> to setup its real FID</w:t>
        </w:r>
      </w:ins>
      <w:ins w:id="8125" w:author="rocky" w:date="2013-03-10T02:55:00Z">
        <w:r>
          <w:rPr>
            <w:rFonts w:hint="eastAsia"/>
            <w:szCs w:val="24"/>
          </w:rPr>
          <w:t>:</w:t>
        </w:r>
      </w:ins>
    </w:p>
    <w:p w:rsidR="00187D59" w:rsidRPr="009C55F8" w:rsidRDefault="00187D59" w:rsidP="00187D59">
      <w:pPr>
        <w:pStyle w:val="a3"/>
        <w:pBdr>
          <w:bottom w:val="single" w:sz="6" w:space="1" w:color="auto"/>
        </w:pBdr>
        <w:ind w:leftChars="0" w:left="360"/>
        <w:rPr>
          <w:ins w:id="8126" w:author="rocky" w:date="2013-03-10T02:56:00Z"/>
          <w:i/>
        </w:rPr>
      </w:pPr>
      <w:ins w:id="8127" w:author="rocky" w:date="2013-03-10T02:56:00Z">
        <w:r w:rsidRPr="009C55F8">
          <w:rPr>
            <w:rFonts w:hint="eastAsia"/>
            <w:i/>
          </w:rPr>
          <w:t>PHONE</w:t>
        </w:r>
      </w:ins>
      <w:ins w:id="8128" w:author="rocky" w:date="2013-03-10T11:49:00Z">
        <w:r w:rsidR="003A5D28">
          <w:rPr>
            <w:rFonts w:hint="eastAsia"/>
            <w:i/>
          </w:rPr>
          <w:t xml:space="preserve"> (Client tap)</w:t>
        </w:r>
      </w:ins>
      <w:ins w:id="8129" w:author="rocky" w:date="2013-03-10T02:56:00Z">
        <w:r w:rsidRPr="009C55F8">
          <w:rPr>
            <w:rFonts w:hint="eastAsia"/>
            <w:i/>
          </w:rPr>
          <w:t xml:space="preserve">                              DEVICE</w:t>
        </w:r>
      </w:ins>
    </w:p>
    <w:p w:rsidR="00187D59" w:rsidRDefault="00187D59" w:rsidP="00187D59">
      <w:pPr>
        <w:pStyle w:val="a3"/>
        <w:ind w:leftChars="0" w:left="360"/>
        <w:rPr>
          <w:ins w:id="8130" w:author="rocky" w:date="2013-03-10T02:56:00Z"/>
          <w:i/>
          <w:sz w:val="18"/>
          <w:szCs w:val="18"/>
        </w:rPr>
      </w:pPr>
      <w:ins w:id="8131" w:author="rocky" w:date="2013-03-10T02:56:00Z">
        <w:r w:rsidRPr="009C55F8">
          <w:rPr>
            <w:rFonts w:hint="eastAsia"/>
            <w:i/>
            <w:sz w:val="18"/>
            <w:szCs w:val="18"/>
          </w:rPr>
          <w:t>NDEF_UPDATE</w:t>
        </w:r>
      </w:ins>
    </w:p>
    <w:p w:rsidR="00534072" w:rsidRDefault="00B5145F" w:rsidP="00534072">
      <w:pPr>
        <w:ind w:firstLineChars="350" w:firstLine="630"/>
        <w:rPr>
          <w:ins w:id="8132" w:author="rocky" w:date="2013-04-12T18:34:00Z"/>
          <w:i/>
          <w:sz w:val="18"/>
          <w:szCs w:val="18"/>
        </w:rPr>
      </w:pPr>
      <w:ins w:id="8133" w:author="rocky" w:date="2013-03-10T02:56:00Z">
        <w:r>
          <w:rPr>
            <w:rFonts w:hint="eastAsia"/>
            <w:i/>
            <w:sz w:val="18"/>
            <w:szCs w:val="18"/>
          </w:rPr>
          <w:t xml:space="preserve"> (</w:t>
        </w:r>
      </w:ins>
      <w:ins w:id="8134" w:author="rocky" w:date="2013-03-10T22:56:00Z">
        <w:r w:rsidR="00534072">
          <w:rPr>
            <w:rFonts w:hint="eastAsia"/>
            <w:i/>
            <w:sz w:val="18"/>
            <w:szCs w:val="18"/>
          </w:rPr>
          <w:t>AUTH</w:t>
        </w:r>
      </w:ins>
      <w:ins w:id="8135" w:author="rocky" w:date="2013-03-10T02:56:00Z">
        <w:r w:rsidR="00187D59" w:rsidRPr="009C55F8">
          <w:rPr>
            <w:rFonts w:hint="eastAsia"/>
            <w:i/>
            <w:sz w:val="18"/>
            <w:szCs w:val="18"/>
          </w:rPr>
          <w:t>,</w:t>
        </w:r>
      </w:ins>
      <w:ins w:id="8136" w:author="rocky" w:date="2013-04-12T18:34:00Z">
        <w:r w:rsidR="00534072">
          <w:rPr>
            <w:i/>
            <w:sz w:val="18"/>
            <w:szCs w:val="18"/>
          </w:rPr>
          <w:t xml:space="preserve"> </w:t>
        </w:r>
      </w:ins>
      <w:ins w:id="8137" w:author="rocky" w:date="2013-04-12T18:33:00Z">
        <w:r w:rsidR="00534072">
          <w:rPr>
            <w:i/>
            <w:sz w:val="18"/>
            <w:szCs w:val="18"/>
          </w:rPr>
          <w:t>SendRequest,</w:t>
        </w:r>
      </w:ins>
      <w:ins w:id="8138" w:author="rocky" w:date="2013-03-10T02:56:00Z">
        <w:r w:rsidR="00187D59" w:rsidRPr="009C55F8">
          <w:rPr>
            <w:rFonts w:hint="eastAsia"/>
            <w:i/>
            <w:sz w:val="18"/>
            <w:szCs w:val="18"/>
          </w:rPr>
          <w:t xml:space="preserve"> </w:t>
        </w:r>
      </w:ins>
      <w:ins w:id="8139" w:author="rocky" w:date="2013-03-24T23:12:00Z">
        <w:r w:rsidR="00534072">
          <w:rPr>
            <w:rFonts w:hint="eastAsia"/>
            <w:i/>
            <w:sz w:val="18"/>
            <w:szCs w:val="18"/>
          </w:rPr>
          <w:t>3</w:t>
        </w:r>
      </w:ins>
      <w:ins w:id="8140" w:author="rocky" w:date="2013-04-12T12:36:00Z">
        <w:r w:rsidR="007E4D2F">
          <w:rPr>
            <w:i/>
            <w:sz w:val="18"/>
            <w:szCs w:val="18"/>
          </w:rPr>
          <w:t>5</w:t>
        </w:r>
      </w:ins>
      <w:ins w:id="8141" w:author="rocky" w:date="2013-03-10T02:56:00Z">
        <w:r w:rsidR="00187D59">
          <w:rPr>
            <w:rFonts w:hint="eastAsia"/>
            <w:i/>
            <w:sz w:val="18"/>
            <w:szCs w:val="18"/>
          </w:rPr>
          <w:t>h,</w:t>
        </w:r>
      </w:ins>
      <w:ins w:id="8142" w:author="rocky" w:date="2013-04-12T18:34:00Z">
        <w:r w:rsidR="00534072" w:rsidRPr="00534072">
          <w:rPr>
            <w:i/>
            <w:sz w:val="18"/>
            <w:szCs w:val="18"/>
          </w:rPr>
          <w:t xml:space="preserve"> </w:t>
        </w:r>
      </w:ins>
    </w:p>
    <w:p w:rsidR="00534072" w:rsidRDefault="00534072" w:rsidP="00534072">
      <w:pPr>
        <w:ind w:firstLineChars="350" w:firstLine="630"/>
        <w:rPr>
          <w:ins w:id="8143" w:author="rocky" w:date="2013-04-12T18:34:00Z"/>
          <w:i/>
          <w:sz w:val="18"/>
          <w:szCs w:val="18"/>
        </w:rPr>
      </w:pPr>
      <w:ins w:id="8144" w:author="rocky" w:date="2013-04-12T18:34:00Z">
        <w:r>
          <w:rPr>
            <w:i/>
            <w:sz w:val="18"/>
            <w:szCs w:val="18"/>
          </w:rPr>
          <w:t>10h-</w:t>
        </w:r>
        <w:r w:rsidRPr="0082139F">
          <w:rPr>
            <w:i/>
            <w:sz w:val="18"/>
            <w:szCs w:val="18"/>
          </w:rPr>
          <w:t xml:space="preserve">byte </w:t>
        </w:r>
        <w:r w:rsidR="00EB3721">
          <w:rPr>
            <w:rFonts w:hint="eastAsia"/>
            <w:i/>
            <w:sz w:val="18"/>
            <w:szCs w:val="18"/>
          </w:rPr>
          <w:t>F</w:t>
        </w:r>
        <w:r>
          <w:rPr>
            <w:rFonts w:hint="eastAsia"/>
            <w:i/>
            <w:sz w:val="18"/>
            <w:szCs w:val="18"/>
          </w:rPr>
          <w:t>ID</w:t>
        </w:r>
        <w:r w:rsidRPr="0082139F">
          <w:rPr>
            <w:i/>
            <w:sz w:val="18"/>
            <w:szCs w:val="18"/>
          </w:rPr>
          <w:t>,</w:t>
        </w:r>
      </w:ins>
    </w:p>
    <w:p w:rsidR="00534072" w:rsidRPr="00F87686" w:rsidRDefault="00534072" w:rsidP="00534072">
      <w:pPr>
        <w:pStyle w:val="a3"/>
        <w:ind w:leftChars="0" w:left="360" w:firstLineChars="150" w:firstLine="270"/>
        <w:rPr>
          <w:ins w:id="8145" w:author="rocky" w:date="2013-04-12T18:34:00Z"/>
          <w:i/>
          <w:sz w:val="18"/>
          <w:szCs w:val="18"/>
        </w:rPr>
      </w:pPr>
      <w:ins w:id="8146" w:author="rocky" w:date="2013-04-12T18:34:00Z">
        <w:r>
          <w:rPr>
            <w:rFonts w:hint="eastAsia"/>
            <w:i/>
            <w:sz w:val="18"/>
            <w:szCs w:val="18"/>
          </w:rPr>
          <w:t>10h-byte Challenge2,</w:t>
        </w:r>
      </w:ins>
    </w:p>
    <w:p w:rsidR="00534072" w:rsidRPr="00F87686" w:rsidRDefault="00534072" w:rsidP="00534072">
      <w:pPr>
        <w:pStyle w:val="a3"/>
        <w:ind w:leftChars="0" w:left="360" w:firstLineChars="150" w:firstLine="270"/>
        <w:rPr>
          <w:ins w:id="8147" w:author="rocky" w:date="2013-04-12T18:34:00Z"/>
          <w:i/>
          <w:sz w:val="18"/>
          <w:szCs w:val="18"/>
        </w:rPr>
      </w:pPr>
      <w:ins w:id="8148" w:author="rocky" w:date="2013-04-12T18:34:00Z">
        <w:r>
          <w:rPr>
            <w:i/>
            <w:sz w:val="18"/>
            <w:szCs w:val="18"/>
          </w:rPr>
          <w:t>04h-byte Time,</w:t>
        </w:r>
      </w:ins>
    </w:p>
    <w:p w:rsidR="00534072" w:rsidRDefault="00534072" w:rsidP="00534072">
      <w:pPr>
        <w:pStyle w:val="a3"/>
        <w:ind w:leftChars="0" w:left="360" w:firstLineChars="150" w:firstLine="270"/>
        <w:rPr>
          <w:ins w:id="8149" w:author="rocky" w:date="2013-04-12T18:34:00Z"/>
          <w:i/>
          <w:sz w:val="18"/>
          <w:szCs w:val="18"/>
        </w:rPr>
      </w:pPr>
      <w:ins w:id="8150" w:author="rocky" w:date="2013-04-12T18:34:00Z">
        <w:r>
          <w:rPr>
            <w:rFonts w:hint="eastAsia"/>
            <w:i/>
            <w:sz w:val="18"/>
            <w:szCs w:val="18"/>
          </w:rPr>
          <w:t>10h-byte DID_0,</w:t>
        </w:r>
      </w:ins>
    </w:p>
    <w:p w:rsidR="004B63D8" w:rsidRPr="00534072" w:rsidRDefault="00534072">
      <w:pPr>
        <w:pStyle w:val="a3"/>
        <w:ind w:leftChars="0" w:left="360" w:firstLineChars="150" w:firstLine="270"/>
        <w:rPr>
          <w:ins w:id="8151" w:author="rocky" w:date="2013-03-10T02:56:00Z"/>
          <w:i/>
          <w:sz w:val="18"/>
          <w:szCs w:val="18"/>
          <w:rPrChange w:id="8152" w:author="rocky" w:date="2013-04-12T18:34:00Z">
            <w:rPr>
              <w:ins w:id="8153" w:author="rocky" w:date="2013-03-10T02:56:00Z"/>
            </w:rPr>
          </w:rPrChange>
        </w:rPr>
        <w:pPrChange w:id="8154" w:author="rocky" w:date="2013-04-12T18:34:00Z">
          <w:pPr>
            <w:pStyle w:val="a3"/>
            <w:ind w:leftChars="0" w:left="360" w:firstLineChars="100" w:firstLine="180"/>
          </w:pPr>
        </w:pPrChange>
      </w:pPr>
      <w:ins w:id="8155" w:author="rocky" w:date="2013-04-12T18:34:00Z">
        <w:r>
          <w:rPr>
            <w:rFonts w:hint="eastAsia"/>
            <w:i/>
            <w:sz w:val="18"/>
            <w:szCs w:val="18"/>
          </w:rPr>
          <w:t>1-byte DID-TID-SN_0)</w:t>
        </w:r>
      </w:ins>
      <w:ins w:id="8156" w:author="rocky" w:date="2013-03-10T02:56:00Z">
        <w:r w:rsidR="009C4EEF" w:rsidRPr="00534072">
          <w:rPr>
            <w:i/>
            <w:sz w:val="18"/>
            <w:szCs w:val="18"/>
            <w:rPrChange w:id="8157" w:author="rocky" w:date="2013-04-12T18:34:00Z">
              <w:rPr/>
            </w:rPrChange>
          </w:rPr>
          <w:t xml:space="preserve">       </w:t>
        </w:r>
        <w:r w:rsidR="009C4EEF" w:rsidRPr="00534072">
          <w:rPr>
            <w:i/>
            <w:sz w:val="18"/>
            <w:szCs w:val="18"/>
            <w:rPrChange w:id="8158" w:author="rocky" w:date="2013-04-12T18:34:00Z">
              <w:rPr/>
            </w:rPrChange>
          </w:rPr>
          <w:tab/>
        </w:r>
        <w:r w:rsidR="009C4EEF" w:rsidRPr="00534072">
          <w:rPr>
            <w:i/>
            <w:sz w:val="18"/>
            <w:szCs w:val="18"/>
            <w:rPrChange w:id="8159" w:author="rocky" w:date="2013-04-12T18:34:00Z">
              <w:rPr/>
            </w:rPrChange>
          </w:rPr>
          <w:tab/>
        </w:r>
        <w:r w:rsidR="009C4EEF" w:rsidRPr="00534072">
          <w:rPr>
            <w:i/>
            <w:sz w:val="18"/>
            <w:szCs w:val="18"/>
            <w:rPrChange w:id="8160" w:author="rocky" w:date="2013-04-12T18:34:00Z">
              <w:rPr/>
            </w:rPrChange>
          </w:rPr>
          <w:tab/>
          <w:t xml:space="preserve"> </w:t>
        </w:r>
      </w:ins>
      <w:ins w:id="8161" w:author="rocky" w:date="2013-03-10T22:38:00Z">
        <w:r w:rsidR="00451C03" w:rsidRPr="00534072">
          <w:rPr>
            <w:i/>
            <w:sz w:val="18"/>
            <w:szCs w:val="18"/>
            <w:rPrChange w:id="8162" w:author="rocky" w:date="2013-04-12T18:34:00Z">
              <w:rPr/>
            </w:rPrChange>
          </w:rPr>
          <w:t xml:space="preserve"> </w:t>
        </w:r>
      </w:ins>
      <w:ins w:id="8163" w:author="rocky" w:date="2013-03-10T02:56:00Z">
        <w:r w:rsidR="009C4EEF" w:rsidRPr="009C4EEF">
          <w:sym w:font="Wingdings" w:char="F0E0"/>
        </w:r>
      </w:ins>
    </w:p>
    <w:p w:rsidR="00187D59" w:rsidRPr="009C55F8" w:rsidRDefault="00187D59" w:rsidP="00187D59">
      <w:pPr>
        <w:pStyle w:val="a3"/>
        <w:ind w:leftChars="0" w:left="360"/>
        <w:rPr>
          <w:ins w:id="8164" w:author="rocky" w:date="2013-03-10T02:56:00Z"/>
          <w:i/>
          <w:sz w:val="18"/>
          <w:szCs w:val="18"/>
        </w:rPr>
      </w:pPr>
      <w:ins w:id="8165" w:author="rocky" w:date="2013-03-10T02:5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534072" w:rsidRDefault="00187D59" w:rsidP="00534072">
      <w:pPr>
        <w:pStyle w:val="a3"/>
        <w:ind w:leftChars="0" w:left="360"/>
        <w:rPr>
          <w:ins w:id="8166" w:author="rocky" w:date="2013-04-12T18:35:00Z"/>
          <w:i/>
          <w:sz w:val="18"/>
          <w:szCs w:val="18"/>
        </w:rPr>
      </w:pPr>
      <w:ins w:id="8167" w:author="rocky" w:date="2013-03-10T02:5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5145F">
          <w:rPr>
            <w:rFonts w:hint="eastAsia"/>
            <w:i/>
            <w:sz w:val="18"/>
            <w:szCs w:val="18"/>
          </w:rPr>
          <w:t xml:space="preserve"> </w:t>
        </w:r>
      </w:ins>
      <w:ins w:id="8168" w:author="rocky" w:date="2013-04-12T18:35:00Z">
        <w:r w:rsidR="00534072">
          <w:rPr>
            <w:rFonts w:hint="eastAsia"/>
            <w:i/>
            <w:sz w:val="18"/>
            <w:szCs w:val="18"/>
          </w:rPr>
          <w:t>(00h for OK, AUTH, SendReq</w:t>
        </w:r>
        <w:r w:rsidR="00BC61AE">
          <w:rPr>
            <w:rFonts w:hint="eastAsia"/>
            <w:i/>
            <w:sz w:val="18"/>
            <w:szCs w:val="18"/>
          </w:rPr>
          <w:t xml:space="preserve">uest, </w:t>
        </w:r>
      </w:ins>
      <w:ins w:id="8169" w:author="rocky" w:date="2013-09-09T17:16:00Z">
        <w:r w:rsidR="002D52D6">
          <w:rPr>
            <w:i/>
            <w:sz w:val="18"/>
            <w:szCs w:val="18"/>
          </w:rPr>
          <w:t>51</w:t>
        </w:r>
      </w:ins>
      <w:ins w:id="8170" w:author="rocky" w:date="2013-04-12T18:35:00Z">
        <w:r w:rsidR="00534072">
          <w:rPr>
            <w:rFonts w:hint="eastAsia"/>
            <w:i/>
            <w:sz w:val="18"/>
            <w:szCs w:val="18"/>
          </w:rPr>
          <w:t>h,</w:t>
        </w:r>
      </w:ins>
    </w:p>
    <w:p w:rsidR="00534072" w:rsidRDefault="00534072" w:rsidP="00534072">
      <w:pPr>
        <w:pStyle w:val="a3"/>
        <w:ind w:leftChars="0" w:left="360" w:firstLineChars="2100" w:firstLine="3780"/>
        <w:rPr>
          <w:ins w:id="8171" w:author="rocky" w:date="2013-04-12T18:35:00Z"/>
          <w:i/>
          <w:sz w:val="18"/>
          <w:szCs w:val="18"/>
        </w:rPr>
      </w:pPr>
      <w:ins w:id="8172" w:author="rocky" w:date="2013-04-12T18:35:00Z">
        <w:r>
          <w:rPr>
            <w:rFonts w:hint="eastAsia"/>
            <w:i/>
            <w:sz w:val="18"/>
            <w:szCs w:val="18"/>
          </w:rPr>
          <w:t xml:space="preserve"> 10h-byte DID data</w:t>
        </w:r>
      </w:ins>
    </w:p>
    <w:p w:rsidR="00534072" w:rsidRDefault="00534072">
      <w:pPr>
        <w:pStyle w:val="a3"/>
        <w:ind w:leftChars="0" w:left="360" w:firstLineChars="2150" w:firstLine="3870"/>
        <w:rPr>
          <w:ins w:id="8173" w:author="rocky" w:date="2013-04-12T18:35:00Z"/>
          <w:i/>
          <w:sz w:val="18"/>
          <w:szCs w:val="18"/>
        </w:rPr>
        <w:pPrChange w:id="8174" w:author="rocky" w:date="2013-04-12T18:35:00Z">
          <w:pPr>
            <w:pStyle w:val="a3"/>
            <w:ind w:leftChars="0" w:left="360"/>
          </w:pPr>
        </w:pPrChange>
      </w:pPr>
      <w:ins w:id="8175" w:author="rocky" w:date="2013-04-12T18:35:00Z">
        <w:r>
          <w:rPr>
            <w:rFonts w:hint="eastAsia"/>
            <w:i/>
            <w:sz w:val="18"/>
            <w:szCs w:val="18"/>
          </w:rPr>
          <w:t>10h-byte response2 data,</w:t>
        </w:r>
      </w:ins>
    </w:p>
    <w:p w:rsidR="00BC61AE" w:rsidRDefault="00534072" w:rsidP="00BC61AE">
      <w:pPr>
        <w:pStyle w:val="a3"/>
        <w:ind w:leftChars="0" w:left="360" w:firstLineChars="2150" w:firstLine="3870"/>
        <w:rPr>
          <w:ins w:id="8176" w:author="rocky" w:date="2013-07-29T17:44:00Z"/>
          <w:i/>
          <w:sz w:val="18"/>
          <w:szCs w:val="18"/>
        </w:rPr>
      </w:pPr>
      <w:ins w:id="8177" w:author="rocky" w:date="2013-04-12T18:35:00Z">
        <w:r w:rsidRPr="00534072">
          <w:rPr>
            <w:i/>
            <w:sz w:val="18"/>
            <w:szCs w:val="18"/>
            <w:rPrChange w:id="8178" w:author="rocky" w:date="2013-04-12T18:35:00Z">
              <w:rPr/>
            </w:rPrChange>
          </w:rPr>
          <w:t>10h-byte challenge1 data</w:t>
        </w:r>
      </w:ins>
      <w:ins w:id="8179" w:author="rocky" w:date="2013-07-29T17:44: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8180" w:author="rocky" w:date="2013-09-09T17:15:00Z"/>
          <w:i/>
          <w:sz w:val="18"/>
          <w:szCs w:val="18"/>
        </w:rPr>
      </w:pPr>
      <w:ins w:id="8181" w:author="rocky" w:date="2013-07-29T17:44:00Z">
        <w:r>
          <w:rPr>
            <w:i/>
            <w:sz w:val="18"/>
            <w:szCs w:val="18"/>
          </w:rPr>
          <w:lastRenderedPageBreak/>
          <w:t>10h-byte device name</w:t>
        </w:r>
      </w:ins>
      <w:ins w:id="8182" w:author="rocky" w:date="2013-09-09T17:15:00Z">
        <w:r w:rsidR="002D52D6">
          <w:rPr>
            <w:i/>
            <w:sz w:val="18"/>
            <w:szCs w:val="18"/>
          </w:rPr>
          <w:t>,</w:t>
        </w:r>
      </w:ins>
    </w:p>
    <w:p w:rsidR="002D52D6" w:rsidRDefault="002D52D6" w:rsidP="002D52D6">
      <w:pPr>
        <w:pStyle w:val="a3"/>
        <w:ind w:leftChars="0" w:left="360" w:firstLineChars="2150" w:firstLine="3870"/>
        <w:rPr>
          <w:ins w:id="8183" w:author="rocky" w:date="2013-09-09T17:15:00Z"/>
          <w:i/>
          <w:sz w:val="18"/>
          <w:szCs w:val="18"/>
        </w:rPr>
      </w:pPr>
      <w:ins w:id="8184" w:author="rocky" w:date="2013-09-09T17:15:00Z">
        <w:r>
          <w:rPr>
            <w:i/>
            <w:sz w:val="18"/>
            <w:szCs w:val="18"/>
          </w:rPr>
          <w:t>10h-byte FW_version,</w:t>
        </w:r>
      </w:ins>
    </w:p>
    <w:p w:rsidR="00187D59" w:rsidRPr="002D52D6" w:rsidRDefault="002D52D6">
      <w:pPr>
        <w:pStyle w:val="a3"/>
        <w:ind w:leftChars="0" w:left="360" w:firstLineChars="2150" w:firstLine="3870"/>
        <w:rPr>
          <w:ins w:id="8185" w:author="rocky" w:date="2013-03-10T02:56:00Z"/>
          <w:i/>
          <w:sz w:val="18"/>
          <w:szCs w:val="18"/>
          <w:rPrChange w:id="8186" w:author="rocky" w:date="2013-09-09T17:15:00Z">
            <w:rPr>
              <w:ins w:id="8187" w:author="rocky" w:date="2013-03-10T02:56:00Z"/>
            </w:rPr>
          </w:rPrChange>
        </w:rPr>
        <w:pPrChange w:id="8188" w:author="rocky" w:date="2013-09-09T17:15:00Z">
          <w:pPr>
            <w:pStyle w:val="a3"/>
            <w:ind w:leftChars="0" w:left="360"/>
          </w:pPr>
        </w:pPrChange>
      </w:pPr>
      <w:ins w:id="8189" w:author="rocky" w:date="2013-09-09T17:15:00Z">
        <w:r>
          <w:rPr>
            <w:i/>
            <w:sz w:val="18"/>
            <w:szCs w:val="18"/>
          </w:rPr>
          <w:t>1-byte Battery_ADC_Value</w:t>
        </w:r>
        <w:r w:rsidRPr="009C55F8">
          <w:rPr>
            <w:rFonts w:hint="eastAsia"/>
            <w:i/>
            <w:sz w:val="18"/>
            <w:szCs w:val="18"/>
          </w:rPr>
          <w:t>)</w:t>
        </w:r>
      </w:ins>
    </w:p>
    <w:p w:rsidR="00187D59" w:rsidRPr="007D072D" w:rsidRDefault="00187D59" w:rsidP="00187D59">
      <w:pPr>
        <w:pStyle w:val="a3"/>
        <w:ind w:leftChars="0" w:left="360"/>
        <w:rPr>
          <w:ins w:id="8190" w:author="rocky" w:date="2013-03-10T02:56:00Z"/>
          <w:b/>
          <w:i/>
          <w:sz w:val="18"/>
          <w:szCs w:val="18"/>
        </w:rPr>
      </w:pPr>
      <w:ins w:id="8191" w:author="rocky" w:date="2013-03-10T02:5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187D59" w:rsidRPr="00261F10" w:rsidRDefault="00187D59" w:rsidP="00187D59">
      <w:pPr>
        <w:pStyle w:val="a3"/>
        <w:ind w:leftChars="0" w:left="360"/>
        <w:rPr>
          <w:ins w:id="8192" w:author="rocky" w:date="2013-03-10T02:56:00Z"/>
          <w:i/>
          <w:sz w:val="18"/>
          <w:szCs w:val="18"/>
        </w:rPr>
      </w:pPr>
      <w:ins w:id="8193" w:author="rocky" w:date="2013-03-10T02:56:00Z">
        <w:r>
          <w:rPr>
            <w:rFonts w:hint="eastAsia"/>
            <w:i/>
            <w:sz w:val="18"/>
            <w:szCs w:val="18"/>
          </w:rPr>
          <w:t xml:space="preserve">                                         </w:t>
        </w:r>
        <w:r w:rsidRPr="00261F10">
          <w:rPr>
            <w:i/>
            <w:sz w:val="18"/>
            <w:szCs w:val="18"/>
          </w:rPr>
          <w:sym w:font="Wingdings" w:char="F0DF"/>
        </w:r>
        <w:r w:rsidR="00B5145F">
          <w:rPr>
            <w:rFonts w:hint="eastAsia"/>
            <w:i/>
            <w:sz w:val="18"/>
            <w:szCs w:val="18"/>
          </w:rPr>
          <w:t xml:space="preserve"> (Non-zero if NG, </w:t>
        </w:r>
      </w:ins>
      <w:ins w:id="8194" w:author="rocky" w:date="2013-04-12T18:43:00Z">
        <w:r w:rsidR="00465030">
          <w:rPr>
            <w:rFonts w:hint="eastAsia"/>
            <w:i/>
            <w:sz w:val="18"/>
            <w:szCs w:val="18"/>
          </w:rPr>
          <w:t>AUTH, SendRequest</w:t>
        </w:r>
      </w:ins>
      <w:ins w:id="8195" w:author="rocky" w:date="2013-03-10T02:56:00Z">
        <w:r>
          <w:rPr>
            <w:rFonts w:hint="eastAsia"/>
            <w:i/>
            <w:sz w:val="18"/>
            <w:szCs w:val="18"/>
          </w:rPr>
          <w:t>)</w:t>
        </w:r>
      </w:ins>
    </w:p>
    <w:p w:rsidR="00187D59" w:rsidRDefault="00187D59" w:rsidP="00187D59">
      <w:pPr>
        <w:pStyle w:val="a3"/>
        <w:ind w:leftChars="0" w:left="360"/>
        <w:rPr>
          <w:ins w:id="8196" w:author="rocky" w:date="2013-03-10T02:56:00Z"/>
          <w:i/>
          <w:sz w:val="18"/>
          <w:szCs w:val="18"/>
        </w:rPr>
      </w:pPr>
      <w:ins w:id="8197" w:author="rocky" w:date="2013-03-10T02:56:00Z">
        <w:r w:rsidRPr="009C55F8">
          <w:rPr>
            <w:rFonts w:hint="eastAsia"/>
            <w:i/>
            <w:sz w:val="18"/>
            <w:szCs w:val="18"/>
          </w:rPr>
          <w:t>NDEF_UPDATE</w:t>
        </w:r>
        <w:r w:rsidR="00F756B0">
          <w:rPr>
            <w:rFonts w:hint="eastAsia"/>
            <w:i/>
            <w:sz w:val="18"/>
            <w:szCs w:val="18"/>
          </w:rPr>
          <w:t xml:space="preserve">  (</w:t>
        </w:r>
      </w:ins>
      <w:ins w:id="8198" w:author="rocky" w:date="2013-03-10T03:53:00Z">
        <w:r w:rsidR="00F756B0">
          <w:rPr>
            <w:rFonts w:hint="eastAsia"/>
            <w:i/>
            <w:sz w:val="18"/>
            <w:szCs w:val="18"/>
          </w:rPr>
          <w:t>PRC</w:t>
        </w:r>
      </w:ins>
      <w:ins w:id="8199" w:author="rocky" w:date="2013-03-10T02:56:00Z">
        <w:r w:rsidR="00230C2E">
          <w:rPr>
            <w:rFonts w:hint="eastAsia"/>
            <w:i/>
            <w:sz w:val="18"/>
            <w:szCs w:val="18"/>
          </w:rPr>
          <w:t xml:space="preserve">, </w:t>
        </w:r>
      </w:ins>
      <w:ins w:id="8200" w:author="rocky" w:date="2013-03-10T22:56:00Z">
        <w:r w:rsidR="006918A9">
          <w:rPr>
            <w:rFonts w:hint="eastAsia"/>
            <w:i/>
            <w:sz w:val="18"/>
            <w:szCs w:val="18"/>
          </w:rPr>
          <w:t>Register</w:t>
        </w:r>
      </w:ins>
      <w:ins w:id="8201" w:author="rocky" w:date="2013-03-10T22:57:00Z">
        <w:r w:rsidR="006918A9">
          <w:rPr>
            <w:rFonts w:hint="eastAsia"/>
            <w:i/>
            <w:sz w:val="18"/>
            <w:szCs w:val="18"/>
          </w:rPr>
          <w:t>Client</w:t>
        </w:r>
      </w:ins>
      <w:ins w:id="8202" w:author="rocky" w:date="2013-03-10T02:56:00Z">
        <w:r w:rsidR="00A05804">
          <w:rPr>
            <w:rFonts w:hint="eastAsia"/>
            <w:i/>
            <w:sz w:val="18"/>
            <w:szCs w:val="18"/>
          </w:rPr>
          <w:t>,</w:t>
        </w:r>
      </w:ins>
      <w:ins w:id="8203" w:author="rocky" w:date="2013-08-05T18:30:00Z">
        <w:r w:rsidR="00A05804">
          <w:rPr>
            <w:i/>
            <w:sz w:val="18"/>
            <w:szCs w:val="18"/>
          </w:rPr>
          <w:t xml:space="preserve"> </w:t>
        </w:r>
      </w:ins>
      <w:ins w:id="8204" w:author="rocky" w:date="2013-08-06T14:29:00Z">
        <w:r w:rsidR="00EB3721">
          <w:rPr>
            <w:i/>
            <w:sz w:val="18"/>
            <w:szCs w:val="18"/>
          </w:rPr>
          <w:t>3</w:t>
        </w:r>
      </w:ins>
      <w:ins w:id="8205" w:author="rocky" w:date="2013-03-10T03:11:00Z">
        <w:r w:rsidR="008073D9">
          <w:rPr>
            <w:rFonts w:hint="eastAsia"/>
            <w:i/>
            <w:sz w:val="18"/>
            <w:szCs w:val="18"/>
          </w:rPr>
          <w:t>0</w:t>
        </w:r>
      </w:ins>
      <w:ins w:id="8206" w:author="rocky" w:date="2013-03-10T02:56:00Z">
        <w:r>
          <w:rPr>
            <w:rFonts w:hint="eastAsia"/>
            <w:i/>
            <w:sz w:val="18"/>
            <w:szCs w:val="18"/>
          </w:rPr>
          <w:t>h,</w:t>
        </w:r>
      </w:ins>
    </w:p>
    <w:p w:rsidR="00E02763" w:rsidRDefault="00187D59">
      <w:pPr>
        <w:pStyle w:val="a3"/>
        <w:ind w:leftChars="0" w:left="360"/>
        <w:rPr>
          <w:ins w:id="8207" w:author="rocky" w:date="2013-08-05T18:53:00Z"/>
          <w:i/>
          <w:sz w:val="18"/>
          <w:szCs w:val="18"/>
        </w:rPr>
        <w:pPrChange w:id="8208" w:author="rocky" w:date="2013-04-12T18:36:00Z">
          <w:pPr>
            <w:pStyle w:val="a3"/>
            <w:ind w:leftChars="0" w:left="360" w:firstLineChars="50" w:firstLine="90"/>
          </w:pPr>
        </w:pPrChange>
      </w:pPr>
      <w:ins w:id="8209" w:author="rocky" w:date="2013-03-10T02:56:00Z">
        <w:r>
          <w:rPr>
            <w:rFonts w:hint="eastAsia"/>
            <w:i/>
            <w:sz w:val="18"/>
            <w:szCs w:val="18"/>
          </w:rPr>
          <w:t xml:space="preserve"> 10h-byte Response1 data,</w:t>
        </w:r>
      </w:ins>
    </w:p>
    <w:p w:rsidR="00251ED8" w:rsidRDefault="00251ED8">
      <w:pPr>
        <w:pStyle w:val="a3"/>
        <w:ind w:leftChars="0" w:left="360" w:firstLineChars="50" w:firstLine="90"/>
        <w:rPr>
          <w:ins w:id="8210" w:author="rocky" w:date="2013-08-05T18:26:00Z"/>
          <w:i/>
          <w:sz w:val="18"/>
          <w:szCs w:val="18"/>
        </w:rPr>
      </w:pPr>
      <w:ins w:id="8211" w:author="rocky" w:date="2013-03-10T03:11:00Z">
        <w:r>
          <w:rPr>
            <w:rFonts w:hint="eastAsia"/>
            <w:i/>
            <w:sz w:val="18"/>
            <w:szCs w:val="18"/>
          </w:rPr>
          <w:t>10h-</w:t>
        </w:r>
        <w:r w:rsidR="009A6BBA">
          <w:rPr>
            <w:rFonts w:hint="eastAsia"/>
            <w:i/>
            <w:sz w:val="18"/>
            <w:szCs w:val="18"/>
          </w:rPr>
          <w:t>byte USERNAME</w:t>
        </w:r>
      </w:ins>
      <w:ins w:id="8212" w:author="rocky" w:date="2013-07-29T13:13:00Z">
        <w:r>
          <w:rPr>
            <w:i/>
            <w:sz w:val="18"/>
            <w:szCs w:val="18"/>
          </w:rPr>
          <w:t>,</w:t>
        </w:r>
      </w:ins>
    </w:p>
    <w:p w:rsidR="004B63D8" w:rsidRDefault="00251ED8">
      <w:pPr>
        <w:pStyle w:val="a3"/>
        <w:ind w:leftChars="0" w:left="360" w:firstLineChars="50" w:firstLine="90"/>
        <w:rPr>
          <w:ins w:id="8213" w:author="rocky" w:date="2013-03-10T02:56:00Z"/>
          <w:i/>
          <w:sz w:val="18"/>
          <w:szCs w:val="18"/>
          <w:rPrChange w:id="8214" w:author="rocky" w:date="2013-03-10T03:11:00Z">
            <w:rPr>
              <w:ins w:id="8215" w:author="rocky" w:date="2013-03-10T02:56:00Z"/>
            </w:rPr>
          </w:rPrChange>
        </w:rPr>
      </w:pPr>
      <w:ins w:id="8216" w:author="rocky" w:date="2013-07-29T13:13:00Z">
        <w:r>
          <w:rPr>
            <w:i/>
            <w:sz w:val="18"/>
            <w:szCs w:val="18"/>
          </w:rPr>
          <w:t>10h-byte AES_ECB(</w:t>
        </w:r>
      </w:ins>
      <w:ins w:id="8217" w:author="rocky" w:date="2013-07-29T13:14:00Z">
        <w:r>
          <w:rPr>
            <w:i/>
            <w:sz w:val="18"/>
            <w:szCs w:val="18"/>
          </w:rPr>
          <w:t>Access_Right</w:t>
        </w:r>
        <w:r w:rsidR="00693928">
          <w:rPr>
            <w:i/>
            <w:sz w:val="18"/>
            <w:szCs w:val="18"/>
          </w:rPr>
          <w:t xml:space="preserve">, </w:t>
        </w:r>
      </w:ins>
      <w:ins w:id="8218" w:author="rocky" w:date="2013-07-29T13:13:00Z">
        <w:r>
          <w:rPr>
            <w:i/>
            <w:sz w:val="18"/>
            <w:szCs w:val="18"/>
          </w:rPr>
          <w:t xml:space="preserve">DID-TID-Key) </w:t>
        </w:r>
      </w:ins>
      <w:ins w:id="8219" w:author="rocky" w:date="2013-03-10T02:56:00Z">
        <w:r w:rsidR="009C4EEF" w:rsidRPr="009C4EEF">
          <w:rPr>
            <w:i/>
            <w:sz w:val="18"/>
            <w:szCs w:val="18"/>
            <w:rPrChange w:id="8220" w:author="rocky" w:date="2013-03-10T03:11:00Z">
              <w:rPr/>
            </w:rPrChange>
          </w:rPr>
          <w:t>)</w:t>
        </w:r>
        <w:r w:rsidR="00693928">
          <w:rPr>
            <w:i/>
            <w:sz w:val="18"/>
            <w:szCs w:val="18"/>
          </w:rPr>
          <w:t xml:space="preserve"> </w:t>
        </w:r>
        <w:r w:rsidR="009C4EEF" w:rsidRPr="009C4EEF">
          <w:rPr>
            <w:i/>
            <w:sz w:val="18"/>
            <w:szCs w:val="18"/>
            <w:rPrChange w:id="8221" w:author="rocky" w:date="2013-03-10T03:11:00Z">
              <w:rPr/>
            </w:rPrChange>
          </w:rPr>
          <w:t xml:space="preserve"> </w:t>
        </w:r>
        <w:r w:rsidR="009C4EEF" w:rsidRPr="009C4EEF">
          <w:rPr>
            <w:sz w:val="18"/>
            <w:szCs w:val="18"/>
            <w:rPrChange w:id="8222" w:author="rocky" w:date="2013-03-10T22:38:00Z">
              <w:rPr/>
            </w:rPrChange>
          </w:rPr>
          <w:sym w:font="Wingdings" w:char="F0E0"/>
        </w:r>
      </w:ins>
    </w:p>
    <w:p w:rsidR="00187D59" w:rsidRDefault="00187D59" w:rsidP="00187D59">
      <w:pPr>
        <w:pStyle w:val="a3"/>
        <w:ind w:leftChars="0" w:left="360"/>
        <w:rPr>
          <w:ins w:id="8223" w:author="rocky" w:date="2013-03-10T02:56:00Z"/>
          <w:i/>
          <w:sz w:val="18"/>
          <w:szCs w:val="18"/>
        </w:rPr>
      </w:pPr>
      <w:ins w:id="8224" w:author="rocky" w:date="2013-03-10T02:56: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E02763" w:rsidRPr="00E02763" w:rsidRDefault="008073D9">
      <w:pPr>
        <w:pStyle w:val="a3"/>
        <w:ind w:leftChars="0" w:left="360"/>
        <w:rPr>
          <w:ins w:id="8225" w:author="rocky" w:date="2013-03-10T03:13:00Z"/>
          <w:i/>
          <w:sz w:val="18"/>
          <w:szCs w:val="18"/>
          <w:rPrChange w:id="8226" w:author="rocky" w:date="2013-03-24T23:45:00Z">
            <w:rPr>
              <w:ins w:id="8227" w:author="rocky" w:date="2013-03-10T03:13:00Z"/>
            </w:rPr>
          </w:rPrChange>
        </w:rPr>
        <w:pPrChange w:id="8228" w:author="rocky" w:date="2013-03-24T23:45:00Z">
          <w:pPr>
            <w:pStyle w:val="a3"/>
            <w:ind w:leftChars="0" w:left="360" w:firstLineChars="2150" w:firstLine="3870"/>
          </w:pPr>
        </w:pPrChange>
      </w:pPr>
      <w:ins w:id="8229" w:author="rocky" w:date="2013-03-10T03:12: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F756B0">
          <w:rPr>
            <w:rFonts w:hint="eastAsia"/>
            <w:i/>
            <w:sz w:val="18"/>
            <w:szCs w:val="18"/>
          </w:rPr>
          <w:t xml:space="preserve"> (OK, </w:t>
        </w:r>
      </w:ins>
      <w:ins w:id="8230" w:author="rocky" w:date="2013-03-10T03:53:00Z">
        <w:r w:rsidR="00F756B0">
          <w:rPr>
            <w:rFonts w:hint="eastAsia"/>
            <w:i/>
            <w:sz w:val="18"/>
            <w:szCs w:val="18"/>
          </w:rPr>
          <w:t>PRC</w:t>
        </w:r>
      </w:ins>
      <w:ins w:id="8231" w:author="rocky" w:date="2013-03-10T03:12:00Z">
        <w:r>
          <w:rPr>
            <w:rFonts w:hint="eastAsia"/>
            <w:i/>
            <w:sz w:val="18"/>
            <w:szCs w:val="18"/>
          </w:rPr>
          <w:t xml:space="preserve">, </w:t>
        </w:r>
      </w:ins>
      <w:ins w:id="8232" w:author="rocky" w:date="2013-03-10T22:57:00Z">
        <w:r w:rsidR="006918A9">
          <w:rPr>
            <w:rFonts w:hint="eastAsia"/>
            <w:i/>
            <w:sz w:val="18"/>
            <w:szCs w:val="18"/>
          </w:rPr>
          <w:t>RegisterClient</w:t>
        </w:r>
      </w:ins>
      <w:ins w:id="8233" w:author="rocky" w:date="2013-03-10T03:12:00Z">
        <w:r w:rsidR="00275599">
          <w:rPr>
            <w:rFonts w:hint="eastAsia"/>
            <w:i/>
            <w:sz w:val="18"/>
            <w:szCs w:val="18"/>
          </w:rPr>
          <w:t xml:space="preserve">, </w:t>
        </w:r>
      </w:ins>
      <w:ins w:id="8234" w:author="rocky" w:date="2013-03-24T23:45:00Z">
        <w:r w:rsidR="00275599">
          <w:rPr>
            <w:rFonts w:hint="eastAsia"/>
            <w:i/>
            <w:sz w:val="18"/>
            <w:szCs w:val="18"/>
          </w:rPr>
          <w:t>21</w:t>
        </w:r>
      </w:ins>
      <w:ins w:id="8235" w:author="rocky" w:date="2013-03-10T03:12:00Z">
        <w:r>
          <w:rPr>
            <w:rFonts w:hint="eastAsia"/>
            <w:i/>
            <w:sz w:val="18"/>
            <w:szCs w:val="18"/>
          </w:rPr>
          <w:t>h,</w:t>
        </w:r>
      </w:ins>
    </w:p>
    <w:p w:rsidR="008073D9" w:rsidRDefault="008073D9" w:rsidP="008073D9">
      <w:pPr>
        <w:pStyle w:val="a3"/>
        <w:ind w:leftChars="0" w:left="360" w:firstLineChars="2150" w:firstLine="3870"/>
        <w:rPr>
          <w:ins w:id="8236" w:author="rocky" w:date="2013-03-10T03:13:00Z"/>
          <w:i/>
          <w:sz w:val="18"/>
          <w:szCs w:val="18"/>
        </w:rPr>
      </w:pPr>
      <w:ins w:id="8237" w:author="rocky" w:date="2013-03-10T03:13:00Z">
        <w:r>
          <w:rPr>
            <w:rFonts w:hint="eastAsia"/>
            <w:i/>
            <w:sz w:val="18"/>
            <w:szCs w:val="18"/>
          </w:rPr>
          <w:t xml:space="preserve">10h-byte </w:t>
        </w:r>
      </w:ins>
      <w:ins w:id="8238" w:author="rocky" w:date="2013-03-11T11:16:00Z">
        <w:r w:rsidR="009D7B49">
          <w:rPr>
            <w:rFonts w:hint="eastAsia"/>
            <w:i/>
            <w:sz w:val="18"/>
            <w:szCs w:val="18"/>
          </w:rPr>
          <w:t>SC2(</w:t>
        </w:r>
      </w:ins>
      <w:ins w:id="8239" w:author="rocky" w:date="2013-03-10T03:13:00Z">
        <w:r>
          <w:rPr>
            <w:rFonts w:hint="eastAsia"/>
            <w:i/>
            <w:sz w:val="18"/>
            <w:szCs w:val="18"/>
          </w:rPr>
          <w:t>DID-FID-Key,</w:t>
        </w:r>
      </w:ins>
      <w:ins w:id="8240" w:author="rocky" w:date="2013-03-11T11:16:00Z">
        <w:r w:rsidR="009D7B49">
          <w:rPr>
            <w:rFonts w:hint="eastAsia"/>
            <w:i/>
            <w:sz w:val="18"/>
            <w:szCs w:val="18"/>
          </w:rPr>
          <w:t xml:space="preserve"> Random)</w:t>
        </w:r>
      </w:ins>
    </w:p>
    <w:p w:rsidR="008073D9" w:rsidRDefault="008073D9" w:rsidP="008073D9">
      <w:pPr>
        <w:pStyle w:val="a3"/>
        <w:ind w:leftChars="0" w:left="360" w:firstLineChars="2150" w:firstLine="3870"/>
        <w:rPr>
          <w:ins w:id="8241" w:author="rocky" w:date="2013-03-10T03:13:00Z"/>
          <w:i/>
          <w:sz w:val="18"/>
          <w:szCs w:val="18"/>
        </w:rPr>
      </w:pPr>
      <w:ins w:id="8242" w:author="rocky" w:date="2013-03-10T03:13:00Z">
        <w:r>
          <w:rPr>
            <w:rFonts w:hint="eastAsia"/>
            <w:i/>
            <w:sz w:val="18"/>
            <w:szCs w:val="18"/>
          </w:rPr>
          <w:t>10h-byte Random,</w:t>
        </w:r>
      </w:ins>
    </w:p>
    <w:p w:rsidR="00E02763" w:rsidRDefault="008073D9">
      <w:pPr>
        <w:pStyle w:val="a3"/>
        <w:ind w:leftChars="0" w:left="360" w:firstLineChars="2150" w:firstLine="3870"/>
        <w:rPr>
          <w:ins w:id="8243" w:author="rocky" w:date="2013-03-10T03:12:00Z"/>
          <w:i/>
          <w:sz w:val="18"/>
          <w:szCs w:val="18"/>
        </w:rPr>
        <w:pPrChange w:id="8244" w:author="rocky" w:date="2013-03-10T03:13:00Z">
          <w:pPr>
            <w:pStyle w:val="a3"/>
            <w:ind w:leftChars="0" w:left="360" w:firstLineChars="2100" w:firstLine="3780"/>
          </w:pPr>
        </w:pPrChange>
      </w:pPr>
      <w:ins w:id="8245" w:author="rocky" w:date="2013-03-10T03:13:00Z">
        <w:r>
          <w:rPr>
            <w:rFonts w:hint="eastAsia"/>
            <w:i/>
            <w:sz w:val="18"/>
            <w:szCs w:val="18"/>
          </w:rPr>
          <w:t>1-byte DID-FID-SN</w:t>
        </w:r>
      </w:ins>
      <w:ins w:id="8246" w:author="rocky" w:date="2013-03-10T03:12:00Z">
        <w:r w:rsidRPr="009C55F8">
          <w:rPr>
            <w:rFonts w:hint="eastAsia"/>
            <w:i/>
            <w:sz w:val="18"/>
            <w:szCs w:val="18"/>
          </w:rPr>
          <w:t>)</w:t>
        </w:r>
      </w:ins>
    </w:p>
    <w:p w:rsidR="00187D59" w:rsidRPr="007D072D" w:rsidRDefault="00187D59" w:rsidP="00187D59">
      <w:pPr>
        <w:pStyle w:val="a3"/>
        <w:ind w:leftChars="0" w:left="360"/>
        <w:rPr>
          <w:ins w:id="8247" w:author="rocky" w:date="2013-03-10T02:56:00Z"/>
          <w:b/>
          <w:i/>
          <w:sz w:val="18"/>
          <w:szCs w:val="18"/>
        </w:rPr>
      </w:pPr>
      <w:ins w:id="8248" w:author="rocky" w:date="2013-03-10T02:5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187D59" w:rsidRPr="00261F10" w:rsidRDefault="00187D59" w:rsidP="00187D59">
      <w:pPr>
        <w:pStyle w:val="a3"/>
        <w:ind w:leftChars="0" w:left="360"/>
        <w:rPr>
          <w:ins w:id="8249" w:author="rocky" w:date="2013-03-10T02:56:00Z"/>
          <w:i/>
          <w:sz w:val="18"/>
          <w:szCs w:val="18"/>
        </w:rPr>
      </w:pPr>
      <w:ins w:id="8250" w:author="rocky" w:date="2013-03-10T02:56:00Z">
        <w:r>
          <w:rPr>
            <w:rFonts w:hint="eastAsia"/>
            <w:i/>
            <w:sz w:val="18"/>
            <w:szCs w:val="18"/>
          </w:rPr>
          <w:t xml:space="preserve">                                         </w:t>
        </w:r>
        <w:r w:rsidRPr="00261F10">
          <w:rPr>
            <w:i/>
            <w:sz w:val="18"/>
            <w:szCs w:val="18"/>
          </w:rPr>
          <w:sym w:font="Wingdings" w:char="F0DF"/>
        </w:r>
        <w:r>
          <w:rPr>
            <w:rFonts w:hint="eastAsia"/>
            <w:i/>
            <w:sz w:val="18"/>
            <w:szCs w:val="18"/>
          </w:rPr>
          <w:t xml:space="preserve"> (Non-zero if NG</w:t>
        </w:r>
        <w:r w:rsidR="00F756B0">
          <w:rPr>
            <w:rFonts w:hint="eastAsia"/>
            <w:i/>
            <w:sz w:val="18"/>
            <w:szCs w:val="18"/>
          </w:rPr>
          <w:t xml:space="preserve">, </w:t>
        </w:r>
      </w:ins>
      <w:ins w:id="8251" w:author="rocky" w:date="2013-03-10T03:54:00Z">
        <w:r w:rsidR="00F756B0">
          <w:rPr>
            <w:rFonts w:hint="eastAsia"/>
            <w:i/>
            <w:sz w:val="18"/>
            <w:szCs w:val="18"/>
          </w:rPr>
          <w:t>PRC</w:t>
        </w:r>
      </w:ins>
      <w:ins w:id="8252" w:author="rocky" w:date="2013-03-10T02:56:00Z">
        <w:r>
          <w:rPr>
            <w:rFonts w:hint="eastAsia"/>
            <w:i/>
            <w:sz w:val="18"/>
            <w:szCs w:val="18"/>
          </w:rPr>
          <w:t xml:space="preserve">, </w:t>
        </w:r>
      </w:ins>
      <w:ins w:id="8253" w:author="rocky" w:date="2013-03-10T22:57:00Z">
        <w:r w:rsidR="006918A9">
          <w:rPr>
            <w:rFonts w:hint="eastAsia"/>
            <w:i/>
            <w:sz w:val="18"/>
            <w:szCs w:val="18"/>
          </w:rPr>
          <w:t>RegisterClient</w:t>
        </w:r>
      </w:ins>
      <w:ins w:id="8254" w:author="rocky" w:date="2013-03-10T02:56:00Z">
        <w:r>
          <w:rPr>
            <w:rFonts w:hint="eastAsia"/>
            <w:i/>
            <w:sz w:val="18"/>
            <w:szCs w:val="18"/>
          </w:rPr>
          <w:t>)</w:t>
        </w:r>
      </w:ins>
    </w:p>
    <w:p w:rsidR="00E02763" w:rsidRDefault="00D505EE">
      <w:pPr>
        <w:pStyle w:val="a3"/>
        <w:pBdr>
          <w:bottom w:val="single" w:sz="6" w:space="1" w:color="auto"/>
        </w:pBdr>
        <w:ind w:leftChars="0" w:left="360"/>
        <w:rPr>
          <w:ins w:id="8255" w:author="rocky" w:date="2013-03-10T22:39:00Z"/>
          <w:i/>
          <w:sz w:val="18"/>
          <w:szCs w:val="18"/>
        </w:rPr>
        <w:pPrChange w:id="8256" w:author="rocky" w:date="2013-03-10T22:38:00Z">
          <w:pPr>
            <w:pStyle w:val="a3"/>
            <w:ind w:leftChars="0" w:left="360"/>
          </w:pPr>
        </w:pPrChange>
      </w:pPr>
      <w:ins w:id="8257" w:author="rocky" w:date="2013-03-10T03:15:00Z">
        <w:r w:rsidRPr="009C55F8">
          <w:rPr>
            <w:rFonts w:hint="eastAsia"/>
            <w:i/>
            <w:sz w:val="18"/>
            <w:szCs w:val="18"/>
          </w:rPr>
          <w:t>NDEF_UPDATE</w:t>
        </w:r>
        <w:r>
          <w:rPr>
            <w:rFonts w:hint="eastAsia"/>
            <w:i/>
            <w:sz w:val="18"/>
            <w:szCs w:val="18"/>
          </w:rPr>
          <w:t xml:space="preserve">  (</w:t>
        </w:r>
      </w:ins>
      <w:ins w:id="8258" w:author="rocky" w:date="2013-03-10T03:54:00Z">
        <w:r w:rsidR="00F756B0">
          <w:rPr>
            <w:rFonts w:hint="eastAsia"/>
            <w:i/>
            <w:sz w:val="18"/>
            <w:szCs w:val="18"/>
          </w:rPr>
          <w:t>PRC</w:t>
        </w:r>
      </w:ins>
      <w:ins w:id="8259" w:author="rocky" w:date="2013-03-10T03:15:00Z">
        <w:r>
          <w:rPr>
            <w:rFonts w:hint="eastAsia"/>
            <w:i/>
            <w:sz w:val="18"/>
            <w:szCs w:val="18"/>
          </w:rPr>
          <w:t>, ClientFinish</w:t>
        </w:r>
        <w:r w:rsidR="00F34B04">
          <w:rPr>
            <w:rFonts w:hint="eastAsia"/>
            <w:i/>
            <w:sz w:val="18"/>
            <w:szCs w:val="18"/>
          </w:rPr>
          <w:t xml:space="preserve">)         </w:t>
        </w:r>
      </w:ins>
      <w:ins w:id="8260" w:author="rocky" w:date="2013-03-10T22:38:00Z">
        <w:r w:rsidR="00451C03">
          <w:rPr>
            <w:rFonts w:hint="eastAsia"/>
            <w:i/>
            <w:sz w:val="18"/>
            <w:szCs w:val="18"/>
          </w:rPr>
          <w:t xml:space="preserve"> </w:t>
        </w:r>
      </w:ins>
      <w:ins w:id="8261" w:author="rocky" w:date="2013-03-10T03:15:00Z">
        <w:r w:rsidR="00F34B04">
          <w:rPr>
            <w:rFonts w:hint="eastAsia"/>
            <w:i/>
            <w:sz w:val="18"/>
            <w:szCs w:val="18"/>
          </w:rPr>
          <w:t xml:space="preserve"> </w:t>
        </w:r>
        <w:r>
          <w:rPr>
            <w:rFonts w:hint="eastAsia"/>
            <w:i/>
            <w:sz w:val="18"/>
            <w:szCs w:val="18"/>
          </w:rPr>
          <w:t xml:space="preserve"> </w:t>
        </w:r>
        <w:r w:rsidRPr="007E09CA">
          <w:rPr>
            <w:i/>
            <w:sz w:val="18"/>
            <w:szCs w:val="18"/>
          </w:rPr>
          <w:sym w:font="Wingdings" w:char="F0E0"/>
        </w:r>
      </w:ins>
    </w:p>
    <w:p w:rsidR="004B63D8" w:rsidRDefault="004B63D8">
      <w:pPr>
        <w:pStyle w:val="a3"/>
        <w:ind w:leftChars="0" w:left="360"/>
        <w:rPr>
          <w:ins w:id="8262" w:author="rocky" w:date="2013-03-10T03:15:00Z"/>
          <w:i/>
          <w:sz w:val="18"/>
          <w:szCs w:val="18"/>
          <w:rPrChange w:id="8263" w:author="rocky" w:date="2013-03-10T22:38:00Z">
            <w:rPr>
              <w:ins w:id="8264" w:author="rocky" w:date="2013-03-10T03:15:00Z"/>
            </w:rPr>
          </w:rPrChange>
        </w:rPr>
      </w:pPr>
    </w:p>
    <w:p w:rsidR="00E02763" w:rsidRDefault="00E02763">
      <w:pPr>
        <w:pStyle w:val="a3"/>
        <w:ind w:leftChars="0" w:left="720"/>
        <w:rPr>
          <w:ins w:id="8265" w:author="rocky" w:date="2013-03-10T02:54:00Z"/>
          <w:szCs w:val="24"/>
        </w:rPr>
        <w:pPrChange w:id="8266" w:author="rocky" w:date="2013-03-10T02:55:00Z">
          <w:pPr/>
        </w:pPrChange>
      </w:pPr>
    </w:p>
    <w:p w:rsidR="00D951EA" w:rsidRDefault="00D951EA">
      <w:pPr>
        <w:widowControl/>
        <w:rPr>
          <w:ins w:id="8267" w:author="rocky" w:date="2013-03-10T22:39:00Z"/>
          <w:szCs w:val="24"/>
        </w:rPr>
      </w:pPr>
      <w:ins w:id="8268" w:author="rocky" w:date="2013-03-10T22:39:00Z">
        <w:r>
          <w:rPr>
            <w:szCs w:val="24"/>
          </w:rPr>
          <w:br w:type="page"/>
        </w:r>
      </w:ins>
    </w:p>
    <w:p w:rsidR="00E02763" w:rsidRDefault="00255FD6">
      <w:pPr>
        <w:pStyle w:val="a3"/>
        <w:numPr>
          <w:ilvl w:val="1"/>
          <w:numId w:val="20"/>
        </w:numPr>
        <w:ind w:leftChars="0"/>
        <w:rPr>
          <w:ins w:id="8269" w:author="rocky" w:date="2013-03-17T23:30:00Z"/>
          <w:szCs w:val="24"/>
        </w:rPr>
        <w:pPrChange w:id="8270" w:author="rocky" w:date="2013-09-09T17:00:00Z">
          <w:pPr/>
        </w:pPrChange>
      </w:pPr>
      <w:ins w:id="8271" w:author="rocky" w:date="2013-03-10T11:51:00Z">
        <w:r>
          <w:rPr>
            <w:rFonts w:hint="eastAsia"/>
            <w:szCs w:val="24"/>
          </w:rPr>
          <w:lastRenderedPageBreak/>
          <w:t>Client s</w:t>
        </w:r>
      </w:ins>
      <w:ins w:id="8272" w:author="rocky" w:date="2013-03-10T11:31:00Z">
        <w:r>
          <w:rPr>
            <w:rFonts w:hint="eastAsia"/>
            <w:szCs w:val="24"/>
          </w:rPr>
          <w:t>et/</w:t>
        </w:r>
      </w:ins>
      <w:ins w:id="8273" w:author="rocky" w:date="2013-03-10T11:51:00Z">
        <w:r>
          <w:rPr>
            <w:rFonts w:hint="eastAsia"/>
            <w:szCs w:val="24"/>
          </w:rPr>
          <w:t>a</w:t>
        </w:r>
      </w:ins>
      <w:ins w:id="8274" w:author="rocky" w:date="2013-03-10T11:31:00Z">
        <w:r w:rsidR="003236A6">
          <w:rPr>
            <w:rFonts w:hint="eastAsia"/>
            <w:szCs w:val="24"/>
          </w:rPr>
          <w:t>dd PIN</w:t>
        </w:r>
      </w:ins>
      <w:ins w:id="8275" w:author="rocky" w:date="2013-03-10T11:51:00Z">
        <w:r>
          <w:rPr>
            <w:rFonts w:hint="eastAsia"/>
            <w:szCs w:val="24"/>
          </w:rPr>
          <w:t>:</w:t>
        </w:r>
      </w:ins>
    </w:p>
    <w:p w:rsidR="00B60422" w:rsidRPr="009C55F8" w:rsidRDefault="00B60422" w:rsidP="00B60422">
      <w:pPr>
        <w:pStyle w:val="a3"/>
        <w:pBdr>
          <w:bottom w:val="single" w:sz="6" w:space="1" w:color="auto"/>
        </w:pBdr>
        <w:ind w:leftChars="0" w:left="360"/>
        <w:rPr>
          <w:ins w:id="8276" w:author="rocky" w:date="2013-03-17T23:30:00Z"/>
          <w:i/>
        </w:rPr>
      </w:pPr>
      <w:ins w:id="8277" w:author="rocky" w:date="2013-03-17T23:30:00Z">
        <w:r w:rsidRPr="009C55F8">
          <w:rPr>
            <w:rFonts w:hint="eastAsia"/>
            <w:i/>
          </w:rPr>
          <w:t>PHONE</w:t>
        </w:r>
        <w:r>
          <w:rPr>
            <w:rFonts w:hint="eastAsia"/>
            <w:i/>
          </w:rPr>
          <w:t xml:space="preserve"> (Client tap)</w:t>
        </w:r>
        <w:r w:rsidRPr="009C55F8">
          <w:rPr>
            <w:rFonts w:hint="eastAsia"/>
            <w:i/>
          </w:rPr>
          <w:t xml:space="preserve">                              DEVICE</w:t>
        </w:r>
      </w:ins>
    </w:p>
    <w:p w:rsidR="00B60422" w:rsidRDefault="00B60422" w:rsidP="00B60422">
      <w:pPr>
        <w:pStyle w:val="a3"/>
        <w:ind w:leftChars="0" w:left="360"/>
        <w:rPr>
          <w:ins w:id="8278" w:author="rocky" w:date="2013-03-17T23:30:00Z"/>
          <w:i/>
          <w:sz w:val="18"/>
          <w:szCs w:val="18"/>
        </w:rPr>
      </w:pPr>
      <w:ins w:id="8279" w:author="rocky" w:date="2013-03-17T23:30:00Z">
        <w:r w:rsidRPr="009C55F8">
          <w:rPr>
            <w:rFonts w:hint="eastAsia"/>
            <w:i/>
            <w:sz w:val="18"/>
            <w:szCs w:val="18"/>
          </w:rPr>
          <w:t>NDEF_UPDATE</w:t>
        </w:r>
      </w:ins>
    </w:p>
    <w:p w:rsidR="00B60422" w:rsidRDefault="00B60422" w:rsidP="00B60422">
      <w:pPr>
        <w:pStyle w:val="a3"/>
        <w:ind w:leftChars="0" w:left="360" w:firstLineChars="100" w:firstLine="180"/>
        <w:rPr>
          <w:ins w:id="8280" w:author="rocky" w:date="2013-03-17T23:30:00Z"/>
          <w:i/>
          <w:sz w:val="18"/>
          <w:szCs w:val="18"/>
        </w:rPr>
      </w:pPr>
      <w:ins w:id="8281" w:author="rocky" w:date="2013-03-17T23:30: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8282" w:author="rocky" w:date="2013-04-12T12:29:00Z">
        <w:r w:rsidR="00534DE6">
          <w:rPr>
            <w:i/>
            <w:sz w:val="18"/>
            <w:szCs w:val="18"/>
          </w:rPr>
          <w:t>5</w:t>
        </w:r>
      </w:ins>
      <w:ins w:id="8283" w:author="rocky" w:date="2013-03-17T23:30:00Z">
        <w:r>
          <w:rPr>
            <w:rFonts w:hint="eastAsia"/>
            <w:i/>
            <w:sz w:val="18"/>
            <w:szCs w:val="18"/>
          </w:rPr>
          <w:t xml:space="preserve">h, </w:t>
        </w:r>
      </w:ins>
    </w:p>
    <w:p w:rsidR="00B60422" w:rsidRDefault="00534DE6" w:rsidP="00B60422">
      <w:pPr>
        <w:ind w:firstLineChars="350" w:firstLine="630"/>
        <w:rPr>
          <w:ins w:id="8284" w:author="rocky" w:date="2013-03-21T14:27:00Z"/>
          <w:i/>
          <w:sz w:val="18"/>
          <w:szCs w:val="18"/>
        </w:rPr>
      </w:pPr>
      <w:ins w:id="8285" w:author="rocky" w:date="2013-03-17T23:30:00Z">
        <w:r>
          <w:rPr>
            <w:i/>
            <w:sz w:val="18"/>
            <w:szCs w:val="18"/>
          </w:rPr>
          <w:t>10h-</w:t>
        </w:r>
        <w:r w:rsidR="00B60422" w:rsidRPr="004A306C">
          <w:rPr>
            <w:i/>
            <w:sz w:val="18"/>
            <w:szCs w:val="18"/>
          </w:rPr>
          <w:t xml:space="preserve">byte </w:t>
        </w:r>
        <w:r w:rsidR="00B60422">
          <w:rPr>
            <w:rFonts w:hint="eastAsia"/>
            <w:i/>
            <w:sz w:val="18"/>
            <w:szCs w:val="18"/>
          </w:rPr>
          <w:t>FID</w:t>
        </w:r>
        <w:r w:rsidR="00B60422" w:rsidRPr="004A306C">
          <w:rPr>
            <w:i/>
            <w:sz w:val="18"/>
            <w:szCs w:val="18"/>
          </w:rPr>
          <w:t>,</w:t>
        </w:r>
      </w:ins>
    </w:p>
    <w:p w:rsidR="00534DE6" w:rsidRPr="00534DE6" w:rsidRDefault="00534DE6">
      <w:pPr>
        <w:pStyle w:val="a3"/>
        <w:ind w:leftChars="0" w:left="360" w:firstLineChars="150" w:firstLine="270"/>
        <w:rPr>
          <w:ins w:id="8286" w:author="rocky" w:date="2013-04-12T12:25:00Z"/>
          <w:i/>
          <w:sz w:val="18"/>
          <w:szCs w:val="18"/>
          <w:rPrChange w:id="8287" w:author="rocky" w:date="2013-04-12T12:25:00Z">
            <w:rPr>
              <w:ins w:id="8288" w:author="rocky" w:date="2013-04-12T12:25:00Z"/>
            </w:rPr>
          </w:rPrChange>
        </w:rPr>
      </w:pPr>
      <w:ins w:id="8289" w:author="rocky" w:date="2013-03-21T14:27:00Z">
        <w:r>
          <w:rPr>
            <w:rFonts w:hint="eastAsia"/>
            <w:i/>
            <w:sz w:val="18"/>
            <w:szCs w:val="18"/>
          </w:rPr>
          <w:t>10h-</w:t>
        </w:r>
        <w:r w:rsidR="00EF3117">
          <w:rPr>
            <w:rFonts w:hint="eastAsia"/>
            <w:i/>
            <w:sz w:val="18"/>
            <w:szCs w:val="18"/>
          </w:rPr>
          <w:t>byte Challenge2,</w:t>
        </w:r>
      </w:ins>
    </w:p>
    <w:p w:rsidR="009C4EEF" w:rsidRPr="00534DE6" w:rsidRDefault="00534DE6">
      <w:pPr>
        <w:pStyle w:val="a3"/>
        <w:ind w:leftChars="0" w:left="360" w:firstLineChars="150" w:firstLine="270"/>
        <w:rPr>
          <w:ins w:id="8290" w:author="rocky" w:date="2013-03-17T23:30:00Z"/>
          <w:i/>
          <w:sz w:val="18"/>
          <w:szCs w:val="18"/>
          <w:rPrChange w:id="8291" w:author="rocky" w:date="2013-04-12T12:25:00Z">
            <w:rPr>
              <w:ins w:id="8292" w:author="rocky" w:date="2013-03-17T23:30:00Z"/>
            </w:rPr>
          </w:rPrChange>
        </w:rPr>
        <w:pPrChange w:id="8293" w:author="rocky" w:date="2013-04-12T12:25:00Z">
          <w:pPr>
            <w:ind w:firstLineChars="350" w:firstLine="630"/>
          </w:pPr>
        </w:pPrChange>
      </w:pPr>
      <w:ins w:id="8294" w:author="rocky" w:date="2013-04-12T12:25:00Z">
        <w:r>
          <w:rPr>
            <w:i/>
            <w:sz w:val="18"/>
            <w:szCs w:val="18"/>
          </w:rPr>
          <w:t>04h-byte Time,</w:t>
        </w:r>
      </w:ins>
      <w:ins w:id="8295" w:author="rocky" w:date="2013-03-21T14:27:00Z">
        <w:r w:rsidR="00EF3117" w:rsidRPr="00534DE6">
          <w:rPr>
            <w:i/>
            <w:sz w:val="18"/>
            <w:szCs w:val="18"/>
            <w:rPrChange w:id="8296" w:author="rocky" w:date="2013-04-12T12:25:00Z">
              <w:rPr/>
            </w:rPrChange>
          </w:rPr>
          <w:t xml:space="preserve"> </w:t>
        </w:r>
      </w:ins>
    </w:p>
    <w:p w:rsidR="00B60422" w:rsidRDefault="00B60422" w:rsidP="00B60422">
      <w:pPr>
        <w:pStyle w:val="a3"/>
        <w:ind w:leftChars="0" w:left="360" w:firstLineChars="150" w:firstLine="270"/>
        <w:rPr>
          <w:ins w:id="8297" w:author="rocky" w:date="2013-03-17T23:30:00Z"/>
          <w:i/>
          <w:sz w:val="18"/>
          <w:szCs w:val="18"/>
        </w:rPr>
      </w:pPr>
      <w:ins w:id="8298" w:author="rocky" w:date="2013-03-17T23:30:00Z">
        <w:r>
          <w:rPr>
            <w:rFonts w:hint="eastAsia"/>
            <w:i/>
            <w:sz w:val="18"/>
            <w:szCs w:val="18"/>
          </w:rPr>
          <w:t>1</w:t>
        </w:r>
        <w:r w:rsidR="00534DE6">
          <w:rPr>
            <w:rFonts w:hint="eastAsia"/>
            <w:i/>
            <w:sz w:val="18"/>
            <w:szCs w:val="18"/>
          </w:rPr>
          <w:t>0h-</w:t>
        </w:r>
        <w:r>
          <w:rPr>
            <w:rFonts w:hint="eastAsia"/>
            <w:i/>
            <w:sz w:val="18"/>
            <w:szCs w:val="18"/>
          </w:rPr>
          <w:t>byte DID_0,</w:t>
        </w:r>
      </w:ins>
    </w:p>
    <w:p w:rsidR="00B60422" w:rsidRPr="00187D59" w:rsidRDefault="00534DE6" w:rsidP="00B60422">
      <w:pPr>
        <w:pStyle w:val="a3"/>
        <w:ind w:leftChars="0" w:left="360" w:firstLineChars="150" w:firstLine="270"/>
        <w:rPr>
          <w:ins w:id="8299" w:author="rocky" w:date="2013-03-17T23:30:00Z"/>
          <w:i/>
          <w:sz w:val="18"/>
          <w:szCs w:val="18"/>
        </w:rPr>
      </w:pPr>
      <w:ins w:id="8300" w:author="rocky" w:date="2013-03-17T23:30:00Z">
        <w:r>
          <w:rPr>
            <w:rFonts w:hint="eastAsia"/>
            <w:i/>
            <w:sz w:val="18"/>
            <w:szCs w:val="18"/>
          </w:rPr>
          <w:t>1-</w:t>
        </w:r>
        <w:r w:rsidR="00B60422">
          <w:rPr>
            <w:rFonts w:hint="eastAsia"/>
            <w:i/>
            <w:sz w:val="18"/>
            <w:szCs w:val="18"/>
          </w:rPr>
          <w:t>byte DID-FID-SN_0</w:t>
        </w:r>
        <w:r w:rsidR="00B60422" w:rsidRPr="00187D59">
          <w:rPr>
            <w:rFonts w:hint="eastAsia"/>
            <w:i/>
            <w:sz w:val="18"/>
            <w:szCs w:val="18"/>
          </w:rPr>
          <w:t>)</w:t>
        </w:r>
        <w:r w:rsidR="00B60422" w:rsidRPr="00187D59">
          <w:rPr>
            <w:i/>
            <w:sz w:val="18"/>
            <w:szCs w:val="18"/>
          </w:rPr>
          <w:t xml:space="preserve">       </w:t>
        </w:r>
        <w:r w:rsidR="00B60422" w:rsidRPr="00187D59">
          <w:rPr>
            <w:i/>
            <w:sz w:val="18"/>
            <w:szCs w:val="18"/>
          </w:rPr>
          <w:tab/>
        </w:r>
        <w:r w:rsidR="00B60422" w:rsidRPr="00187D59">
          <w:rPr>
            <w:i/>
            <w:sz w:val="18"/>
            <w:szCs w:val="18"/>
          </w:rPr>
          <w:tab/>
        </w:r>
        <w:r w:rsidR="00B60422" w:rsidRPr="00187D59">
          <w:rPr>
            <w:i/>
            <w:sz w:val="18"/>
            <w:szCs w:val="18"/>
          </w:rPr>
          <w:tab/>
        </w:r>
        <w:r w:rsidR="00B60422" w:rsidRPr="00187D59">
          <w:rPr>
            <w:rFonts w:hint="eastAsia"/>
            <w:i/>
            <w:sz w:val="18"/>
            <w:szCs w:val="18"/>
          </w:rPr>
          <w:t xml:space="preserve"> </w:t>
        </w:r>
        <w:r w:rsidR="00B60422">
          <w:rPr>
            <w:rFonts w:hint="eastAsia"/>
            <w:i/>
            <w:sz w:val="18"/>
            <w:szCs w:val="18"/>
          </w:rPr>
          <w:t xml:space="preserve"> </w:t>
        </w:r>
        <w:r w:rsidR="00B60422" w:rsidRPr="0082139F">
          <w:rPr>
            <w:sz w:val="18"/>
            <w:szCs w:val="18"/>
          </w:rPr>
          <w:sym w:font="Wingdings" w:char="F0E0"/>
        </w:r>
      </w:ins>
    </w:p>
    <w:p w:rsidR="00B60422" w:rsidRPr="009C55F8" w:rsidRDefault="00B60422" w:rsidP="00B60422">
      <w:pPr>
        <w:pStyle w:val="a3"/>
        <w:ind w:leftChars="0" w:left="360"/>
        <w:rPr>
          <w:ins w:id="8301" w:author="rocky" w:date="2013-03-17T23:30:00Z"/>
          <w:i/>
          <w:sz w:val="18"/>
          <w:szCs w:val="18"/>
        </w:rPr>
      </w:pPr>
      <w:ins w:id="8302" w:author="rocky" w:date="2013-03-17T23:30: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B60422" w:rsidRDefault="00B60422" w:rsidP="00B60422">
      <w:pPr>
        <w:pStyle w:val="a3"/>
        <w:ind w:leftChars="0" w:left="360"/>
        <w:rPr>
          <w:ins w:id="8303" w:author="rocky" w:date="2013-03-17T23:30:00Z"/>
          <w:i/>
          <w:sz w:val="18"/>
          <w:szCs w:val="18"/>
        </w:rPr>
      </w:pPr>
      <w:ins w:id="8304" w:author="rocky" w:date="2013-03-17T23:30: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(OK, AUTH, SendRequest, </w:t>
        </w:r>
      </w:ins>
      <w:ins w:id="8305" w:author="rocky" w:date="2013-09-09T17:16:00Z">
        <w:r w:rsidR="002D52D6">
          <w:rPr>
            <w:i/>
            <w:sz w:val="18"/>
            <w:szCs w:val="18"/>
          </w:rPr>
          <w:t>51</w:t>
        </w:r>
      </w:ins>
      <w:ins w:id="8306" w:author="rocky" w:date="2013-03-17T23:30:00Z">
        <w:r>
          <w:rPr>
            <w:rFonts w:hint="eastAsia"/>
            <w:i/>
            <w:sz w:val="18"/>
            <w:szCs w:val="18"/>
          </w:rPr>
          <w:t>h,</w:t>
        </w:r>
      </w:ins>
    </w:p>
    <w:p w:rsidR="00B60422" w:rsidRDefault="00B60422" w:rsidP="00B60422">
      <w:pPr>
        <w:pStyle w:val="a3"/>
        <w:ind w:leftChars="0" w:left="360" w:firstLineChars="2100" w:firstLine="3780"/>
        <w:rPr>
          <w:ins w:id="8307" w:author="rocky" w:date="2013-03-17T23:30:00Z"/>
          <w:i/>
          <w:sz w:val="18"/>
          <w:szCs w:val="18"/>
        </w:rPr>
      </w:pPr>
      <w:ins w:id="8308" w:author="rocky" w:date="2013-03-17T23:30:00Z">
        <w:r>
          <w:rPr>
            <w:rFonts w:hint="eastAsia"/>
            <w:i/>
            <w:sz w:val="18"/>
            <w:szCs w:val="18"/>
          </w:rPr>
          <w:t xml:space="preserve"> 10h-byte DID data</w:t>
        </w:r>
      </w:ins>
    </w:p>
    <w:p w:rsidR="00B60422" w:rsidRDefault="00B60422" w:rsidP="00B60422">
      <w:pPr>
        <w:pStyle w:val="a3"/>
        <w:ind w:leftChars="0" w:left="360" w:firstLineChars="2150" w:firstLine="3870"/>
        <w:rPr>
          <w:ins w:id="8309" w:author="rocky" w:date="2013-03-17T23:30:00Z"/>
          <w:i/>
          <w:sz w:val="18"/>
          <w:szCs w:val="18"/>
        </w:rPr>
      </w:pPr>
      <w:ins w:id="8310" w:author="rocky" w:date="2013-03-17T23:30:00Z">
        <w:r>
          <w:rPr>
            <w:rFonts w:hint="eastAsia"/>
            <w:i/>
            <w:sz w:val="18"/>
            <w:szCs w:val="18"/>
          </w:rPr>
          <w:t>10h-byte response2 data,</w:t>
        </w:r>
      </w:ins>
    </w:p>
    <w:p w:rsidR="00BC61AE" w:rsidRDefault="00B60422" w:rsidP="00BC61AE">
      <w:pPr>
        <w:pStyle w:val="a3"/>
        <w:ind w:leftChars="0" w:left="360" w:firstLineChars="2150" w:firstLine="3870"/>
        <w:rPr>
          <w:ins w:id="8311" w:author="rocky" w:date="2013-07-29T17:45:00Z"/>
          <w:i/>
          <w:sz w:val="18"/>
          <w:szCs w:val="18"/>
        </w:rPr>
      </w:pPr>
      <w:ins w:id="8312" w:author="rocky" w:date="2013-03-17T23:30:00Z">
        <w:r>
          <w:rPr>
            <w:rFonts w:hint="eastAsia"/>
            <w:i/>
            <w:sz w:val="18"/>
            <w:szCs w:val="18"/>
          </w:rPr>
          <w:t>10h-byte challenge1 data</w:t>
        </w:r>
      </w:ins>
      <w:ins w:id="8313" w:author="rocky" w:date="2013-07-29T17:45: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8314" w:author="rocky" w:date="2013-09-09T17:15:00Z"/>
          <w:i/>
          <w:sz w:val="18"/>
          <w:szCs w:val="18"/>
        </w:rPr>
      </w:pPr>
      <w:ins w:id="8315" w:author="rocky" w:date="2013-07-29T17:45:00Z">
        <w:r>
          <w:rPr>
            <w:i/>
            <w:sz w:val="18"/>
            <w:szCs w:val="18"/>
          </w:rPr>
          <w:t>10h-byte device name</w:t>
        </w:r>
      </w:ins>
      <w:ins w:id="8316" w:author="rocky" w:date="2013-09-09T17:15:00Z">
        <w:r w:rsidR="002D52D6">
          <w:rPr>
            <w:i/>
            <w:sz w:val="18"/>
            <w:szCs w:val="18"/>
          </w:rPr>
          <w:t>,</w:t>
        </w:r>
      </w:ins>
    </w:p>
    <w:p w:rsidR="002D52D6" w:rsidRDefault="002D52D6" w:rsidP="002D52D6">
      <w:pPr>
        <w:pStyle w:val="a3"/>
        <w:ind w:leftChars="0" w:left="360" w:firstLineChars="2150" w:firstLine="3870"/>
        <w:rPr>
          <w:ins w:id="8317" w:author="rocky" w:date="2013-09-09T17:15:00Z"/>
          <w:i/>
          <w:sz w:val="18"/>
          <w:szCs w:val="18"/>
        </w:rPr>
      </w:pPr>
      <w:ins w:id="8318" w:author="rocky" w:date="2013-09-09T17:15:00Z">
        <w:r>
          <w:rPr>
            <w:i/>
            <w:sz w:val="18"/>
            <w:szCs w:val="18"/>
          </w:rPr>
          <w:t>10h-byte FW_version,</w:t>
        </w:r>
      </w:ins>
    </w:p>
    <w:p w:rsidR="00B60422" w:rsidRPr="002D52D6" w:rsidRDefault="002D52D6">
      <w:pPr>
        <w:pStyle w:val="a3"/>
        <w:ind w:leftChars="0" w:left="360" w:firstLineChars="2150" w:firstLine="3870"/>
        <w:rPr>
          <w:ins w:id="8319" w:author="rocky" w:date="2013-03-17T23:30:00Z"/>
          <w:i/>
          <w:sz w:val="18"/>
          <w:szCs w:val="18"/>
          <w:rPrChange w:id="8320" w:author="rocky" w:date="2013-09-09T17:15:00Z">
            <w:rPr>
              <w:ins w:id="8321" w:author="rocky" w:date="2013-03-17T23:30:00Z"/>
            </w:rPr>
          </w:rPrChange>
        </w:rPr>
      </w:pPr>
      <w:ins w:id="8322" w:author="rocky" w:date="2013-09-09T17:15:00Z">
        <w:r>
          <w:rPr>
            <w:i/>
            <w:sz w:val="18"/>
            <w:szCs w:val="18"/>
          </w:rPr>
          <w:t>1-byte Battery_ADC_Value</w:t>
        </w:r>
        <w:r w:rsidRPr="009C55F8">
          <w:rPr>
            <w:rFonts w:hint="eastAsia"/>
            <w:i/>
            <w:sz w:val="18"/>
            <w:szCs w:val="18"/>
          </w:rPr>
          <w:t>)</w:t>
        </w:r>
      </w:ins>
    </w:p>
    <w:p w:rsidR="00B60422" w:rsidRPr="007D072D" w:rsidRDefault="00B60422" w:rsidP="00B60422">
      <w:pPr>
        <w:pStyle w:val="a3"/>
        <w:ind w:leftChars="0" w:left="360"/>
        <w:rPr>
          <w:ins w:id="8323" w:author="rocky" w:date="2013-03-17T23:30:00Z"/>
          <w:b/>
          <w:i/>
          <w:sz w:val="18"/>
          <w:szCs w:val="18"/>
        </w:rPr>
      </w:pPr>
      <w:ins w:id="8324" w:author="rocky" w:date="2013-03-17T23:30: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B60422" w:rsidRPr="00261F10" w:rsidRDefault="00B60422" w:rsidP="00B60422">
      <w:pPr>
        <w:pStyle w:val="a3"/>
        <w:ind w:leftChars="0" w:left="360"/>
        <w:rPr>
          <w:ins w:id="8325" w:author="rocky" w:date="2013-03-17T23:30:00Z"/>
          <w:i/>
          <w:sz w:val="18"/>
          <w:szCs w:val="18"/>
        </w:rPr>
      </w:pPr>
      <w:ins w:id="8326" w:author="rocky" w:date="2013-03-17T23:30: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60422" w:rsidRDefault="00B60422" w:rsidP="00B60422">
      <w:pPr>
        <w:pStyle w:val="a3"/>
        <w:ind w:leftChars="0" w:left="360"/>
        <w:rPr>
          <w:ins w:id="8327" w:author="rocky" w:date="2013-03-17T23:30:00Z"/>
          <w:i/>
          <w:sz w:val="18"/>
          <w:szCs w:val="18"/>
        </w:rPr>
      </w:pPr>
      <w:ins w:id="8328" w:author="rocky" w:date="2013-03-17T23:30:00Z">
        <w:r w:rsidRPr="009C55F8">
          <w:rPr>
            <w:rFonts w:hint="eastAsia"/>
            <w:i/>
            <w:sz w:val="18"/>
            <w:szCs w:val="18"/>
          </w:rPr>
          <w:t>NDEF_UPDATE</w:t>
        </w:r>
        <w:r>
          <w:rPr>
            <w:rFonts w:hint="eastAsia"/>
            <w:i/>
            <w:sz w:val="18"/>
            <w:szCs w:val="18"/>
          </w:rPr>
          <w:t xml:space="preserve">  (MANAGEMENT, SetPIN, </w:t>
        </w:r>
      </w:ins>
    </w:p>
    <w:p w:rsidR="00B60422" w:rsidRDefault="00B60422" w:rsidP="00B60422">
      <w:pPr>
        <w:pStyle w:val="a3"/>
        <w:ind w:leftChars="0" w:left="360" w:firstLineChars="50" w:firstLine="90"/>
        <w:rPr>
          <w:ins w:id="8329" w:author="rocky" w:date="2013-03-17T23:30:00Z"/>
          <w:i/>
          <w:sz w:val="18"/>
          <w:szCs w:val="18"/>
        </w:rPr>
      </w:pPr>
      <w:ins w:id="8330" w:author="rocky" w:date="2013-03-17T23:30:00Z">
        <w:r>
          <w:rPr>
            <w:rFonts w:hint="eastAsia"/>
            <w:i/>
            <w:sz w:val="18"/>
            <w:szCs w:val="18"/>
          </w:rPr>
          <w:t>30h,</w:t>
        </w:r>
      </w:ins>
    </w:p>
    <w:p w:rsidR="00B60422" w:rsidRDefault="00B60422" w:rsidP="00B60422">
      <w:pPr>
        <w:pStyle w:val="a3"/>
        <w:ind w:leftChars="0" w:left="360"/>
        <w:rPr>
          <w:ins w:id="8331" w:author="rocky" w:date="2013-03-17T23:30:00Z"/>
          <w:i/>
          <w:sz w:val="18"/>
          <w:szCs w:val="18"/>
        </w:rPr>
      </w:pPr>
      <w:ins w:id="8332" w:author="rocky" w:date="2013-03-17T23:30:00Z">
        <w:r>
          <w:rPr>
            <w:rFonts w:hint="eastAsia"/>
            <w:i/>
            <w:sz w:val="18"/>
            <w:szCs w:val="18"/>
          </w:rPr>
          <w:t xml:space="preserve"> 10h-byte Response1,</w:t>
        </w:r>
      </w:ins>
    </w:p>
    <w:p w:rsidR="00B60422" w:rsidRDefault="00B60422" w:rsidP="00B60422">
      <w:pPr>
        <w:pStyle w:val="a3"/>
        <w:ind w:leftChars="0" w:left="360" w:firstLineChars="50" w:firstLine="90"/>
        <w:rPr>
          <w:ins w:id="8333" w:author="rocky" w:date="2013-03-17T23:30:00Z"/>
          <w:i/>
          <w:sz w:val="18"/>
          <w:szCs w:val="18"/>
        </w:rPr>
      </w:pPr>
      <w:ins w:id="8334" w:author="rocky" w:date="2013-03-17T23:30:00Z">
        <w:r>
          <w:rPr>
            <w:rFonts w:hint="eastAsia"/>
            <w:i/>
            <w:sz w:val="18"/>
            <w:szCs w:val="18"/>
          </w:rPr>
          <w:t>10h-byte SC(DID-HPIN, Random),</w:t>
        </w:r>
      </w:ins>
    </w:p>
    <w:p w:rsidR="00B60422" w:rsidRDefault="00B60422" w:rsidP="00B60422">
      <w:pPr>
        <w:pStyle w:val="a3"/>
        <w:pBdr>
          <w:bottom w:val="single" w:sz="6" w:space="1" w:color="auto"/>
        </w:pBdr>
        <w:ind w:leftChars="0" w:left="360" w:firstLineChars="50" w:firstLine="90"/>
        <w:rPr>
          <w:ins w:id="8335" w:author="rocky" w:date="2013-03-17T23:30:00Z"/>
          <w:sz w:val="18"/>
          <w:szCs w:val="18"/>
        </w:rPr>
      </w:pPr>
      <w:ins w:id="8336" w:author="rocky" w:date="2013-03-17T23:30:00Z">
        <w:r>
          <w:rPr>
            <w:rFonts w:hint="eastAsia"/>
            <w:i/>
            <w:sz w:val="18"/>
            <w:szCs w:val="18"/>
          </w:rPr>
          <w:t>10h-byte Random</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E02763" w:rsidRDefault="00E02763">
      <w:pPr>
        <w:pStyle w:val="a3"/>
        <w:ind w:leftChars="0" w:left="720"/>
        <w:rPr>
          <w:ins w:id="8337" w:author="rocky" w:date="2013-03-17T23:29:00Z"/>
          <w:szCs w:val="24"/>
        </w:rPr>
        <w:pPrChange w:id="8338" w:author="rocky" w:date="2013-03-17T23:30:00Z">
          <w:pPr/>
        </w:pPrChange>
      </w:pPr>
    </w:p>
    <w:p w:rsidR="00B60422" w:rsidRDefault="00B60422">
      <w:pPr>
        <w:widowControl/>
        <w:rPr>
          <w:ins w:id="8339" w:author="rocky" w:date="2013-03-17T23:33:00Z"/>
          <w:szCs w:val="24"/>
        </w:rPr>
      </w:pPr>
      <w:ins w:id="8340" w:author="rocky" w:date="2013-03-17T23:33:00Z">
        <w:r>
          <w:rPr>
            <w:szCs w:val="24"/>
          </w:rPr>
          <w:br w:type="page"/>
        </w:r>
      </w:ins>
    </w:p>
    <w:p w:rsidR="00E02763" w:rsidRDefault="00B60422">
      <w:pPr>
        <w:pStyle w:val="a3"/>
        <w:numPr>
          <w:ilvl w:val="1"/>
          <w:numId w:val="20"/>
        </w:numPr>
        <w:ind w:leftChars="0"/>
        <w:rPr>
          <w:ins w:id="8341" w:author="rocky" w:date="2013-03-10T11:50:00Z"/>
          <w:szCs w:val="24"/>
        </w:rPr>
        <w:pPrChange w:id="8342" w:author="rocky" w:date="2013-09-09T17:00:00Z">
          <w:pPr/>
        </w:pPrChange>
      </w:pPr>
      <w:ins w:id="8343" w:author="rocky" w:date="2013-03-17T23:30:00Z">
        <w:r>
          <w:rPr>
            <w:rFonts w:hint="eastAsia"/>
            <w:szCs w:val="24"/>
          </w:rPr>
          <w:lastRenderedPageBreak/>
          <w:t>Client remove PIN:</w:t>
        </w:r>
      </w:ins>
    </w:p>
    <w:p w:rsidR="00255FD6" w:rsidRPr="009C55F8" w:rsidRDefault="00255FD6" w:rsidP="00255FD6">
      <w:pPr>
        <w:pStyle w:val="a3"/>
        <w:pBdr>
          <w:bottom w:val="single" w:sz="6" w:space="1" w:color="auto"/>
        </w:pBdr>
        <w:ind w:leftChars="0" w:left="360"/>
        <w:rPr>
          <w:ins w:id="8344" w:author="rocky" w:date="2013-03-10T11:51:00Z"/>
          <w:i/>
        </w:rPr>
      </w:pPr>
      <w:ins w:id="8345" w:author="rocky" w:date="2013-03-10T11:51:00Z">
        <w:r w:rsidRPr="009C55F8">
          <w:rPr>
            <w:rFonts w:hint="eastAsia"/>
            <w:i/>
          </w:rPr>
          <w:t>PHONE</w:t>
        </w:r>
        <w:r>
          <w:rPr>
            <w:rFonts w:hint="eastAsia"/>
            <w:i/>
          </w:rPr>
          <w:t xml:space="preserve"> (Client tap)</w:t>
        </w:r>
        <w:r w:rsidRPr="009C55F8">
          <w:rPr>
            <w:rFonts w:hint="eastAsia"/>
            <w:i/>
          </w:rPr>
          <w:t xml:space="preserve">                              DEVICE</w:t>
        </w:r>
      </w:ins>
    </w:p>
    <w:p w:rsidR="00255FD6" w:rsidRDefault="00255FD6" w:rsidP="00255FD6">
      <w:pPr>
        <w:pStyle w:val="a3"/>
        <w:ind w:leftChars="0" w:left="360"/>
        <w:rPr>
          <w:ins w:id="8346" w:author="rocky" w:date="2013-03-10T11:51:00Z"/>
          <w:i/>
          <w:sz w:val="18"/>
          <w:szCs w:val="18"/>
        </w:rPr>
      </w:pPr>
      <w:ins w:id="8347" w:author="rocky" w:date="2013-03-10T11:51:00Z">
        <w:r w:rsidRPr="009C55F8">
          <w:rPr>
            <w:rFonts w:hint="eastAsia"/>
            <w:i/>
            <w:sz w:val="18"/>
            <w:szCs w:val="18"/>
          </w:rPr>
          <w:t>NDEF_UPDATE</w:t>
        </w:r>
      </w:ins>
    </w:p>
    <w:p w:rsidR="00255FD6" w:rsidRDefault="00255FD6" w:rsidP="00255FD6">
      <w:pPr>
        <w:pStyle w:val="a3"/>
        <w:ind w:leftChars="0" w:left="360" w:firstLineChars="100" w:firstLine="180"/>
        <w:rPr>
          <w:ins w:id="8348" w:author="rocky" w:date="2013-03-10T11:51:00Z"/>
          <w:i/>
          <w:sz w:val="18"/>
          <w:szCs w:val="18"/>
        </w:rPr>
      </w:pPr>
      <w:ins w:id="8349" w:author="rocky" w:date="2013-03-10T11:51:00Z">
        <w:r>
          <w:rPr>
            <w:rFonts w:hint="eastAsia"/>
            <w:i/>
            <w:sz w:val="18"/>
            <w:szCs w:val="18"/>
          </w:rPr>
          <w:t xml:space="preserve"> (AUTH, SendRequest</w:t>
        </w:r>
        <w:r w:rsidRPr="009C55F8">
          <w:rPr>
            <w:rFonts w:hint="eastAsia"/>
            <w:i/>
            <w:sz w:val="18"/>
            <w:szCs w:val="18"/>
          </w:rPr>
          <w:t xml:space="preserve">, </w:t>
        </w:r>
        <w:r w:rsidR="00534DE6">
          <w:rPr>
            <w:rFonts w:hint="eastAsia"/>
            <w:i/>
            <w:sz w:val="18"/>
            <w:szCs w:val="18"/>
          </w:rPr>
          <w:t>35</w:t>
        </w:r>
        <w:r>
          <w:rPr>
            <w:rFonts w:hint="eastAsia"/>
            <w:i/>
            <w:sz w:val="18"/>
            <w:szCs w:val="18"/>
          </w:rPr>
          <w:t xml:space="preserve">h, </w:t>
        </w:r>
      </w:ins>
    </w:p>
    <w:p w:rsidR="00255FD6" w:rsidRDefault="00534DE6" w:rsidP="00255FD6">
      <w:pPr>
        <w:ind w:firstLineChars="350" w:firstLine="630"/>
        <w:rPr>
          <w:ins w:id="8350" w:author="rocky" w:date="2013-03-21T14:27:00Z"/>
          <w:i/>
          <w:sz w:val="18"/>
          <w:szCs w:val="18"/>
        </w:rPr>
      </w:pPr>
      <w:ins w:id="8351" w:author="rocky" w:date="2013-03-10T11:51:00Z">
        <w:r>
          <w:rPr>
            <w:i/>
            <w:sz w:val="18"/>
            <w:szCs w:val="18"/>
          </w:rPr>
          <w:t>10h-</w:t>
        </w:r>
        <w:r w:rsidR="00255FD6" w:rsidRPr="004A306C">
          <w:rPr>
            <w:i/>
            <w:sz w:val="18"/>
            <w:szCs w:val="18"/>
          </w:rPr>
          <w:t xml:space="preserve">byte </w:t>
        </w:r>
        <w:r w:rsidR="00255FD6">
          <w:rPr>
            <w:rFonts w:hint="eastAsia"/>
            <w:i/>
            <w:sz w:val="18"/>
            <w:szCs w:val="18"/>
          </w:rPr>
          <w:t>FID</w:t>
        </w:r>
        <w:r w:rsidR="00255FD6" w:rsidRPr="004A306C">
          <w:rPr>
            <w:i/>
            <w:sz w:val="18"/>
            <w:szCs w:val="18"/>
          </w:rPr>
          <w:t>,</w:t>
        </w:r>
      </w:ins>
    </w:p>
    <w:p w:rsidR="009C4EEF" w:rsidRDefault="00534DE6">
      <w:pPr>
        <w:pStyle w:val="a3"/>
        <w:ind w:leftChars="0" w:left="360" w:firstLineChars="150" w:firstLine="270"/>
        <w:rPr>
          <w:ins w:id="8352" w:author="rocky" w:date="2013-04-12T12:24:00Z"/>
          <w:i/>
          <w:sz w:val="18"/>
          <w:szCs w:val="18"/>
        </w:rPr>
        <w:pPrChange w:id="8353" w:author="rocky" w:date="2013-03-21T14:27:00Z">
          <w:pPr>
            <w:ind w:firstLineChars="350" w:firstLine="630"/>
          </w:pPr>
        </w:pPrChange>
      </w:pPr>
      <w:ins w:id="8354" w:author="rocky" w:date="2013-03-21T14:27:00Z">
        <w:r>
          <w:rPr>
            <w:rFonts w:hint="eastAsia"/>
            <w:i/>
            <w:sz w:val="18"/>
            <w:szCs w:val="18"/>
          </w:rPr>
          <w:t>10h-</w:t>
        </w:r>
        <w:r w:rsidR="00B519C9">
          <w:rPr>
            <w:rFonts w:hint="eastAsia"/>
            <w:i/>
            <w:sz w:val="18"/>
            <w:szCs w:val="18"/>
          </w:rPr>
          <w:t>byte Challenge2,</w:t>
        </w:r>
      </w:ins>
    </w:p>
    <w:p w:rsidR="00534DE6" w:rsidRPr="009C4EEF" w:rsidRDefault="00534DE6">
      <w:pPr>
        <w:pStyle w:val="a3"/>
        <w:ind w:leftChars="0" w:left="360" w:firstLineChars="150" w:firstLine="270"/>
        <w:rPr>
          <w:ins w:id="8355" w:author="rocky" w:date="2013-03-10T11:51:00Z"/>
          <w:i/>
          <w:sz w:val="18"/>
          <w:szCs w:val="18"/>
          <w:rPrChange w:id="8356" w:author="rocky" w:date="2013-03-21T14:27:00Z">
            <w:rPr>
              <w:ins w:id="8357" w:author="rocky" w:date="2013-03-10T11:51:00Z"/>
            </w:rPr>
          </w:rPrChange>
        </w:rPr>
        <w:pPrChange w:id="8358" w:author="rocky" w:date="2013-03-21T14:27:00Z">
          <w:pPr>
            <w:ind w:firstLineChars="350" w:firstLine="630"/>
          </w:pPr>
        </w:pPrChange>
      </w:pPr>
      <w:ins w:id="8359" w:author="rocky" w:date="2013-04-12T12:24:00Z">
        <w:r>
          <w:rPr>
            <w:i/>
            <w:sz w:val="18"/>
            <w:szCs w:val="18"/>
          </w:rPr>
          <w:t>04h-byte Time,</w:t>
        </w:r>
      </w:ins>
    </w:p>
    <w:p w:rsidR="00255FD6" w:rsidRDefault="00534DE6" w:rsidP="00255FD6">
      <w:pPr>
        <w:pStyle w:val="a3"/>
        <w:ind w:leftChars="0" w:left="360" w:firstLineChars="150" w:firstLine="270"/>
        <w:rPr>
          <w:ins w:id="8360" w:author="rocky" w:date="2013-03-10T11:51:00Z"/>
          <w:i/>
          <w:sz w:val="18"/>
          <w:szCs w:val="18"/>
        </w:rPr>
      </w:pPr>
      <w:ins w:id="8361" w:author="rocky" w:date="2013-03-10T11:51:00Z">
        <w:r>
          <w:rPr>
            <w:rFonts w:hint="eastAsia"/>
            <w:i/>
            <w:sz w:val="18"/>
            <w:szCs w:val="18"/>
          </w:rPr>
          <w:t>10h-</w:t>
        </w:r>
        <w:r w:rsidR="00255FD6">
          <w:rPr>
            <w:rFonts w:hint="eastAsia"/>
            <w:i/>
            <w:sz w:val="18"/>
            <w:szCs w:val="18"/>
          </w:rPr>
          <w:t>byte DID_0,</w:t>
        </w:r>
      </w:ins>
    </w:p>
    <w:p w:rsidR="00255FD6" w:rsidRPr="00187D59" w:rsidRDefault="00534DE6" w:rsidP="00255FD6">
      <w:pPr>
        <w:pStyle w:val="a3"/>
        <w:ind w:leftChars="0" w:left="360" w:firstLineChars="150" w:firstLine="270"/>
        <w:rPr>
          <w:ins w:id="8362" w:author="rocky" w:date="2013-03-10T11:51:00Z"/>
          <w:i/>
          <w:sz w:val="18"/>
          <w:szCs w:val="18"/>
        </w:rPr>
      </w:pPr>
      <w:ins w:id="8363" w:author="rocky" w:date="2013-03-10T11:51:00Z">
        <w:r>
          <w:rPr>
            <w:rFonts w:hint="eastAsia"/>
            <w:i/>
            <w:sz w:val="18"/>
            <w:szCs w:val="18"/>
          </w:rPr>
          <w:t>1-</w:t>
        </w:r>
        <w:r w:rsidR="00217683">
          <w:rPr>
            <w:rFonts w:hint="eastAsia"/>
            <w:i/>
            <w:sz w:val="18"/>
            <w:szCs w:val="18"/>
          </w:rPr>
          <w:t>byte DID-</w:t>
        </w:r>
      </w:ins>
      <w:ins w:id="8364" w:author="rocky" w:date="2013-03-10T22:44:00Z">
        <w:r w:rsidR="00217683">
          <w:rPr>
            <w:rFonts w:hint="eastAsia"/>
            <w:i/>
            <w:sz w:val="18"/>
            <w:szCs w:val="18"/>
          </w:rPr>
          <w:t>F</w:t>
        </w:r>
      </w:ins>
      <w:ins w:id="8365" w:author="rocky" w:date="2013-03-10T11:51:00Z">
        <w:r w:rsidR="00255FD6">
          <w:rPr>
            <w:rFonts w:hint="eastAsia"/>
            <w:i/>
            <w:sz w:val="18"/>
            <w:szCs w:val="18"/>
          </w:rPr>
          <w:t>ID-SN_0</w:t>
        </w:r>
        <w:r w:rsidR="00255FD6" w:rsidRPr="00187D59">
          <w:rPr>
            <w:rFonts w:hint="eastAsia"/>
            <w:i/>
            <w:sz w:val="18"/>
            <w:szCs w:val="18"/>
          </w:rPr>
          <w:t>)</w:t>
        </w:r>
        <w:r w:rsidR="00255FD6" w:rsidRPr="00187D59">
          <w:rPr>
            <w:i/>
            <w:sz w:val="18"/>
            <w:szCs w:val="18"/>
          </w:rPr>
          <w:t xml:space="preserve">       </w:t>
        </w:r>
        <w:r w:rsidR="00255FD6" w:rsidRPr="00187D59">
          <w:rPr>
            <w:i/>
            <w:sz w:val="18"/>
            <w:szCs w:val="18"/>
          </w:rPr>
          <w:tab/>
        </w:r>
        <w:r w:rsidR="00255FD6" w:rsidRPr="00187D59">
          <w:rPr>
            <w:i/>
            <w:sz w:val="18"/>
            <w:szCs w:val="18"/>
          </w:rPr>
          <w:tab/>
        </w:r>
        <w:r w:rsidR="00255FD6" w:rsidRPr="00187D59">
          <w:rPr>
            <w:i/>
            <w:sz w:val="18"/>
            <w:szCs w:val="18"/>
          </w:rPr>
          <w:tab/>
        </w:r>
        <w:r w:rsidR="00255FD6" w:rsidRPr="00187D59">
          <w:rPr>
            <w:rFonts w:hint="eastAsia"/>
            <w:i/>
            <w:sz w:val="18"/>
            <w:szCs w:val="18"/>
          </w:rPr>
          <w:t xml:space="preserve"> </w:t>
        </w:r>
      </w:ins>
      <w:ins w:id="8366" w:author="rocky" w:date="2013-03-10T22:43:00Z">
        <w:r w:rsidR="00EC7964">
          <w:rPr>
            <w:rFonts w:hint="eastAsia"/>
            <w:i/>
            <w:sz w:val="18"/>
            <w:szCs w:val="18"/>
          </w:rPr>
          <w:t xml:space="preserve"> </w:t>
        </w:r>
      </w:ins>
      <w:ins w:id="8367" w:author="rocky" w:date="2013-03-10T11:51:00Z">
        <w:r w:rsidR="009C4EEF" w:rsidRPr="009C4EEF">
          <w:rPr>
            <w:sz w:val="18"/>
            <w:szCs w:val="18"/>
            <w:rPrChange w:id="8368" w:author="rocky" w:date="2013-03-10T22:43:00Z">
              <w:rPr/>
            </w:rPrChange>
          </w:rPr>
          <w:sym w:font="Wingdings" w:char="F0E0"/>
        </w:r>
      </w:ins>
    </w:p>
    <w:p w:rsidR="00255FD6" w:rsidRPr="009C55F8" w:rsidRDefault="00255FD6" w:rsidP="00255FD6">
      <w:pPr>
        <w:pStyle w:val="a3"/>
        <w:ind w:leftChars="0" w:left="360"/>
        <w:rPr>
          <w:ins w:id="8369" w:author="rocky" w:date="2013-03-10T11:51:00Z"/>
          <w:i/>
          <w:sz w:val="18"/>
          <w:szCs w:val="18"/>
        </w:rPr>
      </w:pPr>
      <w:ins w:id="8370" w:author="rocky" w:date="2013-03-10T11:51: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255FD6" w:rsidRDefault="00255FD6" w:rsidP="00255FD6">
      <w:pPr>
        <w:pStyle w:val="a3"/>
        <w:ind w:leftChars="0" w:left="360"/>
        <w:rPr>
          <w:ins w:id="8371" w:author="rocky" w:date="2013-03-10T11:51:00Z"/>
          <w:i/>
          <w:sz w:val="18"/>
          <w:szCs w:val="18"/>
        </w:rPr>
      </w:pPr>
      <w:ins w:id="8372" w:author="rocky" w:date="2013-03-10T11:51: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C61AE">
          <w:rPr>
            <w:rFonts w:hint="eastAsia"/>
            <w:i/>
            <w:sz w:val="18"/>
            <w:szCs w:val="18"/>
          </w:rPr>
          <w:t xml:space="preserve"> (OK, AUTH, SendRequest, </w:t>
        </w:r>
      </w:ins>
      <w:ins w:id="8373" w:author="rocky" w:date="2013-09-09T17:15:00Z">
        <w:r w:rsidR="002D52D6">
          <w:rPr>
            <w:i/>
            <w:sz w:val="18"/>
            <w:szCs w:val="18"/>
          </w:rPr>
          <w:t>51</w:t>
        </w:r>
      </w:ins>
      <w:ins w:id="8374" w:author="rocky" w:date="2013-03-10T11:51:00Z">
        <w:r>
          <w:rPr>
            <w:rFonts w:hint="eastAsia"/>
            <w:i/>
            <w:sz w:val="18"/>
            <w:szCs w:val="18"/>
          </w:rPr>
          <w:t>h,</w:t>
        </w:r>
      </w:ins>
    </w:p>
    <w:p w:rsidR="00255FD6" w:rsidRDefault="00255FD6" w:rsidP="00255FD6">
      <w:pPr>
        <w:pStyle w:val="a3"/>
        <w:ind w:leftChars="0" w:left="360" w:firstLineChars="2100" w:firstLine="3780"/>
        <w:rPr>
          <w:ins w:id="8375" w:author="rocky" w:date="2013-03-10T11:51:00Z"/>
          <w:i/>
          <w:sz w:val="18"/>
          <w:szCs w:val="18"/>
        </w:rPr>
      </w:pPr>
      <w:ins w:id="8376" w:author="rocky" w:date="2013-03-10T11:51:00Z">
        <w:r>
          <w:rPr>
            <w:rFonts w:hint="eastAsia"/>
            <w:i/>
            <w:sz w:val="18"/>
            <w:szCs w:val="18"/>
          </w:rPr>
          <w:t xml:space="preserve"> 10h-byte DID data</w:t>
        </w:r>
      </w:ins>
    </w:p>
    <w:p w:rsidR="00255FD6" w:rsidRDefault="00255FD6" w:rsidP="00255FD6">
      <w:pPr>
        <w:pStyle w:val="a3"/>
        <w:ind w:leftChars="0" w:left="360" w:firstLineChars="2150" w:firstLine="3870"/>
        <w:rPr>
          <w:ins w:id="8377" w:author="rocky" w:date="2013-03-10T11:51:00Z"/>
          <w:i/>
          <w:sz w:val="18"/>
          <w:szCs w:val="18"/>
        </w:rPr>
      </w:pPr>
      <w:ins w:id="8378" w:author="rocky" w:date="2013-03-10T11:51:00Z">
        <w:r>
          <w:rPr>
            <w:rFonts w:hint="eastAsia"/>
            <w:i/>
            <w:sz w:val="18"/>
            <w:szCs w:val="18"/>
          </w:rPr>
          <w:t>10h-byte response2 data,</w:t>
        </w:r>
      </w:ins>
    </w:p>
    <w:p w:rsidR="00BC61AE" w:rsidRDefault="00255FD6" w:rsidP="00BC61AE">
      <w:pPr>
        <w:pStyle w:val="a3"/>
        <w:ind w:leftChars="0" w:left="360" w:firstLineChars="2150" w:firstLine="3870"/>
        <w:rPr>
          <w:ins w:id="8379" w:author="rocky" w:date="2013-07-29T17:45:00Z"/>
          <w:i/>
          <w:sz w:val="18"/>
          <w:szCs w:val="18"/>
        </w:rPr>
      </w:pPr>
      <w:ins w:id="8380" w:author="rocky" w:date="2013-03-10T11:51:00Z">
        <w:r>
          <w:rPr>
            <w:rFonts w:hint="eastAsia"/>
            <w:i/>
            <w:sz w:val="18"/>
            <w:szCs w:val="18"/>
          </w:rPr>
          <w:t>10h-byte challenge1 data</w:t>
        </w:r>
      </w:ins>
      <w:ins w:id="8381" w:author="rocky" w:date="2013-07-29T17:45:00Z">
        <w:r w:rsidR="00BC61AE">
          <w:rPr>
            <w:i/>
            <w:sz w:val="18"/>
            <w:szCs w:val="18"/>
          </w:rPr>
          <w:t>,</w:t>
        </w:r>
        <w:r w:rsidR="00BC61AE" w:rsidRPr="00BC61AE">
          <w:rPr>
            <w:i/>
            <w:sz w:val="18"/>
            <w:szCs w:val="18"/>
          </w:rPr>
          <w:t xml:space="preserve"> </w:t>
        </w:r>
      </w:ins>
    </w:p>
    <w:p w:rsidR="002D52D6" w:rsidRDefault="00BC61AE" w:rsidP="002D52D6">
      <w:pPr>
        <w:pStyle w:val="a3"/>
        <w:ind w:leftChars="0" w:left="360" w:firstLineChars="2150" w:firstLine="3870"/>
        <w:rPr>
          <w:ins w:id="8382" w:author="rocky" w:date="2013-09-09T17:15:00Z"/>
          <w:i/>
          <w:sz w:val="18"/>
          <w:szCs w:val="18"/>
        </w:rPr>
      </w:pPr>
      <w:ins w:id="8383" w:author="rocky" w:date="2013-07-29T17:45:00Z">
        <w:r>
          <w:rPr>
            <w:i/>
            <w:sz w:val="18"/>
            <w:szCs w:val="18"/>
          </w:rPr>
          <w:t>10h-byte device name</w:t>
        </w:r>
      </w:ins>
      <w:ins w:id="8384" w:author="rocky" w:date="2013-09-09T17:15:00Z">
        <w:r w:rsidR="002D52D6">
          <w:rPr>
            <w:i/>
            <w:sz w:val="18"/>
            <w:szCs w:val="18"/>
          </w:rPr>
          <w:t>,</w:t>
        </w:r>
      </w:ins>
    </w:p>
    <w:p w:rsidR="002D52D6" w:rsidRDefault="002D52D6" w:rsidP="002D52D6">
      <w:pPr>
        <w:pStyle w:val="a3"/>
        <w:ind w:leftChars="0" w:left="360" w:firstLineChars="2150" w:firstLine="3870"/>
        <w:rPr>
          <w:ins w:id="8385" w:author="rocky" w:date="2013-09-09T17:15:00Z"/>
          <w:i/>
          <w:sz w:val="18"/>
          <w:szCs w:val="18"/>
        </w:rPr>
      </w:pPr>
      <w:ins w:id="8386" w:author="rocky" w:date="2013-09-09T17:15:00Z">
        <w:r>
          <w:rPr>
            <w:i/>
            <w:sz w:val="18"/>
            <w:szCs w:val="18"/>
          </w:rPr>
          <w:t>10h-byte FW_version,</w:t>
        </w:r>
      </w:ins>
    </w:p>
    <w:p w:rsidR="00255FD6" w:rsidRPr="002D52D6" w:rsidRDefault="002D52D6">
      <w:pPr>
        <w:pStyle w:val="a3"/>
        <w:ind w:leftChars="0" w:left="360" w:firstLineChars="2150" w:firstLine="3870"/>
        <w:rPr>
          <w:ins w:id="8387" w:author="rocky" w:date="2013-03-10T11:51:00Z"/>
          <w:i/>
          <w:sz w:val="18"/>
          <w:szCs w:val="18"/>
          <w:rPrChange w:id="8388" w:author="rocky" w:date="2013-09-09T17:15:00Z">
            <w:rPr>
              <w:ins w:id="8389" w:author="rocky" w:date="2013-03-10T11:51:00Z"/>
            </w:rPr>
          </w:rPrChange>
        </w:rPr>
      </w:pPr>
      <w:ins w:id="8390" w:author="rocky" w:date="2013-09-09T17:15:00Z">
        <w:r>
          <w:rPr>
            <w:i/>
            <w:sz w:val="18"/>
            <w:szCs w:val="18"/>
          </w:rPr>
          <w:t>1-byte Battery_ADC_Value</w:t>
        </w:r>
        <w:r w:rsidRPr="009C55F8">
          <w:rPr>
            <w:rFonts w:hint="eastAsia"/>
            <w:i/>
            <w:sz w:val="18"/>
            <w:szCs w:val="18"/>
          </w:rPr>
          <w:t>)</w:t>
        </w:r>
      </w:ins>
    </w:p>
    <w:p w:rsidR="00255FD6" w:rsidRPr="007D072D" w:rsidRDefault="00255FD6" w:rsidP="00255FD6">
      <w:pPr>
        <w:pStyle w:val="a3"/>
        <w:ind w:leftChars="0" w:left="360"/>
        <w:rPr>
          <w:ins w:id="8391" w:author="rocky" w:date="2013-03-10T11:51:00Z"/>
          <w:b/>
          <w:i/>
          <w:sz w:val="18"/>
          <w:szCs w:val="18"/>
        </w:rPr>
      </w:pPr>
      <w:ins w:id="8392" w:author="rocky" w:date="2013-03-10T11:5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255FD6" w:rsidRPr="00261F10" w:rsidRDefault="00255FD6" w:rsidP="00255FD6">
      <w:pPr>
        <w:pStyle w:val="a3"/>
        <w:ind w:leftChars="0" w:left="360"/>
        <w:rPr>
          <w:ins w:id="8393" w:author="rocky" w:date="2013-03-10T11:51:00Z"/>
          <w:i/>
          <w:sz w:val="18"/>
          <w:szCs w:val="18"/>
        </w:rPr>
      </w:pPr>
      <w:ins w:id="8394" w:author="rocky" w:date="2013-03-10T11:51: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B60422" w:rsidRDefault="00255FD6" w:rsidP="00B60422">
      <w:pPr>
        <w:pStyle w:val="a3"/>
        <w:ind w:leftChars="0" w:left="360"/>
        <w:rPr>
          <w:ins w:id="8395" w:author="rocky" w:date="2013-03-17T23:31:00Z"/>
          <w:i/>
          <w:sz w:val="18"/>
          <w:szCs w:val="18"/>
        </w:rPr>
      </w:pPr>
      <w:ins w:id="8396" w:author="rocky" w:date="2013-03-10T11:51:00Z">
        <w:r w:rsidRPr="009C55F8">
          <w:rPr>
            <w:rFonts w:hint="eastAsia"/>
            <w:i/>
            <w:sz w:val="18"/>
            <w:szCs w:val="18"/>
          </w:rPr>
          <w:t>NDEF_UPDATE</w:t>
        </w:r>
        <w:r>
          <w:rPr>
            <w:rFonts w:hint="eastAsia"/>
            <w:i/>
            <w:sz w:val="18"/>
            <w:szCs w:val="18"/>
          </w:rPr>
          <w:t xml:space="preserve">  (</w:t>
        </w:r>
      </w:ins>
      <w:ins w:id="8397" w:author="rocky" w:date="2013-03-17T23:31:00Z">
        <w:r w:rsidR="00B60422">
          <w:rPr>
            <w:rFonts w:hint="eastAsia"/>
            <w:i/>
            <w:sz w:val="18"/>
            <w:szCs w:val="18"/>
          </w:rPr>
          <w:t>AUTH, ValidatePIN, 21h,</w:t>
        </w:r>
      </w:ins>
    </w:p>
    <w:p w:rsidR="00B60422" w:rsidRDefault="00B60422" w:rsidP="00B60422">
      <w:pPr>
        <w:pStyle w:val="a3"/>
        <w:ind w:leftChars="0" w:left="360"/>
        <w:rPr>
          <w:ins w:id="8398" w:author="rocky" w:date="2013-03-17T23:31:00Z"/>
          <w:i/>
          <w:sz w:val="18"/>
          <w:szCs w:val="18"/>
        </w:rPr>
      </w:pPr>
      <w:ins w:id="8399" w:author="rocky" w:date="2013-03-17T23:31:00Z">
        <w:r>
          <w:rPr>
            <w:rFonts w:hint="eastAsia"/>
            <w:i/>
            <w:sz w:val="18"/>
            <w:szCs w:val="18"/>
          </w:rPr>
          <w:t xml:space="preserve"> 10h-byte Response1 data,</w:t>
        </w:r>
      </w:ins>
    </w:p>
    <w:p w:rsidR="00E02763" w:rsidRPr="00E02763" w:rsidRDefault="00B60422">
      <w:pPr>
        <w:pStyle w:val="a3"/>
        <w:ind w:leftChars="0" w:left="360" w:firstLineChars="50" w:firstLine="90"/>
        <w:rPr>
          <w:ins w:id="8400" w:author="rocky" w:date="2013-03-10T11:53:00Z"/>
          <w:i/>
          <w:sz w:val="18"/>
          <w:szCs w:val="18"/>
          <w:rPrChange w:id="8401" w:author="rocky" w:date="2013-03-17T23:31:00Z">
            <w:rPr>
              <w:ins w:id="8402" w:author="rocky" w:date="2013-03-10T11:53:00Z"/>
            </w:rPr>
          </w:rPrChange>
        </w:rPr>
        <w:pPrChange w:id="8403" w:author="rocky" w:date="2013-03-17T23:31:00Z">
          <w:pPr>
            <w:pStyle w:val="a3"/>
            <w:ind w:leftChars="0" w:left="360"/>
          </w:pPr>
        </w:pPrChange>
      </w:pPr>
      <w:ins w:id="8404" w:author="rocky" w:date="2013-03-17T23:31:00Z">
        <w:r>
          <w:rPr>
            <w:rFonts w:hint="eastAsia"/>
            <w:i/>
            <w:sz w:val="18"/>
            <w:szCs w:val="18"/>
          </w:rPr>
          <w:t>10h-byte Scramble3(Challenge1,DID-HPIN) ,</w:t>
        </w:r>
      </w:ins>
    </w:p>
    <w:p w:rsidR="00E02763" w:rsidRDefault="00B60422">
      <w:pPr>
        <w:pStyle w:val="a3"/>
        <w:pBdr>
          <w:bottom w:val="single" w:sz="6" w:space="1" w:color="auto"/>
        </w:pBdr>
        <w:ind w:leftChars="0" w:left="360" w:firstLineChars="50" w:firstLine="90"/>
        <w:rPr>
          <w:ins w:id="8405" w:author="rocky" w:date="2013-03-10T22:59:00Z"/>
          <w:sz w:val="18"/>
          <w:szCs w:val="18"/>
        </w:rPr>
        <w:pPrChange w:id="8406" w:author="rocky" w:date="2013-03-10T22:58:00Z">
          <w:pPr>
            <w:pStyle w:val="a3"/>
            <w:ind w:leftChars="0" w:left="360"/>
          </w:pPr>
        </w:pPrChange>
      </w:pPr>
      <w:ins w:id="8407" w:author="rocky" w:date="2013-03-17T23:32:00Z">
        <w:r>
          <w:rPr>
            <w:rFonts w:hint="eastAsia"/>
            <w:i/>
            <w:sz w:val="18"/>
            <w:szCs w:val="18"/>
          </w:rPr>
          <w:t>02h</w:t>
        </w:r>
      </w:ins>
      <w:ins w:id="8408" w:author="rocky" w:date="2013-03-10T11:51:00Z">
        <w:r w:rsidR="00255FD6" w:rsidRPr="009A6BBA">
          <w:rPr>
            <w:rFonts w:hint="eastAsia"/>
            <w:i/>
            <w:sz w:val="18"/>
            <w:szCs w:val="18"/>
          </w:rPr>
          <w:t>)</w:t>
        </w:r>
        <w:r w:rsidR="00255FD6">
          <w:rPr>
            <w:rFonts w:hint="eastAsia"/>
            <w:i/>
            <w:sz w:val="18"/>
            <w:szCs w:val="18"/>
          </w:rPr>
          <w:tab/>
        </w:r>
        <w:r w:rsidR="00255FD6">
          <w:rPr>
            <w:rFonts w:hint="eastAsia"/>
            <w:i/>
            <w:sz w:val="18"/>
            <w:szCs w:val="18"/>
          </w:rPr>
          <w:tab/>
        </w:r>
        <w:r w:rsidR="00255FD6">
          <w:rPr>
            <w:rFonts w:hint="eastAsia"/>
            <w:i/>
            <w:sz w:val="18"/>
            <w:szCs w:val="18"/>
          </w:rPr>
          <w:tab/>
          <w:t xml:space="preserve">    </w:t>
        </w:r>
      </w:ins>
      <w:ins w:id="8409" w:author="rocky" w:date="2013-03-10T11:53:00Z">
        <w:r w:rsidR="00CD2BB9">
          <w:rPr>
            <w:rFonts w:hint="eastAsia"/>
            <w:i/>
            <w:sz w:val="18"/>
            <w:szCs w:val="18"/>
          </w:rPr>
          <w:t xml:space="preserve">     </w:t>
        </w:r>
      </w:ins>
      <w:ins w:id="8410" w:author="rocky" w:date="2013-03-10T11:51:00Z">
        <w:r w:rsidR="00255FD6" w:rsidRPr="009A6BBA">
          <w:rPr>
            <w:rFonts w:hint="eastAsia"/>
            <w:i/>
            <w:sz w:val="18"/>
            <w:szCs w:val="18"/>
          </w:rPr>
          <w:t xml:space="preserve">  </w:t>
        </w:r>
      </w:ins>
      <w:ins w:id="8411" w:author="rocky" w:date="2013-03-10T22:43:00Z">
        <w:r w:rsidR="00EC7964">
          <w:rPr>
            <w:rFonts w:hint="eastAsia"/>
            <w:i/>
            <w:sz w:val="18"/>
            <w:szCs w:val="18"/>
          </w:rPr>
          <w:t xml:space="preserve"> </w:t>
        </w:r>
      </w:ins>
      <w:ins w:id="8412" w:author="rocky" w:date="2013-03-17T23:32:00Z">
        <w:r>
          <w:rPr>
            <w:rFonts w:hint="eastAsia"/>
            <w:i/>
            <w:sz w:val="18"/>
            <w:szCs w:val="18"/>
          </w:rPr>
          <w:t xml:space="preserve">      </w:t>
        </w:r>
      </w:ins>
      <w:ins w:id="8413" w:author="rocky" w:date="2013-03-10T11:51:00Z">
        <w:r w:rsidR="003D6F6B">
          <w:rPr>
            <w:i/>
            <w:sz w:val="18"/>
            <w:szCs w:val="18"/>
          </w:rPr>
          <w:t xml:space="preserve"> </w:t>
        </w:r>
        <w:r w:rsidR="009C4EEF" w:rsidRPr="009C4EEF">
          <w:rPr>
            <w:sz w:val="18"/>
            <w:szCs w:val="18"/>
            <w:rPrChange w:id="8414" w:author="rocky" w:date="2013-03-10T22:43:00Z">
              <w:rPr/>
            </w:rPrChange>
          </w:rPr>
          <w:sym w:font="Wingdings" w:char="F0E0"/>
        </w:r>
      </w:ins>
    </w:p>
    <w:p w:rsidR="00E02763" w:rsidRPr="00E02763" w:rsidRDefault="00E02763">
      <w:pPr>
        <w:pStyle w:val="a3"/>
        <w:ind w:leftChars="0" w:left="360" w:firstLineChars="50" w:firstLine="90"/>
        <w:rPr>
          <w:ins w:id="8415" w:author="rocky" w:date="2013-03-10T11:51:00Z"/>
          <w:i/>
          <w:sz w:val="18"/>
          <w:szCs w:val="18"/>
          <w:rPrChange w:id="8416" w:author="rocky" w:date="2013-03-10T22:58:00Z">
            <w:rPr>
              <w:ins w:id="8417" w:author="rocky" w:date="2013-03-10T11:51:00Z"/>
            </w:rPr>
          </w:rPrChange>
        </w:rPr>
        <w:pPrChange w:id="8418" w:author="rocky" w:date="2013-03-10T22:58:00Z">
          <w:pPr>
            <w:pStyle w:val="a3"/>
            <w:ind w:leftChars="0" w:left="360"/>
          </w:pPr>
        </w:pPrChange>
      </w:pPr>
    </w:p>
    <w:p w:rsidR="007C65A9" w:rsidRDefault="007C65A9">
      <w:pPr>
        <w:widowControl/>
        <w:rPr>
          <w:ins w:id="8419" w:author="rocky" w:date="2013-03-17T21:32:00Z"/>
          <w:szCs w:val="24"/>
        </w:rPr>
      </w:pPr>
      <w:ins w:id="8420" w:author="rocky" w:date="2013-03-17T21:32:00Z">
        <w:r>
          <w:rPr>
            <w:szCs w:val="24"/>
          </w:rPr>
          <w:br w:type="page"/>
        </w:r>
      </w:ins>
    </w:p>
    <w:p w:rsidR="007C65A9" w:rsidRDefault="007C65A9">
      <w:pPr>
        <w:pStyle w:val="a3"/>
        <w:numPr>
          <w:ilvl w:val="1"/>
          <w:numId w:val="20"/>
        </w:numPr>
        <w:ind w:leftChars="0"/>
        <w:rPr>
          <w:ins w:id="8421" w:author="rocky" w:date="2013-03-17T21:30:00Z"/>
          <w:szCs w:val="24"/>
        </w:rPr>
        <w:pPrChange w:id="8422" w:author="rocky" w:date="2013-09-09T17:00:00Z">
          <w:pPr>
            <w:pStyle w:val="a3"/>
            <w:numPr>
              <w:ilvl w:val="1"/>
              <w:numId w:val="35"/>
            </w:numPr>
            <w:ind w:leftChars="0" w:left="720" w:hanging="360"/>
          </w:pPr>
        </w:pPrChange>
      </w:pPr>
      <w:ins w:id="8423" w:author="rocky" w:date="2013-03-17T21:31:00Z">
        <w:r>
          <w:rPr>
            <w:rFonts w:hint="eastAsia"/>
            <w:szCs w:val="24"/>
          </w:rPr>
          <w:lastRenderedPageBreak/>
          <w:t>A</w:t>
        </w:r>
      </w:ins>
      <w:ins w:id="8424" w:author="rocky" w:date="2013-03-17T21:44:00Z">
        <w:r w:rsidR="006A24E2">
          <w:rPr>
            <w:rFonts w:hint="eastAsia"/>
            <w:szCs w:val="24"/>
          </w:rPr>
          <w:t>dministrator</w:t>
        </w:r>
      </w:ins>
      <w:ins w:id="8425" w:author="rocky" w:date="2013-03-17T21:31:00Z">
        <w:r>
          <w:rPr>
            <w:rFonts w:hint="eastAsia"/>
            <w:szCs w:val="24"/>
          </w:rPr>
          <w:t xml:space="preserve"> </w:t>
        </w:r>
      </w:ins>
      <w:ins w:id="8426" w:author="rocky" w:date="2013-03-17T21:29:00Z">
        <w:r>
          <w:rPr>
            <w:rFonts w:hint="eastAsia"/>
            <w:szCs w:val="24"/>
          </w:rPr>
          <w:t>U</w:t>
        </w:r>
      </w:ins>
      <w:ins w:id="8427" w:author="rocky" w:date="2013-03-17T21:31:00Z">
        <w:r>
          <w:rPr>
            <w:rFonts w:hint="eastAsia"/>
            <w:szCs w:val="24"/>
          </w:rPr>
          <w:t>NLOCK</w:t>
        </w:r>
      </w:ins>
      <w:ins w:id="8428" w:author="rocky" w:date="2013-03-17T21:29:00Z">
        <w:r>
          <w:rPr>
            <w:rFonts w:hint="eastAsia"/>
            <w:szCs w:val="24"/>
          </w:rPr>
          <w:t xml:space="preserve"> door and synchronize client list </w:t>
        </w:r>
      </w:ins>
      <w:ins w:id="8429" w:author="rocky" w:date="2013-03-17T21:30:00Z">
        <w:r>
          <w:rPr>
            <w:szCs w:val="24"/>
          </w:rPr>
          <w:t>with</w:t>
        </w:r>
      </w:ins>
      <w:ins w:id="8430" w:author="rocky" w:date="2013-03-17T21:29:00Z">
        <w:r>
          <w:rPr>
            <w:rFonts w:hint="eastAsia"/>
            <w:szCs w:val="24"/>
          </w:rPr>
          <w:t xml:space="preserve"> </w:t>
        </w:r>
      </w:ins>
      <w:ins w:id="8431" w:author="rocky" w:date="2013-03-17T21:30:00Z">
        <w:r>
          <w:rPr>
            <w:rFonts w:hint="eastAsia"/>
            <w:szCs w:val="24"/>
          </w:rPr>
          <w:t>DEVICE</w:t>
        </w:r>
      </w:ins>
      <w:ins w:id="8432" w:author="rocky" w:date="2013-03-17T21:43:00Z">
        <w:r w:rsidR="006A24E2">
          <w:rPr>
            <w:rFonts w:hint="eastAsia"/>
            <w:szCs w:val="24"/>
          </w:rPr>
          <w:t>.</w:t>
        </w:r>
      </w:ins>
      <w:ins w:id="8433" w:author="rocky" w:date="2013-03-17T21:44:00Z">
        <w:r w:rsidR="006A24E2">
          <w:rPr>
            <w:rFonts w:hint="eastAsia"/>
            <w:szCs w:val="24"/>
          </w:rPr>
          <w:t xml:space="preserve"> </w:t>
        </w:r>
      </w:ins>
      <w:ins w:id="8434" w:author="rocky" w:date="2013-03-17T21:47:00Z">
        <w:r w:rsidR="006A24E2">
          <w:rPr>
            <w:rFonts w:hint="eastAsia"/>
            <w:szCs w:val="24"/>
          </w:rPr>
          <w:t>In this case, t</w:t>
        </w:r>
      </w:ins>
      <w:ins w:id="8435" w:author="rocky" w:date="2013-03-17T21:44:00Z">
        <w:r w:rsidR="006A24E2">
          <w:rPr>
            <w:rFonts w:hint="eastAsia"/>
            <w:szCs w:val="24"/>
          </w:rPr>
          <w:t>he</w:t>
        </w:r>
      </w:ins>
      <w:ins w:id="8436" w:author="rocky" w:date="2013-03-17T21:45:00Z">
        <w:r w:rsidR="006A24E2">
          <w:rPr>
            <w:rFonts w:hint="eastAsia"/>
            <w:szCs w:val="24"/>
          </w:rPr>
          <w:t xml:space="preserve">re are 2 client list entries </w:t>
        </w:r>
      </w:ins>
      <w:ins w:id="8437" w:author="rocky" w:date="2013-03-17T21:46:00Z">
        <w:r w:rsidR="006A24E2">
          <w:rPr>
            <w:rFonts w:hint="eastAsia"/>
            <w:szCs w:val="24"/>
          </w:rPr>
          <w:t>need</w:t>
        </w:r>
      </w:ins>
      <w:ins w:id="8438" w:author="rocky" w:date="2013-03-17T21:45:00Z">
        <w:r w:rsidR="006A24E2">
          <w:rPr>
            <w:rFonts w:hint="eastAsia"/>
            <w:szCs w:val="24"/>
          </w:rPr>
          <w:t xml:space="preserve"> to </w:t>
        </w:r>
      </w:ins>
      <w:ins w:id="8439" w:author="rocky" w:date="2013-03-17T21:46:00Z">
        <w:r w:rsidR="006A24E2">
          <w:rPr>
            <w:rFonts w:hint="eastAsia"/>
            <w:szCs w:val="24"/>
          </w:rPr>
          <w:t xml:space="preserve">reflect changes </w:t>
        </w:r>
      </w:ins>
      <w:ins w:id="8440" w:author="rocky" w:date="2013-03-17T21:47:00Z">
        <w:r w:rsidR="006A24E2">
          <w:rPr>
            <w:rFonts w:hint="eastAsia"/>
            <w:szCs w:val="24"/>
          </w:rPr>
          <w:t xml:space="preserve">from PHONE </w:t>
        </w:r>
      </w:ins>
      <w:ins w:id="8441" w:author="rocky" w:date="2013-03-17T21:46:00Z">
        <w:r w:rsidR="006A24E2">
          <w:rPr>
            <w:rFonts w:hint="eastAsia"/>
            <w:szCs w:val="24"/>
          </w:rPr>
          <w:t xml:space="preserve">to </w:t>
        </w:r>
      </w:ins>
      <w:ins w:id="8442" w:author="rocky" w:date="2013-03-17T21:45:00Z">
        <w:r w:rsidR="006A24E2">
          <w:rPr>
            <w:rFonts w:hint="eastAsia"/>
            <w:szCs w:val="24"/>
          </w:rPr>
          <w:t xml:space="preserve">DEVICE while there are 1 client list entry </w:t>
        </w:r>
      </w:ins>
      <w:ins w:id="8443" w:author="rocky" w:date="2013-03-17T21:46:00Z">
        <w:r w:rsidR="006A24E2">
          <w:rPr>
            <w:rFonts w:hint="eastAsia"/>
            <w:szCs w:val="24"/>
          </w:rPr>
          <w:t>needs to reflect changes from DEVICE to PHONE.</w:t>
        </w:r>
      </w:ins>
    </w:p>
    <w:p w:rsidR="007C65A9" w:rsidRPr="009C55F8" w:rsidRDefault="007C65A9" w:rsidP="007C65A9">
      <w:pPr>
        <w:pStyle w:val="a3"/>
        <w:pBdr>
          <w:bottom w:val="single" w:sz="6" w:space="1" w:color="auto"/>
        </w:pBdr>
        <w:ind w:leftChars="0" w:left="360"/>
        <w:rPr>
          <w:ins w:id="8444" w:author="rocky" w:date="2013-03-17T21:31:00Z"/>
          <w:i/>
        </w:rPr>
      </w:pPr>
      <w:ins w:id="8445" w:author="rocky" w:date="2013-03-17T21:31:00Z">
        <w:r w:rsidRPr="009C55F8">
          <w:rPr>
            <w:rFonts w:hint="eastAsia"/>
            <w:i/>
          </w:rPr>
          <w:t>PHONE                              DEVICE</w:t>
        </w:r>
      </w:ins>
    </w:p>
    <w:p w:rsidR="007C65A9" w:rsidRDefault="007C65A9" w:rsidP="007C65A9">
      <w:pPr>
        <w:pStyle w:val="a3"/>
        <w:ind w:leftChars="0" w:left="360"/>
        <w:rPr>
          <w:ins w:id="8446" w:author="rocky" w:date="2013-03-17T21:31:00Z"/>
          <w:i/>
          <w:sz w:val="18"/>
          <w:szCs w:val="18"/>
        </w:rPr>
      </w:pPr>
      <w:ins w:id="8447" w:author="rocky" w:date="2013-03-17T21:31:00Z">
        <w:r w:rsidRPr="009C55F8">
          <w:rPr>
            <w:rFonts w:hint="eastAsia"/>
            <w:i/>
            <w:sz w:val="18"/>
            <w:szCs w:val="18"/>
          </w:rPr>
          <w:t>NDEF_UPDATE</w:t>
        </w:r>
      </w:ins>
    </w:p>
    <w:p w:rsidR="007C65A9" w:rsidRDefault="007C65A9" w:rsidP="007C65A9">
      <w:pPr>
        <w:pStyle w:val="a3"/>
        <w:ind w:leftChars="0" w:left="360" w:firstLineChars="100" w:firstLine="180"/>
        <w:rPr>
          <w:ins w:id="8448" w:author="rocky" w:date="2013-03-17T21:31:00Z"/>
          <w:i/>
          <w:sz w:val="18"/>
          <w:szCs w:val="18"/>
        </w:rPr>
      </w:pPr>
      <w:ins w:id="8449" w:author="rocky" w:date="2013-03-17T21:31:00Z">
        <w:r>
          <w:rPr>
            <w:rFonts w:hint="eastAsia"/>
            <w:i/>
            <w:sz w:val="18"/>
            <w:szCs w:val="18"/>
          </w:rPr>
          <w:t xml:space="preserve"> (AUTH, SendRequest</w:t>
        </w:r>
        <w:r w:rsidRPr="009C55F8">
          <w:rPr>
            <w:rFonts w:hint="eastAsia"/>
            <w:i/>
            <w:sz w:val="18"/>
            <w:szCs w:val="18"/>
          </w:rPr>
          <w:t xml:space="preserve">, </w:t>
        </w:r>
      </w:ins>
      <w:ins w:id="8450" w:author="rocky" w:date="2013-03-21T14:28:00Z">
        <w:r w:rsidR="00F248A5">
          <w:rPr>
            <w:rFonts w:hint="eastAsia"/>
            <w:i/>
            <w:sz w:val="18"/>
            <w:szCs w:val="18"/>
          </w:rPr>
          <w:t>4</w:t>
        </w:r>
      </w:ins>
      <w:ins w:id="8451" w:author="rocky" w:date="2013-03-17T21:31:00Z">
        <w:r w:rsidR="00F97FF4">
          <w:rPr>
            <w:rFonts w:hint="eastAsia"/>
            <w:i/>
            <w:sz w:val="18"/>
            <w:szCs w:val="18"/>
          </w:rPr>
          <w:t>6</w:t>
        </w:r>
        <w:r>
          <w:rPr>
            <w:rFonts w:hint="eastAsia"/>
            <w:i/>
            <w:sz w:val="18"/>
            <w:szCs w:val="18"/>
          </w:rPr>
          <w:t xml:space="preserve">h, </w:t>
        </w:r>
      </w:ins>
    </w:p>
    <w:p w:rsidR="009C4EEF" w:rsidRDefault="007C65A9">
      <w:pPr>
        <w:ind w:firstLineChars="350" w:firstLine="630"/>
        <w:rPr>
          <w:ins w:id="8452" w:author="rocky" w:date="2013-03-21T14:28:00Z"/>
          <w:i/>
          <w:sz w:val="18"/>
          <w:szCs w:val="18"/>
        </w:rPr>
        <w:pPrChange w:id="8453" w:author="rocky" w:date="2013-03-21T14:28:00Z">
          <w:pPr>
            <w:ind w:firstLineChars="250" w:firstLine="450"/>
          </w:pPr>
        </w:pPrChange>
      </w:pPr>
      <w:ins w:id="8454" w:author="rocky" w:date="2013-03-17T21:31:00Z">
        <w:r w:rsidRPr="0082139F">
          <w:rPr>
            <w:i/>
            <w:sz w:val="18"/>
            <w:szCs w:val="18"/>
          </w:rPr>
          <w:t xml:space="preserve">10h byte </w:t>
        </w:r>
        <w:r>
          <w:rPr>
            <w:rFonts w:hint="eastAsia"/>
            <w:i/>
            <w:sz w:val="18"/>
            <w:szCs w:val="18"/>
          </w:rPr>
          <w:t>FID</w:t>
        </w:r>
        <w:r w:rsidRPr="0082139F">
          <w:rPr>
            <w:i/>
            <w:sz w:val="18"/>
            <w:szCs w:val="18"/>
          </w:rPr>
          <w:t>,</w:t>
        </w:r>
      </w:ins>
    </w:p>
    <w:p w:rsidR="009C4EEF" w:rsidRDefault="00F248A5">
      <w:pPr>
        <w:pStyle w:val="a3"/>
        <w:ind w:leftChars="0" w:left="360" w:firstLineChars="150" w:firstLine="270"/>
        <w:rPr>
          <w:ins w:id="8455" w:author="rocky" w:date="2013-04-12T12:23:00Z"/>
          <w:i/>
          <w:sz w:val="18"/>
          <w:szCs w:val="18"/>
        </w:rPr>
        <w:pPrChange w:id="8456" w:author="rocky" w:date="2013-03-21T14:28:00Z">
          <w:pPr>
            <w:ind w:firstLineChars="250" w:firstLine="450"/>
          </w:pPr>
        </w:pPrChange>
      </w:pPr>
      <w:ins w:id="8457" w:author="rocky" w:date="2013-03-21T14:28:00Z">
        <w:r>
          <w:rPr>
            <w:rFonts w:hint="eastAsia"/>
            <w:i/>
            <w:sz w:val="18"/>
            <w:szCs w:val="18"/>
          </w:rPr>
          <w:t>10h byte Challenge2,</w:t>
        </w:r>
      </w:ins>
    </w:p>
    <w:p w:rsidR="00DF694C" w:rsidRPr="009C4EEF" w:rsidRDefault="00DF694C">
      <w:pPr>
        <w:pStyle w:val="a3"/>
        <w:ind w:leftChars="0" w:left="360" w:firstLineChars="150" w:firstLine="270"/>
        <w:rPr>
          <w:ins w:id="8458" w:author="rocky" w:date="2013-03-17T21:31:00Z"/>
          <w:i/>
          <w:sz w:val="18"/>
          <w:szCs w:val="18"/>
          <w:rPrChange w:id="8459" w:author="rocky" w:date="2013-03-21T14:28:00Z">
            <w:rPr>
              <w:ins w:id="8460" w:author="rocky" w:date="2013-03-17T21:31:00Z"/>
            </w:rPr>
          </w:rPrChange>
        </w:rPr>
        <w:pPrChange w:id="8461" w:author="rocky" w:date="2013-03-21T14:28:00Z">
          <w:pPr>
            <w:ind w:firstLineChars="250" w:firstLine="450"/>
          </w:pPr>
        </w:pPrChange>
      </w:pPr>
      <w:ins w:id="8462" w:author="rocky" w:date="2013-04-12T12:23:00Z">
        <w:r>
          <w:rPr>
            <w:i/>
            <w:sz w:val="18"/>
            <w:szCs w:val="18"/>
          </w:rPr>
          <w:t>04h byte Time,</w:t>
        </w:r>
      </w:ins>
    </w:p>
    <w:p w:rsidR="007C65A9" w:rsidRDefault="007C65A9" w:rsidP="007C65A9">
      <w:pPr>
        <w:pStyle w:val="a3"/>
        <w:ind w:leftChars="0" w:left="360" w:firstLineChars="150" w:firstLine="270"/>
        <w:rPr>
          <w:ins w:id="8463" w:author="rocky" w:date="2013-03-17T21:31:00Z"/>
          <w:i/>
          <w:sz w:val="18"/>
          <w:szCs w:val="18"/>
        </w:rPr>
      </w:pPr>
      <w:ins w:id="8464" w:author="rocky" w:date="2013-03-17T21:31:00Z">
        <w:r>
          <w:rPr>
            <w:rFonts w:hint="eastAsia"/>
            <w:i/>
            <w:sz w:val="18"/>
            <w:szCs w:val="18"/>
          </w:rPr>
          <w:t>10h byte DID_0,</w:t>
        </w:r>
      </w:ins>
    </w:p>
    <w:p w:rsidR="007C65A9" w:rsidRDefault="007C65A9" w:rsidP="007C65A9">
      <w:pPr>
        <w:pStyle w:val="a3"/>
        <w:ind w:leftChars="0" w:left="360" w:firstLineChars="150" w:firstLine="270"/>
        <w:rPr>
          <w:ins w:id="8465" w:author="rocky" w:date="2013-03-17T21:31:00Z"/>
          <w:i/>
          <w:sz w:val="18"/>
          <w:szCs w:val="18"/>
        </w:rPr>
      </w:pPr>
      <w:ins w:id="8466" w:author="rocky" w:date="2013-03-17T21:31:00Z">
        <w:r>
          <w:rPr>
            <w:rFonts w:hint="eastAsia"/>
            <w:i/>
            <w:sz w:val="18"/>
            <w:szCs w:val="18"/>
          </w:rPr>
          <w:t>1 byte DID-FID-SN_0,</w:t>
        </w:r>
      </w:ins>
    </w:p>
    <w:p w:rsidR="007C65A9" w:rsidRDefault="007C65A9" w:rsidP="007C65A9">
      <w:pPr>
        <w:pStyle w:val="a3"/>
        <w:ind w:leftChars="0" w:left="360" w:firstLineChars="150" w:firstLine="270"/>
        <w:rPr>
          <w:ins w:id="8467" w:author="rocky" w:date="2013-03-17T21:31:00Z"/>
          <w:i/>
          <w:sz w:val="18"/>
          <w:szCs w:val="18"/>
        </w:rPr>
      </w:pPr>
      <w:ins w:id="8468" w:author="rocky" w:date="2013-03-17T21:31:00Z">
        <w:r>
          <w:rPr>
            <w:rFonts w:hint="eastAsia"/>
            <w:i/>
            <w:sz w:val="18"/>
            <w:szCs w:val="18"/>
          </w:rPr>
          <w:t xml:space="preserve">10h byte DID_1, </w:t>
        </w:r>
      </w:ins>
    </w:p>
    <w:p w:rsidR="007C65A9" w:rsidRPr="0041231C" w:rsidRDefault="007C65A9" w:rsidP="007C65A9">
      <w:pPr>
        <w:pStyle w:val="a3"/>
        <w:ind w:leftChars="0" w:left="360" w:firstLineChars="150" w:firstLine="270"/>
        <w:rPr>
          <w:ins w:id="8469" w:author="rocky" w:date="2013-03-17T21:31:00Z"/>
          <w:i/>
          <w:sz w:val="18"/>
          <w:szCs w:val="18"/>
        </w:rPr>
      </w:pPr>
      <w:ins w:id="8470" w:author="rocky" w:date="2013-03-17T21:31:00Z">
        <w:r>
          <w:rPr>
            <w:rFonts w:hint="eastAsia"/>
            <w:i/>
            <w:sz w:val="18"/>
            <w:szCs w:val="18"/>
          </w:rPr>
          <w:t>1 byte DID-FID-SN_1)</w:t>
        </w:r>
        <w:r w:rsidRPr="0082139F">
          <w:rPr>
            <w:i/>
            <w:sz w:val="18"/>
            <w:szCs w:val="18"/>
          </w:rPr>
          <w:t xml:space="preserve">       </w:t>
        </w:r>
        <w:r w:rsidRPr="0082139F">
          <w:rPr>
            <w:i/>
            <w:sz w:val="18"/>
            <w:szCs w:val="18"/>
          </w:rPr>
          <w:tab/>
        </w:r>
        <w:r w:rsidRPr="0082139F">
          <w:rPr>
            <w:i/>
            <w:sz w:val="18"/>
            <w:szCs w:val="18"/>
          </w:rPr>
          <w:tab/>
        </w:r>
        <w:r w:rsidRPr="0082139F">
          <w:rPr>
            <w:i/>
            <w:sz w:val="18"/>
            <w:szCs w:val="18"/>
          </w:rPr>
          <w:tab/>
        </w:r>
        <w:r>
          <w:rPr>
            <w:i/>
            <w:sz w:val="18"/>
            <w:szCs w:val="18"/>
          </w:rPr>
          <w:t xml:space="preserve"> </w:t>
        </w:r>
        <w:r>
          <w:rPr>
            <w:rFonts w:hint="eastAsia"/>
            <w:i/>
            <w:sz w:val="18"/>
            <w:szCs w:val="18"/>
          </w:rPr>
          <w:t xml:space="preserve"> </w:t>
        </w:r>
        <w:r w:rsidRPr="0082139F">
          <w:rPr>
            <w:sz w:val="18"/>
            <w:szCs w:val="18"/>
          </w:rPr>
          <w:sym w:font="Wingdings" w:char="F0E0"/>
        </w:r>
      </w:ins>
    </w:p>
    <w:p w:rsidR="007C65A9" w:rsidRPr="009C55F8" w:rsidRDefault="007C65A9" w:rsidP="007C65A9">
      <w:pPr>
        <w:pStyle w:val="a3"/>
        <w:ind w:leftChars="0" w:left="360"/>
        <w:rPr>
          <w:ins w:id="8471" w:author="rocky" w:date="2013-03-17T21:31:00Z"/>
          <w:i/>
          <w:sz w:val="18"/>
          <w:szCs w:val="18"/>
        </w:rPr>
      </w:pPr>
      <w:ins w:id="8472" w:author="rocky" w:date="2013-03-17T21:31: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C65A9" w:rsidRDefault="007C65A9" w:rsidP="007C65A9">
      <w:pPr>
        <w:pStyle w:val="a3"/>
        <w:ind w:leftChars="0" w:left="360"/>
        <w:rPr>
          <w:ins w:id="8473" w:author="rocky" w:date="2013-03-17T21:31:00Z"/>
          <w:i/>
          <w:sz w:val="18"/>
          <w:szCs w:val="18"/>
        </w:rPr>
      </w:pPr>
      <w:ins w:id="8474" w:author="rocky" w:date="2013-03-17T21:31: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Pr>
            <w:rFonts w:hint="eastAsia"/>
            <w:i/>
            <w:sz w:val="18"/>
            <w:szCs w:val="18"/>
          </w:rPr>
          <w:t xml:space="preserve"> (</w:t>
        </w:r>
      </w:ins>
      <w:ins w:id="8475" w:author="rocky" w:date="2013-03-17T21:32:00Z">
        <w:r>
          <w:rPr>
            <w:rFonts w:hint="eastAsia"/>
            <w:i/>
            <w:sz w:val="18"/>
            <w:szCs w:val="18"/>
          </w:rPr>
          <w:t>1</w:t>
        </w:r>
      </w:ins>
      <w:ins w:id="8476" w:author="rocky" w:date="2013-03-17T21:31:00Z">
        <w:r>
          <w:rPr>
            <w:rFonts w:hint="eastAsia"/>
            <w:i/>
            <w:sz w:val="18"/>
            <w:szCs w:val="18"/>
          </w:rPr>
          <w:t>0h for OK</w:t>
        </w:r>
      </w:ins>
      <w:ins w:id="8477" w:author="rocky" w:date="2013-03-17T21:32:00Z">
        <w:r>
          <w:rPr>
            <w:rFonts w:hint="eastAsia"/>
            <w:i/>
            <w:sz w:val="18"/>
            <w:szCs w:val="18"/>
          </w:rPr>
          <w:t xml:space="preserve"> but SYNC required</w:t>
        </w:r>
      </w:ins>
      <w:ins w:id="8478" w:author="rocky" w:date="2013-03-17T21:31:00Z">
        <w:r>
          <w:rPr>
            <w:rFonts w:hint="eastAsia"/>
            <w:i/>
            <w:sz w:val="18"/>
            <w:szCs w:val="18"/>
          </w:rPr>
          <w:t xml:space="preserve">, AUTH, SendRequest, </w:t>
        </w:r>
      </w:ins>
      <w:ins w:id="8479" w:author="rocky" w:date="2013-09-09T17:15:00Z">
        <w:r w:rsidR="002D52D6">
          <w:rPr>
            <w:i/>
            <w:sz w:val="18"/>
            <w:szCs w:val="18"/>
          </w:rPr>
          <w:t>51</w:t>
        </w:r>
      </w:ins>
      <w:ins w:id="8480" w:author="rocky" w:date="2013-03-17T21:31:00Z">
        <w:r>
          <w:rPr>
            <w:rFonts w:hint="eastAsia"/>
            <w:i/>
            <w:sz w:val="18"/>
            <w:szCs w:val="18"/>
          </w:rPr>
          <w:t>h,</w:t>
        </w:r>
      </w:ins>
    </w:p>
    <w:p w:rsidR="007C65A9" w:rsidRDefault="007C65A9" w:rsidP="007C65A9">
      <w:pPr>
        <w:pStyle w:val="a3"/>
        <w:ind w:leftChars="0" w:left="360" w:firstLineChars="2100" w:firstLine="3780"/>
        <w:rPr>
          <w:ins w:id="8481" w:author="rocky" w:date="2013-03-17T21:31:00Z"/>
          <w:i/>
          <w:sz w:val="18"/>
          <w:szCs w:val="18"/>
        </w:rPr>
      </w:pPr>
      <w:ins w:id="8482" w:author="rocky" w:date="2013-03-17T21:31:00Z">
        <w:r>
          <w:rPr>
            <w:rFonts w:hint="eastAsia"/>
            <w:i/>
            <w:sz w:val="18"/>
            <w:szCs w:val="18"/>
          </w:rPr>
          <w:t xml:space="preserve"> 10h-byte DID data</w:t>
        </w:r>
      </w:ins>
    </w:p>
    <w:p w:rsidR="007C65A9" w:rsidRDefault="007C65A9" w:rsidP="007C65A9">
      <w:pPr>
        <w:pStyle w:val="a3"/>
        <w:ind w:leftChars="0" w:left="360" w:firstLineChars="2150" w:firstLine="3870"/>
        <w:rPr>
          <w:ins w:id="8483" w:author="rocky" w:date="2013-03-17T21:31:00Z"/>
          <w:i/>
          <w:sz w:val="18"/>
          <w:szCs w:val="18"/>
        </w:rPr>
      </w:pPr>
      <w:ins w:id="8484" w:author="rocky" w:date="2013-03-17T21:31:00Z">
        <w:r>
          <w:rPr>
            <w:rFonts w:hint="eastAsia"/>
            <w:i/>
            <w:sz w:val="18"/>
            <w:szCs w:val="18"/>
          </w:rPr>
          <w:t>10h-byte response2 data,</w:t>
        </w:r>
      </w:ins>
    </w:p>
    <w:p w:rsidR="00BC61AE" w:rsidRDefault="007C65A9" w:rsidP="007C65A9">
      <w:pPr>
        <w:pStyle w:val="a3"/>
        <w:ind w:leftChars="0" w:left="360" w:firstLineChars="2150" w:firstLine="3870"/>
        <w:rPr>
          <w:ins w:id="8485" w:author="rocky" w:date="2013-07-29T17:45:00Z"/>
          <w:i/>
          <w:sz w:val="18"/>
          <w:szCs w:val="18"/>
        </w:rPr>
      </w:pPr>
      <w:ins w:id="8486" w:author="rocky" w:date="2013-03-17T21:31:00Z">
        <w:r>
          <w:rPr>
            <w:rFonts w:hint="eastAsia"/>
            <w:i/>
            <w:sz w:val="18"/>
            <w:szCs w:val="18"/>
          </w:rPr>
          <w:t>10h-byte challenge1 data</w:t>
        </w:r>
      </w:ins>
      <w:ins w:id="8487" w:author="rocky" w:date="2013-07-29T17:45:00Z">
        <w:r w:rsidR="00BC61AE">
          <w:rPr>
            <w:i/>
            <w:sz w:val="18"/>
            <w:szCs w:val="18"/>
          </w:rPr>
          <w:t>,</w:t>
        </w:r>
      </w:ins>
    </w:p>
    <w:p w:rsidR="002D52D6" w:rsidRDefault="00BC61AE" w:rsidP="002D52D6">
      <w:pPr>
        <w:pStyle w:val="a3"/>
        <w:ind w:leftChars="0" w:left="360" w:firstLineChars="2150" w:firstLine="3870"/>
        <w:rPr>
          <w:ins w:id="8488" w:author="rocky" w:date="2013-09-09T17:15:00Z"/>
          <w:i/>
          <w:sz w:val="18"/>
          <w:szCs w:val="18"/>
        </w:rPr>
      </w:pPr>
      <w:ins w:id="8489" w:author="rocky" w:date="2013-07-29T17:45:00Z">
        <w:r>
          <w:rPr>
            <w:i/>
            <w:sz w:val="18"/>
            <w:szCs w:val="18"/>
          </w:rPr>
          <w:t>10h-byte device name</w:t>
        </w:r>
      </w:ins>
      <w:ins w:id="8490" w:author="rocky" w:date="2013-09-09T17:15:00Z">
        <w:r w:rsidR="002D52D6">
          <w:rPr>
            <w:i/>
            <w:sz w:val="18"/>
            <w:szCs w:val="18"/>
          </w:rPr>
          <w:t>,</w:t>
        </w:r>
      </w:ins>
    </w:p>
    <w:p w:rsidR="002D52D6" w:rsidRDefault="002D52D6" w:rsidP="002D52D6">
      <w:pPr>
        <w:pStyle w:val="a3"/>
        <w:ind w:leftChars="0" w:left="360" w:firstLineChars="2150" w:firstLine="3870"/>
        <w:rPr>
          <w:ins w:id="8491" w:author="rocky" w:date="2013-09-09T17:15:00Z"/>
          <w:i/>
          <w:sz w:val="18"/>
          <w:szCs w:val="18"/>
        </w:rPr>
      </w:pPr>
      <w:ins w:id="8492" w:author="rocky" w:date="2013-09-09T17:15:00Z">
        <w:r>
          <w:rPr>
            <w:i/>
            <w:sz w:val="18"/>
            <w:szCs w:val="18"/>
          </w:rPr>
          <w:t>10h-byte FW_version,</w:t>
        </w:r>
      </w:ins>
    </w:p>
    <w:p w:rsidR="007C65A9" w:rsidRPr="002D52D6" w:rsidRDefault="002D52D6">
      <w:pPr>
        <w:pStyle w:val="a3"/>
        <w:ind w:leftChars="0" w:left="360" w:firstLineChars="2150" w:firstLine="3870"/>
        <w:rPr>
          <w:ins w:id="8493" w:author="rocky" w:date="2013-03-17T21:31:00Z"/>
          <w:i/>
          <w:sz w:val="18"/>
          <w:szCs w:val="18"/>
          <w:rPrChange w:id="8494" w:author="rocky" w:date="2013-09-09T17:15:00Z">
            <w:rPr>
              <w:ins w:id="8495" w:author="rocky" w:date="2013-03-17T21:31:00Z"/>
            </w:rPr>
          </w:rPrChange>
        </w:rPr>
      </w:pPr>
      <w:ins w:id="8496" w:author="rocky" w:date="2013-09-09T17:15:00Z">
        <w:r>
          <w:rPr>
            <w:i/>
            <w:sz w:val="18"/>
            <w:szCs w:val="18"/>
          </w:rPr>
          <w:t>1-byte Battery_ADC_Value</w:t>
        </w:r>
        <w:r w:rsidRPr="009C55F8">
          <w:rPr>
            <w:rFonts w:hint="eastAsia"/>
            <w:i/>
            <w:sz w:val="18"/>
            <w:szCs w:val="18"/>
          </w:rPr>
          <w:t>)</w:t>
        </w:r>
      </w:ins>
    </w:p>
    <w:p w:rsidR="007C65A9" w:rsidRPr="007D072D" w:rsidRDefault="007C65A9" w:rsidP="007C65A9">
      <w:pPr>
        <w:pStyle w:val="a3"/>
        <w:ind w:leftChars="0" w:left="360"/>
        <w:rPr>
          <w:ins w:id="8497" w:author="rocky" w:date="2013-03-17T21:31:00Z"/>
          <w:b/>
          <w:i/>
          <w:sz w:val="18"/>
          <w:szCs w:val="18"/>
        </w:rPr>
      </w:pPr>
      <w:ins w:id="8498"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C65A9" w:rsidRPr="00261F10" w:rsidRDefault="007C65A9" w:rsidP="007C65A9">
      <w:pPr>
        <w:pStyle w:val="a3"/>
        <w:ind w:leftChars="0" w:left="360"/>
        <w:rPr>
          <w:ins w:id="8499" w:author="rocky" w:date="2013-03-17T21:31:00Z"/>
          <w:i/>
          <w:sz w:val="18"/>
          <w:szCs w:val="18"/>
        </w:rPr>
      </w:pPr>
      <w:ins w:id="8500" w:author="rocky" w:date="2013-03-17T21:31: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C65A9" w:rsidRDefault="007C65A9" w:rsidP="007C65A9">
      <w:pPr>
        <w:pStyle w:val="a3"/>
        <w:ind w:leftChars="0" w:left="360"/>
        <w:rPr>
          <w:ins w:id="8501" w:author="rocky" w:date="2013-03-17T21:31:00Z"/>
          <w:i/>
          <w:sz w:val="18"/>
          <w:szCs w:val="18"/>
        </w:rPr>
      </w:pPr>
      <w:ins w:id="8502" w:author="rocky" w:date="2013-03-17T21:31:00Z">
        <w:r w:rsidRPr="009C55F8">
          <w:rPr>
            <w:rFonts w:hint="eastAsia"/>
            <w:i/>
            <w:sz w:val="18"/>
            <w:szCs w:val="18"/>
          </w:rPr>
          <w:t>NDEF_UPDATE</w:t>
        </w:r>
        <w:r>
          <w:rPr>
            <w:rFonts w:hint="eastAsia"/>
            <w:i/>
            <w:sz w:val="18"/>
            <w:szCs w:val="18"/>
          </w:rPr>
          <w:t xml:space="preserve">  (</w:t>
        </w:r>
      </w:ins>
      <w:ins w:id="8503" w:author="rocky" w:date="2013-03-17T21:33:00Z">
        <w:r>
          <w:rPr>
            <w:rFonts w:hint="eastAsia"/>
            <w:i/>
            <w:sz w:val="18"/>
            <w:szCs w:val="18"/>
          </w:rPr>
          <w:t>MANAGEMENT</w:t>
        </w:r>
      </w:ins>
      <w:ins w:id="8504" w:author="rocky" w:date="2013-03-17T21:31:00Z">
        <w:r>
          <w:rPr>
            <w:rFonts w:hint="eastAsia"/>
            <w:i/>
            <w:sz w:val="18"/>
            <w:szCs w:val="18"/>
          </w:rPr>
          <w:t xml:space="preserve">, </w:t>
        </w:r>
      </w:ins>
      <w:ins w:id="8505" w:author="rocky" w:date="2013-03-17T21:33:00Z">
        <w:r>
          <w:rPr>
            <w:rFonts w:hint="eastAsia"/>
            <w:i/>
            <w:sz w:val="18"/>
            <w:szCs w:val="18"/>
          </w:rPr>
          <w:t>Sync</w:t>
        </w:r>
      </w:ins>
      <w:ins w:id="8506" w:author="rocky" w:date="2013-03-17T21:31:00Z">
        <w:r>
          <w:rPr>
            <w:rFonts w:hint="eastAsia"/>
            <w:i/>
            <w:sz w:val="18"/>
            <w:szCs w:val="18"/>
          </w:rPr>
          <w:t xml:space="preserve">, </w:t>
        </w:r>
      </w:ins>
      <w:ins w:id="8507" w:author="rocky" w:date="2013-03-17T21:40:00Z">
        <w:r w:rsidR="00ED6F40">
          <w:rPr>
            <w:rFonts w:hint="eastAsia"/>
            <w:i/>
            <w:sz w:val="18"/>
            <w:szCs w:val="18"/>
          </w:rPr>
          <w:t>1</w:t>
        </w:r>
      </w:ins>
      <w:ins w:id="8508" w:author="rocky" w:date="2013-04-12T18:27:00Z">
        <w:r w:rsidR="00001C15">
          <w:rPr>
            <w:i/>
            <w:sz w:val="18"/>
            <w:szCs w:val="18"/>
          </w:rPr>
          <w:t>7</w:t>
        </w:r>
      </w:ins>
      <w:ins w:id="8509" w:author="rocky" w:date="2013-03-17T21:31:00Z">
        <w:r>
          <w:rPr>
            <w:rFonts w:hint="eastAsia"/>
            <w:i/>
            <w:sz w:val="18"/>
            <w:szCs w:val="18"/>
          </w:rPr>
          <w:t>h,</w:t>
        </w:r>
      </w:ins>
    </w:p>
    <w:p w:rsidR="007C65A9" w:rsidRDefault="007C65A9" w:rsidP="007C65A9">
      <w:pPr>
        <w:pStyle w:val="a3"/>
        <w:ind w:leftChars="0" w:left="360"/>
        <w:rPr>
          <w:ins w:id="8510" w:author="rocky" w:date="2013-03-17T21:37:00Z"/>
          <w:i/>
          <w:sz w:val="18"/>
          <w:szCs w:val="18"/>
        </w:rPr>
      </w:pPr>
      <w:ins w:id="8511" w:author="rocky" w:date="2013-03-17T21:31:00Z">
        <w:r>
          <w:rPr>
            <w:rFonts w:hint="eastAsia"/>
            <w:i/>
            <w:sz w:val="18"/>
            <w:szCs w:val="18"/>
          </w:rPr>
          <w:t xml:space="preserve"> 10h-byte Response1, 00h</w:t>
        </w:r>
      </w:ins>
      <w:ins w:id="8512" w:author="rocky" w:date="2013-03-17T21:37:00Z">
        <w:r>
          <w:rPr>
            <w:rFonts w:hint="eastAsia"/>
            <w:i/>
            <w:sz w:val="18"/>
            <w:szCs w:val="18"/>
          </w:rPr>
          <w:t>,</w:t>
        </w:r>
      </w:ins>
    </w:p>
    <w:p w:rsidR="00E02763" w:rsidRDefault="00ED6F40">
      <w:pPr>
        <w:pStyle w:val="a3"/>
        <w:ind w:leftChars="0" w:left="360" w:firstLineChars="50" w:firstLine="90"/>
        <w:rPr>
          <w:ins w:id="8513" w:author="rocky" w:date="2013-04-12T18:27:00Z"/>
          <w:i/>
          <w:sz w:val="18"/>
          <w:szCs w:val="18"/>
        </w:rPr>
        <w:pPrChange w:id="8514" w:author="rocky" w:date="2013-03-17T21:37:00Z">
          <w:pPr>
            <w:pStyle w:val="a3"/>
            <w:ind w:leftChars="0" w:left="360"/>
          </w:pPr>
        </w:pPrChange>
      </w:pPr>
      <w:ins w:id="8515" w:author="rocky" w:date="2013-03-17T21:37:00Z">
        <w:r>
          <w:rPr>
            <w:rFonts w:hint="eastAsia"/>
            <w:i/>
            <w:sz w:val="18"/>
            <w:szCs w:val="18"/>
          </w:rPr>
          <w:t>1</w:t>
        </w:r>
        <w:r w:rsidR="007C65A9">
          <w:rPr>
            <w:rFonts w:hint="eastAsia"/>
            <w:i/>
            <w:sz w:val="18"/>
            <w:szCs w:val="18"/>
          </w:rPr>
          <w:t>-byte</w:t>
        </w:r>
      </w:ins>
      <w:ins w:id="8516" w:author="rocky" w:date="2013-04-12T18:27:00Z">
        <w:r w:rsidR="00001C15">
          <w:rPr>
            <w:i/>
            <w:sz w:val="18"/>
            <w:szCs w:val="18"/>
          </w:rPr>
          <w:t xml:space="preserve"> </w:t>
        </w:r>
      </w:ins>
      <w:ins w:id="8517" w:author="rocky" w:date="2013-03-17T21:38:00Z">
        <w:r>
          <w:rPr>
            <w:rFonts w:hint="eastAsia"/>
            <w:i/>
            <w:sz w:val="18"/>
            <w:szCs w:val="18"/>
          </w:rPr>
          <w:t>DID-FID-SN_0,</w:t>
        </w:r>
      </w:ins>
    </w:p>
    <w:p w:rsidR="00001C15" w:rsidRDefault="00001C15">
      <w:pPr>
        <w:pStyle w:val="a3"/>
        <w:tabs>
          <w:tab w:val="left" w:pos="2055"/>
        </w:tabs>
        <w:ind w:leftChars="0" w:left="360" w:firstLineChars="50" w:firstLine="90"/>
        <w:rPr>
          <w:ins w:id="8518" w:author="rocky" w:date="2013-03-17T21:38:00Z"/>
          <w:i/>
          <w:sz w:val="18"/>
          <w:szCs w:val="18"/>
        </w:rPr>
        <w:pPrChange w:id="8519" w:author="rocky" w:date="2013-04-12T18:28:00Z">
          <w:pPr>
            <w:pStyle w:val="a3"/>
            <w:ind w:leftChars="0" w:left="360"/>
          </w:pPr>
        </w:pPrChange>
      </w:pPr>
      <w:ins w:id="8520" w:author="rocky" w:date="2013-04-12T18:27:00Z">
        <w:r>
          <w:rPr>
            <w:rFonts w:hint="eastAsia"/>
            <w:i/>
            <w:sz w:val="18"/>
            <w:szCs w:val="18"/>
          </w:rPr>
          <w:t xml:space="preserve">1-byte </w:t>
        </w:r>
        <w:r>
          <w:rPr>
            <w:i/>
            <w:sz w:val="18"/>
            <w:szCs w:val="18"/>
          </w:rPr>
          <w:t>Mask_0,</w:t>
        </w:r>
      </w:ins>
      <w:ins w:id="8521" w:author="rocky" w:date="2013-04-12T18:28:00Z">
        <w:r>
          <w:rPr>
            <w:i/>
            <w:sz w:val="18"/>
            <w:szCs w:val="18"/>
          </w:rPr>
          <w:tab/>
        </w:r>
      </w:ins>
    </w:p>
    <w:p w:rsidR="00E02763" w:rsidRDefault="00ED6F40">
      <w:pPr>
        <w:pStyle w:val="a3"/>
        <w:ind w:leftChars="0" w:left="360" w:firstLineChars="50" w:firstLine="90"/>
        <w:rPr>
          <w:ins w:id="8522" w:author="rocky" w:date="2013-03-17T21:38:00Z"/>
          <w:i/>
          <w:sz w:val="18"/>
          <w:szCs w:val="18"/>
        </w:rPr>
        <w:pPrChange w:id="8523" w:author="rocky" w:date="2013-03-17T21:37:00Z">
          <w:pPr>
            <w:pStyle w:val="a3"/>
            <w:ind w:leftChars="0" w:left="360"/>
          </w:pPr>
        </w:pPrChange>
      </w:pPr>
      <w:ins w:id="8524" w:author="rocky" w:date="2013-03-17T21:38:00Z">
        <w:r>
          <w:rPr>
            <w:rFonts w:hint="eastAsia"/>
            <w:i/>
            <w:sz w:val="18"/>
            <w:szCs w:val="18"/>
          </w:rPr>
          <w:t>1-byte entry_ctrl_byte_0,</w:t>
        </w:r>
      </w:ins>
    </w:p>
    <w:p w:rsidR="00001C15" w:rsidRDefault="00ED6F40" w:rsidP="00001C15">
      <w:pPr>
        <w:pStyle w:val="a3"/>
        <w:ind w:leftChars="0" w:left="360" w:firstLineChars="50" w:firstLine="90"/>
        <w:rPr>
          <w:ins w:id="8525" w:author="rocky" w:date="2013-04-12T18:27:00Z"/>
          <w:i/>
          <w:sz w:val="18"/>
          <w:szCs w:val="18"/>
        </w:rPr>
      </w:pPr>
      <w:ins w:id="8526" w:author="rocky" w:date="2013-03-17T21:39:00Z">
        <w:r>
          <w:rPr>
            <w:rFonts w:hint="eastAsia"/>
            <w:i/>
            <w:sz w:val="18"/>
            <w:szCs w:val="18"/>
          </w:rPr>
          <w:t>1-byte DID-FID-SN_1,</w:t>
        </w:r>
      </w:ins>
      <w:ins w:id="8527" w:author="rocky" w:date="2013-04-12T18:27:00Z">
        <w:r w:rsidR="00001C15" w:rsidRPr="00001C15">
          <w:rPr>
            <w:i/>
            <w:sz w:val="18"/>
            <w:szCs w:val="18"/>
          </w:rPr>
          <w:t xml:space="preserve"> </w:t>
        </w:r>
      </w:ins>
    </w:p>
    <w:p w:rsidR="00E02763" w:rsidRPr="00001C15" w:rsidRDefault="00001C15">
      <w:pPr>
        <w:pStyle w:val="a3"/>
        <w:ind w:leftChars="0" w:left="360" w:firstLineChars="50" w:firstLine="90"/>
        <w:rPr>
          <w:ins w:id="8528" w:author="rocky" w:date="2013-03-17T21:39:00Z"/>
          <w:i/>
          <w:sz w:val="18"/>
          <w:szCs w:val="18"/>
        </w:rPr>
        <w:pPrChange w:id="8529" w:author="rocky" w:date="2013-04-12T18:27:00Z">
          <w:pPr>
            <w:pStyle w:val="a3"/>
            <w:ind w:leftChars="0" w:left="360"/>
          </w:pPr>
        </w:pPrChange>
      </w:pPr>
      <w:ins w:id="8530" w:author="rocky" w:date="2013-04-12T18:27:00Z">
        <w:r>
          <w:rPr>
            <w:rFonts w:hint="eastAsia"/>
            <w:i/>
            <w:sz w:val="18"/>
            <w:szCs w:val="18"/>
          </w:rPr>
          <w:t xml:space="preserve">1-byte </w:t>
        </w:r>
        <w:r>
          <w:rPr>
            <w:i/>
            <w:sz w:val="18"/>
            <w:szCs w:val="18"/>
          </w:rPr>
          <w:t>Mask_1,</w:t>
        </w:r>
      </w:ins>
    </w:p>
    <w:p w:rsidR="00E02763" w:rsidRPr="00E02763" w:rsidRDefault="00ED6F40">
      <w:pPr>
        <w:pStyle w:val="a3"/>
        <w:ind w:leftChars="0" w:left="360" w:firstLineChars="50" w:firstLine="90"/>
        <w:rPr>
          <w:ins w:id="8531" w:author="rocky" w:date="2013-03-17T21:31:00Z"/>
          <w:i/>
          <w:sz w:val="18"/>
          <w:szCs w:val="18"/>
          <w:rPrChange w:id="8532" w:author="rocky" w:date="2013-03-17T21:39:00Z">
            <w:rPr>
              <w:ins w:id="8533" w:author="rocky" w:date="2013-03-17T21:31:00Z"/>
            </w:rPr>
          </w:rPrChange>
        </w:rPr>
        <w:pPrChange w:id="8534" w:author="rocky" w:date="2013-03-17T21:39:00Z">
          <w:pPr>
            <w:pStyle w:val="a3"/>
            <w:ind w:leftChars="0" w:left="360"/>
          </w:pPr>
        </w:pPrChange>
      </w:pPr>
      <w:ins w:id="8535" w:author="rocky" w:date="2013-03-17T21:39:00Z">
        <w:r>
          <w:rPr>
            <w:rFonts w:hint="eastAsia"/>
            <w:i/>
            <w:sz w:val="18"/>
            <w:szCs w:val="18"/>
          </w:rPr>
          <w:t>1-byte entry_ctrl_byte_1</w:t>
        </w:r>
      </w:ins>
      <w:ins w:id="8536" w:author="rocky" w:date="2013-03-17T21:37:00Z">
        <w:r w:rsidR="009C4EEF" w:rsidRPr="009C4EEF">
          <w:rPr>
            <w:i/>
            <w:sz w:val="18"/>
            <w:szCs w:val="18"/>
            <w:rPrChange w:id="8537" w:author="rocky" w:date="2013-03-17T21:39:00Z">
              <w:rPr/>
            </w:rPrChange>
          </w:rPr>
          <w:t xml:space="preserve"> </w:t>
        </w:r>
      </w:ins>
      <w:ins w:id="8538" w:author="rocky" w:date="2013-03-17T21:31:00Z">
        <w:r w:rsidR="009C4EEF" w:rsidRPr="009C4EEF">
          <w:rPr>
            <w:i/>
            <w:sz w:val="18"/>
            <w:szCs w:val="18"/>
            <w:rPrChange w:id="8539" w:author="rocky" w:date="2013-03-17T21:39:00Z">
              <w:rPr/>
            </w:rPrChange>
          </w:rPr>
          <w:t xml:space="preserve">)                  </w:t>
        </w:r>
        <w:r w:rsidR="009C4EEF" w:rsidRPr="009C4EEF">
          <w:rPr>
            <w:sz w:val="18"/>
            <w:szCs w:val="18"/>
            <w:rPrChange w:id="8540" w:author="rocky" w:date="2013-03-17T21:40:00Z">
              <w:rPr/>
            </w:rPrChange>
          </w:rPr>
          <w:sym w:font="Wingdings" w:char="F0E0"/>
        </w:r>
      </w:ins>
    </w:p>
    <w:p w:rsidR="007C65A9" w:rsidRDefault="007C65A9" w:rsidP="007C65A9">
      <w:pPr>
        <w:pStyle w:val="a3"/>
        <w:ind w:leftChars="0" w:left="360"/>
        <w:rPr>
          <w:ins w:id="8541" w:author="rocky" w:date="2013-03-17T21:31:00Z"/>
          <w:i/>
          <w:sz w:val="18"/>
          <w:szCs w:val="18"/>
        </w:rPr>
      </w:pPr>
      <w:ins w:id="8542" w:author="rocky" w:date="2013-03-17T21:31:00Z">
        <w:r>
          <w:rPr>
            <w:rFonts w:hint="eastAsia"/>
            <w:i/>
            <w:sz w:val="18"/>
            <w:szCs w:val="18"/>
          </w:rPr>
          <w:t>NDEF_READ</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314950">
          <w:rPr>
            <w:i/>
            <w:sz w:val="18"/>
            <w:szCs w:val="18"/>
          </w:rPr>
          <w:sym w:font="Wingdings" w:char="F0E0"/>
        </w:r>
      </w:ins>
    </w:p>
    <w:p w:rsidR="00870665" w:rsidRDefault="007C65A9" w:rsidP="00870665">
      <w:pPr>
        <w:pStyle w:val="a3"/>
        <w:ind w:leftChars="0" w:left="360"/>
        <w:rPr>
          <w:ins w:id="8543" w:author="rocky" w:date="2013-03-17T21:42:00Z"/>
          <w:i/>
          <w:sz w:val="18"/>
          <w:szCs w:val="18"/>
        </w:rPr>
      </w:pPr>
      <w:ins w:id="8544"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9C55F8">
          <w:rPr>
            <w:i/>
            <w:sz w:val="18"/>
            <w:szCs w:val="18"/>
          </w:rPr>
          <w:sym w:font="Wingdings" w:char="F0DF"/>
        </w:r>
        <w:r>
          <w:rPr>
            <w:rFonts w:hint="eastAsia"/>
            <w:i/>
            <w:sz w:val="18"/>
            <w:szCs w:val="18"/>
          </w:rPr>
          <w:t xml:space="preserve"> (00h for </w:t>
        </w:r>
        <w:r w:rsidR="00870665">
          <w:rPr>
            <w:rFonts w:hint="eastAsia"/>
            <w:i/>
            <w:sz w:val="18"/>
            <w:szCs w:val="18"/>
          </w:rPr>
          <w:t xml:space="preserve">OK, </w:t>
        </w:r>
      </w:ins>
      <w:ins w:id="8545" w:author="rocky" w:date="2013-03-17T21:43:00Z">
        <w:r w:rsidR="00870665">
          <w:rPr>
            <w:rFonts w:hint="eastAsia"/>
            <w:i/>
            <w:sz w:val="18"/>
            <w:szCs w:val="18"/>
          </w:rPr>
          <w:t>MANAGEMENT</w:t>
        </w:r>
      </w:ins>
      <w:ins w:id="8546" w:author="rocky" w:date="2013-03-17T21:31:00Z">
        <w:r>
          <w:rPr>
            <w:rFonts w:hint="eastAsia"/>
            <w:i/>
            <w:sz w:val="18"/>
            <w:szCs w:val="18"/>
          </w:rPr>
          <w:t xml:space="preserve">, </w:t>
        </w:r>
      </w:ins>
      <w:ins w:id="8547" w:author="rocky" w:date="2013-03-17T21:43:00Z">
        <w:r w:rsidR="00870665">
          <w:rPr>
            <w:rFonts w:hint="eastAsia"/>
            <w:i/>
            <w:sz w:val="18"/>
            <w:szCs w:val="18"/>
          </w:rPr>
          <w:t>Sync</w:t>
        </w:r>
      </w:ins>
      <w:ins w:id="8548" w:author="rocky" w:date="2013-03-17T21:42:00Z">
        <w:r w:rsidR="00870665">
          <w:rPr>
            <w:rFonts w:hint="eastAsia"/>
            <w:i/>
            <w:sz w:val="18"/>
            <w:szCs w:val="18"/>
          </w:rPr>
          <w:t>,</w:t>
        </w:r>
      </w:ins>
      <w:ins w:id="8549" w:author="rocky" w:date="2013-05-14T10:42:00Z">
        <w:r w:rsidR="004E651F">
          <w:rPr>
            <w:i/>
            <w:sz w:val="18"/>
            <w:szCs w:val="18"/>
          </w:rPr>
          <w:t xml:space="preserve"> </w:t>
        </w:r>
      </w:ins>
      <w:ins w:id="8550" w:author="rocky" w:date="2013-03-17T21:43:00Z">
        <w:r w:rsidR="000835D6">
          <w:rPr>
            <w:rFonts w:hint="eastAsia"/>
            <w:i/>
            <w:sz w:val="18"/>
            <w:szCs w:val="18"/>
          </w:rPr>
          <w:t>0</w:t>
        </w:r>
      </w:ins>
      <w:ins w:id="8551" w:author="rocky" w:date="2013-05-14T10:42:00Z">
        <w:r w:rsidR="004E651F">
          <w:rPr>
            <w:i/>
            <w:sz w:val="18"/>
            <w:szCs w:val="18"/>
          </w:rPr>
          <w:t>6</w:t>
        </w:r>
      </w:ins>
      <w:ins w:id="8552" w:author="rocky" w:date="2013-03-17T21:43:00Z">
        <w:r w:rsidR="00870665">
          <w:rPr>
            <w:rFonts w:hint="eastAsia"/>
            <w:i/>
            <w:sz w:val="18"/>
            <w:szCs w:val="18"/>
          </w:rPr>
          <w:t>h</w:t>
        </w:r>
      </w:ins>
      <w:ins w:id="8553" w:author="rocky" w:date="2013-03-17T21:42:00Z">
        <w:r w:rsidR="00870665" w:rsidRPr="00870665">
          <w:rPr>
            <w:i/>
            <w:sz w:val="18"/>
            <w:szCs w:val="18"/>
          </w:rPr>
          <w:t xml:space="preserve"> </w:t>
        </w:r>
      </w:ins>
    </w:p>
    <w:p w:rsidR="00966FCA" w:rsidRDefault="00870665" w:rsidP="00870665">
      <w:pPr>
        <w:pStyle w:val="a3"/>
        <w:ind w:leftChars="0" w:left="360" w:firstLineChars="2100" w:firstLine="3780"/>
        <w:rPr>
          <w:ins w:id="8554" w:author="rocky" w:date="2013-04-12T19:36:00Z"/>
          <w:i/>
          <w:sz w:val="18"/>
          <w:szCs w:val="18"/>
        </w:rPr>
      </w:pPr>
      <w:ins w:id="8555" w:author="rocky" w:date="2013-03-17T21:42:00Z">
        <w:r>
          <w:rPr>
            <w:rFonts w:hint="eastAsia"/>
            <w:i/>
            <w:sz w:val="18"/>
            <w:szCs w:val="18"/>
          </w:rPr>
          <w:t xml:space="preserve"> </w:t>
        </w:r>
      </w:ins>
      <w:ins w:id="8556" w:author="rocky" w:date="2013-04-12T19:36:00Z">
        <w:r w:rsidR="00966FCA">
          <w:rPr>
            <w:i/>
            <w:sz w:val="18"/>
            <w:szCs w:val="18"/>
          </w:rPr>
          <w:t>01h,</w:t>
        </w:r>
      </w:ins>
    </w:p>
    <w:p w:rsidR="00966FCA" w:rsidRDefault="00966FCA">
      <w:pPr>
        <w:pStyle w:val="a3"/>
        <w:ind w:leftChars="0" w:left="360" w:firstLineChars="2150" w:firstLine="3870"/>
        <w:rPr>
          <w:ins w:id="8557" w:author="rocky" w:date="2013-04-12T19:36:00Z"/>
          <w:i/>
          <w:sz w:val="18"/>
          <w:szCs w:val="18"/>
        </w:rPr>
        <w:pPrChange w:id="8558" w:author="rocky" w:date="2013-04-12T19:36:00Z">
          <w:pPr>
            <w:pStyle w:val="a3"/>
            <w:ind w:leftChars="0" w:left="360" w:firstLineChars="2100" w:firstLine="3780"/>
          </w:pPr>
        </w:pPrChange>
      </w:pPr>
      <w:ins w:id="8559" w:author="rocky" w:date="2013-04-12T19:36:00Z">
        <w:r>
          <w:rPr>
            <w:i/>
            <w:sz w:val="18"/>
            <w:szCs w:val="18"/>
          </w:rPr>
          <w:t>0000h,</w:t>
        </w:r>
      </w:ins>
    </w:p>
    <w:p w:rsidR="00870665" w:rsidRDefault="00870665">
      <w:pPr>
        <w:pStyle w:val="a3"/>
        <w:ind w:leftChars="0" w:left="360" w:firstLineChars="2150" w:firstLine="3870"/>
        <w:rPr>
          <w:ins w:id="8560" w:author="rocky" w:date="2013-04-12T18:28:00Z"/>
          <w:i/>
          <w:sz w:val="18"/>
          <w:szCs w:val="18"/>
        </w:rPr>
        <w:pPrChange w:id="8561" w:author="rocky" w:date="2013-04-12T19:36:00Z">
          <w:pPr>
            <w:pStyle w:val="a3"/>
            <w:ind w:leftChars="0" w:left="360" w:firstLineChars="2100" w:firstLine="3780"/>
          </w:pPr>
        </w:pPrChange>
      </w:pPr>
      <w:ins w:id="8562" w:author="rocky" w:date="2013-03-17T21:42:00Z">
        <w:r>
          <w:rPr>
            <w:rFonts w:hint="eastAsia"/>
            <w:i/>
            <w:sz w:val="18"/>
            <w:szCs w:val="18"/>
          </w:rPr>
          <w:t>1-byte DID-FID-SN_0</w:t>
        </w:r>
      </w:ins>
      <w:ins w:id="8563" w:author="rocky" w:date="2013-04-12T18:28:00Z">
        <w:r w:rsidR="00001C15">
          <w:rPr>
            <w:i/>
            <w:sz w:val="18"/>
            <w:szCs w:val="18"/>
          </w:rPr>
          <w:t>,</w:t>
        </w:r>
      </w:ins>
    </w:p>
    <w:p w:rsidR="000835D6" w:rsidRDefault="000835D6" w:rsidP="00870665">
      <w:pPr>
        <w:pStyle w:val="a3"/>
        <w:ind w:leftChars="0" w:left="360" w:firstLineChars="2100" w:firstLine="3780"/>
        <w:rPr>
          <w:ins w:id="8564" w:author="rocky" w:date="2013-03-17T21:42:00Z"/>
          <w:i/>
          <w:sz w:val="18"/>
          <w:szCs w:val="18"/>
        </w:rPr>
      </w:pPr>
      <w:ins w:id="8565" w:author="rocky" w:date="2013-04-12T18:28:00Z">
        <w:r>
          <w:rPr>
            <w:rFonts w:hint="eastAsia"/>
            <w:i/>
            <w:sz w:val="18"/>
            <w:szCs w:val="18"/>
          </w:rPr>
          <w:t xml:space="preserve"> 1-byte Mask_0,</w:t>
        </w:r>
      </w:ins>
    </w:p>
    <w:p w:rsidR="00E3245E" w:rsidRPr="00E3245E" w:rsidRDefault="00870665">
      <w:pPr>
        <w:pStyle w:val="a3"/>
        <w:ind w:leftChars="0" w:left="360" w:firstLineChars="2150" w:firstLine="3870"/>
        <w:rPr>
          <w:ins w:id="8566" w:author="rocky" w:date="2013-03-17T21:42:00Z"/>
          <w:i/>
          <w:sz w:val="18"/>
          <w:szCs w:val="18"/>
          <w:rPrChange w:id="8567" w:author="rocky" w:date="2013-03-17T21:43:00Z">
            <w:rPr>
              <w:ins w:id="8568" w:author="rocky" w:date="2013-03-17T21:42:00Z"/>
            </w:rPr>
          </w:rPrChange>
        </w:rPr>
      </w:pPr>
      <w:ins w:id="8569" w:author="rocky" w:date="2013-03-17T21:42:00Z">
        <w:r>
          <w:rPr>
            <w:rFonts w:hint="eastAsia"/>
            <w:i/>
            <w:sz w:val="18"/>
            <w:szCs w:val="18"/>
          </w:rPr>
          <w:lastRenderedPageBreak/>
          <w:t>1-byte entry_ctrl_byte_0</w:t>
        </w:r>
        <w:r w:rsidR="009C4EEF" w:rsidRPr="009C4EEF">
          <w:rPr>
            <w:i/>
            <w:sz w:val="18"/>
            <w:szCs w:val="18"/>
            <w:rPrChange w:id="8570" w:author="rocky" w:date="2013-03-17T21:43:00Z">
              <w:rPr/>
            </w:rPrChange>
          </w:rPr>
          <w:t>)</w:t>
        </w:r>
      </w:ins>
    </w:p>
    <w:p w:rsidR="00E3245E" w:rsidRPr="00E3245E" w:rsidRDefault="00E3245E">
      <w:pPr>
        <w:pStyle w:val="a3"/>
        <w:ind w:leftChars="0" w:left="360"/>
        <w:rPr>
          <w:ins w:id="8571" w:author="rocky" w:date="2013-03-17T21:31:00Z"/>
          <w:i/>
          <w:sz w:val="18"/>
          <w:szCs w:val="18"/>
          <w:rPrChange w:id="8572" w:author="rocky" w:date="2013-03-17T21:42:00Z">
            <w:rPr>
              <w:ins w:id="8573" w:author="rocky" w:date="2013-03-17T21:31:00Z"/>
            </w:rPr>
          </w:rPrChange>
        </w:rPr>
      </w:pPr>
    </w:p>
    <w:p w:rsidR="007C65A9" w:rsidRPr="007D072D" w:rsidRDefault="007C65A9" w:rsidP="007C65A9">
      <w:pPr>
        <w:pStyle w:val="a3"/>
        <w:ind w:leftChars="0" w:left="360"/>
        <w:rPr>
          <w:ins w:id="8574" w:author="rocky" w:date="2013-03-17T21:31:00Z"/>
          <w:b/>
          <w:i/>
          <w:sz w:val="18"/>
          <w:szCs w:val="18"/>
        </w:rPr>
      </w:pPr>
      <w:ins w:id="8575"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C65A9" w:rsidRDefault="007C65A9" w:rsidP="007C65A9">
      <w:pPr>
        <w:pStyle w:val="a3"/>
        <w:pBdr>
          <w:bottom w:val="single" w:sz="6" w:space="1" w:color="auto"/>
        </w:pBdr>
        <w:ind w:leftChars="0" w:left="360"/>
        <w:rPr>
          <w:ins w:id="8576" w:author="rocky" w:date="2013-03-17T21:31:00Z"/>
          <w:i/>
          <w:sz w:val="18"/>
          <w:szCs w:val="18"/>
        </w:rPr>
      </w:pPr>
      <w:ins w:id="8577" w:author="rocky" w:date="2013-03-17T21:31:00Z">
        <w:r>
          <w:rPr>
            <w:rFonts w:hint="eastAsia"/>
            <w:i/>
            <w:sz w:val="18"/>
            <w:szCs w:val="18"/>
          </w:rPr>
          <w:t xml:space="preserve">                                        </w:t>
        </w:r>
        <w:r w:rsidRPr="00261F10">
          <w:rPr>
            <w:i/>
            <w:sz w:val="18"/>
            <w:szCs w:val="18"/>
          </w:rPr>
          <w:sym w:font="Wingdings" w:char="F0DF"/>
        </w:r>
        <w:r>
          <w:rPr>
            <w:rFonts w:hint="eastAsia"/>
            <w:i/>
            <w:sz w:val="18"/>
            <w:szCs w:val="18"/>
          </w:rPr>
          <w:t xml:space="preserve"> (01h if Response1 is incorrect, </w:t>
        </w:r>
      </w:ins>
      <w:ins w:id="8578" w:author="rocky" w:date="2013-04-12T18:50:00Z">
        <w:r w:rsidR="00306250">
          <w:rPr>
            <w:rFonts w:hint="eastAsia"/>
            <w:i/>
            <w:sz w:val="18"/>
            <w:szCs w:val="18"/>
          </w:rPr>
          <w:t>MANAGEMENT, Sync</w:t>
        </w:r>
      </w:ins>
      <w:ins w:id="8579" w:author="rocky" w:date="2013-03-17T21:31:00Z">
        <w:r>
          <w:rPr>
            <w:rFonts w:hint="eastAsia"/>
            <w:i/>
            <w:sz w:val="18"/>
            <w:szCs w:val="18"/>
          </w:rPr>
          <w:t>)</w:t>
        </w:r>
      </w:ins>
    </w:p>
    <w:p w:rsidR="007C65A9" w:rsidRDefault="007C65A9" w:rsidP="007C65A9">
      <w:pPr>
        <w:pStyle w:val="a3"/>
        <w:pBdr>
          <w:bottom w:val="single" w:sz="6" w:space="1" w:color="auto"/>
        </w:pBdr>
        <w:ind w:leftChars="0" w:left="360"/>
        <w:rPr>
          <w:ins w:id="8580" w:author="rocky" w:date="2013-03-17T21:31:00Z"/>
          <w:b/>
          <w:i/>
          <w:sz w:val="18"/>
          <w:szCs w:val="18"/>
        </w:rPr>
      </w:pPr>
      <w:ins w:id="8581"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82139F">
          <w:rPr>
            <w:b/>
            <w:i/>
            <w:sz w:val="18"/>
            <w:szCs w:val="18"/>
          </w:rPr>
          <w:t>OR</w:t>
        </w:r>
      </w:ins>
    </w:p>
    <w:p w:rsidR="007C65A9" w:rsidRDefault="007C65A9" w:rsidP="007C65A9">
      <w:pPr>
        <w:pStyle w:val="a3"/>
        <w:pBdr>
          <w:bottom w:val="single" w:sz="6" w:space="1" w:color="auto"/>
        </w:pBdr>
        <w:ind w:leftChars="0" w:left="360" w:firstLineChars="2000" w:firstLine="3600"/>
        <w:rPr>
          <w:ins w:id="8582" w:author="rocky" w:date="2013-03-17T21:31:00Z"/>
          <w:i/>
          <w:sz w:val="18"/>
          <w:szCs w:val="18"/>
        </w:rPr>
      </w:pPr>
      <w:ins w:id="8583" w:author="rocky" w:date="2013-03-17T21:31:00Z">
        <w:r w:rsidRPr="00261F10">
          <w:rPr>
            <w:i/>
            <w:sz w:val="18"/>
            <w:szCs w:val="18"/>
          </w:rPr>
          <w:sym w:font="Wingdings" w:char="F0DF"/>
        </w:r>
        <w:r>
          <w:rPr>
            <w:rFonts w:hint="eastAsia"/>
            <w:i/>
            <w:sz w:val="18"/>
            <w:szCs w:val="18"/>
          </w:rPr>
          <w:t xml:space="preserve"> (02h if requiring further PIN validation, AUTH, Finish)</w:t>
        </w:r>
      </w:ins>
    </w:p>
    <w:p w:rsidR="007C65A9" w:rsidRPr="00A87D88" w:rsidRDefault="007C65A9" w:rsidP="007C65A9">
      <w:pPr>
        <w:pStyle w:val="a3"/>
        <w:pBdr>
          <w:bottom w:val="single" w:sz="6" w:space="1" w:color="auto"/>
        </w:pBdr>
        <w:ind w:leftChars="0" w:left="360"/>
        <w:rPr>
          <w:ins w:id="8584" w:author="rocky" w:date="2013-03-17T21:31:00Z"/>
          <w:b/>
          <w:i/>
          <w:sz w:val="18"/>
          <w:szCs w:val="18"/>
        </w:rPr>
      </w:pPr>
      <w:ins w:id="8585" w:author="rocky" w:date="2013-03-17T21:31: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A87D88">
          <w:rPr>
            <w:rFonts w:hint="eastAsia"/>
            <w:b/>
            <w:i/>
            <w:sz w:val="18"/>
            <w:szCs w:val="18"/>
          </w:rPr>
          <w:t>OR</w:t>
        </w:r>
      </w:ins>
    </w:p>
    <w:p w:rsidR="007C65A9" w:rsidRDefault="007C65A9" w:rsidP="007C65A9">
      <w:pPr>
        <w:pStyle w:val="a3"/>
        <w:pBdr>
          <w:bottom w:val="single" w:sz="6" w:space="1" w:color="auto"/>
        </w:pBdr>
        <w:ind w:leftChars="0" w:left="360" w:firstLineChars="2000" w:firstLine="3600"/>
        <w:rPr>
          <w:ins w:id="8586" w:author="rocky" w:date="2013-03-17T21:31:00Z"/>
          <w:i/>
          <w:sz w:val="18"/>
          <w:szCs w:val="18"/>
        </w:rPr>
      </w:pPr>
      <w:ins w:id="8587" w:author="rocky" w:date="2013-03-17T21:31:00Z">
        <w:r w:rsidRPr="00261F10">
          <w:rPr>
            <w:i/>
            <w:sz w:val="18"/>
            <w:szCs w:val="18"/>
          </w:rPr>
          <w:sym w:font="Wingdings" w:char="F0DF"/>
        </w:r>
        <w:r>
          <w:rPr>
            <w:rFonts w:hint="eastAsia"/>
            <w:i/>
            <w:sz w:val="18"/>
            <w:szCs w:val="18"/>
          </w:rPr>
          <w:t xml:space="preserve"> (03h if requiring PIN setup for the client, AUTH, Finish)</w:t>
        </w:r>
      </w:ins>
    </w:p>
    <w:p w:rsidR="001B72BA" w:rsidRDefault="001B72BA">
      <w:pPr>
        <w:widowControl/>
        <w:rPr>
          <w:ins w:id="8588" w:author="rocky" w:date="2013-04-12T11:53:00Z"/>
          <w:szCs w:val="24"/>
        </w:rPr>
      </w:pPr>
      <w:ins w:id="8589" w:author="rocky" w:date="2013-04-12T11:53:00Z">
        <w:r>
          <w:rPr>
            <w:szCs w:val="24"/>
          </w:rPr>
          <w:br w:type="page"/>
        </w:r>
      </w:ins>
    </w:p>
    <w:p w:rsidR="004F53D7" w:rsidRDefault="004F53D7">
      <w:pPr>
        <w:pStyle w:val="a3"/>
        <w:numPr>
          <w:ilvl w:val="1"/>
          <w:numId w:val="20"/>
        </w:numPr>
        <w:ind w:leftChars="0"/>
        <w:rPr>
          <w:ins w:id="8590" w:author="rocky" w:date="2013-03-17T22:53:00Z"/>
          <w:szCs w:val="24"/>
        </w:rPr>
        <w:pPrChange w:id="8591" w:author="rocky" w:date="2013-09-09T17:00:00Z">
          <w:pPr>
            <w:pStyle w:val="a3"/>
            <w:numPr>
              <w:ilvl w:val="1"/>
              <w:numId w:val="35"/>
            </w:numPr>
            <w:ind w:leftChars="0" w:left="720" w:hanging="360"/>
          </w:pPr>
        </w:pPrChange>
      </w:pPr>
      <w:ins w:id="8592" w:author="rocky" w:date="2013-03-17T22:53:00Z">
        <w:r>
          <w:rPr>
            <w:rFonts w:hint="eastAsia"/>
            <w:szCs w:val="24"/>
          </w:rPr>
          <w:lastRenderedPageBreak/>
          <w:t>Administrator set/add GIN:</w:t>
        </w:r>
      </w:ins>
    </w:p>
    <w:p w:rsidR="004F53D7" w:rsidRPr="009C55F8" w:rsidRDefault="004F53D7" w:rsidP="004F53D7">
      <w:pPr>
        <w:pStyle w:val="a3"/>
        <w:pBdr>
          <w:bottom w:val="single" w:sz="6" w:space="1" w:color="auto"/>
        </w:pBdr>
        <w:ind w:leftChars="0" w:left="360"/>
        <w:rPr>
          <w:ins w:id="8593" w:author="rocky" w:date="2013-03-17T22:53:00Z"/>
          <w:i/>
        </w:rPr>
      </w:pPr>
      <w:ins w:id="8594" w:author="rocky" w:date="2013-03-17T22:53:00Z">
        <w:r w:rsidRPr="009C55F8">
          <w:rPr>
            <w:rFonts w:hint="eastAsia"/>
            <w:i/>
          </w:rPr>
          <w:t>PHONE                              DEVICE</w:t>
        </w:r>
      </w:ins>
    </w:p>
    <w:p w:rsidR="004F53D7" w:rsidRDefault="004F53D7" w:rsidP="004F53D7">
      <w:pPr>
        <w:pStyle w:val="a3"/>
        <w:ind w:leftChars="0" w:left="360"/>
        <w:rPr>
          <w:ins w:id="8595" w:author="rocky" w:date="2013-03-17T22:53:00Z"/>
          <w:i/>
          <w:sz w:val="18"/>
          <w:szCs w:val="18"/>
        </w:rPr>
      </w:pPr>
      <w:ins w:id="8596" w:author="rocky" w:date="2013-03-17T22:53:00Z">
        <w:r w:rsidRPr="009C55F8">
          <w:rPr>
            <w:rFonts w:hint="eastAsia"/>
            <w:i/>
            <w:sz w:val="18"/>
            <w:szCs w:val="18"/>
          </w:rPr>
          <w:t>NDEF_UPDATE</w:t>
        </w:r>
      </w:ins>
    </w:p>
    <w:p w:rsidR="004F53D7" w:rsidRDefault="004F53D7" w:rsidP="004F53D7">
      <w:pPr>
        <w:pStyle w:val="a3"/>
        <w:ind w:leftChars="0" w:left="360" w:firstLineChars="100" w:firstLine="180"/>
        <w:rPr>
          <w:ins w:id="8597" w:author="rocky" w:date="2013-03-17T22:53:00Z"/>
          <w:i/>
          <w:sz w:val="18"/>
          <w:szCs w:val="18"/>
        </w:rPr>
      </w:pPr>
      <w:ins w:id="8598" w:author="rocky" w:date="2013-03-17T22:53: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8599" w:author="rocky" w:date="2013-04-12T12:29:00Z">
        <w:r w:rsidR="00534DE6">
          <w:rPr>
            <w:i/>
            <w:sz w:val="18"/>
            <w:szCs w:val="18"/>
          </w:rPr>
          <w:t>5</w:t>
        </w:r>
      </w:ins>
      <w:ins w:id="8600" w:author="rocky" w:date="2013-03-17T22:53:00Z">
        <w:r>
          <w:rPr>
            <w:rFonts w:hint="eastAsia"/>
            <w:i/>
            <w:sz w:val="18"/>
            <w:szCs w:val="18"/>
          </w:rPr>
          <w:t xml:space="preserve">h, </w:t>
        </w:r>
      </w:ins>
    </w:p>
    <w:p w:rsidR="004F53D7" w:rsidRDefault="004F53D7" w:rsidP="004F53D7">
      <w:pPr>
        <w:ind w:firstLineChars="350" w:firstLine="630"/>
        <w:rPr>
          <w:ins w:id="8601" w:author="rocky" w:date="2013-03-21T14:28:00Z"/>
          <w:i/>
          <w:sz w:val="18"/>
          <w:szCs w:val="18"/>
        </w:rPr>
      </w:pPr>
      <w:ins w:id="8602" w:author="rocky" w:date="2013-03-17T22:53:00Z">
        <w:r w:rsidRPr="004A306C">
          <w:rPr>
            <w:i/>
            <w:sz w:val="18"/>
            <w:szCs w:val="18"/>
          </w:rPr>
          <w:t xml:space="preserve">10h byte </w:t>
        </w:r>
        <w:r>
          <w:rPr>
            <w:rFonts w:hint="eastAsia"/>
            <w:i/>
            <w:sz w:val="18"/>
            <w:szCs w:val="18"/>
          </w:rPr>
          <w:t>FID</w:t>
        </w:r>
        <w:r w:rsidRPr="004A306C">
          <w:rPr>
            <w:i/>
            <w:sz w:val="18"/>
            <w:szCs w:val="18"/>
          </w:rPr>
          <w:t>,</w:t>
        </w:r>
      </w:ins>
    </w:p>
    <w:p w:rsidR="00534DE6" w:rsidRDefault="00252C9B" w:rsidP="00534DE6">
      <w:pPr>
        <w:pStyle w:val="a3"/>
        <w:ind w:leftChars="0" w:left="360" w:firstLineChars="150" w:firstLine="270"/>
        <w:rPr>
          <w:ins w:id="8603" w:author="rocky" w:date="2013-04-12T12:29:00Z"/>
          <w:i/>
          <w:sz w:val="18"/>
          <w:szCs w:val="18"/>
        </w:rPr>
      </w:pPr>
      <w:ins w:id="8604" w:author="rocky" w:date="2013-03-21T14:28:00Z">
        <w:r>
          <w:rPr>
            <w:rFonts w:hint="eastAsia"/>
            <w:i/>
            <w:sz w:val="18"/>
            <w:szCs w:val="18"/>
          </w:rPr>
          <w:t>10h byte Challenge2,</w:t>
        </w:r>
      </w:ins>
      <w:ins w:id="8605" w:author="rocky" w:date="2013-04-12T12:29:00Z">
        <w:r w:rsidR="00534DE6" w:rsidRPr="00534DE6">
          <w:rPr>
            <w:i/>
            <w:sz w:val="18"/>
            <w:szCs w:val="18"/>
          </w:rPr>
          <w:t xml:space="preserve"> </w:t>
        </w:r>
      </w:ins>
    </w:p>
    <w:p w:rsidR="009C4EEF" w:rsidRPr="00534DE6" w:rsidRDefault="00534DE6">
      <w:pPr>
        <w:pStyle w:val="a3"/>
        <w:ind w:leftChars="0" w:left="360" w:firstLineChars="150" w:firstLine="270"/>
        <w:rPr>
          <w:ins w:id="8606" w:author="rocky" w:date="2013-03-17T22:53:00Z"/>
          <w:i/>
          <w:sz w:val="18"/>
          <w:szCs w:val="18"/>
          <w:rPrChange w:id="8607" w:author="rocky" w:date="2013-04-12T12:29:00Z">
            <w:rPr>
              <w:ins w:id="8608" w:author="rocky" w:date="2013-03-17T22:53:00Z"/>
            </w:rPr>
          </w:rPrChange>
        </w:rPr>
        <w:pPrChange w:id="8609" w:author="rocky" w:date="2013-04-12T12:29:00Z">
          <w:pPr>
            <w:ind w:firstLineChars="350" w:firstLine="630"/>
          </w:pPr>
        </w:pPrChange>
      </w:pPr>
      <w:ins w:id="8610" w:author="rocky" w:date="2013-04-12T12:29:00Z">
        <w:r>
          <w:rPr>
            <w:i/>
            <w:sz w:val="18"/>
            <w:szCs w:val="18"/>
          </w:rPr>
          <w:t>04h-byte Time,</w:t>
        </w:r>
      </w:ins>
    </w:p>
    <w:p w:rsidR="004F53D7" w:rsidRDefault="004F53D7" w:rsidP="004F53D7">
      <w:pPr>
        <w:pStyle w:val="a3"/>
        <w:ind w:leftChars="0" w:left="360" w:firstLineChars="150" w:firstLine="270"/>
        <w:rPr>
          <w:ins w:id="8611" w:author="rocky" w:date="2013-03-17T22:53:00Z"/>
          <w:i/>
          <w:sz w:val="18"/>
          <w:szCs w:val="18"/>
        </w:rPr>
      </w:pPr>
      <w:ins w:id="8612" w:author="rocky" w:date="2013-03-17T22:53:00Z">
        <w:r>
          <w:rPr>
            <w:rFonts w:hint="eastAsia"/>
            <w:i/>
            <w:sz w:val="18"/>
            <w:szCs w:val="18"/>
          </w:rPr>
          <w:t>10h byte DID_0,</w:t>
        </w:r>
      </w:ins>
    </w:p>
    <w:p w:rsidR="004F53D7" w:rsidRPr="00187D59" w:rsidRDefault="004F53D7" w:rsidP="004F53D7">
      <w:pPr>
        <w:pStyle w:val="a3"/>
        <w:ind w:leftChars="0" w:left="360" w:firstLineChars="150" w:firstLine="270"/>
        <w:rPr>
          <w:ins w:id="8613" w:author="rocky" w:date="2013-03-17T22:53:00Z"/>
          <w:i/>
          <w:sz w:val="18"/>
          <w:szCs w:val="18"/>
        </w:rPr>
      </w:pPr>
      <w:ins w:id="8614" w:author="rocky" w:date="2013-03-17T22:53:00Z">
        <w:r>
          <w:rPr>
            <w:rFonts w:hint="eastAsia"/>
            <w:i/>
            <w:sz w:val="18"/>
            <w:szCs w:val="18"/>
          </w:rPr>
          <w:t>1 byte DID-FID-SN_0</w:t>
        </w:r>
        <w:r w:rsidRPr="00187D59">
          <w:rPr>
            <w:rFonts w:hint="eastAsia"/>
            <w:i/>
            <w:sz w:val="18"/>
            <w:szCs w:val="18"/>
          </w:rPr>
          <w:t>)</w:t>
        </w:r>
        <w:r w:rsidRPr="00187D59">
          <w:rPr>
            <w:i/>
            <w:sz w:val="18"/>
            <w:szCs w:val="18"/>
          </w:rPr>
          <w:t xml:space="preserve">       </w:t>
        </w:r>
        <w:r w:rsidRPr="00187D59">
          <w:rPr>
            <w:i/>
            <w:sz w:val="18"/>
            <w:szCs w:val="18"/>
          </w:rPr>
          <w:tab/>
        </w:r>
        <w:r w:rsidRPr="00187D59">
          <w:rPr>
            <w:i/>
            <w:sz w:val="18"/>
            <w:szCs w:val="18"/>
          </w:rPr>
          <w:tab/>
        </w:r>
        <w:r w:rsidRPr="00187D59">
          <w:rPr>
            <w:i/>
            <w:sz w:val="18"/>
            <w:szCs w:val="18"/>
          </w:rPr>
          <w:tab/>
        </w:r>
        <w:r w:rsidRPr="00187D59">
          <w:rPr>
            <w:rFonts w:hint="eastAsia"/>
            <w:i/>
            <w:sz w:val="18"/>
            <w:szCs w:val="18"/>
          </w:rPr>
          <w:t xml:space="preserve"> </w:t>
        </w:r>
        <w:r>
          <w:rPr>
            <w:rFonts w:hint="eastAsia"/>
            <w:i/>
            <w:sz w:val="18"/>
            <w:szCs w:val="18"/>
          </w:rPr>
          <w:t xml:space="preserve"> </w:t>
        </w:r>
        <w:r w:rsidRPr="0082139F">
          <w:rPr>
            <w:sz w:val="18"/>
            <w:szCs w:val="18"/>
          </w:rPr>
          <w:sym w:font="Wingdings" w:char="F0E0"/>
        </w:r>
      </w:ins>
    </w:p>
    <w:p w:rsidR="004F53D7" w:rsidRPr="009C55F8" w:rsidRDefault="004F53D7" w:rsidP="004F53D7">
      <w:pPr>
        <w:pStyle w:val="a3"/>
        <w:ind w:leftChars="0" w:left="360"/>
        <w:rPr>
          <w:ins w:id="8615" w:author="rocky" w:date="2013-03-17T22:53:00Z"/>
          <w:i/>
          <w:sz w:val="18"/>
          <w:szCs w:val="18"/>
        </w:rPr>
      </w:pPr>
      <w:ins w:id="8616" w:author="rocky" w:date="2013-03-17T22:53: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4F53D7" w:rsidRDefault="004F53D7" w:rsidP="004F53D7">
      <w:pPr>
        <w:pStyle w:val="a3"/>
        <w:ind w:leftChars="0" w:left="360"/>
        <w:rPr>
          <w:ins w:id="8617" w:author="rocky" w:date="2013-03-17T22:53:00Z"/>
          <w:i/>
          <w:sz w:val="18"/>
          <w:szCs w:val="18"/>
        </w:rPr>
      </w:pPr>
      <w:ins w:id="8618" w:author="rocky" w:date="2013-03-17T22:53: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A157C9">
          <w:rPr>
            <w:rFonts w:hint="eastAsia"/>
            <w:i/>
            <w:sz w:val="18"/>
            <w:szCs w:val="18"/>
          </w:rPr>
          <w:t xml:space="preserve"> (OK, AUTH, SendRequest, </w:t>
        </w:r>
      </w:ins>
      <w:ins w:id="8619" w:author="rocky" w:date="2013-09-09T17:15:00Z">
        <w:r w:rsidR="002D52D6">
          <w:rPr>
            <w:i/>
            <w:sz w:val="18"/>
            <w:szCs w:val="18"/>
          </w:rPr>
          <w:t>51</w:t>
        </w:r>
      </w:ins>
      <w:ins w:id="8620" w:author="rocky" w:date="2013-03-17T22:53:00Z">
        <w:r>
          <w:rPr>
            <w:rFonts w:hint="eastAsia"/>
            <w:i/>
            <w:sz w:val="18"/>
            <w:szCs w:val="18"/>
          </w:rPr>
          <w:t>h,</w:t>
        </w:r>
      </w:ins>
    </w:p>
    <w:p w:rsidR="004F53D7" w:rsidRDefault="004F53D7" w:rsidP="004F53D7">
      <w:pPr>
        <w:pStyle w:val="a3"/>
        <w:ind w:leftChars="0" w:left="360" w:firstLineChars="2100" w:firstLine="3780"/>
        <w:rPr>
          <w:ins w:id="8621" w:author="rocky" w:date="2013-03-17T22:53:00Z"/>
          <w:i/>
          <w:sz w:val="18"/>
          <w:szCs w:val="18"/>
        </w:rPr>
      </w:pPr>
      <w:ins w:id="8622" w:author="rocky" w:date="2013-03-17T22:53:00Z">
        <w:r>
          <w:rPr>
            <w:rFonts w:hint="eastAsia"/>
            <w:i/>
            <w:sz w:val="18"/>
            <w:szCs w:val="18"/>
          </w:rPr>
          <w:t xml:space="preserve"> 10h-byte DID data</w:t>
        </w:r>
      </w:ins>
    </w:p>
    <w:p w:rsidR="004F53D7" w:rsidRDefault="004F53D7" w:rsidP="004F53D7">
      <w:pPr>
        <w:pStyle w:val="a3"/>
        <w:ind w:leftChars="0" w:left="360" w:firstLineChars="2150" w:firstLine="3870"/>
        <w:rPr>
          <w:ins w:id="8623" w:author="rocky" w:date="2013-03-17T22:53:00Z"/>
          <w:i/>
          <w:sz w:val="18"/>
          <w:szCs w:val="18"/>
        </w:rPr>
      </w:pPr>
      <w:ins w:id="8624" w:author="rocky" w:date="2013-03-17T22:53:00Z">
        <w:r>
          <w:rPr>
            <w:rFonts w:hint="eastAsia"/>
            <w:i/>
            <w:sz w:val="18"/>
            <w:szCs w:val="18"/>
          </w:rPr>
          <w:t>10h-byte response2 data,</w:t>
        </w:r>
      </w:ins>
    </w:p>
    <w:p w:rsidR="00BC61AE" w:rsidRDefault="004F53D7" w:rsidP="004F53D7">
      <w:pPr>
        <w:pStyle w:val="a3"/>
        <w:ind w:leftChars="0" w:left="360" w:firstLineChars="2150" w:firstLine="3870"/>
        <w:rPr>
          <w:ins w:id="8625" w:author="rocky" w:date="2013-07-29T17:45:00Z"/>
          <w:i/>
          <w:sz w:val="18"/>
          <w:szCs w:val="18"/>
        </w:rPr>
      </w:pPr>
      <w:ins w:id="8626" w:author="rocky" w:date="2013-03-17T22:53:00Z">
        <w:r>
          <w:rPr>
            <w:rFonts w:hint="eastAsia"/>
            <w:i/>
            <w:sz w:val="18"/>
            <w:szCs w:val="18"/>
          </w:rPr>
          <w:t>10h-byte challenge1 data</w:t>
        </w:r>
      </w:ins>
      <w:ins w:id="8627" w:author="rocky" w:date="2013-07-29T17:45:00Z">
        <w:r w:rsidR="00BC61AE">
          <w:rPr>
            <w:i/>
            <w:sz w:val="18"/>
            <w:szCs w:val="18"/>
          </w:rPr>
          <w:t>,</w:t>
        </w:r>
      </w:ins>
    </w:p>
    <w:p w:rsidR="002D52D6" w:rsidRDefault="00BC61AE" w:rsidP="002D52D6">
      <w:pPr>
        <w:pStyle w:val="a3"/>
        <w:ind w:leftChars="0" w:left="360" w:firstLineChars="2150" w:firstLine="3870"/>
        <w:rPr>
          <w:ins w:id="8628" w:author="rocky" w:date="2013-09-09T17:15:00Z"/>
          <w:i/>
          <w:sz w:val="18"/>
          <w:szCs w:val="18"/>
        </w:rPr>
      </w:pPr>
      <w:ins w:id="8629" w:author="rocky" w:date="2013-07-29T17:45:00Z">
        <w:r>
          <w:rPr>
            <w:i/>
            <w:sz w:val="18"/>
            <w:szCs w:val="18"/>
          </w:rPr>
          <w:t>10h-byte device name</w:t>
        </w:r>
      </w:ins>
      <w:ins w:id="8630" w:author="rocky" w:date="2013-09-09T17:15:00Z">
        <w:r w:rsidR="002D52D6">
          <w:rPr>
            <w:i/>
            <w:sz w:val="18"/>
            <w:szCs w:val="18"/>
          </w:rPr>
          <w:t>,</w:t>
        </w:r>
      </w:ins>
    </w:p>
    <w:p w:rsidR="002D52D6" w:rsidRDefault="002D52D6" w:rsidP="002D52D6">
      <w:pPr>
        <w:pStyle w:val="a3"/>
        <w:ind w:leftChars="0" w:left="360" w:firstLineChars="2150" w:firstLine="3870"/>
        <w:rPr>
          <w:ins w:id="8631" w:author="rocky" w:date="2013-09-09T17:15:00Z"/>
          <w:i/>
          <w:sz w:val="18"/>
          <w:szCs w:val="18"/>
        </w:rPr>
      </w:pPr>
      <w:ins w:id="8632" w:author="rocky" w:date="2013-09-09T17:15:00Z">
        <w:r>
          <w:rPr>
            <w:i/>
            <w:sz w:val="18"/>
            <w:szCs w:val="18"/>
          </w:rPr>
          <w:t>10h-byte FW_version,</w:t>
        </w:r>
      </w:ins>
    </w:p>
    <w:p w:rsidR="004F53D7" w:rsidRPr="002D52D6" w:rsidRDefault="002D52D6">
      <w:pPr>
        <w:pStyle w:val="a3"/>
        <w:ind w:leftChars="0" w:left="360" w:firstLineChars="2150" w:firstLine="3870"/>
        <w:rPr>
          <w:ins w:id="8633" w:author="rocky" w:date="2013-03-17T22:53:00Z"/>
          <w:i/>
          <w:sz w:val="18"/>
          <w:szCs w:val="18"/>
          <w:rPrChange w:id="8634" w:author="rocky" w:date="2013-09-09T17:15:00Z">
            <w:rPr>
              <w:ins w:id="8635" w:author="rocky" w:date="2013-03-17T22:53:00Z"/>
            </w:rPr>
          </w:rPrChange>
        </w:rPr>
      </w:pPr>
      <w:ins w:id="8636" w:author="rocky" w:date="2013-09-09T17:15:00Z">
        <w:r>
          <w:rPr>
            <w:i/>
            <w:sz w:val="18"/>
            <w:szCs w:val="18"/>
          </w:rPr>
          <w:t>1-byte Battery_ADC_Value</w:t>
        </w:r>
        <w:r w:rsidRPr="009C55F8">
          <w:rPr>
            <w:rFonts w:hint="eastAsia"/>
            <w:i/>
            <w:sz w:val="18"/>
            <w:szCs w:val="18"/>
          </w:rPr>
          <w:t>)</w:t>
        </w:r>
      </w:ins>
    </w:p>
    <w:p w:rsidR="004F53D7" w:rsidRPr="007D072D" w:rsidRDefault="004F53D7" w:rsidP="004F53D7">
      <w:pPr>
        <w:pStyle w:val="a3"/>
        <w:ind w:leftChars="0" w:left="360"/>
        <w:rPr>
          <w:ins w:id="8637" w:author="rocky" w:date="2013-03-17T22:53:00Z"/>
          <w:b/>
          <w:i/>
          <w:sz w:val="18"/>
          <w:szCs w:val="18"/>
        </w:rPr>
      </w:pPr>
      <w:ins w:id="8638" w:author="rocky" w:date="2013-03-17T22:53: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4F53D7" w:rsidRPr="00261F10" w:rsidRDefault="004F53D7" w:rsidP="004F53D7">
      <w:pPr>
        <w:pStyle w:val="a3"/>
        <w:ind w:leftChars="0" w:left="360"/>
        <w:rPr>
          <w:ins w:id="8639" w:author="rocky" w:date="2013-03-17T22:53:00Z"/>
          <w:i/>
          <w:sz w:val="18"/>
          <w:szCs w:val="18"/>
        </w:rPr>
      </w:pPr>
      <w:ins w:id="8640" w:author="rocky" w:date="2013-03-17T22:53: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4F53D7" w:rsidRDefault="004F53D7" w:rsidP="004F53D7">
      <w:pPr>
        <w:pStyle w:val="a3"/>
        <w:ind w:leftChars="0" w:left="360"/>
        <w:rPr>
          <w:ins w:id="8641" w:author="rocky" w:date="2013-03-17T22:53:00Z"/>
          <w:i/>
          <w:sz w:val="18"/>
          <w:szCs w:val="18"/>
        </w:rPr>
      </w:pPr>
      <w:ins w:id="8642" w:author="rocky" w:date="2013-03-17T22:53:00Z">
        <w:r w:rsidRPr="009C55F8">
          <w:rPr>
            <w:rFonts w:hint="eastAsia"/>
            <w:i/>
            <w:sz w:val="18"/>
            <w:szCs w:val="18"/>
          </w:rPr>
          <w:t>NDEF_UPDATE</w:t>
        </w:r>
        <w:r>
          <w:rPr>
            <w:rFonts w:hint="eastAsia"/>
            <w:i/>
            <w:sz w:val="18"/>
            <w:szCs w:val="18"/>
          </w:rPr>
          <w:t xml:space="preserve">  (MANAGEMENT, </w:t>
        </w:r>
      </w:ins>
      <w:ins w:id="8643" w:author="rocky" w:date="2013-03-17T22:54:00Z">
        <w:r w:rsidR="003C770D">
          <w:rPr>
            <w:rFonts w:hint="eastAsia"/>
            <w:i/>
            <w:sz w:val="18"/>
            <w:szCs w:val="18"/>
          </w:rPr>
          <w:t>SetGIN</w:t>
        </w:r>
      </w:ins>
      <w:ins w:id="8644" w:author="rocky" w:date="2013-03-17T22:53:00Z">
        <w:r>
          <w:rPr>
            <w:rFonts w:hint="eastAsia"/>
            <w:i/>
            <w:sz w:val="18"/>
            <w:szCs w:val="18"/>
          </w:rPr>
          <w:t xml:space="preserve">, </w:t>
        </w:r>
      </w:ins>
    </w:p>
    <w:p w:rsidR="004F53D7" w:rsidRDefault="004F53D7" w:rsidP="004F53D7">
      <w:pPr>
        <w:pStyle w:val="a3"/>
        <w:ind w:leftChars="0" w:left="360" w:firstLineChars="50" w:firstLine="90"/>
        <w:rPr>
          <w:ins w:id="8645" w:author="rocky" w:date="2013-03-17T22:53:00Z"/>
          <w:i/>
          <w:sz w:val="18"/>
          <w:szCs w:val="18"/>
        </w:rPr>
      </w:pPr>
      <w:ins w:id="8646" w:author="rocky" w:date="2013-03-17T22:53:00Z">
        <w:r>
          <w:rPr>
            <w:rFonts w:hint="eastAsia"/>
            <w:i/>
            <w:sz w:val="18"/>
            <w:szCs w:val="18"/>
          </w:rPr>
          <w:t>30h,</w:t>
        </w:r>
      </w:ins>
    </w:p>
    <w:p w:rsidR="004F53D7" w:rsidRDefault="004F53D7" w:rsidP="004F53D7">
      <w:pPr>
        <w:pStyle w:val="a3"/>
        <w:ind w:leftChars="0" w:left="360"/>
        <w:rPr>
          <w:ins w:id="8647" w:author="rocky" w:date="2013-03-17T22:53:00Z"/>
          <w:i/>
          <w:sz w:val="18"/>
          <w:szCs w:val="18"/>
        </w:rPr>
      </w:pPr>
      <w:ins w:id="8648" w:author="rocky" w:date="2013-03-17T22:53:00Z">
        <w:r>
          <w:rPr>
            <w:rFonts w:hint="eastAsia"/>
            <w:i/>
            <w:sz w:val="18"/>
            <w:szCs w:val="18"/>
          </w:rPr>
          <w:t xml:space="preserve"> 10h-byte Response1,</w:t>
        </w:r>
      </w:ins>
    </w:p>
    <w:p w:rsidR="004F53D7" w:rsidRDefault="003C770D" w:rsidP="004F53D7">
      <w:pPr>
        <w:pStyle w:val="a3"/>
        <w:ind w:leftChars="0" w:left="360" w:firstLineChars="50" w:firstLine="90"/>
        <w:rPr>
          <w:ins w:id="8649" w:author="rocky" w:date="2013-03-17T22:53:00Z"/>
          <w:i/>
          <w:sz w:val="18"/>
          <w:szCs w:val="18"/>
        </w:rPr>
      </w:pPr>
      <w:ins w:id="8650" w:author="rocky" w:date="2013-03-17T22:53:00Z">
        <w:r>
          <w:rPr>
            <w:rFonts w:hint="eastAsia"/>
            <w:i/>
            <w:sz w:val="18"/>
            <w:szCs w:val="18"/>
          </w:rPr>
          <w:t>10h-byte SC(DID-HG</w:t>
        </w:r>
        <w:r w:rsidR="004F53D7">
          <w:rPr>
            <w:rFonts w:hint="eastAsia"/>
            <w:i/>
            <w:sz w:val="18"/>
            <w:szCs w:val="18"/>
          </w:rPr>
          <w:t>IN, Random),</w:t>
        </w:r>
      </w:ins>
    </w:p>
    <w:p w:rsidR="004F53D7" w:rsidRDefault="004F53D7" w:rsidP="004F53D7">
      <w:pPr>
        <w:pStyle w:val="a3"/>
        <w:pBdr>
          <w:bottom w:val="single" w:sz="6" w:space="1" w:color="auto"/>
        </w:pBdr>
        <w:ind w:leftChars="0" w:left="360" w:firstLineChars="50" w:firstLine="90"/>
        <w:rPr>
          <w:ins w:id="8651" w:author="rocky" w:date="2013-03-17T22:53:00Z"/>
          <w:sz w:val="18"/>
          <w:szCs w:val="18"/>
        </w:rPr>
      </w:pPr>
      <w:ins w:id="8652" w:author="rocky" w:date="2013-03-17T22:53:00Z">
        <w:r>
          <w:rPr>
            <w:rFonts w:hint="eastAsia"/>
            <w:i/>
            <w:sz w:val="18"/>
            <w:szCs w:val="18"/>
          </w:rPr>
          <w:t>10h-byte Random</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7C65A9" w:rsidRDefault="007C65A9" w:rsidP="007C65A9">
      <w:pPr>
        <w:widowControl/>
        <w:rPr>
          <w:ins w:id="8653" w:author="rocky" w:date="2013-03-17T21:31:00Z"/>
          <w:szCs w:val="24"/>
        </w:rPr>
      </w:pPr>
    </w:p>
    <w:p w:rsidR="00E02763" w:rsidRDefault="00E02763">
      <w:pPr>
        <w:pStyle w:val="a3"/>
        <w:ind w:leftChars="0" w:left="720"/>
        <w:rPr>
          <w:ins w:id="8654" w:author="rocky" w:date="2013-03-17T21:28:00Z"/>
          <w:szCs w:val="24"/>
        </w:rPr>
        <w:pPrChange w:id="8655" w:author="rocky" w:date="2013-03-17T21:30:00Z">
          <w:pPr>
            <w:pStyle w:val="a3"/>
            <w:numPr>
              <w:ilvl w:val="1"/>
              <w:numId w:val="20"/>
            </w:numPr>
            <w:ind w:leftChars="0" w:left="720" w:hanging="360"/>
          </w:pPr>
        </w:pPrChange>
      </w:pPr>
    </w:p>
    <w:p w:rsidR="009654F3" w:rsidRDefault="009654F3">
      <w:pPr>
        <w:widowControl/>
        <w:rPr>
          <w:ins w:id="8656" w:author="rocky" w:date="2013-03-17T23:35:00Z"/>
          <w:szCs w:val="24"/>
        </w:rPr>
      </w:pPr>
      <w:ins w:id="8657" w:author="rocky" w:date="2013-03-17T23:35:00Z">
        <w:r>
          <w:rPr>
            <w:szCs w:val="24"/>
          </w:rPr>
          <w:br w:type="page"/>
        </w:r>
      </w:ins>
    </w:p>
    <w:p w:rsidR="00475076" w:rsidRDefault="00475076">
      <w:pPr>
        <w:pStyle w:val="a3"/>
        <w:numPr>
          <w:ilvl w:val="1"/>
          <w:numId w:val="20"/>
        </w:numPr>
        <w:ind w:leftChars="0"/>
        <w:rPr>
          <w:ins w:id="8658" w:author="rocky" w:date="2013-03-17T23:34:00Z"/>
          <w:szCs w:val="24"/>
        </w:rPr>
        <w:pPrChange w:id="8659" w:author="rocky" w:date="2013-09-09T17:00:00Z">
          <w:pPr>
            <w:pStyle w:val="a3"/>
            <w:numPr>
              <w:ilvl w:val="1"/>
              <w:numId w:val="35"/>
            </w:numPr>
            <w:ind w:leftChars="0" w:left="720" w:hanging="360"/>
          </w:pPr>
        </w:pPrChange>
      </w:pPr>
      <w:ins w:id="8660" w:author="rocky" w:date="2013-03-17T23:34:00Z">
        <w:r>
          <w:rPr>
            <w:rFonts w:hint="eastAsia"/>
            <w:szCs w:val="24"/>
          </w:rPr>
          <w:lastRenderedPageBreak/>
          <w:t>Administrator</w:t>
        </w:r>
        <w:r w:rsidR="007440E0">
          <w:rPr>
            <w:rFonts w:hint="eastAsia"/>
            <w:szCs w:val="24"/>
          </w:rPr>
          <w:t xml:space="preserve"> remove</w:t>
        </w:r>
        <w:r>
          <w:rPr>
            <w:rFonts w:hint="eastAsia"/>
            <w:szCs w:val="24"/>
          </w:rPr>
          <w:t xml:space="preserve"> GIN:</w:t>
        </w:r>
      </w:ins>
    </w:p>
    <w:p w:rsidR="007440E0" w:rsidRPr="009C55F8" w:rsidRDefault="007440E0" w:rsidP="007440E0">
      <w:pPr>
        <w:pStyle w:val="a3"/>
        <w:pBdr>
          <w:bottom w:val="single" w:sz="6" w:space="1" w:color="auto"/>
        </w:pBdr>
        <w:ind w:leftChars="0" w:left="360"/>
        <w:rPr>
          <w:ins w:id="8661" w:author="rocky" w:date="2013-03-17T23:34:00Z"/>
          <w:i/>
        </w:rPr>
      </w:pPr>
      <w:ins w:id="8662" w:author="rocky" w:date="2013-03-17T23:34:00Z">
        <w:r>
          <w:rPr>
            <w:rFonts w:hint="eastAsia"/>
            <w:szCs w:val="24"/>
          </w:rPr>
          <w:t>P</w:t>
        </w:r>
        <w:r w:rsidRPr="009C55F8">
          <w:rPr>
            <w:rFonts w:hint="eastAsia"/>
            <w:i/>
          </w:rPr>
          <w:t>HONE</w:t>
        </w:r>
        <w:r>
          <w:rPr>
            <w:rFonts w:hint="eastAsia"/>
            <w:i/>
          </w:rPr>
          <w:t xml:space="preserve"> (Administrator tap)</w:t>
        </w:r>
        <w:r w:rsidRPr="009C55F8">
          <w:rPr>
            <w:rFonts w:hint="eastAsia"/>
            <w:i/>
          </w:rPr>
          <w:t xml:space="preserve">                              DEVICE</w:t>
        </w:r>
      </w:ins>
    </w:p>
    <w:p w:rsidR="007440E0" w:rsidRDefault="007440E0" w:rsidP="007440E0">
      <w:pPr>
        <w:pStyle w:val="a3"/>
        <w:ind w:leftChars="0" w:left="360"/>
        <w:rPr>
          <w:ins w:id="8663" w:author="rocky" w:date="2013-03-17T23:34:00Z"/>
          <w:i/>
          <w:sz w:val="18"/>
          <w:szCs w:val="18"/>
        </w:rPr>
      </w:pPr>
      <w:ins w:id="8664" w:author="rocky" w:date="2013-03-17T23:34:00Z">
        <w:r w:rsidRPr="009C55F8">
          <w:rPr>
            <w:rFonts w:hint="eastAsia"/>
            <w:i/>
            <w:sz w:val="18"/>
            <w:szCs w:val="18"/>
          </w:rPr>
          <w:t>NDEF_UPDATE</w:t>
        </w:r>
      </w:ins>
    </w:p>
    <w:p w:rsidR="007440E0" w:rsidRDefault="007440E0" w:rsidP="007440E0">
      <w:pPr>
        <w:pStyle w:val="a3"/>
        <w:ind w:leftChars="0" w:left="360" w:firstLineChars="100" w:firstLine="180"/>
        <w:rPr>
          <w:ins w:id="8665" w:author="rocky" w:date="2013-03-17T23:34:00Z"/>
          <w:i/>
          <w:sz w:val="18"/>
          <w:szCs w:val="18"/>
        </w:rPr>
      </w:pPr>
      <w:ins w:id="8666" w:author="rocky" w:date="2013-03-17T23:34:00Z">
        <w:r>
          <w:rPr>
            <w:rFonts w:hint="eastAsia"/>
            <w:i/>
            <w:sz w:val="18"/>
            <w:szCs w:val="18"/>
          </w:rPr>
          <w:t xml:space="preserve"> (AUTH, SendRequest</w:t>
        </w:r>
        <w:r w:rsidRPr="009C55F8">
          <w:rPr>
            <w:rFonts w:hint="eastAsia"/>
            <w:i/>
            <w:sz w:val="18"/>
            <w:szCs w:val="18"/>
          </w:rPr>
          <w:t xml:space="preserve">, </w:t>
        </w:r>
        <w:r>
          <w:rPr>
            <w:rFonts w:hint="eastAsia"/>
            <w:i/>
            <w:sz w:val="18"/>
            <w:szCs w:val="18"/>
          </w:rPr>
          <w:t>3</w:t>
        </w:r>
      </w:ins>
      <w:ins w:id="8667" w:author="rocky" w:date="2013-04-12T12:29:00Z">
        <w:r w:rsidR="00534DE6">
          <w:rPr>
            <w:i/>
            <w:sz w:val="18"/>
            <w:szCs w:val="18"/>
          </w:rPr>
          <w:t>5</w:t>
        </w:r>
      </w:ins>
      <w:ins w:id="8668" w:author="rocky" w:date="2013-03-17T23:34:00Z">
        <w:r>
          <w:rPr>
            <w:rFonts w:hint="eastAsia"/>
            <w:i/>
            <w:sz w:val="18"/>
            <w:szCs w:val="18"/>
          </w:rPr>
          <w:t xml:space="preserve">h, </w:t>
        </w:r>
      </w:ins>
    </w:p>
    <w:p w:rsidR="007440E0" w:rsidRDefault="007440E0" w:rsidP="007440E0">
      <w:pPr>
        <w:ind w:firstLineChars="350" w:firstLine="630"/>
        <w:rPr>
          <w:ins w:id="8669" w:author="rocky" w:date="2013-03-21T14:28:00Z"/>
          <w:i/>
          <w:sz w:val="18"/>
          <w:szCs w:val="18"/>
        </w:rPr>
      </w:pPr>
      <w:ins w:id="8670" w:author="rocky" w:date="2013-03-17T23:34:00Z">
        <w:r w:rsidRPr="004A306C">
          <w:rPr>
            <w:i/>
            <w:sz w:val="18"/>
            <w:szCs w:val="18"/>
          </w:rPr>
          <w:t xml:space="preserve">10h byte </w:t>
        </w:r>
        <w:r>
          <w:rPr>
            <w:rFonts w:hint="eastAsia"/>
            <w:i/>
            <w:sz w:val="18"/>
            <w:szCs w:val="18"/>
          </w:rPr>
          <w:t>FID</w:t>
        </w:r>
        <w:r w:rsidRPr="004A306C">
          <w:rPr>
            <w:i/>
            <w:sz w:val="18"/>
            <w:szCs w:val="18"/>
          </w:rPr>
          <w:t>,</w:t>
        </w:r>
      </w:ins>
    </w:p>
    <w:p w:rsidR="00534DE6" w:rsidRDefault="005C2F98" w:rsidP="00534DE6">
      <w:pPr>
        <w:pStyle w:val="a3"/>
        <w:ind w:leftChars="0" w:left="360" w:firstLineChars="150" w:firstLine="270"/>
        <w:rPr>
          <w:ins w:id="8671" w:author="rocky" w:date="2013-04-12T12:29:00Z"/>
          <w:i/>
          <w:sz w:val="18"/>
          <w:szCs w:val="18"/>
        </w:rPr>
      </w:pPr>
      <w:ins w:id="8672" w:author="rocky" w:date="2013-03-21T14:28:00Z">
        <w:r>
          <w:rPr>
            <w:rFonts w:hint="eastAsia"/>
            <w:i/>
            <w:sz w:val="18"/>
            <w:szCs w:val="18"/>
          </w:rPr>
          <w:t>10h byte Challenge2,</w:t>
        </w:r>
      </w:ins>
      <w:ins w:id="8673" w:author="rocky" w:date="2013-04-12T12:29:00Z">
        <w:r w:rsidR="00534DE6" w:rsidRPr="00534DE6">
          <w:rPr>
            <w:i/>
            <w:sz w:val="18"/>
            <w:szCs w:val="18"/>
          </w:rPr>
          <w:t xml:space="preserve"> </w:t>
        </w:r>
      </w:ins>
    </w:p>
    <w:p w:rsidR="009C4EEF" w:rsidRPr="00534DE6" w:rsidRDefault="00534DE6">
      <w:pPr>
        <w:pStyle w:val="a3"/>
        <w:ind w:leftChars="0" w:left="360" w:firstLineChars="150" w:firstLine="270"/>
        <w:rPr>
          <w:ins w:id="8674" w:author="rocky" w:date="2013-03-17T23:34:00Z"/>
          <w:i/>
          <w:sz w:val="18"/>
          <w:szCs w:val="18"/>
          <w:rPrChange w:id="8675" w:author="rocky" w:date="2013-04-12T12:29:00Z">
            <w:rPr>
              <w:ins w:id="8676" w:author="rocky" w:date="2013-03-17T23:34:00Z"/>
            </w:rPr>
          </w:rPrChange>
        </w:rPr>
        <w:pPrChange w:id="8677" w:author="rocky" w:date="2013-04-12T12:29:00Z">
          <w:pPr>
            <w:ind w:firstLineChars="350" w:firstLine="630"/>
          </w:pPr>
        </w:pPrChange>
      </w:pPr>
      <w:ins w:id="8678" w:author="rocky" w:date="2013-04-12T12:29:00Z">
        <w:r>
          <w:rPr>
            <w:i/>
            <w:sz w:val="18"/>
            <w:szCs w:val="18"/>
          </w:rPr>
          <w:t>04h-byte Time,</w:t>
        </w:r>
      </w:ins>
    </w:p>
    <w:p w:rsidR="007440E0" w:rsidRDefault="007440E0" w:rsidP="007440E0">
      <w:pPr>
        <w:pStyle w:val="a3"/>
        <w:ind w:leftChars="0" w:left="360" w:firstLineChars="150" w:firstLine="270"/>
        <w:rPr>
          <w:ins w:id="8679" w:author="rocky" w:date="2013-03-17T23:34:00Z"/>
          <w:i/>
          <w:sz w:val="18"/>
          <w:szCs w:val="18"/>
        </w:rPr>
      </w:pPr>
      <w:ins w:id="8680" w:author="rocky" w:date="2013-03-17T23:34:00Z">
        <w:r>
          <w:rPr>
            <w:rFonts w:hint="eastAsia"/>
            <w:i/>
            <w:sz w:val="18"/>
            <w:szCs w:val="18"/>
          </w:rPr>
          <w:t>10h byte DID_0,</w:t>
        </w:r>
      </w:ins>
    </w:p>
    <w:p w:rsidR="007440E0" w:rsidRPr="00187D59" w:rsidRDefault="007440E0" w:rsidP="007440E0">
      <w:pPr>
        <w:pStyle w:val="a3"/>
        <w:ind w:leftChars="0" w:left="360" w:firstLineChars="150" w:firstLine="270"/>
        <w:rPr>
          <w:ins w:id="8681" w:author="rocky" w:date="2013-03-17T23:34:00Z"/>
          <w:i/>
          <w:sz w:val="18"/>
          <w:szCs w:val="18"/>
        </w:rPr>
      </w:pPr>
      <w:ins w:id="8682" w:author="rocky" w:date="2013-03-17T23:34:00Z">
        <w:r>
          <w:rPr>
            <w:rFonts w:hint="eastAsia"/>
            <w:i/>
            <w:sz w:val="18"/>
            <w:szCs w:val="18"/>
          </w:rPr>
          <w:t>1 byte DID-FID-SN_0</w:t>
        </w:r>
        <w:r w:rsidRPr="00187D59">
          <w:rPr>
            <w:rFonts w:hint="eastAsia"/>
            <w:i/>
            <w:sz w:val="18"/>
            <w:szCs w:val="18"/>
          </w:rPr>
          <w:t>)</w:t>
        </w:r>
        <w:r w:rsidRPr="00187D59">
          <w:rPr>
            <w:i/>
            <w:sz w:val="18"/>
            <w:szCs w:val="18"/>
          </w:rPr>
          <w:t xml:space="preserve">       </w:t>
        </w:r>
        <w:r w:rsidRPr="00187D59">
          <w:rPr>
            <w:i/>
            <w:sz w:val="18"/>
            <w:szCs w:val="18"/>
          </w:rPr>
          <w:tab/>
        </w:r>
        <w:r w:rsidRPr="00187D59">
          <w:rPr>
            <w:i/>
            <w:sz w:val="18"/>
            <w:szCs w:val="18"/>
          </w:rPr>
          <w:tab/>
        </w:r>
        <w:r w:rsidRPr="00187D59">
          <w:rPr>
            <w:i/>
            <w:sz w:val="18"/>
            <w:szCs w:val="18"/>
          </w:rPr>
          <w:tab/>
        </w:r>
        <w:r w:rsidRPr="00187D59">
          <w:rPr>
            <w:rFonts w:hint="eastAsia"/>
            <w:i/>
            <w:sz w:val="18"/>
            <w:szCs w:val="18"/>
          </w:rPr>
          <w:t xml:space="preserve"> </w:t>
        </w:r>
        <w:r>
          <w:rPr>
            <w:rFonts w:hint="eastAsia"/>
            <w:i/>
            <w:sz w:val="18"/>
            <w:szCs w:val="18"/>
          </w:rPr>
          <w:t xml:space="preserve"> </w:t>
        </w:r>
        <w:r w:rsidRPr="0082139F">
          <w:rPr>
            <w:sz w:val="18"/>
            <w:szCs w:val="18"/>
          </w:rPr>
          <w:sym w:font="Wingdings" w:char="F0E0"/>
        </w:r>
      </w:ins>
    </w:p>
    <w:p w:rsidR="007440E0" w:rsidRPr="009C55F8" w:rsidRDefault="007440E0" w:rsidP="007440E0">
      <w:pPr>
        <w:pStyle w:val="a3"/>
        <w:ind w:leftChars="0" w:left="360"/>
        <w:rPr>
          <w:ins w:id="8683" w:author="rocky" w:date="2013-03-17T23:34:00Z"/>
          <w:i/>
          <w:sz w:val="18"/>
          <w:szCs w:val="18"/>
        </w:rPr>
      </w:pPr>
      <w:ins w:id="8684" w:author="rocky" w:date="2013-03-17T23:34: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440E0" w:rsidRDefault="007440E0" w:rsidP="007440E0">
      <w:pPr>
        <w:pStyle w:val="a3"/>
        <w:ind w:leftChars="0" w:left="360"/>
        <w:rPr>
          <w:ins w:id="8685" w:author="rocky" w:date="2013-03-17T23:34:00Z"/>
          <w:i/>
          <w:sz w:val="18"/>
          <w:szCs w:val="18"/>
        </w:rPr>
      </w:pPr>
      <w:ins w:id="8686" w:author="rocky" w:date="2013-03-17T23:34: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A157C9">
          <w:rPr>
            <w:rFonts w:hint="eastAsia"/>
            <w:i/>
            <w:sz w:val="18"/>
            <w:szCs w:val="18"/>
          </w:rPr>
          <w:t xml:space="preserve"> (OK, AUTH, SendRequest, </w:t>
        </w:r>
      </w:ins>
      <w:ins w:id="8687" w:author="rocky" w:date="2013-09-09T17:15:00Z">
        <w:r w:rsidR="002D52D6">
          <w:rPr>
            <w:i/>
            <w:sz w:val="18"/>
            <w:szCs w:val="18"/>
          </w:rPr>
          <w:t>51</w:t>
        </w:r>
      </w:ins>
      <w:ins w:id="8688" w:author="rocky" w:date="2013-03-17T23:34:00Z">
        <w:r>
          <w:rPr>
            <w:rFonts w:hint="eastAsia"/>
            <w:i/>
            <w:sz w:val="18"/>
            <w:szCs w:val="18"/>
          </w:rPr>
          <w:t>h,</w:t>
        </w:r>
      </w:ins>
    </w:p>
    <w:p w:rsidR="007440E0" w:rsidRDefault="007440E0" w:rsidP="007440E0">
      <w:pPr>
        <w:pStyle w:val="a3"/>
        <w:ind w:leftChars="0" w:left="360" w:firstLineChars="2100" w:firstLine="3780"/>
        <w:rPr>
          <w:ins w:id="8689" w:author="rocky" w:date="2013-03-17T23:34:00Z"/>
          <w:i/>
          <w:sz w:val="18"/>
          <w:szCs w:val="18"/>
        </w:rPr>
      </w:pPr>
      <w:ins w:id="8690" w:author="rocky" w:date="2013-03-17T23:34:00Z">
        <w:r>
          <w:rPr>
            <w:rFonts w:hint="eastAsia"/>
            <w:i/>
            <w:sz w:val="18"/>
            <w:szCs w:val="18"/>
          </w:rPr>
          <w:t xml:space="preserve"> 10h-byte DID data</w:t>
        </w:r>
      </w:ins>
    </w:p>
    <w:p w:rsidR="007440E0" w:rsidRDefault="007440E0" w:rsidP="007440E0">
      <w:pPr>
        <w:pStyle w:val="a3"/>
        <w:ind w:leftChars="0" w:left="360" w:firstLineChars="2150" w:firstLine="3870"/>
        <w:rPr>
          <w:ins w:id="8691" w:author="rocky" w:date="2013-03-17T23:34:00Z"/>
          <w:i/>
          <w:sz w:val="18"/>
          <w:szCs w:val="18"/>
        </w:rPr>
      </w:pPr>
      <w:ins w:id="8692" w:author="rocky" w:date="2013-03-17T23:34:00Z">
        <w:r>
          <w:rPr>
            <w:rFonts w:hint="eastAsia"/>
            <w:i/>
            <w:sz w:val="18"/>
            <w:szCs w:val="18"/>
          </w:rPr>
          <w:t>10h-byte response2 data,</w:t>
        </w:r>
      </w:ins>
    </w:p>
    <w:p w:rsidR="00BC61AE" w:rsidRPr="00A157C9" w:rsidRDefault="007440E0">
      <w:pPr>
        <w:pStyle w:val="a3"/>
        <w:ind w:leftChars="0" w:left="360" w:firstLineChars="2150" w:firstLine="3870"/>
        <w:rPr>
          <w:ins w:id="8693" w:author="rocky" w:date="2013-07-29T17:46:00Z"/>
          <w:i/>
          <w:sz w:val="18"/>
          <w:szCs w:val="18"/>
          <w:rPrChange w:id="8694" w:author="rocky" w:date="2013-07-30T17:49:00Z">
            <w:rPr>
              <w:ins w:id="8695" w:author="rocky" w:date="2013-07-29T17:46:00Z"/>
            </w:rPr>
          </w:rPrChange>
        </w:rPr>
      </w:pPr>
      <w:ins w:id="8696" w:author="rocky" w:date="2013-03-17T23:34:00Z">
        <w:r>
          <w:rPr>
            <w:rFonts w:hint="eastAsia"/>
            <w:i/>
            <w:sz w:val="18"/>
            <w:szCs w:val="18"/>
          </w:rPr>
          <w:t>10h-byte challenge1 data</w:t>
        </w:r>
      </w:ins>
      <w:ins w:id="8697" w:author="rocky" w:date="2013-07-29T17:46:00Z">
        <w:r w:rsidR="00BC61AE">
          <w:rPr>
            <w:i/>
            <w:sz w:val="18"/>
            <w:szCs w:val="18"/>
          </w:rPr>
          <w:t>,</w:t>
        </w:r>
      </w:ins>
    </w:p>
    <w:p w:rsidR="002D52D6" w:rsidRDefault="00BC61AE" w:rsidP="002D52D6">
      <w:pPr>
        <w:pStyle w:val="a3"/>
        <w:ind w:leftChars="0" w:left="360" w:firstLineChars="2150" w:firstLine="3870"/>
        <w:rPr>
          <w:ins w:id="8698" w:author="rocky" w:date="2013-09-09T17:15:00Z"/>
          <w:i/>
          <w:sz w:val="18"/>
          <w:szCs w:val="18"/>
        </w:rPr>
      </w:pPr>
      <w:ins w:id="8699" w:author="rocky" w:date="2013-07-29T17:46:00Z">
        <w:r>
          <w:rPr>
            <w:i/>
            <w:sz w:val="18"/>
            <w:szCs w:val="18"/>
          </w:rPr>
          <w:t>10h-byte device name</w:t>
        </w:r>
      </w:ins>
      <w:ins w:id="8700" w:author="rocky" w:date="2013-09-09T17:15:00Z">
        <w:r w:rsidR="002D52D6">
          <w:rPr>
            <w:i/>
            <w:sz w:val="18"/>
            <w:szCs w:val="18"/>
          </w:rPr>
          <w:t>,</w:t>
        </w:r>
      </w:ins>
    </w:p>
    <w:p w:rsidR="002D52D6" w:rsidRDefault="002D52D6" w:rsidP="002D52D6">
      <w:pPr>
        <w:pStyle w:val="a3"/>
        <w:ind w:leftChars="0" w:left="360" w:firstLineChars="2150" w:firstLine="3870"/>
        <w:rPr>
          <w:ins w:id="8701" w:author="rocky" w:date="2013-09-09T17:15:00Z"/>
          <w:i/>
          <w:sz w:val="18"/>
          <w:szCs w:val="18"/>
        </w:rPr>
      </w:pPr>
      <w:ins w:id="8702" w:author="rocky" w:date="2013-09-09T17:15:00Z">
        <w:r>
          <w:rPr>
            <w:i/>
            <w:sz w:val="18"/>
            <w:szCs w:val="18"/>
          </w:rPr>
          <w:t>10h-byte FW_version,</w:t>
        </w:r>
      </w:ins>
    </w:p>
    <w:p w:rsidR="007440E0" w:rsidRPr="002D52D6" w:rsidRDefault="002D52D6">
      <w:pPr>
        <w:pStyle w:val="a3"/>
        <w:ind w:leftChars="0" w:left="360" w:firstLineChars="2150" w:firstLine="3870"/>
        <w:rPr>
          <w:ins w:id="8703" w:author="rocky" w:date="2013-03-17T23:34:00Z"/>
          <w:i/>
          <w:sz w:val="18"/>
          <w:szCs w:val="18"/>
          <w:rPrChange w:id="8704" w:author="rocky" w:date="2013-09-09T17:15:00Z">
            <w:rPr>
              <w:ins w:id="8705" w:author="rocky" w:date="2013-03-17T23:34:00Z"/>
            </w:rPr>
          </w:rPrChange>
        </w:rPr>
      </w:pPr>
      <w:ins w:id="8706" w:author="rocky" w:date="2013-09-09T17:15:00Z">
        <w:r>
          <w:rPr>
            <w:i/>
            <w:sz w:val="18"/>
            <w:szCs w:val="18"/>
          </w:rPr>
          <w:t>1-byte Battery_ADC_Value</w:t>
        </w:r>
        <w:r w:rsidRPr="009C55F8">
          <w:rPr>
            <w:rFonts w:hint="eastAsia"/>
            <w:i/>
            <w:sz w:val="18"/>
            <w:szCs w:val="18"/>
          </w:rPr>
          <w:t>)</w:t>
        </w:r>
      </w:ins>
    </w:p>
    <w:p w:rsidR="007440E0" w:rsidRPr="007D072D" w:rsidRDefault="007440E0" w:rsidP="007440E0">
      <w:pPr>
        <w:pStyle w:val="a3"/>
        <w:ind w:leftChars="0" w:left="360"/>
        <w:rPr>
          <w:ins w:id="8707" w:author="rocky" w:date="2013-03-17T23:34:00Z"/>
          <w:b/>
          <w:i/>
          <w:sz w:val="18"/>
          <w:szCs w:val="18"/>
        </w:rPr>
      </w:pPr>
      <w:ins w:id="8708" w:author="rocky" w:date="2013-03-17T23:34: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440E0" w:rsidRPr="00261F10" w:rsidRDefault="007440E0" w:rsidP="007440E0">
      <w:pPr>
        <w:pStyle w:val="a3"/>
        <w:ind w:leftChars="0" w:left="360"/>
        <w:rPr>
          <w:ins w:id="8709" w:author="rocky" w:date="2013-03-17T23:34:00Z"/>
          <w:i/>
          <w:sz w:val="18"/>
          <w:szCs w:val="18"/>
        </w:rPr>
      </w:pPr>
      <w:ins w:id="8710" w:author="rocky" w:date="2013-03-17T23:34: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440E0" w:rsidRDefault="007440E0" w:rsidP="007440E0">
      <w:pPr>
        <w:pStyle w:val="a3"/>
        <w:ind w:leftChars="0" w:left="360"/>
        <w:rPr>
          <w:ins w:id="8711" w:author="rocky" w:date="2013-03-17T23:34:00Z"/>
          <w:i/>
          <w:sz w:val="18"/>
          <w:szCs w:val="18"/>
        </w:rPr>
      </w:pPr>
      <w:ins w:id="8712" w:author="rocky" w:date="2013-03-17T23:34:00Z">
        <w:r w:rsidRPr="009C55F8">
          <w:rPr>
            <w:rFonts w:hint="eastAsia"/>
            <w:i/>
            <w:sz w:val="18"/>
            <w:szCs w:val="18"/>
          </w:rPr>
          <w:t>NDEF_UPDATE</w:t>
        </w:r>
        <w:r>
          <w:rPr>
            <w:rFonts w:hint="eastAsia"/>
            <w:i/>
            <w:sz w:val="18"/>
            <w:szCs w:val="18"/>
          </w:rPr>
          <w:t xml:space="preserve">  (AUTH, ValidatePIN, 21h,</w:t>
        </w:r>
      </w:ins>
    </w:p>
    <w:p w:rsidR="007440E0" w:rsidRDefault="007440E0" w:rsidP="007440E0">
      <w:pPr>
        <w:pStyle w:val="a3"/>
        <w:ind w:leftChars="0" w:left="360"/>
        <w:rPr>
          <w:ins w:id="8713" w:author="rocky" w:date="2013-03-17T23:34:00Z"/>
          <w:i/>
          <w:sz w:val="18"/>
          <w:szCs w:val="18"/>
        </w:rPr>
      </w:pPr>
      <w:ins w:id="8714" w:author="rocky" w:date="2013-03-17T23:34:00Z">
        <w:r>
          <w:rPr>
            <w:rFonts w:hint="eastAsia"/>
            <w:i/>
            <w:sz w:val="18"/>
            <w:szCs w:val="18"/>
          </w:rPr>
          <w:t xml:space="preserve"> 10h-byte Response1 data,</w:t>
        </w:r>
      </w:ins>
    </w:p>
    <w:p w:rsidR="007440E0" w:rsidRPr="00B60422" w:rsidRDefault="007440E0" w:rsidP="007440E0">
      <w:pPr>
        <w:pStyle w:val="a3"/>
        <w:ind w:leftChars="0" w:left="360" w:firstLineChars="50" w:firstLine="90"/>
        <w:rPr>
          <w:ins w:id="8715" w:author="rocky" w:date="2013-03-17T23:34:00Z"/>
          <w:i/>
          <w:sz w:val="18"/>
          <w:szCs w:val="18"/>
        </w:rPr>
      </w:pPr>
      <w:ins w:id="8716" w:author="rocky" w:date="2013-03-17T23:34:00Z">
        <w:r>
          <w:rPr>
            <w:rFonts w:hint="eastAsia"/>
            <w:i/>
            <w:sz w:val="18"/>
            <w:szCs w:val="18"/>
          </w:rPr>
          <w:t>10h-byte Scramble3(Challenge1,DID-H</w:t>
        </w:r>
      </w:ins>
      <w:ins w:id="8717" w:author="rocky" w:date="2013-03-17T23:35:00Z">
        <w:r>
          <w:rPr>
            <w:rFonts w:hint="eastAsia"/>
            <w:i/>
            <w:sz w:val="18"/>
            <w:szCs w:val="18"/>
          </w:rPr>
          <w:t>P</w:t>
        </w:r>
      </w:ins>
      <w:ins w:id="8718" w:author="rocky" w:date="2013-03-17T23:34:00Z">
        <w:r>
          <w:rPr>
            <w:rFonts w:hint="eastAsia"/>
            <w:i/>
            <w:sz w:val="18"/>
            <w:szCs w:val="18"/>
          </w:rPr>
          <w:t>IN) ,</w:t>
        </w:r>
      </w:ins>
    </w:p>
    <w:p w:rsidR="007440E0" w:rsidRDefault="007440E0" w:rsidP="007440E0">
      <w:pPr>
        <w:pStyle w:val="a3"/>
        <w:pBdr>
          <w:bottom w:val="single" w:sz="6" w:space="1" w:color="auto"/>
        </w:pBdr>
        <w:ind w:leftChars="0" w:left="360" w:firstLineChars="50" w:firstLine="90"/>
        <w:rPr>
          <w:ins w:id="8719" w:author="rocky" w:date="2013-03-17T23:34:00Z"/>
          <w:sz w:val="18"/>
          <w:szCs w:val="18"/>
        </w:rPr>
      </w:pPr>
      <w:ins w:id="8720" w:author="rocky" w:date="2013-03-17T23:34:00Z">
        <w:r>
          <w:rPr>
            <w:rFonts w:hint="eastAsia"/>
            <w:i/>
            <w:sz w:val="18"/>
            <w:szCs w:val="18"/>
          </w:rPr>
          <w:t>03h</w:t>
        </w:r>
        <w:r w:rsidRPr="009A6BBA">
          <w:rPr>
            <w:rFonts w:hint="eastAsia"/>
            <w:i/>
            <w:sz w:val="18"/>
            <w:szCs w:val="18"/>
          </w:rPr>
          <w:t>)</w:t>
        </w:r>
        <w:r>
          <w:rPr>
            <w:rFonts w:hint="eastAsia"/>
            <w:i/>
            <w:sz w:val="18"/>
            <w:szCs w:val="18"/>
          </w:rPr>
          <w:tab/>
        </w:r>
        <w:r>
          <w:rPr>
            <w:rFonts w:hint="eastAsia"/>
            <w:i/>
            <w:sz w:val="18"/>
            <w:szCs w:val="18"/>
          </w:rPr>
          <w:tab/>
        </w:r>
        <w:r>
          <w:rPr>
            <w:rFonts w:hint="eastAsia"/>
            <w:i/>
            <w:sz w:val="18"/>
            <w:szCs w:val="18"/>
          </w:rPr>
          <w:tab/>
          <w:t xml:space="preserve">         </w:t>
        </w:r>
        <w:r w:rsidRPr="009A6BBA">
          <w:rPr>
            <w:rFonts w:hint="eastAsia"/>
            <w:i/>
            <w:sz w:val="18"/>
            <w:szCs w:val="18"/>
          </w:rPr>
          <w:t xml:space="preserve">  </w:t>
        </w:r>
        <w:r>
          <w:rPr>
            <w:rFonts w:hint="eastAsia"/>
            <w:i/>
            <w:sz w:val="18"/>
            <w:szCs w:val="18"/>
          </w:rPr>
          <w:t xml:space="preserve">       </w:t>
        </w:r>
        <w:r>
          <w:rPr>
            <w:i/>
            <w:sz w:val="18"/>
            <w:szCs w:val="18"/>
          </w:rPr>
          <w:t xml:space="preserve"> </w:t>
        </w:r>
        <w:r w:rsidRPr="0082139F">
          <w:rPr>
            <w:sz w:val="18"/>
            <w:szCs w:val="18"/>
          </w:rPr>
          <w:sym w:font="Wingdings" w:char="F0E0"/>
        </w:r>
      </w:ins>
    </w:p>
    <w:p w:rsidR="007440E0" w:rsidRDefault="007440E0" w:rsidP="007440E0">
      <w:pPr>
        <w:pStyle w:val="a3"/>
        <w:ind w:leftChars="0" w:left="360" w:firstLineChars="50" w:firstLine="90"/>
        <w:rPr>
          <w:ins w:id="8721" w:author="rocky" w:date="2013-03-17T23:34:00Z"/>
          <w:i/>
          <w:sz w:val="18"/>
          <w:szCs w:val="18"/>
        </w:rPr>
      </w:pPr>
    </w:p>
    <w:p w:rsidR="00E02763" w:rsidRDefault="00E02763">
      <w:pPr>
        <w:pStyle w:val="a3"/>
        <w:ind w:leftChars="0" w:left="720"/>
        <w:rPr>
          <w:ins w:id="8722" w:author="rocky" w:date="2013-03-17T23:34:00Z"/>
          <w:szCs w:val="24"/>
        </w:rPr>
        <w:pPrChange w:id="8723" w:author="rocky" w:date="2013-03-17T23:34:00Z">
          <w:pPr>
            <w:pStyle w:val="a3"/>
            <w:numPr>
              <w:ilvl w:val="1"/>
              <w:numId w:val="20"/>
            </w:numPr>
            <w:ind w:leftChars="0" w:left="720" w:hanging="360"/>
          </w:pPr>
        </w:pPrChange>
      </w:pPr>
    </w:p>
    <w:p w:rsidR="00754DEA" w:rsidRDefault="00754DEA">
      <w:pPr>
        <w:widowControl/>
        <w:rPr>
          <w:ins w:id="8724" w:author="rocky" w:date="2013-04-12T12:46:00Z"/>
          <w:szCs w:val="24"/>
        </w:rPr>
      </w:pPr>
      <w:ins w:id="8725" w:author="rocky" w:date="2013-04-12T12:46:00Z">
        <w:r>
          <w:rPr>
            <w:szCs w:val="24"/>
          </w:rPr>
          <w:br w:type="page"/>
        </w:r>
      </w:ins>
    </w:p>
    <w:p w:rsidR="00754DEA" w:rsidRDefault="00754DEA">
      <w:pPr>
        <w:pStyle w:val="a3"/>
        <w:numPr>
          <w:ilvl w:val="1"/>
          <w:numId w:val="20"/>
        </w:numPr>
        <w:ind w:leftChars="0"/>
        <w:rPr>
          <w:ins w:id="8726" w:author="rocky" w:date="2013-04-12T12:46:00Z"/>
          <w:szCs w:val="24"/>
        </w:rPr>
        <w:pPrChange w:id="8727" w:author="rocky" w:date="2013-09-09T17:00:00Z">
          <w:pPr>
            <w:pStyle w:val="a3"/>
            <w:numPr>
              <w:ilvl w:val="1"/>
              <w:numId w:val="35"/>
            </w:numPr>
            <w:ind w:leftChars="0" w:left="720" w:hanging="360"/>
          </w:pPr>
        </w:pPrChange>
      </w:pPr>
      <w:ins w:id="8728" w:author="rocky" w:date="2013-04-12T12:46:00Z">
        <w:r>
          <w:rPr>
            <w:rFonts w:hint="eastAsia"/>
            <w:szCs w:val="24"/>
          </w:rPr>
          <w:lastRenderedPageBreak/>
          <w:t>A registered client UNLOCK the door, with GIN validation</w:t>
        </w:r>
        <w:r w:rsidRPr="009C4C46">
          <w:rPr>
            <w:rFonts w:hint="eastAsia"/>
            <w:szCs w:val="24"/>
          </w:rPr>
          <w:t>:</w:t>
        </w:r>
      </w:ins>
    </w:p>
    <w:p w:rsidR="00754DEA" w:rsidRPr="009C55F8" w:rsidRDefault="00754DEA" w:rsidP="00754DEA">
      <w:pPr>
        <w:pStyle w:val="a3"/>
        <w:pBdr>
          <w:bottom w:val="single" w:sz="6" w:space="1" w:color="auto"/>
        </w:pBdr>
        <w:ind w:leftChars="0" w:left="360"/>
        <w:rPr>
          <w:ins w:id="8729" w:author="rocky" w:date="2013-04-12T12:46:00Z"/>
          <w:i/>
        </w:rPr>
      </w:pPr>
      <w:ins w:id="8730" w:author="rocky" w:date="2013-04-12T12:46:00Z">
        <w:r w:rsidRPr="009C55F8">
          <w:rPr>
            <w:rFonts w:hint="eastAsia"/>
            <w:i/>
          </w:rPr>
          <w:t>PHONE                              DEVICE</w:t>
        </w:r>
      </w:ins>
    </w:p>
    <w:p w:rsidR="00754DEA" w:rsidRDefault="00754DEA" w:rsidP="00754DEA">
      <w:pPr>
        <w:pStyle w:val="a3"/>
        <w:ind w:leftChars="0" w:left="360"/>
        <w:rPr>
          <w:ins w:id="8731" w:author="rocky" w:date="2013-04-12T12:46:00Z"/>
          <w:i/>
          <w:sz w:val="18"/>
          <w:szCs w:val="18"/>
        </w:rPr>
      </w:pPr>
      <w:ins w:id="8732" w:author="rocky" w:date="2013-04-12T12:46:00Z">
        <w:r w:rsidRPr="009C55F8">
          <w:rPr>
            <w:rFonts w:hint="eastAsia"/>
            <w:i/>
            <w:sz w:val="18"/>
            <w:szCs w:val="18"/>
          </w:rPr>
          <w:t>NDEF_UPDATE</w:t>
        </w:r>
      </w:ins>
    </w:p>
    <w:p w:rsidR="00754DEA" w:rsidRDefault="00754DEA" w:rsidP="00754DEA">
      <w:pPr>
        <w:pStyle w:val="a3"/>
        <w:ind w:leftChars="0" w:left="360" w:firstLineChars="100" w:firstLine="180"/>
        <w:rPr>
          <w:ins w:id="8733" w:author="rocky" w:date="2013-04-12T12:46:00Z"/>
          <w:i/>
          <w:sz w:val="18"/>
          <w:szCs w:val="18"/>
        </w:rPr>
      </w:pPr>
      <w:ins w:id="8734" w:author="rocky" w:date="2013-04-12T12:46:00Z">
        <w:r>
          <w:rPr>
            <w:rFonts w:hint="eastAsia"/>
            <w:i/>
            <w:sz w:val="18"/>
            <w:szCs w:val="18"/>
          </w:rPr>
          <w:t xml:space="preserve"> (AUTH, SendRequest</w:t>
        </w:r>
        <w:r w:rsidRPr="009C55F8">
          <w:rPr>
            <w:rFonts w:hint="eastAsia"/>
            <w:i/>
            <w:sz w:val="18"/>
            <w:szCs w:val="18"/>
          </w:rPr>
          <w:t xml:space="preserve">, </w:t>
        </w:r>
        <w:r>
          <w:rPr>
            <w:rFonts w:hint="eastAsia"/>
            <w:i/>
            <w:sz w:val="18"/>
            <w:szCs w:val="18"/>
          </w:rPr>
          <w:t>4</w:t>
        </w:r>
        <w:r>
          <w:rPr>
            <w:i/>
            <w:sz w:val="18"/>
            <w:szCs w:val="18"/>
          </w:rPr>
          <w:t>6</w:t>
        </w:r>
        <w:r>
          <w:rPr>
            <w:rFonts w:hint="eastAsia"/>
            <w:i/>
            <w:sz w:val="18"/>
            <w:szCs w:val="18"/>
          </w:rPr>
          <w:t xml:space="preserve">h, </w:t>
        </w:r>
      </w:ins>
    </w:p>
    <w:p w:rsidR="00754DEA" w:rsidRDefault="00754DEA" w:rsidP="00754DEA">
      <w:pPr>
        <w:ind w:firstLineChars="350" w:firstLine="630"/>
        <w:rPr>
          <w:ins w:id="8735" w:author="rocky" w:date="2013-04-12T12:46:00Z"/>
          <w:i/>
          <w:sz w:val="18"/>
          <w:szCs w:val="18"/>
        </w:rPr>
      </w:pPr>
      <w:ins w:id="8736" w:author="rocky" w:date="2013-04-12T12:46:00Z">
        <w:r>
          <w:rPr>
            <w:i/>
            <w:sz w:val="18"/>
            <w:szCs w:val="18"/>
          </w:rPr>
          <w:t>10h-</w:t>
        </w:r>
        <w:r w:rsidRPr="004A306C">
          <w:rPr>
            <w:i/>
            <w:sz w:val="18"/>
            <w:szCs w:val="18"/>
          </w:rPr>
          <w:t xml:space="preserve">byte </w:t>
        </w:r>
        <w:r>
          <w:rPr>
            <w:rFonts w:hint="eastAsia"/>
            <w:i/>
            <w:sz w:val="18"/>
            <w:szCs w:val="18"/>
          </w:rPr>
          <w:t>FID</w:t>
        </w:r>
        <w:r w:rsidRPr="004A306C">
          <w:rPr>
            <w:i/>
            <w:sz w:val="18"/>
            <w:szCs w:val="18"/>
          </w:rPr>
          <w:t>,</w:t>
        </w:r>
      </w:ins>
    </w:p>
    <w:p w:rsidR="00754DEA" w:rsidRDefault="00754DEA" w:rsidP="00754DEA">
      <w:pPr>
        <w:pStyle w:val="a3"/>
        <w:ind w:leftChars="0" w:left="360" w:firstLineChars="150" w:firstLine="270"/>
        <w:rPr>
          <w:ins w:id="8737" w:author="rocky" w:date="2013-04-12T12:46:00Z"/>
          <w:i/>
          <w:sz w:val="18"/>
          <w:szCs w:val="18"/>
        </w:rPr>
      </w:pPr>
      <w:ins w:id="8738" w:author="rocky" w:date="2013-04-12T12:46:00Z">
        <w:r>
          <w:rPr>
            <w:rFonts w:hint="eastAsia"/>
            <w:i/>
            <w:sz w:val="18"/>
            <w:szCs w:val="18"/>
          </w:rPr>
          <w:t>10h-byte Challenge2,</w:t>
        </w:r>
        <w:r w:rsidRPr="00534DE6">
          <w:rPr>
            <w:i/>
            <w:sz w:val="18"/>
            <w:szCs w:val="18"/>
          </w:rPr>
          <w:t xml:space="preserve"> </w:t>
        </w:r>
      </w:ins>
    </w:p>
    <w:p w:rsidR="00754DEA" w:rsidRPr="00FA7374" w:rsidRDefault="00754DEA" w:rsidP="00754DEA">
      <w:pPr>
        <w:pStyle w:val="a3"/>
        <w:ind w:leftChars="0" w:left="360" w:firstLineChars="150" w:firstLine="270"/>
        <w:rPr>
          <w:ins w:id="8739" w:author="rocky" w:date="2013-04-12T12:46:00Z"/>
          <w:i/>
          <w:sz w:val="18"/>
          <w:szCs w:val="18"/>
        </w:rPr>
      </w:pPr>
      <w:ins w:id="8740" w:author="rocky" w:date="2013-04-12T12:46:00Z">
        <w:r>
          <w:rPr>
            <w:i/>
            <w:sz w:val="18"/>
            <w:szCs w:val="18"/>
          </w:rPr>
          <w:t>04h-byte Time,</w:t>
        </w:r>
      </w:ins>
    </w:p>
    <w:p w:rsidR="00754DEA" w:rsidRPr="00FA7374" w:rsidRDefault="00754DEA" w:rsidP="00754DEA">
      <w:pPr>
        <w:pStyle w:val="a3"/>
        <w:ind w:leftChars="0" w:left="360" w:firstLineChars="150" w:firstLine="270"/>
        <w:rPr>
          <w:ins w:id="8741" w:author="rocky" w:date="2013-04-12T12:46:00Z"/>
          <w:i/>
          <w:sz w:val="18"/>
          <w:szCs w:val="18"/>
        </w:rPr>
      </w:pPr>
      <w:ins w:id="8742" w:author="rocky" w:date="2013-04-12T12:46:00Z">
        <w:r>
          <w:rPr>
            <w:rFonts w:hint="eastAsia"/>
            <w:i/>
            <w:sz w:val="18"/>
            <w:szCs w:val="18"/>
          </w:rPr>
          <w:t>10h-byte DID_0,</w:t>
        </w:r>
      </w:ins>
    </w:p>
    <w:p w:rsidR="00754DEA" w:rsidRDefault="00754DEA" w:rsidP="00754DEA">
      <w:pPr>
        <w:pStyle w:val="a3"/>
        <w:ind w:leftChars="0" w:left="360" w:firstLineChars="150" w:firstLine="270"/>
        <w:rPr>
          <w:ins w:id="8743" w:author="rocky" w:date="2013-04-12T12:46:00Z"/>
          <w:i/>
          <w:sz w:val="18"/>
          <w:szCs w:val="18"/>
        </w:rPr>
      </w:pPr>
      <w:ins w:id="8744" w:author="rocky" w:date="2013-04-12T12:46:00Z">
        <w:r>
          <w:rPr>
            <w:rFonts w:hint="eastAsia"/>
            <w:i/>
            <w:sz w:val="18"/>
            <w:szCs w:val="18"/>
          </w:rPr>
          <w:t>1-byte DID-FID-SN_0,</w:t>
        </w:r>
      </w:ins>
    </w:p>
    <w:p w:rsidR="00754DEA" w:rsidRDefault="00754DEA" w:rsidP="00754DEA">
      <w:pPr>
        <w:pStyle w:val="a3"/>
        <w:ind w:leftChars="0" w:left="360" w:firstLineChars="150" w:firstLine="270"/>
        <w:rPr>
          <w:ins w:id="8745" w:author="rocky" w:date="2013-04-12T12:46:00Z"/>
          <w:i/>
          <w:sz w:val="18"/>
          <w:szCs w:val="18"/>
        </w:rPr>
      </w:pPr>
      <w:ins w:id="8746" w:author="rocky" w:date="2013-04-12T12:46:00Z">
        <w:r>
          <w:rPr>
            <w:rFonts w:hint="eastAsia"/>
            <w:i/>
            <w:sz w:val="18"/>
            <w:szCs w:val="18"/>
          </w:rPr>
          <w:t xml:space="preserve">10h-byte DID_1, </w:t>
        </w:r>
      </w:ins>
    </w:p>
    <w:p w:rsidR="00754DEA" w:rsidRPr="0041231C" w:rsidRDefault="00754DEA" w:rsidP="00754DEA">
      <w:pPr>
        <w:pStyle w:val="a3"/>
        <w:ind w:leftChars="0" w:left="360" w:firstLineChars="150" w:firstLine="270"/>
        <w:rPr>
          <w:ins w:id="8747" w:author="rocky" w:date="2013-04-12T12:46:00Z"/>
          <w:i/>
          <w:sz w:val="18"/>
          <w:szCs w:val="18"/>
        </w:rPr>
      </w:pPr>
      <w:ins w:id="8748" w:author="rocky" w:date="2013-04-12T12:46:00Z">
        <w:r>
          <w:rPr>
            <w:rFonts w:hint="eastAsia"/>
            <w:i/>
            <w:sz w:val="18"/>
            <w:szCs w:val="18"/>
          </w:rPr>
          <w:t>1-byte DID-FID-SN_1)</w:t>
        </w:r>
        <w:r w:rsidRPr="004A306C">
          <w:rPr>
            <w:i/>
            <w:sz w:val="18"/>
            <w:szCs w:val="18"/>
          </w:rPr>
          <w:t xml:space="preserve">       </w:t>
        </w:r>
        <w:r w:rsidRPr="004A306C">
          <w:rPr>
            <w:i/>
            <w:sz w:val="18"/>
            <w:szCs w:val="18"/>
          </w:rPr>
          <w:tab/>
        </w:r>
        <w:r w:rsidRPr="004A306C">
          <w:rPr>
            <w:i/>
            <w:sz w:val="18"/>
            <w:szCs w:val="18"/>
          </w:rPr>
          <w:tab/>
        </w:r>
        <w:r w:rsidRPr="004A306C">
          <w:rPr>
            <w:i/>
            <w:sz w:val="18"/>
            <w:szCs w:val="18"/>
          </w:rPr>
          <w:tab/>
        </w:r>
        <w:r>
          <w:rPr>
            <w:rFonts w:hint="eastAsia"/>
            <w:i/>
            <w:sz w:val="18"/>
            <w:szCs w:val="18"/>
          </w:rPr>
          <w:t xml:space="preserve"> </w:t>
        </w:r>
        <w:r w:rsidRPr="00FA7374">
          <w:rPr>
            <w:sz w:val="18"/>
            <w:szCs w:val="18"/>
          </w:rPr>
          <w:sym w:font="Wingdings" w:char="F0E0"/>
        </w:r>
      </w:ins>
    </w:p>
    <w:p w:rsidR="00754DEA" w:rsidRPr="009C55F8" w:rsidRDefault="00754DEA" w:rsidP="00754DEA">
      <w:pPr>
        <w:pStyle w:val="a3"/>
        <w:ind w:leftChars="0" w:left="360"/>
        <w:rPr>
          <w:ins w:id="8749" w:author="rocky" w:date="2013-04-12T12:46:00Z"/>
          <w:i/>
          <w:sz w:val="18"/>
          <w:szCs w:val="18"/>
        </w:rPr>
      </w:pPr>
      <w:ins w:id="8750" w:author="rocky" w:date="2013-04-12T12:46:00Z">
        <w:r w:rsidRPr="009C55F8">
          <w:rPr>
            <w:rFonts w:hint="eastAsia"/>
            <w:i/>
            <w:sz w:val="18"/>
            <w:szCs w:val="18"/>
          </w:rPr>
          <w:t>N</w:t>
        </w:r>
        <w:r>
          <w:rPr>
            <w:rFonts w:hint="eastAsia"/>
            <w:i/>
            <w:sz w:val="18"/>
            <w:szCs w:val="18"/>
          </w:rPr>
          <w:t xml:space="preserve">DEF_READ ()                  </w:t>
        </w:r>
        <w:r w:rsidRPr="009C55F8">
          <w:rPr>
            <w:rFonts w:hint="eastAsia"/>
            <w:i/>
            <w:sz w:val="18"/>
            <w:szCs w:val="18"/>
          </w:rPr>
          <w:t xml:space="preserve">           </w:t>
        </w:r>
        <w:r w:rsidRPr="009C55F8">
          <w:rPr>
            <w:i/>
            <w:sz w:val="18"/>
            <w:szCs w:val="18"/>
          </w:rPr>
          <w:sym w:font="Wingdings" w:char="F0E0"/>
        </w:r>
      </w:ins>
    </w:p>
    <w:p w:rsidR="00754DEA" w:rsidRDefault="00754DEA" w:rsidP="00754DEA">
      <w:pPr>
        <w:pStyle w:val="a3"/>
        <w:ind w:leftChars="0" w:left="360"/>
        <w:rPr>
          <w:ins w:id="8751" w:author="rocky" w:date="2013-04-12T12:46:00Z"/>
          <w:i/>
          <w:sz w:val="18"/>
          <w:szCs w:val="18"/>
        </w:rPr>
      </w:pPr>
      <w:ins w:id="8752" w:author="rocky" w:date="2013-04-12T12:46:00Z">
        <w:r w:rsidRPr="009C55F8">
          <w:rPr>
            <w:rFonts w:hint="eastAsia"/>
            <w:i/>
            <w:sz w:val="18"/>
            <w:szCs w:val="18"/>
          </w:rPr>
          <w:t xml:space="preserve">          </w:t>
        </w:r>
        <w:r>
          <w:rPr>
            <w:rFonts w:hint="eastAsia"/>
            <w:i/>
            <w:sz w:val="18"/>
            <w:szCs w:val="18"/>
          </w:rPr>
          <w:t xml:space="preserve">                             </w:t>
        </w:r>
        <w:r w:rsidRPr="009C55F8">
          <w:rPr>
            <w:rFonts w:hint="eastAsia"/>
            <w:i/>
            <w:sz w:val="18"/>
            <w:szCs w:val="18"/>
          </w:rPr>
          <w:t xml:space="preserve">  </w:t>
        </w:r>
        <w:r w:rsidRPr="009C55F8">
          <w:rPr>
            <w:i/>
            <w:sz w:val="18"/>
            <w:szCs w:val="18"/>
          </w:rPr>
          <w:sym w:font="Wingdings" w:char="F0DF"/>
        </w:r>
        <w:r w:rsidR="00BC61AE">
          <w:rPr>
            <w:rFonts w:hint="eastAsia"/>
            <w:i/>
            <w:sz w:val="18"/>
            <w:szCs w:val="18"/>
          </w:rPr>
          <w:t xml:space="preserve"> (OK, AUTH, SendRequest, </w:t>
        </w:r>
      </w:ins>
      <w:ins w:id="8753" w:author="rocky" w:date="2013-09-09T17:16:00Z">
        <w:r w:rsidR="002D52D6">
          <w:rPr>
            <w:i/>
            <w:sz w:val="18"/>
            <w:szCs w:val="18"/>
          </w:rPr>
          <w:t>51</w:t>
        </w:r>
      </w:ins>
      <w:ins w:id="8754" w:author="rocky" w:date="2013-04-12T12:46:00Z">
        <w:r>
          <w:rPr>
            <w:rFonts w:hint="eastAsia"/>
            <w:i/>
            <w:sz w:val="18"/>
            <w:szCs w:val="18"/>
          </w:rPr>
          <w:t>h,</w:t>
        </w:r>
      </w:ins>
    </w:p>
    <w:p w:rsidR="00754DEA" w:rsidRDefault="00754DEA" w:rsidP="00754DEA">
      <w:pPr>
        <w:pStyle w:val="a3"/>
        <w:ind w:leftChars="0" w:left="360" w:firstLineChars="2100" w:firstLine="3780"/>
        <w:rPr>
          <w:ins w:id="8755" w:author="rocky" w:date="2013-04-12T12:46:00Z"/>
          <w:i/>
          <w:sz w:val="18"/>
          <w:szCs w:val="18"/>
        </w:rPr>
      </w:pPr>
      <w:ins w:id="8756" w:author="rocky" w:date="2013-04-12T12:46:00Z">
        <w:r>
          <w:rPr>
            <w:rFonts w:hint="eastAsia"/>
            <w:i/>
            <w:sz w:val="18"/>
            <w:szCs w:val="18"/>
          </w:rPr>
          <w:t xml:space="preserve"> 10h-byte DID data</w:t>
        </w:r>
      </w:ins>
    </w:p>
    <w:p w:rsidR="00754DEA" w:rsidRDefault="00754DEA" w:rsidP="00754DEA">
      <w:pPr>
        <w:pStyle w:val="a3"/>
        <w:ind w:leftChars="0" w:left="360" w:firstLineChars="2150" w:firstLine="3870"/>
        <w:rPr>
          <w:ins w:id="8757" w:author="rocky" w:date="2013-04-12T12:46:00Z"/>
          <w:i/>
          <w:sz w:val="18"/>
          <w:szCs w:val="18"/>
        </w:rPr>
      </w:pPr>
      <w:ins w:id="8758" w:author="rocky" w:date="2013-04-12T12:46:00Z">
        <w:r>
          <w:rPr>
            <w:rFonts w:hint="eastAsia"/>
            <w:i/>
            <w:sz w:val="18"/>
            <w:szCs w:val="18"/>
          </w:rPr>
          <w:t>10h-byte response2 data,</w:t>
        </w:r>
      </w:ins>
    </w:p>
    <w:p w:rsidR="00BC61AE" w:rsidRDefault="00754DEA" w:rsidP="00754DEA">
      <w:pPr>
        <w:pStyle w:val="a3"/>
        <w:ind w:leftChars="0" w:left="360" w:firstLineChars="2150" w:firstLine="3870"/>
        <w:rPr>
          <w:ins w:id="8759" w:author="rocky" w:date="2013-07-29T17:46:00Z"/>
          <w:i/>
          <w:sz w:val="18"/>
          <w:szCs w:val="18"/>
        </w:rPr>
      </w:pPr>
      <w:ins w:id="8760" w:author="rocky" w:date="2013-04-12T12:46:00Z">
        <w:r>
          <w:rPr>
            <w:rFonts w:hint="eastAsia"/>
            <w:i/>
            <w:sz w:val="18"/>
            <w:szCs w:val="18"/>
          </w:rPr>
          <w:t>10h-byte challenge1 data</w:t>
        </w:r>
      </w:ins>
      <w:ins w:id="8761" w:author="rocky" w:date="2013-07-29T17:46:00Z">
        <w:r w:rsidR="00BC61AE">
          <w:rPr>
            <w:i/>
            <w:sz w:val="18"/>
            <w:szCs w:val="18"/>
          </w:rPr>
          <w:t>,</w:t>
        </w:r>
      </w:ins>
    </w:p>
    <w:p w:rsidR="002D52D6" w:rsidRDefault="00BC61AE" w:rsidP="002D52D6">
      <w:pPr>
        <w:pStyle w:val="a3"/>
        <w:ind w:leftChars="0" w:left="360" w:firstLineChars="2150" w:firstLine="3870"/>
        <w:rPr>
          <w:ins w:id="8762" w:author="rocky" w:date="2013-09-09T17:16:00Z"/>
          <w:i/>
          <w:sz w:val="18"/>
          <w:szCs w:val="18"/>
        </w:rPr>
      </w:pPr>
      <w:ins w:id="8763" w:author="rocky" w:date="2013-07-29T17:46:00Z">
        <w:r>
          <w:rPr>
            <w:i/>
            <w:sz w:val="18"/>
            <w:szCs w:val="18"/>
          </w:rPr>
          <w:t>10h-byte device name</w:t>
        </w:r>
      </w:ins>
      <w:ins w:id="8764" w:author="rocky" w:date="2013-09-09T17:16:00Z">
        <w:r w:rsidR="002D52D6">
          <w:rPr>
            <w:i/>
            <w:sz w:val="18"/>
            <w:szCs w:val="18"/>
          </w:rPr>
          <w:t>,</w:t>
        </w:r>
      </w:ins>
    </w:p>
    <w:p w:rsidR="002D52D6" w:rsidRDefault="002D52D6" w:rsidP="002D52D6">
      <w:pPr>
        <w:pStyle w:val="a3"/>
        <w:ind w:leftChars="0" w:left="360" w:firstLineChars="2150" w:firstLine="3870"/>
        <w:rPr>
          <w:ins w:id="8765" w:author="rocky" w:date="2013-09-09T17:16:00Z"/>
          <w:i/>
          <w:sz w:val="18"/>
          <w:szCs w:val="18"/>
        </w:rPr>
      </w:pPr>
      <w:ins w:id="8766" w:author="rocky" w:date="2013-09-09T17:16:00Z">
        <w:r>
          <w:rPr>
            <w:i/>
            <w:sz w:val="18"/>
            <w:szCs w:val="18"/>
          </w:rPr>
          <w:t>10h-byte FW_version,</w:t>
        </w:r>
      </w:ins>
    </w:p>
    <w:p w:rsidR="00754DEA" w:rsidRPr="002D52D6" w:rsidRDefault="002D52D6">
      <w:pPr>
        <w:pStyle w:val="a3"/>
        <w:ind w:leftChars="0" w:left="360" w:firstLineChars="2150" w:firstLine="3870"/>
        <w:rPr>
          <w:ins w:id="8767" w:author="rocky" w:date="2013-04-12T12:46:00Z"/>
          <w:i/>
          <w:sz w:val="18"/>
          <w:szCs w:val="18"/>
          <w:rPrChange w:id="8768" w:author="rocky" w:date="2013-09-09T17:16:00Z">
            <w:rPr>
              <w:ins w:id="8769" w:author="rocky" w:date="2013-04-12T12:46:00Z"/>
            </w:rPr>
          </w:rPrChange>
        </w:rPr>
      </w:pPr>
      <w:ins w:id="8770" w:author="rocky" w:date="2013-09-09T17:16:00Z">
        <w:r>
          <w:rPr>
            <w:i/>
            <w:sz w:val="18"/>
            <w:szCs w:val="18"/>
          </w:rPr>
          <w:t>1-byte Battery_ADC_Value</w:t>
        </w:r>
        <w:r w:rsidRPr="009C55F8">
          <w:rPr>
            <w:rFonts w:hint="eastAsia"/>
            <w:i/>
            <w:sz w:val="18"/>
            <w:szCs w:val="18"/>
          </w:rPr>
          <w:t>)</w:t>
        </w:r>
      </w:ins>
    </w:p>
    <w:p w:rsidR="00754DEA" w:rsidRPr="007D072D" w:rsidRDefault="00754DEA" w:rsidP="00754DEA">
      <w:pPr>
        <w:pStyle w:val="a3"/>
        <w:ind w:leftChars="0" w:left="360"/>
        <w:rPr>
          <w:ins w:id="8771" w:author="rocky" w:date="2013-04-12T12:46:00Z"/>
          <w:b/>
          <w:i/>
          <w:sz w:val="18"/>
          <w:szCs w:val="18"/>
        </w:rPr>
      </w:pPr>
      <w:ins w:id="8772" w:author="rocky" w:date="2013-04-12T12:46:00Z">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D072D">
          <w:rPr>
            <w:rFonts w:hint="eastAsia"/>
            <w:b/>
            <w:i/>
            <w:sz w:val="18"/>
            <w:szCs w:val="18"/>
          </w:rPr>
          <w:t xml:space="preserve"> OR</w:t>
        </w:r>
      </w:ins>
    </w:p>
    <w:p w:rsidR="00754DEA" w:rsidRPr="00261F10" w:rsidRDefault="00754DEA" w:rsidP="00754DEA">
      <w:pPr>
        <w:pStyle w:val="a3"/>
        <w:ind w:leftChars="0" w:left="360"/>
        <w:rPr>
          <w:ins w:id="8773" w:author="rocky" w:date="2013-04-12T12:46:00Z"/>
          <w:i/>
          <w:sz w:val="18"/>
          <w:szCs w:val="18"/>
        </w:rPr>
      </w:pPr>
      <w:ins w:id="8774" w:author="rocky" w:date="2013-04-12T12:46:00Z">
        <w:r>
          <w:rPr>
            <w:rFonts w:hint="eastAsia"/>
            <w:i/>
            <w:sz w:val="18"/>
            <w:szCs w:val="18"/>
          </w:rPr>
          <w:t xml:space="preserve">                                         </w:t>
        </w:r>
        <w:r w:rsidRPr="00261F10">
          <w:rPr>
            <w:i/>
            <w:sz w:val="18"/>
            <w:szCs w:val="18"/>
          </w:rPr>
          <w:sym w:font="Wingdings" w:char="F0DF"/>
        </w:r>
        <w:r>
          <w:rPr>
            <w:rFonts w:hint="eastAsia"/>
            <w:i/>
            <w:sz w:val="18"/>
            <w:szCs w:val="18"/>
          </w:rPr>
          <w:t xml:space="preserve"> (Non-zero if NG, AUTH, SendRequest)</w:t>
        </w:r>
      </w:ins>
    </w:p>
    <w:p w:rsidR="00754DEA" w:rsidRDefault="00754DEA" w:rsidP="00754DEA">
      <w:pPr>
        <w:pStyle w:val="a3"/>
        <w:ind w:leftChars="0" w:left="360"/>
        <w:rPr>
          <w:ins w:id="8775" w:author="rocky" w:date="2013-04-12T12:46:00Z"/>
          <w:i/>
          <w:sz w:val="18"/>
          <w:szCs w:val="18"/>
        </w:rPr>
      </w:pPr>
      <w:ins w:id="8776" w:author="rocky" w:date="2013-04-12T12:46:00Z">
        <w:r w:rsidRPr="009C55F8">
          <w:rPr>
            <w:rFonts w:hint="eastAsia"/>
            <w:i/>
            <w:sz w:val="18"/>
            <w:szCs w:val="18"/>
          </w:rPr>
          <w:t>NDEF_UPDATE</w:t>
        </w:r>
        <w:r>
          <w:rPr>
            <w:rFonts w:hint="eastAsia"/>
            <w:i/>
            <w:sz w:val="18"/>
            <w:szCs w:val="18"/>
          </w:rPr>
          <w:t xml:space="preserve">  (AUTH, ValidateGIN, 21h,</w:t>
        </w:r>
      </w:ins>
    </w:p>
    <w:p w:rsidR="00754DEA" w:rsidRDefault="00754DEA" w:rsidP="00754DEA">
      <w:pPr>
        <w:pStyle w:val="a3"/>
        <w:ind w:leftChars="0" w:left="360" w:firstLineChars="50" w:firstLine="90"/>
        <w:rPr>
          <w:ins w:id="8777" w:author="rocky" w:date="2013-04-12T12:46:00Z"/>
          <w:i/>
          <w:sz w:val="18"/>
          <w:szCs w:val="18"/>
        </w:rPr>
      </w:pPr>
      <w:ins w:id="8778" w:author="rocky" w:date="2013-04-12T12:46:00Z">
        <w:r>
          <w:rPr>
            <w:rFonts w:hint="eastAsia"/>
            <w:i/>
            <w:sz w:val="18"/>
            <w:szCs w:val="18"/>
          </w:rPr>
          <w:t>10h-byte Scramble3(Challenge1,DID-HGIN) ,</w:t>
        </w:r>
      </w:ins>
    </w:p>
    <w:p w:rsidR="00754DEA" w:rsidRDefault="00754DEA" w:rsidP="00754DEA">
      <w:pPr>
        <w:pStyle w:val="a3"/>
        <w:pBdr>
          <w:bottom w:val="single" w:sz="6" w:space="1" w:color="auto"/>
        </w:pBdr>
        <w:ind w:leftChars="0" w:left="360" w:firstLineChars="50" w:firstLine="90"/>
        <w:rPr>
          <w:ins w:id="8779" w:author="rocky" w:date="2013-04-12T12:46:00Z"/>
          <w:i/>
          <w:sz w:val="18"/>
          <w:szCs w:val="18"/>
        </w:rPr>
      </w:pPr>
      <w:ins w:id="8780" w:author="rocky" w:date="2013-04-12T12:46:00Z">
        <w:r>
          <w:rPr>
            <w:rFonts w:hint="eastAsia"/>
            <w:i/>
            <w:sz w:val="18"/>
            <w:szCs w:val="18"/>
          </w:rPr>
          <w:t xml:space="preserve">00h) </w:t>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r>
        <w:r>
          <w:rPr>
            <w:rFonts w:hint="eastAsia"/>
            <w:i/>
            <w:sz w:val="18"/>
            <w:szCs w:val="18"/>
          </w:rPr>
          <w:tab/>
          <w:t xml:space="preserve">   </w:t>
        </w:r>
        <w:r w:rsidRPr="007E09CA">
          <w:rPr>
            <w:i/>
            <w:sz w:val="18"/>
            <w:szCs w:val="18"/>
          </w:rPr>
          <w:sym w:font="Wingdings" w:char="F0E0"/>
        </w:r>
      </w:ins>
    </w:p>
    <w:p w:rsidR="00E3245E" w:rsidRDefault="00E3245E">
      <w:pPr>
        <w:rPr>
          <w:szCs w:val="24"/>
        </w:rPr>
      </w:pPr>
    </w:p>
    <w:p w:rsidR="0035545B" w:rsidRDefault="0035545B">
      <w:pPr>
        <w:widowControl/>
        <w:rPr>
          <w:ins w:id="8781" w:author="rocky" w:date="2013-03-17T21:28:00Z"/>
          <w:sz w:val="32"/>
          <w:szCs w:val="32"/>
        </w:rPr>
      </w:pPr>
      <w:r>
        <w:rPr>
          <w:sz w:val="32"/>
          <w:szCs w:val="32"/>
        </w:rPr>
        <w:br w:type="page"/>
      </w:r>
    </w:p>
    <w:p w:rsidR="007C65A9" w:rsidRDefault="007C65A9">
      <w:pPr>
        <w:widowControl/>
        <w:rPr>
          <w:sz w:val="32"/>
          <w:szCs w:val="32"/>
        </w:rPr>
      </w:pPr>
    </w:p>
    <w:p w:rsidR="00926267" w:rsidRDefault="003B50B9" w:rsidP="00926267">
      <w:pPr>
        <w:pStyle w:val="a3"/>
        <w:numPr>
          <w:ilvl w:val="0"/>
          <w:numId w:val="1"/>
        </w:numPr>
        <w:ind w:leftChars="0"/>
        <w:rPr>
          <w:sz w:val="32"/>
          <w:szCs w:val="32"/>
        </w:rPr>
      </w:pPr>
      <w:r>
        <w:rPr>
          <w:rFonts w:hint="eastAsia"/>
          <w:sz w:val="32"/>
          <w:szCs w:val="32"/>
        </w:rPr>
        <w:t xml:space="preserve">The ISO 14443-4 </w:t>
      </w:r>
      <w:r w:rsidR="005F472A">
        <w:rPr>
          <w:rFonts w:hint="eastAsia"/>
          <w:sz w:val="32"/>
          <w:szCs w:val="32"/>
        </w:rPr>
        <w:t xml:space="preserve">APDU </w:t>
      </w:r>
      <w:r>
        <w:rPr>
          <w:rFonts w:hint="eastAsia"/>
          <w:sz w:val="32"/>
          <w:szCs w:val="32"/>
        </w:rPr>
        <w:t>sequence</w:t>
      </w:r>
      <w:r w:rsidR="005E11A4">
        <w:rPr>
          <w:rFonts w:hint="eastAsia"/>
          <w:sz w:val="32"/>
          <w:szCs w:val="32"/>
        </w:rPr>
        <w:t>s</w:t>
      </w:r>
      <w:r>
        <w:rPr>
          <w:rFonts w:hint="eastAsia"/>
          <w:sz w:val="32"/>
          <w:szCs w:val="32"/>
        </w:rPr>
        <w:t xml:space="preserve"> in Odin command transmission flow</w:t>
      </w:r>
      <w:r w:rsidR="00EF7772" w:rsidRPr="00EF7772">
        <w:rPr>
          <w:rFonts w:hint="eastAsia"/>
          <w:sz w:val="32"/>
          <w:szCs w:val="32"/>
        </w:rPr>
        <w:t>:</w:t>
      </w:r>
    </w:p>
    <w:p w:rsidR="00371495" w:rsidRPr="005E11A4" w:rsidRDefault="005E11A4" w:rsidP="005E11A4">
      <w:pPr>
        <w:pStyle w:val="a3"/>
        <w:ind w:leftChars="0" w:left="360"/>
        <w:rPr>
          <w:szCs w:val="24"/>
        </w:rPr>
      </w:pPr>
      <w:r>
        <w:rPr>
          <w:rFonts w:hint="eastAsia"/>
          <w:szCs w:val="24"/>
        </w:rPr>
        <w:t xml:space="preserve">Here are the APDU sequences happen </w:t>
      </w:r>
      <w:ins w:id="8782" w:author="rocky" w:date="2013-03-04T16:31:00Z">
        <w:r w:rsidR="00194616">
          <w:rPr>
            <w:rFonts w:hint="eastAsia"/>
            <w:szCs w:val="24"/>
          </w:rPr>
          <w:t>during</w:t>
        </w:r>
      </w:ins>
      <w:del w:id="8783" w:author="rocky" w:date="2013-03-04T16:31:00Z">
        <w:r w:rsidDel="00194616">
          <w:rPr>
            <w:rFonts w:hint="eastAsia"/>
            <w:szCs w:val="24"/>
          </w:rPr>
          <w:delText>in</w:delText>
        </w:r>
      </w:del>
      <w:r>
        <w:rPr>
          <w:rFonts w:hint="eastAsia"/>
          <w:szCs w:val="24"/>
        </w:rPr>
        <w:t xml:space="preserve"> </w:t>
      </w:r>
      <w:del w:id="8784" w:author="rocky" w:date="2013-03-04T16:30:00Z">
        <w:r w:rsidDel="00194616">
          <w:rPr>
            <w:rFonts w:hint="eastAsia"/>
            <w:szCs w:val="24"/>
          </w:rPr>
          <w:delText xml:space="preserve">a </w:delText>
        </w:r>
      </w:del>
      <w:r>
        <w:rPr>
          <w:rFonts w:hint="eastAsia"/>
          <w:szCs w:val="24"/>
        </w:rPr>
        <w:t>NFC forum Type 4 Tag</w:t>
      </w:r>
      <w:ins w:id="8785" w:author="rocky" w:date="2013-03-04T16:31:00Z">
        <w:r w:rsidR="00194616">
          <w:rPr>
            <w:rFonts w:hint="eastAsia"/>
            <w:szCs w:val="24"/>
          </w:rPr>
          <w:t xml:space="preserve"> operation in Android</w:t>
        </w:r>
      </w:ins>
      <w:r>
        <w:rPr>
          <w:rFonts w:hint="eastAsia"/>
          <w:szCs w:val="24"/>
        </w:rPr>
        <w:t xml:space="preserve">. </w:t>
      </w:r>
    </w:p>
    <w:p w:rsidR="00217E21" w:rsidRPr="00217E21" w:rsidRDefault="00217E21" w:rsidP="00371495">
      <w:pPr>
        <w:pStyle w:val="a3"/>
        <w:numPr>
          <w:ilvl w:val="1"/>
          <w:numId w:val="22"/>
        </w:numPr>
        <w:ind w:leftChars="0" w:left="720"/>
        <w:rPr>
          <w:i/>
        </w:rPr>
      </w:pPr>
      <w:r>
        <w:rPr>
          <w:rFonts w:hint="eastAsia"/>
          <w:szCs w:val="24"/>
        </w:rPr>
        <w:t>Automatic d</w:t>
      </w:r>
      <w:ins w:id="8786" w:author="rocky" w:date="2013-03-04T16:31:00Z">
        <w:r w:rsidR="00194616">
          <w:rPr>
            <w:rFonts w:hint="eastAsia"/>
            <w:szCs w:val="24"/>
          </w:rPr>
          <w:t>iscovery</w:t>
        </w:r>
      </w:ins>
      <w:del w:id="8787" w:author="rocky" w:date="2013-03-04T16:31:00Z">
        <w:r w:rsidDel="00194616">
          <w:rPr>
            <w:rFonts w:hint="eastAsia"/>
            <w:szCs w:val="24"/>
          </w:rPr>
          <w:delText>etection</w:delText>
        </w:r>
      </w:del>
      <w:r>
        <w:rPr>
          <w:rFonts w:hint="eastAsia"/>
          <w:szCs w:val="24"/>
        </w:rPr>
        <w:t>:</w:t>
      </w:r>
    </w:p>
    <w:p w:rsidR="00371495" w:rsidRPr="00371495" w:rsidRDefault="00371495" w:rsidP="00217E21">
      <w:pPr>
        <w:pStyle w:val="a3"/>
        <w:ind w:leftChars="0" w:left="720"/>
        <w:rPr>
          <w:i/>
        </w:rPr>
      </w:pPr>
      <w:r w:rsidRPr="00371495">
        <w:rPr>
          <w:rFonts w:hint="eastAsia"/>
          <w:szCs w:val="24"/>
        </w:rPr>
        <w:t>When PHONE detect</w:t>
      </w:r>
      <w:r w:rsidR="00414433">
        <w:rPr>
          <w:rFonts w:hint="eastAsia"/>
          <w:szCs w:val="24"/>
        </w:rPr>
        <w:t>s</w:t>
      </w:r>
      <w:r w:rsidRPr="00371495">
        <w:rPr>
          <w:rFonts w:hint="eastAsia"/>
          <w:szCs w:val="24"/>
        </w:rPr>
        <w:t xml:space="preserve"> DEVICE, Android system will detect NFC tag </w:t>
      </w:r>
      <w:r w:rsidR="00414433">
        <w:rPr>
          <w:rFonts w:hint="eastAsia"/>
          <w:szCs w:val="24"/>
        </w:rPr>
        <w:t xml:space="preserve">by issuing </w:t>
      </w:r>
      <w:ins w:id="8788" w:author="rocky" w:date="2013-03-04T16:31:00Z">
        <w:r w:rsidR="003770F9">
          <w:rPr>
            <w:rFonts w:hint="eastAsia"/>
            <w:szCs w:val="24"/>
          </w:rPr>
          <w:t>C-</w:t>
        </w:r>
      </w:ins>
      <w:r w:rsidR="00414433">
        <w:rPr>
          <w:rFonts w:hint="eastAsia"/>
          <w:szCs w:val="24"/>
        </w:rPr>
        <w:t>APDU sequence as T</w:t>
      </w:r>
      <w:r w:rsidR="00414433">
        <w:rPr>
          <w:szCs w:val="24"/>
        </w:rPr>
        <w:t>a</w:t>
      </w:r>
      <w:r w:rsidR="00414433">
        <w:rPr>
          <w:rFonts w:hint="eastAsia"/>
          <w:szCs w:val="24"/>
        </w:rPr>
        <w:t>ble 1. Totally 8 APDU is required.</w:t>
      </w:r>
    </w:p>
    <w:p w:rsidR="00217E21" w:rsidRDefault="0071622C" w:rsidP="00217E21">
      <w:pPr>
        <w:ind w:firstLineChars="300" w:firstLine="721"/>
        <w:rPr>
          <w:b/>
          <w:i/>
        </w:rPr>
      </w:pPr>
      <w:r>
        <w:rPr>
          <w:b/>
          <w:i/>
          <w:noProof/>
        </w:rPr>
        <mc:AlternateContent>
          <mc:Choice Requires="wps">
            <w:drawing>
              <wp:inline distT="0" distB="0" distL="0" distR="0">
                <wp:extent cx="3709035" cy="3301365"/>
                <wp:effectExtent l="10160" t="13335" r="5080" b="952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9035" cy="1929765"/>
                        </a:xfrm>
                        <a:prstGeom prst="rect">
                          <a:avLst/>
                        </a:prstGeom>
                        <a:solidFill>
                          <a:srgbClr val="FFFFFF"/>
                        </a:solidFill>
                        <a:ln w="9525">
                          <a:solidFill>
                            <a:srgbClr val="000000"/>
                          </a:solidFill>
                          <a:miter lim="800000"/>
                          <a:headEnd/>
                          <a:tailEnd/>
                        </a:ln>
                      </wps:spPr>
                      <wps:txbx>
                        <w:txbxContent>
                          <w:p w:rsidR="00B27F75" w:rsidRPr="00F06CB9" w:rsidRDefault="00B27F75" w:rsidP="00C95E74">
                            <w:pPr>
                              <w:pStyle w:val="a3"/>
                              <w:ind w:leftChars="0" w:left="720"/>
                              <w:rPr>
                                <w:i/>
                              </w:rPr>
                            </w:pPr>
                            <w:r>
                              <w:rPr>
                                <w:rFonts w:hint="eastAsia"/>
                                <w:i/>
                              </w:rPr>
                              <w:t>Select NDEF</w:t>
                            </w:r>
                            <w:r w:rsidRPr="00F06CB9">
                              <w:rPr>
                                <w:rFonts w:hint="eastAsia"/>
                                <w:i/>
                              </w:rPr>
                              <w:t xml:space="preserve"> TAG APPLICATION</w:t>
                            </w:r>
                          </w:p>
                          <w:p w:rsidR="00B27F75" w:rsidRPr="00F06CB9" w:rsidRDefault="00B27F75" w:rsidP="00C95E74">
                            <w:pPr>
                              <w:pStyle w:val="a3"/>
                              <w:ind w:leftChars="0" w:left="720"/>
                              <w:rPr>
                                <w:i/>
                              </w:rPr>
                            </w:pPr>
                            <w:r>
                              <w:rPr>
                                <w:rFonts w:hint="eastAsia"/>
                                <w:i/>
                              </w:rPr>
                              <w:t>Select</w:t>
                            </w:r>
                            <w:r w:rsidRPr="00F06CB9">
                              <w:rPr>
                                <w:rFonts w:hint="eastAsia"/>
                                <w:i/>
                              </w:rPr>
                              <w:t xml:space="preserve"> CC FILE</w:t>
                            </w:r>
                          </w:p>
                          <w:p w:rsidR="00B27F75" w:rsidRPr="00F06CB9" w:rsidRDefault="00B27F75" w:rsidP="00C95E74">
                            <w:pPr>
                              <w:pStyle w:val="a3"/>
                              <w:ind w:leftChars="0" w:left="720"/>
                              <w:rPr>
                                <w:i/>
                              </w:rPr>
                            </w:pPr>
                            <w:r>
                              <w:rPr>
                                <w:rFonts w:hint="eastAsia"/>
                                <w:i/>
                              </w:rPr>
                              <w:t>ReadBinary</w:t>
                            </w:r>
                            <w:r w:rsidRPr="00F06CB9">
                              <w:rPr>
                                <w:rFonts w:hint="eastAsia"/>
                                <w:i/>
                              </w:rPr>
                              <w:t xml:space="preserve"> CC FILE</w:t>
                            </w:r>
                          </w:p>
                          <w:p w:rsidR="00B27F75" w:rsidRPr="00F06CB9" w:rsidRDefault="00B27F75" w:rsidP="00C95E74">
                            <w:pPr>
                              <w:pStyle w:val="a3"/>
                              <w:ind w:leftChars="0" w:left="720"/>
                              <w:rPr>
                                <w:i/>
                              </w:rPr>
                            </w:pPr>
                            <w:r>
                              <w:rPr>
                                <w:rFonts w:hint="eastAsia"/>
                                <w:i/>
                              </w:rPr>
                              <w:t>Select</w:t>
                            </w:r>
                            <w:r w:rsidRPr="00F06CB9">
                              <w:rPr>
                                <w:rFonts w:hint="eastAsia"/>
                                <w:i/>
                              </w:rPr>
                              <w:t xml:space="preserve"> NDEF FILE</w:t>
                            </w:r>
                          </w:p>
                          <w:p w:rsidR="00B27F75" w:rsidRPr="00F06CB9" w:rsidRDefault="00B27F75" w:rsidP="00C95E74">
                            <w:pPr>
                              <w:pStyle w:val="a3"/>
                              <w:ind w:leftChars="0" w:left="720"/>
                              <w:rPr>
                                <w:i/>
                              </w:rPr>
                            </w:pPr>
                            <w:r>
                              <w:rPr>
                                <w:rFonts w:hint="eastAsia"/>
                                <w:i/>
                              </w:rPr>
                              <w:t>ReadBinary</w:t>
                            </w:r>
                            <w:r w:rsidRPr="00F06CB9">
                              <w:rPr>
                                <w:rFonts w:hint="eastAsia"/>
                                <w:i/>
                              </w:rPr>
                              <w:t xml:space="preserve"> NLEN</w:t>
                            </w:r>
                          </w:p>
                          <w:p w:rsidR="00B27F75" w:rsidRPr="00F06CB9" w:rsidRDefault="00B27F75" w:rsidP="00C95E74">
                            <w:pPr>
                              <w:pStyle w:val="a3"/>
                              <w:ind w:leftChars="0" w:left="720"/>
                              <w:rPr>
                                <w:i/>
                              </w:rPr>
                            </w:pPr>
                            <w:r>
                              <w:rPr>
                                <w:rFonts w:hint="eastAsia"/>
                                <w:i/>
                              </w:rPr>
                              <w:t>Select</w:t>
                            </w:r>
                            <w:r w:rsidRPr="00F06CB9">
                              <w:rPr>
                                <w:rFonts w:hint="eastAsia"/>
                                <w:i/>
                              </w:rPr>
                              <w:t xml:space="preserve"> NDEF FILE</w:t>
                            </w:r>
                          </w:p>
                          <w:p w:rsidR="00B27F75" w:rsidRPr="00E32356" w:rsidRDefault="00B27F75" w:rsidP="00C95E74">
                            <w:pPr>
                              <w:pStyle w:val="a3"/>
                              <w:ind w:leftChars="0" w:left="720"/>
                              <w:rPr>
                                <w:b/>
                                <w:i/>
                              </w:rPr>
                            </w:pPr>
                            <w:r>
                              <w:rPr>
                                <w:rFonts w:hint="eastAsia"/>
                                <w:b/>
                                <w:i/>
                              </w:rPr>
                              <w:t>ReadBinary UNTIL NDEF</w:t>
                            </w:r>
                            <w:r>
                              <w:rPr>
                                <w:b/>
                                <w:i/>
                              </w:rPr>
                              <w:t>’</w:t>
                            </w:r>
                            <w:r>
                              <w:rPr>
                                <w:rFonts w:hint="eastAsia"/>
                                <w:b/>
                                <w:i/>
                              </w:rPr>
                              <w:t>s PAYLOAD part</w:t>
                            </w:r>
                          </w:p>
                          <w:p w:rsidR="00B27F75" w:rsidRPr="00C95E74" w:rsidRDefault="00B27F75" w:rsidP="00C95E74">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8" o:spid="_x0000_s1034" type="#_x0000_t202" style="width:292.05pt;height:2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">
                <v:textbox style="mso-fit-shape-to-text:t">
                  <w:txbxContent>
                    <w:p w:rsidR="00B27F75" w:rsidRPr="00F06CB9" w:rsidRDefault="00B27F75" w:rsidP="00C95E74">
                      <w:pPr>
                        <w:pStyle w:val="a3"/>
                        <w:ind w:leftChars="0" w:left="720"/>
                        <w:rPr>
                          <w:i/>
                        </w:rPr>
                      </w:pPr>
                      <w:r>
                        <w:rPr>
                          <w:rFonts w:hint="eastAsia"/>
                          <w:i/>
                        </w:rPr>
                        <w:t>Select NDEF</w:t>
                      </w:r>
                      <w:r w:rsidRPr="00F06CB9">
                        <w:rPr>
                          <w:rFonts w:hint="eastAsia"/>
                          <w:i/>
                        </w:rPr>
                        <w:t xml:space="preserve"> TAG APPLICATION</w:t>
                      </w:r>
                    </w:p>
                    <w:p w:rsidR="00B27F75" w:rsidRPr="00F06CB9" w:rsidRDefault="00B27F75" w:rsidP="00C95E74">
                      <w:pPr>
                        <w:pStyle w:val="a3"/>
                        <w:ind w:leftChars="0" w:left="720"/>
                        <w:rPr>
                          <w:i/>
                        </w:rPr>
                      </w:pPr>
                      <w:r>
                        <w:rPr>
                          <w:rFonts w:hint="eastAsia"/>
                          <w:i/>
                        </w:rPr>
                        <w:t>Select</w:t>
                      </w:r>
                      <w:r w:rsidRPr="00F06CB9">
                        <w:rPr>
                          <w:rFonts w:hint="eastAsia"/>
                          <w:i/>
                        </w:rPr>
                        <w:t xml:space="preserve"> CC FILE</w:t>
                      </w:r>
                    </w:p>
                    <w:p w:rsidR="00B27F75" w:rsidRPr="00F06CB9" w:rsidRDefault="00B27F75" w:rsidP="00C95E74">
                      <w:pPr>
                        <w:pStyle w:val="a3"/>
                        <w:ind w:leftChars="0" w:left="720"/>
                        <w:rPr>
                          <w:i/>
                        </w:rPr>
                      </w:pPr>
                      <w:r>
                        <w:rPr>
                          <w:rFonts w:hint="eastAsia"/>
                          <w:i/>
                        </w:rPr>
                        <w:t>ReadBinary</w:t>
                      </w:r>
                      <w:r w:rsidRPr="00F06CB9">
                        <w:rPr>
                          <w:rFonts w:hint="eastAsia"/>
                          <w:i/>
                        </w:rPr>
                        <w:t xml:space="preserve"> CC FILE</w:t>
                      </w:r>
                    </w:p>
                    <w:p w:rsidR="00B27F75" w:rsidRPr="00F06CB9" w:rsidRDefault="00B27F75" w:rsidP="00C95E74">
                      <w:pPr>
                        <w:pStyle w:val="a3"/>
                        <w:ind w:leftChars="0" w:left="720"/>
                        <w:rPr>
                          <w:i/>
                        </w:rPr>
                      </w:pPr>
                      <w:r>
                        <w:rPr>
                          <w:rFonts w:hint="eastAsia"/>
                          <w:i/>
                        </w:rPr>
                        <w:t>Select</w:t>
                      </w:r>
                      <w:r w:rsidRPr="00F06CB9">
                        <w:rPr>
                          <w:rFonts w:hint="eastAsia"/>
                          <w:i/>
                        </w:rPr>
                        <w:t xml:space="preserve"> NDEF FILE</w:t>
                      </w:r>
                    </w:p>
                    <w:p w:rsidR="00B27F75" w:rsidRPr="00F06CB9" w:rsidRDefault="00B27F75" w:rsidP="00C95E74">
                      <w:pPr>
                        <w:pStyle w:val="a3"/>
                        <w:ind w:leftChars="0" w:left="720"/>
                        <w:rPr>
                          <w:i/>
                        </w:rPr>
                      </w:pPr>
                      <w:r>
                        <w:rPr>
                          <w:rFonts w:hint="eastAsia"/>
                          <w:i/>
                        </w:rPr>
                        <w:t>ReadBinary</w:t>
                      </w:r>
                      <w:r w:rsidRPr="00F06CB9">
                        <w:rPr>
                          <w:rFonts w:hint="eastAsia"/>
                          <w:i/>
                        </w:rPr>
                        <w:t xml:space="preserve"> NLEN</w:t>
                      </w:r>
                    </w:p>
                    <w:p w:rsidR="00B27F75" w:rsidRPr="00F06CB9" w:rsidRDefault="00B27F75" w:rsidP="00C95E74">
                      <w:pPr>
                        <w:pStyle w:val="a3"/>
                        <w:ind w:leftChars="0" w:left="720"/>
                        <w:rPr>
                          <w:i/>
                        </w:rPr>
                      </w:pPr>
                      <w:r>
                        <w:rPr>
                          <w:rFonts w:hint="eastAsia"/>
                          <w:i/>
                        </w:rPr>
                        <w:t>Select</w:t>
                      </w:r>
                      <w:r w:rsidRPr="00F06CB9">
                        <w:rPr>
                          <w:rFonts w:hint="eastAsia"/>
                          <w:i/>
                        </w:rPr>
                        <w:t xml:space="preserve"> NDEF FILE</w:t>
                      </w:r>
                    </w:p>
                    <w:p w:rsidR="00B27F75" w:rsidRPr="00E32356" w:rsidRDefault="00B27F75" w:rsidP="00C95E74">
                      <w:pPr>
                        <w:pStyle w:val="a3"/>
                        <w:ind w:leftChars="0" w:left="720"/>
                        <w:rPr>
                          <w:b/>
                          <w:i/>
                        </w:rPr>
                      </w:pPr>
                      <w:r>
                        <w:rPr>
                          <w:rFonts w:hint="eastAsia"/>
                          <w:b/>
                          <w:i/>
                        </w:rPr>
                        <w:t>ReadBinary UNTIL NDEF</w:t>
                      </w:r>
                      <w:r>
                        <w:rPr>
                          <w:b/>
                          <w:i/>
                        </w:rPr>
                        <w:t>’</w:t>
                      </w:r>
                      <w:r>
                        <w:rPr>
                          <w:rFonts w:hint="eastAsia"/>
                          <w:b/>
                          <w:i/>
                        </w:rPr>
                        <w:t>s PAYLOAD part</w:t>
                      </w:r>
                    </w:p>
                    <w:p w:rsidR="00B27F75" w:rsidRPr="00C95E74" w:rsidRDefault="00B27F75" w:rsidP="00C95E74">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v:textbox>
                <w10:anchorlock/>
              </v:shape>
            </w:pict>
          </mc:Fallback>
        </mc:AlternateContent>
      </w:r>
    </w:p>
    <w:p w:rsidR="00414433" w:rsidRPr="00217E21" w:rsidRDefault="00414433" w:rsidP="00217E21">
      <w:pPr>
        <w:ind w:firstLineChars="300" w:firstLine="721"/>
        <w:rPr>
          <w:b/>
          <w:i/>
        </w:rPr>
      </w:pPr>
      <w:r w:rsidRPr="00217E21">
        <w:rPr>
          <w:rFonts w:hint="eastAsia"/>
          <w:b/>
          <w:i/>
        </w:rPr>
        <w:t>Table 1</w:t>
      </w:r>
    </w:p>
    <w:p w:rsidR="00217E21" w:rsidRDefault="00217E21" w:rsidP="00371495">
      <w:pPr>
        <w:pStyle w:val="a3"/>
        <w:numPr>
          <w:ilvl w:val="1"/>
          <w:numId w:val="22"/>
        </w:numPr>
        <w:ind w:leftChars="0"/>
        <w:rPr>
          <w:szCs w:val="24"/>
        </w:rPr>
      </w:pPr>
      <w:r>
        <w:rPr>
          <w:rFonts w:hint="eastAsia"/>
          <w:szCs w:val="24"/>
        </w:rPr>
        <w:t xml:space="preserve">NDEF message read by using </w:t>
      </w:r>
      <w:r w:rsidRPr="00371495">
        <w:rPr>
          <w:rFonts w:hint="eastAsia"/>
          <w:szCs w:val="24"/>
        </w:rPr>
        <w:t>android.nfc.tech.Ndef.getNdefMessage</w:t>
      </w:r>
    </w:p>
    <w:p w:rsidR="00371495" w:rsidRDefault="00414433" w:rsidP="00217E21">
      <w:pPr>
        <w:pStyle w:val="a3"/>
        <w:ind w:leftChars="0" w:left="644"/>
        <w:rPr>
          <w:szCs w:val="24"/>
        </w:rPr>
      </w:pPr>
      <w:r>
        <w:rPr>
          <w:rFonts w:hint="eastAsia"/>
          <w:szCs w:val="24"/>
        </w:rPr>
        <w:t xml:space="preserve">The </w:t>
      </w:r>
      <w:r w:rsidR="002938F8">
        <w:rPr>
          <w:rFonts w:hint="eastAsia"/>
          <w:szCs w:val="24"/>
        </w:rPr>
        <w:t>APDU sequence is the same as the sequence in automatic detection.</w:t>
      </w:r>
    </w:p>
    <w:p w:rsidR="002938F8" w:rsidRPr="002938F8" w:rsidRDefault="002938F8" w:rsidP="002938F8">
      <w:pPr>
        <w:rPr>
          <w:szCs w:val="24"/>
        </w:rPr>
      </w:pPr>
      <w:r>
        <w:rPr>
          <w:rFonts w:hint="eastAsia"/>
          <w:szCs w:val="24"/>
        </w:rPr>
        <w:tab/>
      </w:r>
      <w:r>
        <w:rPr>
          <w:rFonts w:hint="eastAsia"/>
          <w:szCs w:val="24"/>
        </w:rPr>
        <w:tab/>
      </w:r>
    </w:p>
    <w:p w:rsidR="00371495" w:rsidRPr="00414433" w:rsidRDefault="00371495" w:rsidP="00414433">
      <w:pPr>
        <w:pStyle w:val="a3"/>
        <w:numPr>
          <w:ilvl w:val="1"/>
          <w:numId w:val="22"/>
        </w:numPr>
        <w:ind w:leftChars="0"/>
        <w:rPr>
          <w:szCs w:val="24"/>
        </w:rPr>
      </w:pPr>
      <w:r>
        <w:rPr>
          <w:rFonts w:hint="eastAsia"/>
          <w:szCs w:val="24"/>
        </w:rPr>
        <w:t xml:space="preserve">NDEF </w:t>
      </w:r>
      <w:r w:rsidR="00217E21">
        <w:rPr>
          <w:rFonts w:hint="eastAsia"/>
          <w:szCs w:val="24"/>
        </w:rPr>
        <w:t xml:space="preserve">message </w:t>
      </w:r>
      <w:r>
        <w:rPr>
          <w:rFonts w:hint="eastAsia"/>
          <w:szCs w:val="24"/>
        </w:rPr>
        <w:t xml:space="preserve">write </w:t>
      </w:r>
      <w:r w:rsidR="00217E21">
        <w:rPr>
          <w:rFonts w:hint="eastAsia"/>
          <w:szCs w:val="24"/>
        </w:rPr>
        <w:t xml:space="preserve">by </w:t>
      </w:r>
      <w:r>
        <w:rPr>
          <w:rFonts w:hint="eastAsia"/>
          <w:szCs w:val="24"/>
        </w:rPr>
        <w:t>using android.nfc.tech.Ndef.writeNdefMessage</w:t>
      </w:r>
      <w:r w:rsidR="00414433">
        <w:rPr>
          <w:rFonts w:hint="eastAsia"/>
          <w:szCs w:val="24"/>
        </w:rPr>
        <w:t>. The APDU sequence is as follows.</w:t>
      </w:r>
    </w:p>
    <w:p w:rsidR="00371495" w:rsidRDefault="0071622C" w:rsidP="00371495">
      <w:pPr>
        <w:pStyle w:val="a3"/>
        <w:ind w:leftChars="0" w:left="644"/>
        <w:rPr>
          <w:szCs w:val="24"/>
        </w:rPr>
      </w:pPr>
      <w:r>
        <w:rPr>
          <w:noProof/>
          <w:szCs w:val="24"/>
        </w:rPr>
        <mc:AlternateContent>
          <mc:Choice Requires="wps">
            <w:drawing>
              <wp:inline distT="0" distB="0" distL="0" distR="0">
                <wp:extent cx="3843655" cy="2844165"/>
                <wp:effectExtent l="8890" t="5715" r="5080" b="762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655" cy="1929765"/>
                        </a:xfrm>
                        <a:prstGeom prst="rect">
                          <a:avLst/>
                        </a:prstGeom>
                        <a:solidFill>
                          <a:srgbClr val="FFFFFF"/>
                        </a:solidFill>
                        <a:ln w="9525">
                          <a:solidFill>
                            <a:srgbClr val="000000"/>
                          </a:solidFill>
                          <a:miter lim="800000"/>
                          <a:headEnd/>
                          <a:tailEnd/>
                        </a:ln>
                      </wps:spPr>
                      <wps:txbx>
                        <w:txbxContent>
                          <w:p w:rsidR="00B27F75" w:rsidRPr="00F06CB9" w:rsidRDefault="00B27F75" w:rsidP="00414433">
                            <w:pPr>
                              <w:pStyle w:val="a3"/>
                              <w:ind w:leftChars="0" w:left="720"/>
                              <w:rPr>
                                <w:i/>
                              </w:rPr>
                            </w:pPr>
                            <w:r>
                              <w:rPr>
                                <w:rFonts w:hint="eastAsia"/>
                                <w:i/>
                              </w:rPr>
                              <w:t>Select</w:t>
                            </w:r>
                            <w:r w:rsidRPr="00F06CB9">
                              <w:rPr>
                                <w:rFonts w:hint="eastAsia"/>
                                <w:i/>
                              </w:rPr>
                              <w:t xml:space="preserve"> </w:t>
                            </w:r>
                            <w:r>
                              <w:rPr>
                                <w:rFonts w:hint="eastAsia"/>
                                <w:i/>
                              </w:rPr>
                              <w:t xml:space="preserve">NDEF </w:t>
                            </w:r>
                            <w:r w:rsidRPr="00F06CB9">
                              <w:rPr>
                                <w:rFonts w:hint="eastAsia"/>
                                <w:i/>
                              </w:rPr>
                              <w:t>TAG APPLICATION</w:t>
                            </w:r>
                          </w:p>
                          <w:p w:rsidR="00B27F75" w:rsidRPr="00F06CB9" w:rsidRDefault="00B27F75" w:rsidP="00414433">
                            <w:pPr>
                              <w:pStyle w:val="a3"/>
                              <w:ind w:leftChars="0" w:left="720"/>
                              <w:rPr>
                                <w:i/>
                              </w:rPr>
                            </w:pPr>
                            <w:r>
                              <w:rPr>
                                <w:rFonts w:hint="eastAsia"/>
                                <w:i/>
                              </w:rPr>
                              <w:t>Select</w:t>
                            </w:r>
                            <w:r w:rsidRPr="00F06CB9">
                              <w:rPr>
                                <w:rFonts w:hint="eastAsia"/>
                                <w:i/>
                              </w:rPr>
                              <w:t xml:space="preserve"> CC FILE</w:t>
                            </w:r>
                          </w:p>
                          <w:p w:rsidR="00B27F75" w:rsidRPr="00F06CB9" w:rsidRDefault="00B27F75" w:rsidP="00414433">
                            <w:pPr>
                              <w:pStyle w:val="a3"/>
                              <w:ind w:leftChars="0" w:left="720"/>
                              <w:rPr>
                                <w:i/>
                              </w:rPr>
                            </w:pPr>
                            <w:r>
                              <w:rPr>
                                <w:rFonts w:hint="eastAsia"/>
                                <w:i/>
                              </w:rPr>
                              <w:t>ReadBinary</w:t>
                            </w:r>
                            <w:r w:rsidRPr="00F06CB9">
                              <w:rPr>
                                <w:rFonts w:hint="eastAsia"/>
                                <w:i/>
                              </w:rPr>
                              <w:t xml:space="preserve"> CC FILE</w:t>
                            </w:r>
                          </w:p>
                          <w:p w:rsidR="00B27F75" w:rsidRPr="00F06CB9" w:rsidRDefault="00B27F75" w:rsidP="00414433">
                            <w:pPr>
                              <w:pStyle w:val="a3"/>
                              <w:ind w:leftChars="0" w:left="720"/>
                              <w:rPr>
                                <w:i/>
                              </w:rPr>
                            </w:pPr>
                            <w:r>
                              <w:rPr>
                                <w:rFonts w:hint="eastAsia"/>
                                <w:i/>
                              </w:rPr>
                              <w:t>Select</w:t>
                            </w:r>
                            <w:r w:rsidRPr="00F06CB9">
                              <w:rPr>
                                <w:rFonts w:hint="eastAsia"/>
                                <w:i/>
                              </w:rPr>
                              <w:t xml:space="preserve"> NDEF FILE</w:t>
                            </w:r>
                          </w:p>
                          <w:p w:rsidR="00B27F75" w:rsidRPr="00F06CB9" w:rsidRDefault="00B27F75" w:rsidP="00414433">
                            <w:pPr>
                              <w:pStyle w:val="a3"/>
                              <w:ind w:leftChars="0" w:left="720"/>
                              <w:rPr>
                                <w:i/>
                              </w:rPr>
                            </w:pPr>
                            <w:r>
                              <w:rPr>
                                <w:rFonts w:hint="eastAsia"/>
                                <w:i/>
                              </w:rPr>
                              <w:t>ReadBinary</w:t>
                            </w:r>
                            <w:r w:rsidRPr="00F06CB9">
                              <w:rPr>
                                <w:rFonts w:hint="eastAsia"/>
                                <w:i/>
                              </w:rPr>
                              <w:t xml:space="preserve"> NLEN</w:t>
                            </w:r>
                          </w:p>
                          <w:p w:rsidR="00B27F75" w:rsidRPr="00F06CB9" w:rsidRDefault="00B27F75" w:rsidP="00414433">
                            <w:pPr>
                              <w:pStyle w:val="a3"/>
                              <w:ind w:leftChars="0" w:left="720"/>
                              <w:rPr>
                                <w:i/>
                              </w:rPr>
                            </w:pPr>
                            <w:r>
                              <w:rPr>
                                <w:rFonts w:hint="eastAsia"/>
                                <w:i/>
                              </w:rPr>
                              <w:t>Selcet</w:t>
                            </w:r>
                            <w:r w:rsidRPr="00F06CB9">
                              <w:rPr>
                                <w:rFonts w:hint="eastAsia"/>
                                <w:i/>
                              </w:rPr>
                              <w:t xml:space="preserve"> NDEF FILE</w:t>
                            </w:r>
                          </w:p>
                          <w:p w:rsidR="00B27F75" w:rsidRDefault="00B27F75" w:rsidP="00C95E74">
                            <w:pPr>
                              <w:pStyle w:val="a3"/>
                              <w:ind w:leftChars="0" w:left="720"/>
                              <w:rPr>
                                <w:b/>
                                <w:i/>
                              </w:rPr>
                            </w:pPr>
                            <w:r>
                              <w:rPr>
                                <w:rFonts w:hint="eastAsia"/>
                                <w:b/>
                                <w:i/>
                              </w:rPr>
                              <w:t>UpdateBinary ZERO NLEN and NDEF file content</w:t>
                            </w:r>
                          </w:p>
                          <w:p w:rsidR="00B27F75" w:rsidRPr="004466D2" w:rsidRDefault="00B27F75" w:rsidP="004466D2">
                            <w:pPr>
                              <w:pStyle w:val="a3"/>
                              <w:ind w:leftChars="0" w:left="720"/>
                              <w:rPr>
                                <w:b/>
                                <w:i/>
                              </w:rPr>
                            </w:pPr>
                            <w:r>
                              <w:rPr>
                                <w:rFonts w:hint="eastAsia"/>
                                <w:b/>
                                <w:i/>
                              </w:rPr>
                              <w:t>UpdateBinary real NLEN</w:t>
                            </w:r>
                          </w:p>
                        </w:txbxContent>
                      </wps:txbx>
                      <wps:bodyPr rot="0" vert="horz" wrap="square" lIns="91440" tIns="45720" rIns="91440" bIns="45720" anchor="t" anchorCtr="0" upright="1">
                        <a:spAutoFit/>
                      </wps:bodyPr>
                    </wps:wsp>
                  </a:graphicData>
                </a:graphic>
              </wp:inline>
            </w:drawing>
          </mc:Choice>
          <mc:Fallback>
            <w:pict>
              <v:shape id="Text Box 17" o:spid="_x0000_s1035" type="#_x0000_t202" style="width:302.65pt;height:2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">
                <v:textbox style="mso-fit-shape-to-text:t">
                  <w:txbxContent>
                    <w:p w:rsidR="00B27F75" w:rsidRPr="00F06CB9" w:rsidRDefault="00B27F75" w:rsidP="00414433">
                      <w:pPr>
                        <w:pStyle w:val="a3"/>
                        <w:ind w:leftChars="0" w:left="720"/>
                        <w:rPr>
                          <w:i/>
                        </w:rPr>
                      </w:pPr>
                      <w:r>
                        <w:rPr>
                          <w:rFonts w:hint="eastAsia"/>
                          <w:i/>
                        </w:rPr>
                        <w:t>Select</w:t>
                      </w:r>
                      <w:r w:rsidRPr="00F06CB9">
                        <w:rPr>
                          <w:rFonts w:hint="eastAsia"/>
                          <w:i/>
                        </w:rPr>
                        <w:t xml:space="preserve"> </w:t>
                      </w:r>
                      <w:r>
                        <w:rPr>
                          <w:rFonts w:hint="eastAsia"/>
                          <w:i/>
                        </w:rPr>
                        <w:t xml:space="preserve">NDEF </w:t>
                      </w:r>
                      <w:r w:rsidRPr="00F06CB9">
                        <w:rPr>
                          <w:rFonts w:hint="eastAsia"/>
                          <w:i/>
                        </w:rPr>
                        <w:t>TAG APPLICATION</w:t>
                      </w:r>
                    </w:p>
                    <w:p w:rsidR="00B27F75" w:rsidRPr="00F06CB9" w:rsidRDefault="00B27F75" w:rsidP="00414433">
                      <w:pPr>
                        <w:pStyle w:val="a3"/>
                        <w:ind w:leftChars="0" w:left="720"/>
                        <w:rPr>
                          <w:i/>
                        </w:rPr>
                      </w:pPr>
                      <w:r>
                        <w:rPr>
                          <w:rFonts w:hint="eastAsia"/>
                          <w:i/>
                        </w:rPr>
                        <w:t>Select</w:t>
                      </w:r>
                      <w:r w:rsidRPr="00F06CB9">
                        <w:rPr>
                          <w:rFonts w:hint="eastAsia"/>
                          <w:i/>
                        </w:rPr>
                        <w:t xml:space="preserve"> CC FILE</w:t>
                      </w:r>
                    </w:p>
                    <w:p w:rsidR="00B27F75" w:rsidRPr="00F06CB9" w:rsidRDefault="00B27F75" w:rsidP="00414433">
                      <w:pPr>
                        <w:pStyle w:val="a3"/>
                        <w:ind w:leftChars="0" w:left="720"/>
                        <w:rPr>
                          <w:i/>
                        </w:rPr>
                      </w:pPr>
                      <w:r>
                        <w:rPr>
                          <w:rFonts w:hint="eastAsia"/>
                          <w:i/>
                        </w:rPr>
                        <w:t>ReadBinary</w:t>
                      </w:r>
                      <w:r w:rsidRPr="00F06CB9">
                        <w:rPr>
                          <w:rFonts w:hint="eastAsia"/>
                          <w:i/>
                        </w:rPr>
                        <w:t xml:space="preserve"> CC FILE</w:t>
                      </w:r>
                    </w:p>
                    <w:p w:rsidR="00B27F75" w:rsidRPr="00F06CB9" w:rsidRDefault="00B27F75" w:rsidP="00414433">
                      <w:pPr>
                        <w:pStyle w:val="a3"/>
                        <w:ind w:leftChars="0" w:left="720"/>
                        <w:rPr>
                          <w:i/>
                        </w:rPr>
                      </w:pPr>
                      <w:r>
                        <w:rPr>
                          <w:rFonts w:hint="eastAsia"/>
                          <w:i/>
                        </w:rPr>
                        <w:t>Select</w:t>
                      </w:r>
                      <w:r w:rsidRPr="00F06CB9">
                        <w:rPr>
                          <w:rFonts w:hint="eastAsia"/>
                          <w:i/>
                        </w:rPr>
                        <w:t xml:space="preserve"> NDEF FILE</w:t>
                      </w:r>
                    </w:p>
                    <w:p w:rsidR="00B27F75" w:rsidRPr="00F06CB9" w:rsidRDefault="00B27F75" w:rsidP="00414433">
                      <w:pPr>
                        <w:pStyle w:val="a3"/>
                        <w:ind w:leftChars="0" w:left="720"/>
                        <w:rPr>
                          <w:i/>
                        </w:rPr>
                      </w:pPr>
                      <w:r>
                        <w:rPr>
                          <w:rFonts w:hint="eastAsia"/>
                          <w:i/>
                        </w:rPr>
                        <w:t>ReadBinary</w:t>
                      </w:r>
                      <w:r w:rsidRPr="00F06CB9">
                        <w:rPr>
                          <w:rFonts w:hint="eastAsia"/>
                          <w:i/>
                        </w:rPr>
                        <w:t xml:space="preserve"> NLEN</w:t>
                      </w:r>
                    </w:p>
                    <w:p w:rsidR="00B27F75" w:rsidRPr="00F06CB9" w:rsidRDefault="00B27F75" w:rsidP="00414433">
                      <w:pPr>
                        <w:pStyle w:val="a3"/>
                        <w:ind w:leftChars="0" w:left="720"/>
                        <w:rPr>
                          <w:i/>
                        </w:rPr>
                      </w:pPr>
                      <w:r>
                        <w:rPr>
                          <w:rFonts w:hint="eastAsia"/>
                          <w:i/>
                        </w:rPr>
                        <w:t>Selcet</w:t>
                      </w:r>
                      <w:r w:rsidRPr="00F06CB9">
                        <w:rPr>
                          <w:rFonts w:hint="eastAsia"/>
                          <w:i/>
                        </w:rPr>
                        <w:t xml:space="preserve"> NDEF FILE</w:t>
                      </w:r>
                    </w:p>
                    <w:p w:rsidR="00B27F75" w:rsidRDefault="00B27F75" w:rsidP="00C95E74">
                      <w:pPr>
                        <w:pStyle w:val="a3"/>
                        <w:ind w:leftChars="0" w:left="720"/>
                        <w:rPr>
                          <w:b/>
                          <w:i/>
                        </w:rPr>
                      </w:pPr>
                      <w:r>
                        <w:rPr>
                          <w:rFonts w:hint="eastAsia"/>
                          <w:b/>
                          <w:i/>
                        </w:rPr>
                        <w:t>UpdateBinary ZERO NLEN and NDEF file content</w:t>
                      </w:r>
                    </w:p>
                    <w:p w:rsidR="00B27F75" w:rsidRPr="004466D2" w:rsidRDefault="00B27F75" w:rsidP="004466D2">
                      <w:pPr>
                        <w:pStyle w:val="a3"/>
                        <w:ind w:leftChars="0" w:left="720"/>
                        <w:rPr>
                          <w:b/>
                          <w:i/>
                        </w:rPr>
                      </w:pPr>
                      <w:r>
                        <w:rPr>
                          <w:rFonts w:hint="eastAsia"/>
                          <w:b/>
                          <w:i/>
                        </w:rPr>
                        <w:t>UpdateBinary real NLEN</w:t>
                      </w:r>
                    </w:p>
                  </w:txbxContent>
                </v:textbox>
                <w10:anchorlock/>
              </v:shape>
            </w:pict>
          </mc:Fallback>
        </mc:AlternateContent>
      </w:r>
    </w:p>
    <w:p w:rsidR="00217E21" w:rsidRPr="00217E21" w:rsidRDefault="00217E21" w:rsidP="00371495">
      <w:pPr>
        <w:pStyle w:val="a3"/>
        <w:ind w:leftChars="0" w:left="644"/>
        <w:rPr>
          <w:b/>
          <w:i/>
          <w:szCs w:val="24"/>
        </w:rPr>
      </w:pPr>
      <w:r w:rsidRPr="00217E21">
        <w:rPr>
          <w:rFonts w:hint="eastAsia"/>
          <w:b/>
          <w:i/>
          <w:szCs w:val="24"/>
        </w:rPr>
        <w:t>T</w:t>
      </w:r>
      <w:r w:rsidRPr="00217E21">
        <w:rPr>
          <w:b/>
          <w:i/>
          <w:szCs w:val="24"/>
        </w:rPr>
        <w:t>a</w:t>
      </w:r>
      <w:r w:rsidRPr="00217E21">
        <w:rPr>
          <w:rFonts w:hint="eastAsia"/>
          <w:b/>
          <w:i/>
          <w:szCs w:val="24"/>
        </w:rPr>
        <w:t xml:space="preserve">ble </w:t>
      </w:r>
      <w:r w:rsidR="002938F8">
        <w:rPr>
          <w:rFonts w:hint="eastAsia"/>
          <w:b/>
          <w:i/>
          <w:szCs w:val="24"/>
        </w:rPr>
        <w:t>2</w:t>
      </w:r>
    </w:p>
    <w:p w:rsidR="00371495" w:rsidRDefault="005E11A4" w:rsidP="00371495">
      <w:pPr>
        <w:pStyle w:val="a3"/>
        <w:numPr>
          <w:ilvl w:val="1"/>
          <w:numId w:val="22"/>
        </w:numPr>
        <w:ind w:leftChars="0"/>
        <w:rPr>
          <w:szCs w:val="24"/>
        </w:rPr>
      </w:pPr>
      <w:r w:rsidRPr="005E11A4">
        <w:rPr>
          <w:rFonts w:hint="eastAsia"/>
          <w:szCs w:val="24"/>
        </w:rPr>
        <w:t>Refinem</w:t>
      </w:r>
      <w:r>
        <w:rPr>
          <w:rFonts w:hint="eastAsia"/>
          <w:szCs w:val="24"/>
        </w:rPr>
        <w:t xml:space="preserve">ent of </w:t>
      </w:r>
      <w:r w:rsidRPr="005E11A4">
        <w:rPr>
          <w:rFonts w:hint="eastAsia"/>
          <w:szCs w:val="24"/>
        </w:rPr>
        <w:t xml:space="preserve">NDEF </w:t>
      </w:r>
      <w:r w:rsidR="004466D2">
        <w:rPr>
          <w:rFonts w:hint="eastAsia"/>
          <w:szCs w:val="24"/>
        </w:rPr>
        <w:t xml:space="preserve">message </w:t>
      </w:r>
      <w:r w:rsidRPr="005E11A4">
        <w:rPr>
          <w:rFonts w:hint="eastAsia"/>
          <w:szCs w:val="24"/>
        </w:rPr>
        <w:t>read</w:t>
      </w:r>
      <w:r w:rsidR="006C2770">
        <w:rPr>
          <w:rFonts w:hint="eastAsia"/>
          <w:szCs w:val="24"/>
        </w:rPr>
        <w:t xml:space="preserve"> procedure</w:t>
      </w:r>
      <w:r w:rsidR="00217E21">
        <w:rPr>
          <w:rFonts w:hint="eastAsia"/>
          <w:szCs w:val="24"/>
        </w:rPr>
        <w:t>:</w:t>
      </w:r>
    </w:p>
    <w:p w:rsidR="005E11A4" w:rsidRDefault="005E11A4" w:rsidP="005E11A4">
      <w:pPr>
        <w:pStyle w:val="a3"/>
        <w:ind w:leftChars="0" w:left="644"/>
        <w:rPr>
          <w:szCs w:val="24"/>
        </w:rPr>
      </w:pPr>
      <w:r>
        <w:rPr>
          <w:rFonts w:hint="eastAsia"/>
          <w:szCs w:val="24"/>
        </w:rPr>
        <w:t xml:space="preserve">Since our protocol data is encapsulated in NDEF and during a tap, there are </w:t>
      </w:r>
      <w:r>
        <w:rPr>
          <w:rFonts w:hint="eastAsia"/>
          <w:szCs w:val="24"/>
        </w:rPr>
        <w:lastRenderedPageBreak/>
        <w:t>multiple NDEF read and NDEF write</w:t>
      </w:r>
      <w:r w:rsidR="00BB6CBA">
        <w:rPr>
          <w:rFonts w:hint="eastAsia"/>
          <w:szCs w:val="24"/>
        </w:rPr>
        <w:t xml:space="preserve"> to complete any Odin</w:t>
      </w:r>
      <w:r w:rsidR="00414433">
        <w:rPr>
          <w:rFonts w:hint="eastAsia"/>
          <w:szCs w:val="24"/>
        </w:rPr>
        <w:t xml:space="preserve"> tap</w:t>
      </w:r>
      <w:r w:rsidR="00BB6CBA">
        <w:rPr>
          <w:rFonts w:hint="eastAsia"/>
          <w:szCs w:val="24"/>
        </w:rPr>
        <w:t xml:space="preserve"> scenario. </w:t>
      </w:r>
      <w:r>
        <w:rPr>
          <w:rFonts w:hint="eastAsia"/>
          <w:szCs w:val="24"/>
        </w:rPr>
        <w:t>It implies there might be hundreds of APDU transmissions which increase the response time felt by end users.</w:t>
      </w:r>
      <w:r w:rsidR="00BB6CBA">
        <w:rPr>
          <w:rFonts w:hint="eastAsia"/>
          <w:szCs w:val="24"/>
        </w:rPr>
        <w:t xml:space="preserve"> Therefore, we would like to reduce the number of APDU transmission in NDEF read and NDEF write.</w:t>
      </w:r>
      <w:r>
        <w:rPr>
          <w:rFonts w:hint="eastAsia"/>
          <w:szCs w:val="24"/>
        </w:rPr>
        <w:t xml:space="preserve"> </w:t>
      </w:r>
    </w:p>
    <w:p w:rsidR="005E11A4" w:rsidRDefault="00BB6CBA" w:rsidP="005E11A4">
      <w:pPr>
        <w:pStyle w:val="a3"/>
        <w:ind w:leftChars="0" w:left="644"/>
        <w:rPr>
          <w:szCs w:val="24"/>
        </w:rPr>
      </w:pPr>
      <w:r>
        <w:rPr>
          <w:rFonts w:hint="eastAsia"/>
          <w:szCs w:val="24"/>
        </w:rPr>
        <w:t xml:space="preserve">We notice that android.nfc.tech.Ndef.readNdefMessage needs to </w:t>
      </w:r>
      <w:r w:rsidR="00414433">
        <w:rPr>
          <w:rFonts w:hint="eastAsia"/>
          <w:szCs w:val="24"/>
        </w:rPr>
        <w:t xml:space="preserve">first issue 6 </w:t>
      </w:r>
      <w:r w:rsidR="00110093">
        <w:rPr>
          <w:rFonts w:hint="eastAsia"/>
          <w:szCs w:val="24"/>
        </w:rPr>
        <w:t>C-</w:t>
      </w:r>
      <w:r w:rsidR="00414433">
        <w:rPr>
          <w:rFonts w:hint="eastAsia"/>
          <w:szCs w:val="24"/>
        </w:rPr>
        <w:t xml:space="preserve">APDU: </w:t>
      </w:r>
      <w:r>
        <w:rPr>
          <w:rFonts w:hint="eastAsia"/>
          <w:szCs w:val="24"/>
        </w:rPr>
        <w:t xml:space="preserve">select NDEF tag </w:t>
      </w:r>
      <w:r>
        <w:rPr>
          <w:szCs w:val="24"/>
        </w:rPr>
        <w:t>application</w:t>
      </w:r>
      <w:r>
        <w:rPr>
          <w:rFonts w:hint="eastAsia"/>
          <w:szCs w:val="24"/>
        </w:rPr>
        <w:t>, select CC file, read CC file, select NDEF file, read NDEF file length</w:t>
      </w:r>
      <w:r w:rsidR="00217E21">
        <w:rPr>
          <w:rFonts w:hint="eastAsia"/>
          <w:szCs w:val="24"/>
        </w:rPr>
        <w:t xml:space="preserve">, and select NDEF file again (normal face part in </w:t>
      </w:r>
      <w:r w:rsidR="00217E21" w:rsidRPr="0031067C">
        <w:rPr>
          <w:rFonts w:hint="eastAsia"/>
          <w:b/>
          <w:szCs w:val="24"/>
        </w:rPr>
        <w:t xml:space="preserve">Table </w:t>
      </w:r>
      <w:r w:rsidR="002938F8">
        <w:rPr>
          <w:rFonts w:hint="eastAsia"/>
          <w:b/>
          <w:szCs w:val="24"/>
        </w:rPr>
        <w:t>1</w:t>
      </w:r>
      <w:r w:rsidR="00217E21">
        <w:rPr>
          <w:rFonts w:hint="eastAsia"/>
          <w:szCs w:val="24"/>
        </w:rPr>
        <w:t xml:space="preserve">) </w:t>
      </w:r>
      <w:r>
        <w:rPr>
          <w:rFonts w:hint="eastAsia"/>
          <w:szCs w:val="24"/>
        </w:rPr>
        <w:t>before really update the NDEF content</w:t>
      </w:r>
      <w:r w:rsidR="00217E21">
        <w:rPr>
          <w:rFonts w:hint="eastAsia"/>
          <w:szCs w:val="24"/>
        </w:rPr>
        <w:t>.</w:t>
      </w:r>
      <w:r w:rsidR="00414433">
        <w:rPr>
          <w:rFonts w:hint="eastAsia"/>
          <w:szCs w:val="24"/>
        </w:rPr>
        <w:t xml:space="preserve"> </w:t>
      </w:r>
      <w:r w:rsidR="00217E21">
        <w:rPr>
          <w:rFonts w:hint="eastAsia"/>
          <w:szCs w:val="24"/>
        </w:rPr>
        <w:t xml:space="preserve">Then by </w:t>
      </w:r>
      <w:r w:rsidR="00C95E74">
        <w:rPr>
          <w:rFonts w:hint="eastAsia"/>
          <w:szCs w:val="24"/>
        </w:rPr>
        <w:t>ReadBinary</w:t>
      </w:r>
      <w:r w:rsidR="00217E21">
        <w:rPr>
          <w:rFonts w:hint="eastAsia"/>
          <w:szCs w:val="24"/>
        </w:rPr>
        <w:t xml:space="preserve"> from offset 0 </w:t>
      </w:r>
      <w:r w:rsidR="00C95E74">
        <w:rPr>
          <w:rFonts w:hint="eastAsia"/>
          <w:szCs w:val="24"/>
        </w:rPr>
        <w:t>and ReadBinary</w:t>
      </w:r>
      <w:r w:rsidR="00217E21">
        <w:rPr>
          <w:rFonts w:hint="eastAsia"/>
          <w:szCs w:val="24"/>
        </w:rPr>
        <w:t xml:space="preserve"> from offset of NDEF payload part (bold face in </w:t>
      </w:r>
      <w:r w:rsidR="0031067C">
        <w:rPr>
          <w:rFonts w:hint="eastAsia"/>
          <w:b/>
          <w:szCs w:val="24"/>
        </w:rPr>
        <w:t>Table</w:t>
      </w:r>
      <w:r w:rsidR="00217E21" w:rsidRPr="0031067C">
        <w:rPr>
          <w:rFonts w:hint="eastAsia"/>
          <w:b/>
          <w:szCs w:val="24"/>
        </w:rPr>
        <w:t xml:space="preserve"> </w:t>
      </w:r>
      <w:r w:rsidR="002938F8">
        <w:rPr>
          <w:rFonts w:hint="eastAsia"/>
          <w:b/>
          <w:szCs w:val="24"/>
        </w:rPr>
        <w:t>1</w:t>
      </w:r>
      <w:r w:rsidR="00217E21">
        <w:rPr>
          <w:rFonts w:hint="eastAsia"/>
          <w:szCs w:val="24"/>
        </w:rPr>
        <w:t>), readNdefMessage completes NDEF read</w:t>
      </w:r>
      <w:r>
        <w:rPr>
          <w:rFonts w:hint="eastAsia"/>
          <w:szCs w:val="24"/>
        </w:rPr>
        <w:t xml:space="preserve">. However, our DEVICE will not change CC file and NDEF file </w:t>
      </w:r>
      <w:r w:rsidR="00414433">
        <w:rPr>
          <w:rFonts w:hint="eastAsia"/>
          <w:szCs w:val="24"/>
        </w:rPr>
        <w:t xml:space="preserve">during any tap scenario. Thus the transmission of the </w:t>
      </w:r>
      <w:r w:rsidR="00217E21">
        <w:rPr>
          <w:rFonts w:hint="eastAsia"/>
          <w:szCs w:val="24"/>
        </w:rPr>
        <w:t xml:space="preserve">first 6 </w:t>
      </w:r>
      <w:r w:rsidR="00110093">
        <w:rPr>
          <w:rFonts w:hint="eastAsia"/>
          <w:szCs w:val="24"/>
        </w:rPr>
        <w:t>C-</w:t>
      </w:r>
      <w:r w:rsidR="00414433">
        <w:rPr>
          <w:rFonts w:hint="eastAsia"/>
          <w:szCs w:val="24"/>
        </w:rPr>
        <w:t xml:space="preserve">APDU can be eliminated and we only </w:t>
      </w:r>
      <w:r w:rsidR="00C95E74">
        <w:rPr>
          <w:rFonts w:hint="eastAsia"/>
          <w:szCs w:val="24"/>
        </w:rPr>
        <w:t>the 2 ReadBinary command</w:t>
      </w:r>
      <w:r w:rsidR="00414433">
        <w:rPr>
          <w:rFonts w:hint="eastAsia"/>
          <w:szCs w:val="24"/>
        </w:rPr>
        <w:t>.</w:t>
      </w:r>
    </w:p>
    <w:p w:rsidR="00414433" w:rsidRDefault="0071622C" w:rsidP="005E11A4">
      <w:pPr>
        <w:pStyle w:val="a3"/>
        <w:ind w:leftChars="0" w:left="644"/>
        <w:rPr>
          <w:szCs w:val="24"/>
        </w:rPr>
      </w:pPr>
      <w:r>
        <w:rPr>
          <w:noProof/>
          <w:szCs w:val="24"/>
        </w:rPr>
        <mc:AlternateContent>
          <mc:Choice Requires="wps">
            <w:drawing>
              <wp:inline distT="0" distB="0" distL="0" distR="0">
                <wp:extent cx="4253230" cy="558165"/>
                <wp:effectExtent l="8890" t="5080" r="5080" b="825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558165"/>
                        </a:xfrm>
                        <a:prstGeom prst="rect">
                          <a:avLst/>
                        </a:prstGeom>
                        <a:solidFill>
                          <a:srgbClr val="FFFFFF"/>
                        </a:solidFill>
                        <a:ln w="9525">
                          <a:solidFill>
                            <a:srgbClr val="000000"/>
                          </a:solidFill>
                          <a:miter lim="800000"/>
                          <a:headEnd/>
                          <a:tailEnd/>
                        </a:ln>
                      </wps:spPr>
                      <wps:txbx>
                        <w:txbxContent>
                          <w:p w:rsidR="00B27F75" w:rsidRPr="00E32356" w:rsidRDefault="00B27F75" w:rsidP="006C2770">
                            <w:pPr>
                              <w:pStyle w:val="a3"/>
                              <w:ind w:leftChars="0" w:left="720"/>
                              <w:rPr>
                                <w:b/>
                                <w:i/>
                              </w:rPr>
                            </w:pPr>
                            <w:r>
                              <w:rPr>
                                <w:rFonts w:hint="eastAsia"/>
                                <w:b/>
                                <w:i/>
                              </w:rPr>
                              <w:t>ReadBinary UNTIL NDEF</w:t>
                            </w:r>
                            <w:r>
                              <w:rPr>
                                <w:b/>
                                <w:i/>
                              </w:rPr>
                              <w:t>’</w:t>
                            </w:r>
                            <w:r>
                              <w:rPr>
                                <w:rFonts w:hint="eastAsia"/>
                                <w:b/>
                                <w:i/>
                              </w:rPr>
                              <w:t>s PAYLOAD part</w:t>
                            </w:r>
                          </w:p>
                          <w:p w:rsidR="00B27F75" w:rsidRPr="006C2770" w:rsidRDefault="00B27F75" w:rsidP="006C2770">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wps:txbx>
                      <wps:bodyPr rot="0" vert="horz" wrap="square" lIns="91440" tIns="45720" rIns="91440" bIns="45720" anchor="t" anchorCtr="0" upright="1">
                        <a:spAutoFit/>
                      </wps:bodyPr>
                    </wps:wsp>
                  </a:graphicData>
                </a:graphic>
              </wp:inline>
            </w:drawing>
          </mc:Choice>
          <mc:Fallback>
            <w:pict>
              <v:shape id="Text Box 16" o:spid="_x0000_s1036" type="#_x0000_t202" style="width:334.9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">
                <v:textbox style="mso-fit-shape-to-text:t">
                  <w:txbxContent>
                    <w:p w:rsidR="00B27F75" w:rsidRPr="00E32356" w:rsidRDefault="00B27F75" w:rsidP="006C2770">
                      <w:pPr>
                        <w:pStyle w:val="a3"/>
                        <w:ind w:leftChars="0" w:left="720"/>
                        <w:rPr>
                          <w:b/>
                          <w:i/>
                        </w:rPr>
                      </w:pPr>
                      <w:r>
                        <w:rPr>
                          <w:rFonts w:hint="eastAsia"/>
                          <w:b/>
                          <w:i/>
                        </w:rPr>
                        <w:t>ReadBinary UNTIL NDEF</w:t>
                      </w:r>
                      <w:r>
                        <w:rPr>
                          <w:b/>
                          <w:i/>
                        </w:rPr>
                        <w:t>’</w:t>
                      </w:r>
                      <w:r>
                        <w:rPr>
                          <w:rFonts w:hint="eastAsia"/>
                          <w:b/>
                          <w:i/>
                        </w:rPr>
                        <w:t>s PAYLOAD part</w:t>
                      </w:r>
                    </w:p>
                    <w:p w:rsidR="00B27F75" w:rsidRPr="006C2770" w:rsidRDefault="00B27F75" w:rsidP="006C2770">
                      <w:pPr>
                        <w:pStyle w:val="a3"/>
                        <w:ind w:leftChars="0" w:left="720"/>
                        <w:rPr>
                          <w:b/>
                          <w:i/>
                        </w:rPr>
                      </w:pPr>
                      <w:r>
                        <w:rPr>
                          <w:rFonts w:hint="eastAsia"/>
                          <w:b/>
                          <w:i/>
                        </w:rPr>
                        <w:t>ReadBinary</w:t>
                      </w:r>
                      <w:r w:rsidRPr="00E32356">
                        <w:rPr>
                          <w:rFonts w:hint="eastAsia"/>
                          <w:b/>
                          <w:i/>
                        </w:rPr>
                        <w:t xml:space="preserve"> FROM </w:t>
                      </w:r>
                      <w:r>
                        <w:rPr>
                          <w:rFonts w:hint="eastAsia"/>
                          <w:b/>
                          <w:i/>
                        </w:rPr>
                        <w:t>NDEF</w:t>
                      </w:r>
                      <w:r>
                        <w:rPr>
                          <w:b/>
                          <w:i/>
                        </w:rPr>
                        <w:t>’</w:t>
                      </w:r>
                      <w:r>
                        <w:rPr>
                          <w:rFonts w:hint="eastAsia"/>
                          <w:b/>
                          <w:i/>
                        </w:rPr>
                        <w:t xml:space="preserve">s </w:t>
                      </w:r>
                      <w:r w:rsidRPr="00E32356">
                        <w:rPr>
                          <w:rFonts w:hint="eastAsia"/>
                          <w:b/>
                          <w:i/>
                        </w:rPr>
                        <w:t>PAYLOAD</w:t>
                      </w:r>
                      <w:r>
                        <w:rPr>
                          <w:b/>
                          <w:i/>
                        </w:rPr>
                        <w:t xml:space="preserve"> part</w:t>
                      </w:r>
                    </w:p>
                  </w:txbxContent>
                </v:textbox>
                <w10:anchorlock/>
              </v:shape>
            </w:pict>
          </mc:Fallback>
        </mc:AlternateContent>
      </w:r>
    </w:p>
    <w:p w:rsidR="002938F8" w:rsidRPr="002938F8" w:rsidRDefault="002938F8" w:rsidP="005E11A4">
      <w:pPr>
        <w:pStyle w:val="a3"/>
        <w:ind w:leftChars="0" w:left="644"/>
        <w:rPr>
          <w:b/>
          <w:i/>
          <w:szCs w:val="24"/>
        </w:rPr>
      </w:pPr>
      <w:r w:rsidRPr="002938F8">
        <w:rPr>
          <w:rFonts w:hint="eastAsia"/>
          <w:b/>
          <w:i/>
          <w:szCs w:val="24"/>
        </w:rPr>
        <w:t xml:space="preserve">Table </w:t>
      </w:r>
      <w:r>
        <w:rPr>
          <w:rFonts w:hint="eastAsia"/>
          <w:b/>
          <w:i/>
          <w:szCs w:val="24"/>
        </w:rPr>
        <w:t>3</w:t>
      </w:r>
    </w:p>
    <w:p w:rsidR="006C2770" w:rsidRPr="00C95E74" w:rsidRDefault="006C2770" w:rsidP="005E11A4">
      <w:pPr>
        <w:pStyle w:val="a3"/>
        <w:ind w:leftChars="0" w:left="644"/>
        <w:rPr>
          <w:szCs w:val="24"/>
        </w:rPr>
      </w:pPr>
      <w:r>
        <w:rPr>
          <w:rFonts w:hint="eastAsia"/>
          <w:szCs w:val="24"/>
        </w:rPr>
        <w:t>O</w:t>
      </w:r>
      <w:r>
        <w:rPr>
          <w:szCs w:val="24"/>
        </w:rPr>
        <w:t>f course, then we cannot rely</w:t>
      </w:r>
      <w:r>
        <w:rPr>
          <w:rFonts w:hint="eastAsia"/>
          <w:szCs w:val="24"/>
        </w:rPr>
        <w:t xml:space="preserve"> on android.nfc.tech.Ndef.readNdefMessage</w:t>
      </w:r>
      <w:r w:rsidR="004466D2">
        <w:rPr>
          <w:rFonts w:hint="eastAsia"/>
          <w:szCs w:val="24"/>
        </w:rPr>
        <w:t xml:space="preserve">. This refined version should be implemented by utilizing android.nfc.tech.IsoDep.transceive </w:t>
      </w:r>
    </w:p>
    <w:p w:rsidR="005E11A4" w:rsidRDefault="005E11A4" w:rsidP="00371495">
      <w:pPr>
        <w:pStyle w:val="a3"/>
        <w:numPr>
          <w:ilvl w:val="1"/>
          <w:numId w:val="22"/>
        </w:numPr>
        <w:ind w:leftChars="0"/>
        <w:rPr>
          <w:szCs w:val="24"/>
        </w:rPr>
      </w:pPr>
      <w:r>
        <w:rPr>
          <w:rFonts w:hint="eastAsia"/>
          <w:szCs w:val="24"/>
        </w:rPr>
        <w:t xml:space="preserve">Refinement of NDEF </w:t>
      </w:r>
      <w:r w:rsidR="004466D2">
        <w:rPr>
          <w:rFonts w:hint="eastAsia"/>
          <w:szCs w:val="24"/>
        </w:rPr>
        <w:t xml:space="preserve">message </w:t>
      </w:r>
      <w:r>
        <w:rPr>
          <w:rFonts w:hint="eastAsia"/>
          <w:szCs w:val="24"/>
        </w:rPr>
        <w:t>write</w:t>
      </w:r>
      <w:r w:rsidR="004466D2">
        <w:rPr>
          <w:rFonts w:hint="eastAsia"/>
          <w:szCs w:val="24"/>
        </w:rPr>
        <w:t xml:space="preserve"> procedure</w:t>
      </w:r>
      <w:r w:rsidR="006C2770">
        <w:rPr>
          <w:rFonts w:hint="eastAsia"/>
          <w:szCs w:val="24"/>
        </w:rPr>
        <w:t>:</w:t>
      </w:r>
    </w:p>
    <w:p w:rsidR="00EF4E6D" w:rsidRDefault="006C2770" w:rsidP="004466D2">
      <w:pPr>
        <w:pStyle w:val="a3"/>
        <w:ind w:leftChars="0" w:left="644"/>
        <w:rPr>
          <w:szCs w:val="24"/>
        </w:rPr>
      </w:pPr>
      <w:r>
        <w:rPr>
          <w:szCs w:val="24"/>
        </w:rPr>
        <w:t>Similar</w:t>
      </w:r>
      <w:r>
        <w:rPr>
          <w:rFonts w:hint="eastAsia"/>
          <w:szCs w:val="24"/>
        </w:rPr>
        <w:t xml:space="preserve"> to NDEF read procedure</w:t>
      </w:r>
      <w:r w:rsidR="004466D2">
        <w:rPr>
          <w:rFonts w:hint="eastAsia"/>
          <w:szCs w:val="24"/>
        </w:rPr>
        <w:t xml:space="preserve">, the first 6 </w:t>
      </w:r>
      <w:r w:rsidR="00110093">
        <w:rPr>
          <w:rFonts w:hint="eastAsia"/>
          <w:szCs w:val="24"/>
        </w:rPr>
        <w:t>C-</w:t>
      </w:r>
      <w:r w:rsidR="004466D2">
        <w:rPr>
          <w:rFonts w:hint="eastAsia"/>
          <w:szCs w:val="24"/>
        </w:rPr>
        <w:t xml:space="preserve">APDU (normal face part in </w:t>
      </w:r>
      <w:r w:rsidR="004466D2" w:rsidRPr="004466D2">
        <w:rPr>
          <w:rFonts w:hint="eastAsia"/>
          <w:b/>
          <w:szCs w:val="24"/>
        </w:rPr>
        <w:t xml:space="preserve">Table </w:t>
      </w:r>
      <w:r w:rsidR="002938F8">
        <w:rPr>
          <w:rFonts w:hint="eastAsia"/>
          <w:b/>
          <w:szCs w:val="24"/>
        </w:rPr>
        <w:t>2</w:t>
      </w:r>
      <w:r w:rsidR="004466D2">
        <w:rPr>
          <w:rFonts w:hint="eastAsia"/>
          <w:szCs w:val="24"/>
        </w:rPr>
        <w:t>) can be eliminated. Thus we derive a refined version of NDEF message write:</w:t>
      </w:r>
    </w:p>
    <w:p w:rsidR="00BD209C" w:rsidRDefault="0071622C" w:rsidP="004466D2">
      <w:pPr>
        <w:pStyle w:val="a3"/>
        <w:ind w:leftChars="0" w:left="644"/>
        <w:rPr>
          <w:szCs w:val="24"/>
        </w:rPr>
      </w:pPr>
      <w:r>
        <w:rPr>
          <w:noProof/>
          <w:szCs w:val="24"/>
        </w:rPr>
        <mc:AlternateContent>
          <mc:Choice Requires="wps">
            <w:drawing>
              <wp:inline distT="0" distB="0" distL="0" distR="0">
                <wp:extent cx="4253230" cy="558165"/>
                <wp:effectExtent l="8890" t="5080" r="5080" b="825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558165"/>
                        </a:xfrm>
                        <a:prstGeom prst="rect">
                          <a:avLst/>
                        </a:prstGeom>
                        <a:solidFill>
                          <a:srgbClr val="FFFFFF"/>
                        </a:solidFill>
                        <a:ln w="9525">
                          <a:solidFill>
                            <a:srgbClr val="000000"/>
                          </a:solidFill>
                          <a:miter lim="800000"/>
                          <a:headEnd/>
                          <a:tailEnd/>
                        </a:ln>
                      </wps:spPr>
                      <wps:txbx>
                        <w:txbxContent>
                          <w:p w:rsidR="00B27F75" w:rsidRDefault="00B27F75" w:rsidP="004466D2">
                            <w:pPr>
                              <w:pStyle w:val="a3"/>
                              <w:ind w:leftChars="0" w:left="720"/>
                              <w:rPr>
                                <w:b/>
                                <w:i/>
                              </w:rPr>
                            </w:pPr>
                            <w:r>
                              <w:rPr>
                                <w:rFonts w:hint="eastAsia"/>
                                <w:b/>
                                <w:i/>
                              </w:rPr>
                              <w:t>UpdateBinary ZERO NLEN and NDEF file content</w:t>
                            </w:r>
                          </w:p>
                          <w:p w:rsidR="00B27F75" w:rsidRPr="004466D2" w:rsidRDefault="00B27F75" w:rsidP="004466D2">
                            <w:pPr>
                              <w:pStyle w:val="a3"/>
                              <w:ind w:leftChars="0" w:left="720"/>
                              <w:rPr>
                                <w:b/>
                                <w:i/>
                              </w:rPr>
                            </w:pPr>
                            <w:r>
                              <w:rPr>
                                <w:rFonts w:hint="eastAsia"/>
                                <w:b/>
                                <w:i/>
                              </w:rPr>
                              <w:t>UpdateBinary real NLEN</w:t>
                            </w:r>
                          </w:p>
                        </w:txbxContent>
                      </wps:txbx>
                      <wps:bodyPr rot="0" vert="horz" wrap="square" lIns="91440" tIns="45720" rIns="91440" bIns="45720" anchor="t" anchorCtr="0" upright="1">
                        <a:spAutoFit/>
                      </wps:bodyPr>
                    </wps:wsp>
                  </a:graphicData>
                </a:graphic>
              </wp:inline>
            </w:drawing>
          </mc:Choice>
          <mc:Fallback>
            <w:pict>
              <v:shape id="Text Box 15" o:spid="_x0000_s1037" type="#_x0000_t202" style="width:334.9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">
                <v:textbox style="mso-fit-shape-to-text:t">
                  <w:txbxContent>
                    <w:p w:rsidR="00B27F75" w:rsidRDefault="00B27F75" w:rsidP="004466D2">
                      <w:pPr>
                        <w:pStyle w:val="a3"/>
                        <w:ind w:leftChars="0" w:left="720"/>
                        <w:rPr>
                          <w:b/>
                          <w:i/>
                        </w:rPr>
                      </w:pPr>
                      <w:r>
                        <w:rPr>
                          <w:rFonts w:hint="eastAsia"/>
                          <w:b/>
                          <w:i/>
                        </w:rPr>
                        <w:t>UpdateBinary ZERO NLEN and NDEF file content</w:t>
                      </w:r>
                    </w:p>
                    <w:p w:rsidR="00B27F75" w:rsidRPr="004466D2" w:rsidRDefault="00B27F75" w:rsidP="004466D2">
                      <w:pPr>
                        <w:pStyle w:val="a3"/>
                        <w:ind w:leftChars="0" w:left="720"/>
                        <w:rPr>
                          <w:b/>
                          <w:i/>
                        </w:rPr>
                      </w:pPr>
                      <w:r>
                        <w:rPr>
                          <w:rFonts w:hint="eastAsia"/>
                          <w:b/>
                          <w:i/>
                        </w:rPr>
                        <w:t>UpdateBinary real NLEN</w:t>
                      </w:r>
                    </w:p>
                  </w:txbxContent>
                </v:textbox>
                <w10:anchorlock/>
              </v:shape>
            </w:pict>
          </mc:Fallback>
        </mc:AlternateContent>
      </w:r>
    </w:p>
    <w:p w:rsidR="002938F8" w:rsidRPr="002938F8" w:rsidRDefault="002938F8" w:rsidP="004466D2">
      <w:pPr>
        <w:pStyle w:val="a3"/>
        <w:ind w:leftChars="0" w:left="644"/>
        <w:rPr>
          <w:b/>
          <w:szCs w:val="24"/>
        </w:rPr>
      </w:pPr>
      <w:r w:rsidRPr="002938F8">
        <w:rPr>
          <w:rFonts w:hint="eastAsia"/>
          <w:b/>
          <w:szCs w:val="24"/>
        </w:rPr>
        <w:t xml:space="preserve">Table </w:t>
      </w:r>
      <w:r>
        <w:rPr>
          <w:rFonts w:hint="eastAsia"/>
          <w:b/>
          <w:szCs w:val="24"/>
        </w:rPr>
        <w:t>4</w:t>
      </w:r>
    </w:p>
    <w:p w:rsidR="004466D2" w:rsidRPr="004466D2" w:rsidRDefault="004466D2" w:rsidP="004466D2">
      <w:pPr>
        <w:pStyle w:val="a3"/>
        <w:ind w:leftChars="0" w:left="644"/>
        <w:rPr>
          <w:szCs w:val="24"/>
        </w:rPr>
      </w:pPr>
      <w:r>
        <w:rPr>
          <w:rFonts w:hint="eastAsia"/>
          <w:szCs w:val="24"/>
        </w:rPr>
        <w:t>Also this refined version should be implemented by utilizing android.nfc.tech.IsoDep.transceive.</w:t>
      </w:r>
    </w:p>
    <w:p w:rsidR="00261F10" w:rsidRDefault="00261F10"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rsidP="00261F10">
      <w:pPr>
        <w:pStyle w:val="a3"/>
        <w:ind w:leftChars="0" w:left="360"/>
      </w:pPr>
    </w:p>
    <w:p w:rsidR="00437592" w:rsidRDefault="00437592">
      <w:pPr>
        <w:widowControl/>
        <w:rPr>
          <w:sz w:val="32"/>
          <w:szCs w:val="32"/>
        </w:rPr>
      </w:pPr>
      <w:r>
        <w:rPr>
          <w:sz w:val="32"/>
          <w:szCs w:val="32"/>
        </w:rPr>
        <w:br w:type="page"/>
      </w:r>
    </w:p>
    <w:p w:rsidR="00437592" w:rsidRPr="00437592" w:rsidRDefault="00437592" w:rsidP="00437592">
      <w:pPr>
        <w:rPr>
          <w:sz w:val="32"/>
          <w:szCs w:val="32"/>
        </w:rPr>
      </w:pPr>
      <w:r w:rsidRPr="00437592">
        <w:rPr>
          <w:rFonts w:hint="eastAsia"/>
          <w:sz w:val="32"/>
          <w:szCs w:val="32"/>
        </w:rPr>
        <w:lastRenderedPageBreak/>
        <w:t>Appendix:</w:t>
      </w:r>
    </w:p>
    <w:p w:rsidR="00437592" w:rsidRDefault="00D05E21" w:rsidP="00437592">
      <w:pPr>
        <w:pStyle w:val="a3"/>
        <w:numPr>
          <w:ilvl w:val="0"/>
          <w:numId w:val="23"/>
        </w:numPr>
        <w:ind w:leftChars="0"/>
        <w:rPr>
          <w:sz w:val="32"/>
          <w:szCs w:val="32"/>
        </w:rPr>
      </w:pPr>
      <w:r>
        <w:rPr>
          <w:rFonts w:hint="eastAsia"/>
          <w:sz w:val="32"/>
          <w:szCs w:val="32"/>
        </w:rPr>
        <w:t>ISO 14443-4 Packet</w:t>
      </w:r>
    </w:p>
    <w:p w:rsidR="00437592" w:rsidRPr="00A01002" w:rsidRDefault="00437592" w:rsidP="00437592">
      <w:pPr>
        <w:pStyle w:val="a3"/>
        <w:ind w:leftChars="0" w:left="360"/>
        <w:rPr>
          <w:szCs w:val="24"/>
        </w:rPr>
      </w:pPr>
      <w:r w:rsidRPr="00437592">
        <w:rPr>
          <w:rFonts w:hint="eastAsia"/>
          <w:szCs w:val="24"/>
        </w:rPr>
        <w:t>The command is of the following format</w:t>
      </w:r>
      <w:r>
        <w:rPr>
          <w:rFonts w:hint="eastAsia"/>
          <w:szCs w:val="24"/>
        </w:rPr>
        <w:t>.</w:t>
      </w:r>
    </w:p>
    <w:p w:rsidR="00A01002" w:rsidRDefault="00A01002" w:rsidP="00261F10">
      <w:pPr>
        <w:pStyle w:val="a3"/>
        <w:pBdr>
          <w:top w:val="single" w:sz="6" w:space="1" w:color="auto"/>
          <w:bottom w:val="single" w:sz="6" w:space="1" w:color="auto"/>
        </w:pBdr>
        <w:ind w:leftChars="0" w:left="360"/>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A01002" w:rsidRDefault="00A01002" w:rsidP="00261F10">
      <w:pPr>
        <w:pStyle w:val="a3"/>
        <w:ind w:leftChars="0" w:left="360"/>
      </w:pPr>
    </w:p>
    <w:p w:rsidR="00AA220B" w:rsidRDefault="00AA220B" w:rsidP="00AA220B">
      <w:pPr>
        <w:pStyle w:val="a3"/>
        <w:ind w:leftChars="0" w:left="360"/>
      </w:pPr>
      <w:r>
        <w:rPr>
          <w:rFonts w:hint="eastAsia"/>
        </w:rPr>
        <w:t>The command used in NFC Forum Type 4 Tag Operation.</w:t>
      </w:r>
    </w:p>
    <w:p w:rsidR="00AA220B" w:rsidRDefault="00AA220B" w:rsidP="00AA220B">
      <w:pPr>
        <w:pStyle w:val="a3"/>
        <w:numPr>
          <w:ilvl w:val="1"/>
          <w:numId w:val="24"/>
        </w:numPr>
        <w:ind w:leftChars="0"/>
      </w:pPr>
      <w:r>
        <w:rPr>
          <w:rFonts w:hint="eastAsia"/>
        </w:rPr>
        <w:t>NDEF tag application select:</w:t>
      </w:r>
    </w:p>
    <w:p w:rsidR="00AA220B" w:rsidRDefault="00AA220B" w:rsidP="00B12331">
      <w:pPr>
        <w:pStyle w:val="a3"/>
        <w:ind w:leftChars="0" w:left="720"/>
      </w:pPr>
      <w:r>
        <w:rPr>
          <w:rFonts w:hint="eastAsia"/>
        </w:rPr>
        <w:t>The C-APDU is as follows</w:t>
      </w:r>
      <w:r w:rsidR="00D23FC0">
        <w:rPr>
          <w:rFonts w:hint="eastAsia"/>
        </w:rPr>
        <w:t>.</w:t>
      </w:r>
    </w:p>
    <w:p w:rsidR="00B12331" w:rsidRDefault="0071622C" w:rsidP="00AA220B">
      <w:pPr>
        <w:pStyle w:val="a3"/>
        <w:ind w:leftChars="0" w:firstLine="240"/>
      </w:pPr>
      <w:r>
        <w:rPr>
          <w:noProof/>
        </w:rPr>
        <mc:AlternateContent>
          <mc:Choice Requires="wps">
            <w:drawing>
              <wp:inline distT="0" distB="0" distL="0" distR="0">
                <wp:extent cx="5537835" cy="1000125"/>
                <wp:effectExtent l="0" t="1905" r="0" b="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p w:rsidR="00B27F75" w:rsidRDefault="00B27F75">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r>
                            <w:r>
                              <w:rPr>
                                <w:rFonts w:hint="eastAsia"/>
                              </w:rPr>
                              <w:tab/>
                              <w:t>Le</w:t>
                            </w:r>
                          </w:p>
                          <w:p w:rsidR="00B27F75" w:rsidRDefault="00B27F75" w:rsidP="00B12331">
                            <w:pPr>
                              <w:pBdr>
                                <w:bottom w:val="single" w:sz="6" w:space="1" w:color="auto"/>
                                <w:between w:val="single" w:sz="6" w:space="1" w:color="auto"/>
                              </w:pBdr>
                            </w:pPr>
                            <w:r>
                              <w:rPr>
                                <w:rFonts w:hint="eastAsia"/>
                              </w:rPr>
                              <w:t>00h</w:t>
                            </w:r>
                            <w:r>
                              <w:rPr>
                                <w:rFonts w:hint="eastAsia"/>
                              </w:rPr>
                              <w:tab/>
                              <w:t>A4h</w:t>
                            </w:r>
                            <w:r>
                              <w:rPr>
                                <w:rFonts w:hint="eastAsia"/>
                              </w:rPr>
                              <w:tab/>
                              <w:t>04h</w:t>
                            </w:r>
                            <w:r>
                              <w:rPr>
                                <w:rFonts w:hint="eastAsia"/>
                              </w:rPr>
                              <w:tab/>
                              <w:t>00h</w:t>
                            </w:r>
                            <w:r>
                              <w:rPr>
                                <w:rFonts w:hint="eastAsia"/>
                              </w:rPr>
                              <w:tab/>
                              <w:t>07h</w:t>
                            </w:r>
                            <w:r>
                              <w:rPr>
                                <w:rFonts w:hint="eastAsia"/>
                              </w:rPr>
                              <w:tab/>
                              <w:t>D2760000850101h</w:t>
                            </w:r>
                            <w:r>
                              <w:rPr>
                                <w:rFonts w:hint="eastAsia"/>
                              </w:rPr>
                              <w:tab/>
                              <w:t>00h</w:t>
                            </w:r>
                          </w:p>
                          <w:p w:rsidR="00B27F75" w:rsidRDefault="00B27F75" w:rsidP="00B12331"/>
                          <w:p w:rsidR="00B27F75" w:rsidRPr="00B12331" w:rsidRDefault="00B27F75"/>
                        </w:txbxContent>
                      </wps:txbx>
                      <wps:bodyPr rot="0" vert="horz" wrap="square" lIns="91440" tIns="45720" rIns="91440" bIns="45720" anchor="t" anchorCtr="0" upright="1">
                        <a:noAutofit/>
                      </wps:bodyPr>
                    </wps:wsp>
                  </a:graphicData>
                </a:graphic>
              </wp:inline>
            </w:drawing>
          </mc:Choice>
          <mc:Fallback>
            <w:pict>
              <v:shape id="Text Box 14" o:spid="_x0000_s1038" type="#_x0000_t202" style="width:436.0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" stroked="f">
                <v:textbox>
                  <w:txbxContent>
                    <w:p w:rsidR="00B27F75" w:rsidRDefault="00B27F75"/>
                    <w:p w:rsidR="00B27F75" w:rsidRDefault="00B27F75">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r>
                      <w:r>
                        <w:rPr>
                          <w:rFonts w:hint="eastAsia"/>
                        </w:rPr>
                        <w:tab/>
                        <w:t>Le</w:t>
                      </w:r>
                    </w:p>
                    <w:p w:rsidR="00B27F75" w:rsidRDefault="00B27F75" w:rsidP="00B12331">
                      <w:pPr>
                        <w:pBdr>
                          <w:bottom w:val="single" w:sz="6" w:space="1" w:color="auto"/>
                          <w:between w:val="single" w:sz="6" w:space="1" w:color="auto"/>
                        </w:pBdr>
                      </w:pPr>
                      <w:r>
                        <w:rPr>
                          <w:rFonts w:hint="eastAsia"/>
                        </w:rPr>
                        <w:t>00h</w:t>
                      </w:r>
                      <w:r>
                        <w:rPr>
                          <w:rFonts w:hint="eastAsia"/>
                        </w:rPr>
                        <w:tab/>
                        <w:t>A4h</w:t>
                      </w:r>
                      <w:r>
                        <w:rPr>
                          <w:rFonts w:hint="eastAsia"/>
                        </w:rPr>
                        <w:tab/>
                        <w:t>04h</w:t>
                      </w:r>
                      <w:r>
                        <w:rPr>
                          <w:rFonts w:hint="eastAsia"/>
                        </w:rPr>
                        <w:tab/>
                        <w:t>00h</w:t>
                      </w:r>
                      <w:r>
                        <w:rPr>
                          <w:rFonts w:hint="eastAsia"/>
                        </w:rPr>
                        <w:tab/>
                        <w:t>07h</w:t>
                      </w:r>
                      <w:r>
                        <w:rPr>
                          <w:rFonts w:hint="eastAsia"/>
                        </w:rPr>
                        <w:tab/>
                        <w:t>D2760000850101h</w:t>
                      </w:r>
                      <w:r>
                        <w:rPr>
                          <w:rFonts w:hint="eastAsia"/>
                        </w:rPr>
                        <w:tab/>
                        <w:t>00h</w:t>
                      </w:r>
                    </w:p>
                    <w:p w:rsidR="00B27F75" w:rsidRDefault="00B27F75" w:rsidP="00B12331"/>
                    <w:p w:rsidR="00B27F75" w:rsidRPr="00B12331" w:rsidRDefault="00B27F75"/>
                  </w:txbxContent>
                </v:textbox>
                <w10:anchorlock/>
              </v:shape>
            </w:pict>
          </mc:Fallback>
        </mc:AlternateContent>
      </w:r>
    </w:p>
    <w:p w:rsidR="00B12331" w:rsidRPr="00D23FC0" w:rsidRDefault="00AA220B" w:rsidP="00D23FC0">
      <w:pPr>
        <w:pStyle w:val="a3"/>
        <w:ind w:leftChars="0" w:firstLine="240"/>
      </w:pPr>
      <w:r>
        <w:rPr>
          <w:rFonts w:hint="eastAsia"/>
        </w:rPr>
        <w:t>The R-APDU is as follows</w:t>
      </w:r>
      <w:r w:rsidR="00D23FC0">
        <w:rPr>
          <w:rFonts w:hint="eastAsia"/>
        </w:rPr>
        <w:t>.</w:t>
      </w:r>
    </w:p>
    <w:p w:rsidR="00B12331" w:rsidRDefault="0071622C" w:rsidP="00AA220B">
      <w:pPr>
        <w:pStyle w:val="a3"/>
        <w:ind w:leftChars="0" w:firstLine="240"/>
      </w:pPr>
      <w:r>
        <w:rPr>
          <w:noProof/>
        </w:rPr>
        <mc:AlternateContent>
          <mc:Choice Requires="wps">
            <w:drawing>
              <wp:inline distT="0" distB="0" distL="0" distR="0">
                <wp:extent cx="4762500" cy="1333500"/>
                <wp:effectExtent l="0" t="0" r="0" b="31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p w:rsidR="00B27F75" w:rsidRDefault="00B27F75">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
                              <w:rPr>
                                <w:rFonts w:hint="eastAsia"/>
                              </w:rPr>
                              <w:t>--</w:t>
                            </w:r>
                            <w:r>
                              <w:rPr>
                                <w:rFonts w:hint="eastAsia"/>
                              </w:rPr>
                              <w:tab/>
                            </w:r>
                            <w:r>
                              <w:rPr>
                                <w:rFonts w:hint="eastAsia"/>
                              </w:rPr>
                              <w:tab/>
                              <w:t>90h</w:t>
                            </w:r>
                            <w:r>
                              <w:rPr>
                                <w:rFonts w:hint="eastAsia"/>
                              </w:rPr>
                              <w:tab/>
                            </w:r>
                            <w:r>
                              <w:rPr>
                                <w:rFonts w:hint="eastAsia"/>
                              </w:rPr>
                              <w:tab/>
                              <w:t>00h</w:t>
                            </w:r>
                          </w:p>
                          <w:p w:rsidR="00B27F75" w:rsidRDefault="00B27F75">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txbxContent>
                      </wps:txbx>
                      <wps:bodyPr rot="0" vert="horz" wrap="square" lIns="91440" tIns="45720" rIns="91440" bIns="45720" anchor="t" anchorCtr="0" upright="1">
                        <a:noAutofit/>
                      </wps:bodyPr>
                    </wps:wsp>
                  </a:graphicData>
                </a:graphic>
              </wp:inline>
            </w:drawing>
          </mc:Choice>
          <mc:Fallback>
            <w:pict>
              <v:shape id="Text Box 13" o:spid="_x0000_s1039"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vsx7B4QC&#10;AAAaBQAADgAAAAAAAAAAAAAAAAAuAgAAZHJzL2Uyb0RvYy54bWxQSwECLQAUAAYACAAAACEADyHm&#10;UtoAAAAFAQAADwAAAAAAAAAAAAAAAADeBAAAZHJzL2Rvd25yZXYueG1sUEsFBgAAAAAEAAQA8wAA&#10;AOUFAAAAAA==&#10;" stroked="f">
                <v:textbox>
                  <w:txbxContent>
                    <w:p w:rsidR="00B27F75" w:rsidRDefault="00B27F75"/>
                    <w:p w:rsidR="00B27F75" w:rsidRDefault="00B27F75">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
                        <w:rPr>
                          <w:rFonts w:hint="eastAsia"/>
                        </w:rPr>
                        <w:t>--</w:t>
                      </w:r>
                      <w:r>
                        <w:rPr>
                          <w:rFonts w:hint="eastAsia"/>
                        </w:rPr>
                        <w:tab/>
                      </w:r>
                      <w:r>
                        <w:rPr>
                          <w:rFonts w:hint="eastAsia"/>
                        </w:rPr>
                        <w:tab/>
                        <w:t>90h</w:t>
                      </w:r>
                      <w:r>
                        <w:rPr>
                          <w:rFonts w:hint="eastAsia"/>
                        </w:rPr>
                        <w:tab/>
                      </w:r>
                      <w:r>
                        <w:rPr>
                          <w:rFonts w:hint="eastAsia"/>
                        </w:rPr>
                        <w:tab/>
                        <w:t>00h</w:t>
                      </w:r>
                    </w:p>
                    <w:p w:rsidR="00B27F75" w:rsidRDefault="00B27F75">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txbxContent>
                </v:textbox>
                <w10:anchorlock/>
              </v:shape>
            </w:pict>
          </mc:Fallback>
        </mc:AlternateContent>
      </w:r>
    </w:p>
    <w:p w:rsidR="00AA220B" w:rsidRDefault="00AA220B" w:rsidP="00AA220B">
      <w:pPr>
        <w:pStyle w:val="a3"/>
        <w:numPr>
          <w:ilvl w:val="1"/>
          <w:numId w:val="24"/>
        </w:numPr>
        <w:ind w:leftChars="0"/>
      </w:pPr>
      <w:r>
        <w:rPr>
          <w:rFonts w:hint="eastAsia"/>
        </w:rPr>
        <w:t>Select CC file:</w:t>
      </w:r>
    </w:p>
    <w:p w:rsidR="00B12331" w:rsidRDefault="00AA220B" w:rsidP="00B12331">
      <w:pPr>
        <w:pStyle w:val="a3"/>
        <w:ind w:leftChars="0" w:left="720"/>
      </w:pPr>
      <w:r>
        <w:rPr>
          <w:rFonts w:hint="eastAsia"/>
        </w:rPr>
        <w:t>The C-APDU is as follows.</w:t>
      </w:r>
    </w:p>
    <w:p w:rsidR="00B12331" w:rsidRDefault="0071622C" w:rsidP="00AA220B">
      <w:pPr>
        <w:pStyle w:val="a3"/>
        <w:ind w:leftChars="0" w:left="720"/>
      </w:pPr>
      <w:r>
        <w:rPr>
          <w:noProof/>
        </w:rPr>
        <mc:AlternateContent>
          <mc:Choice Requires="wps">
            <w:drawing>
              <wp:inline distT="0" distB="0" distL="0" distR="0">
                <wp:extent cx="3584575" cy="1243965"/>
                <wp:effectExtent l="0" t="3175" r="0" b="381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p w:rsidR="00B27F75" w:rsidRDefault="00B27F75">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B27F75" w:rsidRDefault="00B27F75">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E103h</w:t>
                            </w:r>
                          </w:p>
                        </w:txbxContent>
                      </wps:txbx>
                      <wps:bodyPr rot="0" vert="horz" wrap="square" lIns="91440" tIns="45720" rIns="91440" bIns="45720" anchor="t" anchorCtr="0" upright="1">
                        <a:spAutoFit/>
                      </wps:bodyPr>
                    </wps:wsp>
                  </a:graphicData>
                </a:graphic>
              </wp:inline>
            </w:drawing>
          </mc:Choice>
          <mc:Fallback>
            <w:pict>
              <v:shape id="Text Box 12" o:spid="_x0000_s1040"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" stroked="f">
                <v:textbox style="mso-fit-shape-to-text:t">
                  <w:txbxContent>
                    <w:p w:rsidR="00B27F75" w:rsidRDefault="00B27F75"/>
                    <w:p w:rsidR="00B27F75" w:rsidRDefault="00B27F75">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B27F75" w:rsidRDefault="00B27F75">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E103h</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AA220B">
      <w:pPr>
        <w:pStyle w:val="a3"/>
        <w:ind w:leftChars="0" w:left="720"/>
      </w:pPr>
      <w:r>
        <w:rPr>
          <w:noProof/>
        </w:rPr>
        <mc:AlternateContent>
          <mc:Choice Requires="wps">
            <w:drawing>
              <wp:inline distT="0" distB="0" distL="0" distR="0">
                <wp:extent cx="4762500" cy="1333500"/>
                <wp:effectExtent l="0" t="0" r="0" b="31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D23FC0"/>
                        </w:txbxContent>
                      </wps:txbx>
                      <wps:bodyPr rot="0" vert="horz" wrap="square" lIns="91440" tIns="45720" rIns="91440" bIns="45720" anchor="t" anchorCtr="0" upright="1">
                        <a:noAutofit/>
                      </wps:bodyPr>
                    </wps:wsp>
                  </a:graphicData>
                </a:graphic>
              </wp:inline>
            </w:drawing>
          </mc:Choice>
          <mc:Fallback>
            <w:pict>
              <v:shape id="Text Box 11" o:spid="_x0000_s1041"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" stroked="f">
                <v:textbo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D23FC0"/>
                  </w:txbxContent>
                </v:textbox>
                <w10:anchorlock/>
              </v:shape>
            </w:pict>
          </mc:Fallback>
        </mc:AlternateContent>
      </w:r>
    </w:p>
    <w:p w:rsidR="00D23FC0" w:rsidRDefault="00D23FC0" w:rsidP="00AA220B">
      <w:pPr>
        <w:pStyle w:val="a3"/>
        <w:numPr>
          <w:ilvl w:val="1"/>
          <w:numId w:val="24"/>
        </w:numPr>
        <w:ind w:leftChars="0"/>
      </w:pPr>
      <w:r>
        <w:rPr>
          <w:rFonts w:hint="eastAsia"/>
        </w:rPr>
        <w:t>Select NDEF file:</w:t>
      </w:r>
    </w:p>
    <w:p w:rsidR="00D23FC0" w:rsidRDefault="00D23FC0" w:rsidP="00D23FC0">
      <w:pPr>
        <w:pStyle w:val="a3"/>
        <w:ind w:leftChars="0" w:left="720"/>
      </w:pPr>
      <w:r>
        <w:rPr>
          <w:rFonts w:hint="eastAsia"/>
        </w:rPr>
        <w:t xml:space="preserve">The C-APDU is as </w:t>
      </w:r>
      <w:r>
        <w:t>follows</w:t>
      </w:r>
      <w:r>
        <w:rPr>
          <w:rFonts w:hint="eastAsia"/>
        </w:rPr>
        <w:t>.</w:t>
      </w:r>
    </w:p>
    <w:p w:rsidR="00D23FC0" w:rsidRDefault="0071622C" w:rsidP="00D23FC0">
      <w:pPr>
        <w:pStyle w:val="a3"/>
        <w:ind w:leftChars="0" w:left="720"/>
      </w:pPr>
      <w:r>
        <w:rPr>
          <w:noProof/>
        </w:rPr>
        <w:lastRenderedPageBreak/>
        <mc:AlternateContent>
          <mc:Choice Requires="wps">
            <w:drawing>
              <wp:inline distT="0" distB="0" distL="0" distR="0">
                <wp:extent cx="3584575" cy="1243965"/>
                <wp:effectExtent l="0" t="0" r="0" b="63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B27F75" w:rsidRDefault="00B27F75" w:rsidP="00D23FC0">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E104h</w:t>
                            </w:r>
                          </w:p>
                        </w:txbxContent>
                      </wps:txbx>
                      <wps:bodyPr rot="0" vert="horz" wrap="square" lIns="91440" tIns="45720" rIns="91440" bIns="45720" anchor="t" anchorCtr="0" upright="1">
                        <a:spAutoFit/>
                      </wps:bodyPr>
                    </wps:wsp>
                  </a:graphicData>
                </a:graphic>
              </wp:inline>
            </w:drawing>
          </mc:Choice>
          <mc:Fallback>
            <w:pict>
              <v:shape id="Text Box 10" o:spid="_x0000_s1042"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" stroked="f">
                <v:textbox style="mso-fit-shape-to-text:t">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t>Data</w:t>
                      </w:r>
                    </w:p>
                    <w:p w:rsidR="00B27F75" w:rsidRDefault="00B27F75" w:rsidP="00D23FC0">
                      <w:r>
                        <w:rPr>
                          <w:rFonts w:hint="eastAsia"/>
                        </w:rPr>
                        <w:t>00h</w:t>
                      </w:r>
                      <w:r>
                        <w:rPr>
                          <w:rFonts w:hint="eastAsia"/>
                        </w:rPr>
                        <w:tab/>
                        <w:t>A4h</w:t>
                      </w:r>
                      <w:r>
                        <w:rPr>
                          <w:rFonts w:hint="eastAsia"/>
                        </w:rPr>
                        <w:tab/>
                        <w:t>00h</w:t>
                      </w:r>
                      <w:r>
                        <w:rPr>
                          <w:rFonts w:hint="eastAsia"/>
                        </w:rPr>
                        <w:tab/>
                        <w:t>0Ch</w:t>
                      </w:r>
                      <w:r>
                        <w:rPr>
                          <w:rFonts w:hint="eastAsia"/>
                        </w:rPr>
                        <w:tab/>
                        <w:t>02h</w:t>
                      </w:r>
                      <w:r>
                        <w:rPr>
                          <w:rFonts w:hint="eastAsia"/>
                        </w:rPr>
                        <w:tab/>
                      </w:r>
                      <w:r>
                        <w:rPr>
                          <w:rFonts w:hint="eastAsia"/>
                        </w:rPr>
                        <w:tab/>
                        <w:t>E104h</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D23FC0">
      <w:pPr>
        <w:pStyle w:val="a3"/>
        <w:ind w:leftChars="0" w:left="720"/>
      </w:pPr>
      <w:r>
        <w:rPr>
          <w:noProof/>
        </w:rPr>
        <mc:AlternateContent>
          <mc:Choice Requires="wps">
            <w:drawing>
              <wp:inline distT="0" distB="0" distL="0" distR="0">
                <wp:extent cx="4762500" cy="1333500"/>
                <wp:effectExtent l="0" t="0" r="0" b="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D23FC0"/>
                        </w:txbxContent>
                      </wps:txbx>
                      <wps:bodyPr rot="0" vert="horz" wrap="square" lIns="91440" tIns="45720" rIns="91440" bIns="45720" anchor="t" anchorCtr="0" upright="1">
                        <a:noAutofit/>
                      </wps:bodyPr>
                    </wps:wsp>
                  </a:graphicData>
                </a:graphic>
              </wp:inline>
            </w:drawing>
          </mc:Choice>
          <mc:Fallback>
            <w:pict>
              <v:shape id="Text Box 9" o:spid="_x0000_s1043"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tcJ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uGrXCYQC&#10;AAAYBQAADgAAAAAAAAAAAAAAAAAuAgAAZHJzL2Uyb0RvYy54bWxQSwECLQAUAAYACAAAACEADyHm&#10;UtoAAAAFAQAADwAAAAAAAAAAAAAAAADeBAAAZHJzL2Rvd25yZXYueG1sUEsFBgAAAAAEAAQA8wAA&#10;AOUFAAAAAA==&#10;" stroked="f">
                <v:textbo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D23FC0">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D23FC0"/>
                  </w:txbxContent>
                </v:textbox>
                <w10:anchorlock/>
              </v:shape>
            </w:pict>
          </mc:Fallback>
        </mc:AlternateContent>
      </w:r>
    </w:p>
    <w:p w:rsidR="00AA220B" w:rsidRDefault="00AA220B" w:rsidP="00AA220B">
      <w:pPr>
        <w:pStyle w:val="a3"/>
        <w:numPr>
          <w:ilvl w:val="1"/>
          <w:numId w:val="24"/>
        </w:numPr>
        <w:ind w:leftChars="0"/>
      </w:pPr>
      <w:r>
        <w:rPr>
          <w:rFonts w:hint="eastAsia"/>
        </w:rPr>
        <w:t>ReadBinary:</w:t>
      </w:r>
    </w:p>
    <w:p w:rsidR="00D23FC0" w:rsidRDefault="00D23FC0" w:rsidP="00D23FC0">
      <w:pPr>
        <w:pStyle w:val="a3"/>
        <w:ind w:leftChars="0" w:left="720"/>
      </w:pPr>
      <w:r>
        <w:rPr>
          <w:rFonts w:hint="eastAsia"/>
        </w:rPr>
        <w:t>The C-APDU is as follows.</w:t>
      </w:r>
    </w:p>
    <w:p w:rsidR="00AA220B" w:rsidRDefault="0071622C" w:rsidP="00D23FC0">
      <w:pPr>
        <w:pStyle w:val="a3"/>
        <w:ind w:leftChars="0" w:left="720"/>
      </w:pPr>
      <w:r>
        <w:rPr>
          <w:noProof/>
        </w:rPr>
        <mc:AlternateContent>
          <mc:Choice Requires="wps">
            <w:drawing>
              <wp:inline distT="0" distB="0" distL="0" distR="0">
                <wp:extent cx="3584575" cy="1243965"/>
                <wp:effectExtent l="0" t="0" r="0" b="63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457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B27F75" w:rsidRDefault="00B27F75" w:rsidP="00D23FC0">
                            <w:r>
                              <w:rPr>
                                <w:rFonts w:hint="eastAsia"/>
                              </w:rPr>
                              <w:t>00h</w:t>
                            </w:r>
                            <w:r>
                              <w:rPr>
                                <w:rFonts w:hint="eastAsia"/>
                              </w:rPr>
                              <w:tab/>
                              <w:t>B0h</w:t>
                            </w:r>
                            <w:r>
                              <w:rPr>
                                <w:rFonts w:hint="eastAsia"/>
                              </w:rPr>
                              <w:tab/>
                              <w:t>Offset</w:t>
                            </w:r>
                            <w:r>
                              <w:rPr>
                                <w:rFonts w:hint="eastAsia"/>
                              </w:rPr>
                              <w:tab/>
                              <w:t>--</w:t>
                            </w:r>
                            <w:r>
                              <w:rPr>
                                <w:rFonts w:hint="eastAsia"/>
                              </w:rPr>
                              <w:tab/>
                              <w:t>--</w:t>
                            </w:r>
                            <w:r>
                              <w:rPr>
                                <w:rFonts w:hint="eastAsia"/>
                              </w:rPr>
                              <w:tab/>
                            </w:r>
                            <w:r>
                              <w:rPr>
                                <w:rFonts w:hint="eastAsia"/>
                              </w:rPr>
                              <w:tab/>
                              <w:t>Length Le</w:t>
                            </w:r>
                          </w:p>
                        </w:txbxContent>
                      </wps:txbx>
                      <wps:bodyPr rot="0" vert="horz" wrap="square" lIns="91440" tIns="45720" rIns="91440" bIns="45720" anchor="t" anchorCtr="0" upright="1">
                        <a:spAutoFit/>
                      </wps:bodyPr>
                    </wps:wsp>
                  </a:graphicData>
                </a:graphic>
              </wp:inline>
            </w:drawing>
          </mc:Choice>
          <mc:Fallback>
            <w:pict>
              <v:shape id="Text Box 8" o:spid="_x0000_s1044" type="#_x0000_t202" style="width:282.25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" stroked="f">
                <v:textbox style="mso-fit-shape-to-text:t">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t>Le</w:t>
                      </w:r>
                    </w:p>
                    <w:p w:rsidR="00B27F75" w:rsidRDefault="00B27F75" w:rsidP="00D23FC0">
                      <w:r>
                        <w:rPr>
                          <w:rFonts w:hint="eastAsia"/>
                        </w:rPr>
                        <w:t>00h</w:t>
                      </w:r>
                      <w:r>
                        <w:rPr>
                          <w:rFonts w:hint="eastAsia"/>
                        </w:rPr>
                        <w:tab/>
                        <w:t>B0h</w:t>
                      </w:r>
                      <w:r>
                        <w:rPr>
                          <w:rFonts w:hint="eastAsia"/>
                        </w:rPr>
                        <w:tab/>
                        <w:t>Offset</w:t>
                      </w:r>
                      <w:r>
                        <w:rPr>
                          <w:rFonts w:hint="eastAsia"/>
                        </w:rPr>
                        <w:tab/>
                        <w:t>--</w:t>
                      </w:r>
                      <w:r>
                        <w:rPr>
                          <w:rFonts w:hint="eastAsia"/>
                        </w:rPr>
                        <w:tab/>
                        <w:t>--</w:t>
                      </w:r>
                      <w:r>
                        <w:rPr>
                          <w:rFonts w:hint="eastAsia"/>
                        </w:rPr>
                        <w:tab/>
                      </w:r>
                      <w:r>
                        <w:rPr>
                          <w:rFonts w:hint="eastAsia"/>
                        </w:rPr>
                        <w:tab/>
                        <w:t>Length Le</w:t>
                      </w:r>
                    </w:p>
                  </w:txbxContent>
                </v:textbox>
                <w10:anchorlock/>
              </v:shape>
            </w:pict>
          </mc:Fallback>
        </mc:AlternateContent>
      </w:r>
    </w:p>
    <w:p w:rsidR="00D23FC0" w:rsidRDefault="00D23FC0" w:rsidP="00D23FC0">
      <w:pPr>
        <w:pStyle w:val="a3"/>
        <w:ind w:leftChars="0" w:left="720"/>
      </w:pPr>
      <w:r>
        <w:rPr>
          <w:rFonts w:hint="eastAsia"/>
        </w:rPr>
        <w:t>The R-APDU is as follows.</w:t>
      </w:r>
    </w:p>
    <w:p w:rsidR="00D23FC0" w:rsidRDefault="0071622C" w:rsidP="00D23FC0">
      <w:pPr>
        <w:pStyle w:val="a3"/>
        <w:ind w:leftChars="0" w:left="720"/>
      </w:pPr>
      <w:r>
        <w:rPr>
          <w:noProof/>
        </w:rPr>
        <mc:AlternateContent>
          <mc:Choice Requires="wps">
            <w:drawing>
              <wp:inline distT="0" distB="0" distL="0" distR="0">
                <wp:extent cx="4762500" cy="1333500"/>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Content read</w:t>
                            </w:r>
                            <w:r>
                              <w:rPr>
                                <w:rFonts w:hint="eastAsia"/>
                              </w:rPr>
                              <w:tab/>
                            </w:r>
                            <w:r>
                              <w:rPr>
                                <w:rFonts w:hint="eastAsia"/>
                              </w:rPr>
                              <w:tab/>
                              <w:t>90h</w:t>
                            </w:r>
                            <w:r>
                              <w:rPr>
                                <w:rFonts w:hint="eastAsia"/>
                              </w:rPr>
                              <w:tab/>
                            </w:r>
                            <w:r>
                              <w:rPr>
                                <w:rFonts w:hint="eastAsia"/>
                              </w:rPr>
                              <w:tab/>
                              <w:t>00h</w:t>
                            </w:r>
                          </w:p>
                          <w:p w:rsidR="00B27F75" w:rsidRDefault="00B27F75" w:rsidP="00D23FC0">
                            <w:pPr>
                              <w:pStyle w:val="a3"/>
                              <w:pBdr>
                                <w:bottom w:val="single" w:sz="6" w:space="1" w:color="auto"/>
                              </w:pBdr>
                              <w:ind w:leftChars="0" w:left="0"/>
                            </w:pPr>
                            <w:r>
                              <w:rPr>
                                <w:rFonts w:hint="eastAsia"/>
                              </w:rPr>
                              <w:t>--</w:t>
                            </w:r>
                            <w:r>
                              <w:rPr>
                                <w:rFonts w:hint="eastAsia"/>
                              </w:rPr>
                              <w:tab/>
                            </w:r>
                            <w:r>
                              <w:rPr>
                                <w:rFonts w:hint="eastAsia"/>
                              </w:rPr>
                              <w:tab/>
                            </w:r>
                            <w:r>
                              <w:rPr>
                                <w:rFonts w:hint="eastAsia"/>
                              </w:rPr>
                              <w:tab/>
                            </w:r>
                            <w:r>
                              <w:rPr>
                                <w:rFonts w:hint="eastAsia"/>
                              </w:rPr>
                              <w:tab/>
                              <w:t>6Ah</w:t>
                            </w:r>
                            <w:r>
                              <w:rPr>
                                <w:rFonts w:hint="eastAsia"/>
                              </w:rPr>
                              <w:tab/>
                            </w:r>
                            <w:r>
                              <w:rPr>
                                <w:rFonts w:hint="eastAsia"/>
                              </w:rPr>
                              <w:tab/>
                              <w:t>82h</w:t>
                            </w:r>
                          </w:p>
                          <w:p w:rsidR="00B27F75" w:rsidRDefault="00B27F75" w:rsidP="00D23FC0"/>
                        </w:txbxContent>
                      </wps:txbx>
                      <wps:bodyPr rot="0" vert="horz" wrap="square" lIns="91440" tIns="45720" rIns="91440" bIns="45720" anchor="t" anchorCtr="0" upright="1">
                        <a:noAutofit/>
                      </wps:bodyPr>
                    </wps:wsp>
                  </a:graphicData>
                </a:graphic>
              </wp:inline>
            </w:drawing>
          </mc:Choice>
          <mc:Fallback>
            <w:pict>
              <v:shape id="Text Box 7" o:spid="_x0000_s1045"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gDhAIAABg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" stroked="f">
                <v:textbox>
                  <w:txbxContent>
                    <w:p w:rsidR="00B27F75" w:rsidRDefault="00B27F75" w:rsidP="00D23FC0"/>
                    <w:p w:rsidR="00B27F75" w:rsidRDefault="00B27F75" w:rsidP="00D23FC0">
                      <w:pPr>
                        <w:pBdr>
                          <w:top w:val="single" w:sz="6" w:space="1" w:color="auto"/>
                          <w:bottom w:val="single" w:sz="6" w:space="1" w:color="auto"/>
                        </w:pBdr>
                      </w:pPr>
                      <w:r>
                        <w:rPr>
                          <w:rFonts w:hint="eastAsia"/>
                        </w:rPr>
                        <w:t>Data</w:t>
                      </w:r>
                      <w:r>
                        <w:rPr>
                          <w:rFonts w:hint="eastAsia"/>
                        </w:rPr>
                        <w:tab/>
                      </w:r>
                      <w:r>
                        <w:rPr>
                          <w:rFonts w:hint="eastAsia"/>
                        </w:rPr>
                        <w:tab/>
                      </w:r>
                      <w:r>
                        <w:rPr>
                          <w:rFonts w:hint="eastAsia"/>
                        </w:rPr>
                        <w:tab/>
                      </w:r>
                      <w:r>
                        <w:rPr>
                          <w:rFonts w:hint="eastAsia"/>
                        </w:rPr>
                        <w:tab/>
                        <w:t>SW1</w:t>
                      </w:r>
                      <w:r>
                        <w:rPr>
                          <w:rFonts w:hint="eastAsia"/>
                        </w:rPr>
                        <w:tab/>
                      </w:r>
                      <w:r>
                        <w:rPr>
                          <w:rFonts w:hint="eastAsia"/>
                        </w:rPr>
                        <w:tab/>
                        <w:t>SW2</w:t>
                      </w:r>
                    </w:p>
                    <w:p w:rsidR="00B27F75" w:rsidRDefault="00B27F75" w:rsidP="00D23FC0">
                      <w:r>
                        <w:rPr>
                          <w:rFonts w:hint="eastAsia"/>
                        </w:rPr>
                        <w:t>Content read</w:t>
                      </w:r>
                      <w:r>
                        <w:rPr>
                          <w:rFonts w:hint="eastAsia"/>
                        </w:rPr>
                        <w:tab/>
                      </w:r>
                      <w:r>
                        <w:rPr>
                          <w:rFonts w:hint="eastAsia"/>
                        </w:rPr>
                        <w:tab/>
                        <w:t>90h</w:t>
                      </w:r>
                      <w:r>
                        <w:rPr>
                          <w:rFonts w:hint="eastAsia"/>
                        </w:rPr>
                        <w:tab/>
                      </w:r>
                      <w:r>
                        <w:rPr>
                          <w:rFonts w:hint="eastAsia"/>
                        </w:rPr>
                        <w:tab/>
                        <w:t>00h</w:t>
                      </w:r>
                    </w:p>
                    <w:p w:rsidR="00B27F75" w:rsidRDefault="00B27F75" w:rsidP="00D23FC0">
                      <w:pPr>
                        <w:pStyle w:val="a3"/>
                        <w:pBdr>
                          <w:bottom w:val="single" w:sz="6" w:space="1" w:color="auto"/>
                        </w:pBdr>
                        <w:ind w:leftChars="0" w:left="0"/>
                      </w:pPr>
                      <w:r>
                        <w:rPr>
                          <w:rFonts w:hint="eastAsia"/>
                        </w:rPr>
                        <w:t>--</w:t>
                      </w:r>
                      <w:r>
                        <w:rPr>
                          <w:rFonts w:hint="eastAsia"/>
                        </w:rPr>
                        <w:tab/>
                      </w:r>
                      <w:r>
                        <w:rPr>
                          <w:rFonts w:hint="eastAsia"/>
                        </w:rPr>
                        <w:tab/>
                      </w:r>
                      <w:r>
                        <w:rPr>
                          <w:rFonts w:hint="eastAsia"/>
                        </w:rPr>
                        <w:tab/>
                      </w:r>
                      <w:r>
                        <w:rPr>
                          <w:rFonts w:hint="eastAsia"/>
                        </w:rPr>
                        <w:tab/>
                        <w:t>6Ah</w:t>
                      </w:r>
                      <w:r>
                        <w:rPr>
                          <w:rFonts w:hint="eastAsia"/>
                        </w:rPr>
                        <w:tab/>
                      </w:r>
                      <w:r>
                        <w:rPr>
                          <w:rFonts w:hint="eastAsia"/>
                        </w:rPr>
                        <w:tab/>
                        <w:t>82h</w:t>
                      </w:r>
                    </w:p>
                    <w:p w:rsidR="00B27F75" w:rsidRDefault="00B27F75" w:rsidP="00D23FC0"/>
                  </w:txbxContent>
                </v:textbox>
                <w10:anchorlock/>
              </v:shape>
            </w:pict>
          </mc:Fallback>
        </mc:AlternateContent>
      </w:r>
    </w:p>
    <w:p w:rsidR="00AA220B" w:rsidRDefault="00AA220B" w:rsidP="00AA220B">
      <w:pPr>
        <w:pStyle w:val="a3"/>
        <w:numPr>
          <w:ilvl w:val="1"/>
          <w:numId w:val="24"/>
        </w:numPr>
        <w:ind w:leftChars="0"/>
      </w:pPr>
      <w:r>
        <w:rPr>
          <w:rFonts w:hint="eastAsia"/>
        </w:rPr>
        <w:t>UpdateBinary:</w:t>
      </w:r>
    </w:p>
    <w:p w:rsidR="00D23FC0" w:rsidRDefault="00D23FC0" w:rsidP="00D23FC0">
      <w:pPr>
        <w:pStyle w:val="a3"/>
        <w:ind w:leftChars="0" w:left="720"/>
      </w:pPr>
      <w:r>
        <w:rPr>
          <w:rFonts w:hint="eastAsia"/>
        </w:rPr>
        <w:t>The C-APDU is as follows.</w:t>
      </w:r>
    </w:p>
    <w:p w:rsidR="00D23FC0" w:rsidRDefault="0071622C" w:rsidP="00D23FC0">
      <w:pPr>
        <w:pStyle w:val="a3"/>
        <w:ind w:leftChars="0" w:left="720"/>
      </w:pPr>
      <w:r>
        <w:rPr>
          <w:noProof/>
        </w:rPr>
        <mc:AlternateContent>
          <mc:Choice Requires="wps">
            <w:drawing>
              <wp:inline distT="0" distB="0" distL="0" distR="0">
                <wp:extent cx="5537835" cy="1000125"/>
                <wp:effectExtent l="0" t="0" r="0" b="44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000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r>
                            <w:r>
                              <w:rPr>
                                <w:rFonts w:hint="eastAsia"/>
                              </w:rPr>
                              <w:tab/>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B27F75" w:rsidRDefault="00B27F75" w:rsidP="00D23FC0">
                            <w:pPr>
                              <w:pBdr>
                                <w:bottom w:val="single" w:sz="6" w:space="1" w:color="auto"/>
                                <w:between w:val="single" w:sz="6" w:space="1" w:color="auto"/>
                              </w:pBdr>
                            </w:pPr>
                            <w:r>
                              <w:rPr>
                                <w:rFonts w:hint="eastAsia"/>
                              </w:rPr>
                              <w:t>00h</w:t>
                            </w:r>
                            <w:r>
                              <w:rPr>
                                <w:rFonts w:hint="eastAsia"/>
                              </w:rPr>
                              <w:tab/>
                              <w:t>D6h</w:t>
                            </w:r>
                            <w:r>
                              <w:rPr>
                                <w:rFonts w:hint="eastAsia"/>
                              </w:rPr>
                              <w:tab/>
                              <w:t>Offset</w:t>
                            </w:r>
                            <w:r>
                              <w:rPr>
                                <w:rFonts w:hint="eastAsia"/>
                              </w:rPr>
                              <w:tab/>
                              <w:t>Length Lc</w:t>
                            </w:r>
                            <w:r>
                              <w:rPr>
                                <w:rFonts w:hint="eastAsia"/>
                              </w:rPr>
                              <w:tab/>
                            </w:r>
                            <w:r>
                              <w:rPr>
                                <w:rFonts w:hint="eastAsia"/>
                              </w:rPr>
                              <w:tab/>
                              <w:t>Data to be written in NDEF file</w:t>
                            </w:r>
                            <w:r>
                              <w:rPr>
                                <w:rFonts w:hint="eastAsia"/>
                              </w:rPr>
                              <w:tab/>
                              <w:t>--</w:t>
                            </w:r>
                          </w:p>
                          <w:p w:rsidR="00B27F75" w:rsidRDefault="00B27F75" w:rsidP="00D23FC0"/>
                          <w:p w:rsidR="00B27F75" w:rsidRPr="00B12331" w:rsidRDefault="00B27F75" w:rsidP="00D23FC0"/>
                        </w:txbxContent>
                      </wps:txbx>
                      <wps:bodyPr rot="0" vert="horz" wrap="square" lIns="91440" tIns="45720" rIns="91440" bIns="45720" anchor="t" anchorCtr="0" upright="1">
                        <a:noAutofit/>
                      </wps:bodyPr>
                    </wps:wsp>
                  </a:graphicData>
                </a:graphic>
              </wp:inline>
            </w:drawing>
          </mc:Choice>
          <mc:Fallback>
            <w:pict>
              <v:shape id="Text Box 6" o:spid="_x0000_s1046" type="#_x0000_t202" style="width:436.05pt;height:7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" stroked="f">
                <v:textbox>
                  <w:txbxContent>
                    <w:p w:rsidR="00B27F75" w:rsidRDefault="00B27F75" w:rsidP="00D23FC0"/>
                    <w:p w:rsidR="00B27F75" w:rsidRDefault="00B27F75" w:rsidP="00D23FC0">
                      <w:pPr>
                        <w:pBdr>
                          <w:top w:val="single" w:sz="6" w:space="1" w:color="auto"/>
                          <w:bottom w:val="single" w:sz="6" w:space="1" w:color="auto"/>
                        </w:pBdr>
                      </w:pPr>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r>
                      <w:r>
                        <w:rPr>
                          <w:rFonts w:hint="eastAsia"/>
                        </w:rPr>
                        <w:tab/>
                      </w:r>
                      <w:r>
                        <w:rPr>
                          <w:rFonts w:hint="eastAsia"/>
                        </w:rPr>
                        <w:tab/>
                        <w:t>Data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B27F75" w:rsidRDefault="00B27F75" w:rsidP="00D23FC0">
                      <w:pPr>
                        <w:pBdr>
                          <w:bottom w:val="single" w:sz="6" w:space="1" w:color="auto"/>
                          <w:between w:val="single" w:sz="6" w:space="1" w:color="auto"/>
                        </w:pBdr>
                      </w:pPr>
                      <w:r>
                        <w:rPr>
                          <w:rFonts w:hint="eastAsia"/>
                        </w:rPr>
                        <w:t>00h</w:t>
                      </w:r>
                      <w:r>
                        <w:rPr>
                          <w:rFonts w:hint="eastAsia"/>
                        </w:rPr>
                        <w:tab/>
                        <w:t>D6h</w:t>
                      </w:r>
                      <w:r>
                        <w:rPr>
                          <w:rFonts w:hint="eastAsia"/>
                        </w:rPr>
                        <w:tab/>
                        <w:t>Offset</w:t>
                      </w:r>
                      <w:r>
                        <w:rPr>
                          <w:rFonts w:hint="eastAsia"/>
                        </w:rPr>
                        <w:tab/>
                        <w:t>Length Lc</w:t>
                      </w:r>
                      <w:r>
                        <w:rPr>
                          <w:rFonts w:hint="eastAsia"/>
                        </w:rPr>
                        <w:tab/>
                      </w:r>
                      <w:r>
                        <w:rPr>
                          <w:rFonts w:hint="eastAsia"/>
                        </w:rPr>
                        <w:tab/>
                        <w:t>Data to be written in NDEF file</w:t>
                      </w:r>
                      <w:r>
                        <w:rPr>
                          <w:rFonts w:hint="eastAsia"/>
                        </w:rPr>
                        <w:tab/>
                        <w:t>--</w:t>
                      </w:r>
                    </w:p>
                    <w:p w:rsidR="00B27F75" w:rsidRDefault="00B27F75" w:rsidP="00D23FC0"/>
                    <w:p w:rsidR="00B27F75" w:rsidRPr="00B12331" w:rsidRDefault="00B27F75" w:rsidP="00D23FC0"/>
                  </w:txbxContent>
                </v:textbox>
                <w10:anchorlock/>
              </v:shape>
            </w:pict>
          </mc:Fallback>
        </mc:AlternateContent>
      </w:r>
    </w:p>
    <w:p w:rsidR="00AA220B" w:rsidRDefault="00AA220B" w:rsidP="00AA220B">
      <w:pPr>
        <w:pStyle w:val="a3"/>
        <w:ind w:leftChars="0" w:left="360"/>
      </w:pPr>
      <w:r>
        <w:rPr>
          <w:rFonts w:hint="eastAsia"/>
        </w:rPr>
        <w:t xml:space="preserve"> </w:t>
      </w:r>
      <w:r w:rsidR="00FB1BBC">
        <w:rPr>
          <w:rFonts w:hint="eastAsia"/>
        </w:rPr>
        <w:t>The R-APDU is as follows.</w:t>
      </w:r>
    </w:p>
    <w:p w:rsidR="00FB1BBC" w:rsidRDefault="0071622C" w:rsidP="00AA220B">
      <w:pPr>
        <w:pStyle w:val="a3"/>
        <w:ind w:leftChars="0" w:left="360"/>
      </w:pPr>
      <w:r>
        <w:rPr>
          <w:noProof/>
        </w:rPr>
        <mc:AlternateContent>
          <mc:Choice Requires="wps">
            <w:drawing>
              <wp:inline distT="0" distB="0" distL="0" distR="0">
                <wp:extent cx="4762500" cy="1333500"/>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333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FB1BBC"/>
                          <w:p w:rsidR="00B27F75" w:rsidRDefault="00B27F75" w:rsidP="00FB1BBC">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FB1BBC">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FB1BBC">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FB1BBC"/>
                        </w:txbxContent>
                      </wps:txbx>
                      <wps:bodyPr rot="0" vert="horz" wrap="square" lIns="91440" tIns="45720" rIns="91440" bIns="45720" anchor="t" anchorCtr="0" upright="1">
                        <a:noAutofit/>
                      </wps:bodyPr>
                    </wps:wsp>
                  </a:graphicData>
                </a:graphic>
              </wp:inline>
            </w:drawing>
          </mc:Choice>
          <mc:Fallback>
            <w:pict>
              <v:shape id="Text Box 5" o:spid="_x0000_s1047" type="#_x0000_t202" style="width:3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" stroked="f">
                <v:textbox>
                  <w:txbxContent>
                    <w:p w:rsidR="00B27F75" w:rsidRDefault="00B27F75" w:rsidP="00FB1BBC"/>
                    <w:p w:rsidR="00B27F75" w:rsidRDefault="00B27F75" w:rsidP="00FB1BBC">
                      <w:pPr>
                        <w:pBdr>
                          <w:top w:val="single" w:sz="6" w:space="1" w:color="auto"/>
                          <w:bottom w:val="single" w:sz="6" w:space="1" w:color="auto"/>
                        </w:pBdr>
                      </w:pPr>
                      <w:r>
                        <w:rPr>
                          <w:rFonts w:hint="eastAsia"/>
                        </w:rPr>
                        <w:t>Data</w:t>
                      </w:r>
                      <w:r>
                        <w:rPr>
                          <w:rFonts w:hint="eastAsia"/>
                        </w:rPr>
                        <w:tab/>
                      </w:r>
                      <w:r>
                        <w:rPr>
                          <w:rFonts w:hint="eastAsia"/>
                        </w:rPr>
                        <w:tab/>
                        <w:t>SW1</w:t>
                      </w:r>
                      <w:r>
                        <w:rPr>
                          <w:rFonts w:hint="eastAsia"/>
                        </w:rPr>
                        <w:tab/>
                      </w:r>
                      <w:r>
                        <w:rPr>
                          <w:rFonts w:hint="eastAsia"/>
                        </w:rPr>
                        <w:tab/>
                        <w:t>SW2</w:t>
                      </w:r>
                    </w:p>
                    <w:p w:rsidR="00B27F75" w:rsidRDefault="00B27F75" w:rsidP="00FB1BBC">
                      <w:r>
                        <w:rPr>
                          <w:rFonts w:hint="eastAsia"/>
                        </w:rPr>
                        <w:t>--</w:t>
                      </w:r>
                      <w:r>
                        <w:rPr>
                          <w:rFonts w:hint="eastAsia"/>
                        </w:rPr>
                        <w:tab/>
                      </w:r>
                      <w:r>
                        <w:rPr>
                          <w:rFonts w:hint="eastAsia"/>
                        </w:rPr>
                        <w:tab/>
                        <w:t>90h</w:t>
                      </w:r>
                      <w:r>
                        <w:rPr>
                          <w:rFonts w:hint="eastAsia"/>
                        </w:rPr>
                        <w:tab/>
                      </w:r>
                      <w:r>
                        <w:rPr>
                          <w:rFonts w:hint="eastAsia"/>
                        </w:rPr>
                        <w:tab/>
                        <w:t>00h</w:t>
                      </w:r>
                    </w:p>
                    <w:p w:rsidR="00B27F75" w:rsidRDefault="00B27F75" w:rsidP="00FB1BBC">
                      <w:pPr>
                        <w:pBdr>
                          <w:bottom w:val="single" w:sz="6" w:space="1" w:color="auto"/>
                        </w:pBdr>
                      </w:pPr>
                      <w:r>
                        <w:rPr>
                          <w:rFonts w:hint="eastAsia"/>
                        </w:rPr>
                        <w:t>--</w:t>
                      </w:r>
                      <w:r>
                        <w:rPr>
                          <w:rFonts w:hint="eastAsia"/>
                        </w:rPr>
                        <w:tab/>
                      </w:r>
                      <w:r>
                        <w:rPr>
                          <w:rFonts w:hint="eastAsia"/>
                        </w:rPr>
                        <w:tab/>
                        <w:t>6Ah</w:t>
                      </w:r>
                      <w:r>
                        <w:rPr>
                          <w:rFonts w:hint="eastAsia"/>
                        </w:rPr>
                        <w:tab/>
                      </w:r>
                      <w:r>
                        <w:rPr>
                          <w:rFonts w:hint="eastAsia"/>
                        </w:rPr>
                        <w:tab/>
                        <w:t>82h</w:t>
                      </w:r>
                    </w:p>
                    <w:p w:rsidR="00B27F75" w:rsidRDefault="00B27F75" w:rsidP="00FB1BBC"/>
                  </w:txbxContent>
                </v:textbox>
                <w10:anchorlock/>
              </v:shape>
            </w:pict>
          </mc:Fallback>
        </mc:AlternateContent>
      </w:r>
    </w:p>
    <w:p w:rsidR="00D05E21" w:rsidRDefault="00EE3391" w:rsidP="00D05E21">
      <w:pPr>
        <w:pStyle w:val="a3"/>
        <w:numPr>
          <w:ilvl w:val="0"/>
          <w:numId w:val="23"/>
        </w:numPr>
        <w:ind w:leftChars="0"/>
        <w:rPr>
          <w:sz w:val="32"/>
          <w:szCs w:val="32"/>
        </w:rPr>
      </w:pPr>
      <w:r>
        <w:rPr>
          <w:rFonts w:hint="eastAsia"/>
          <w:sz w:val="32"/>
          <w:szCs w:val="32"/>
        </w:rPr>
        <w:lastRenderedPageBreak/>
        <w:t>NDEF record, message and storage</w:t>
      </w:r>
      <w:r w:rsidR="00D05E21" w:rsidRPr="00D05E21">
        <w:rPr>
          <w:rFonts w:hint="eastAsia"/>
          <w:sz w:val="32"/>
          <w:szCs w:val="32"/>
        </w:rPr>
        <w:t>:</w:t>
      </w:r>
    </w:p>
    <w:p w:rsidR="00D4007E" w:rsidRPr="00EE3391" w:rsidRDefault="00EE3391" w:rsidP="00D4007E">
      <w:pPr>
        <w:pStyle w:val="a3"/>
        <w:ind w:leftChars="0" w:left="360"/>
        <w:rPr>
          <w:szCs w:val="24"/>
        </w:rPr>
      </w:pPr>
      <w:r w:rsidRPr="00EE3391">
        <w:rPr>
          <w:rFonts w:hint="eastAsia"/>
          <w:szCs w:val="24"/>
        </w:rPr>
        <w:t xml:space="preserve">The following </w:t>
      </w:r>
      <w:r>
        <w:rPr>
          <w:rFonts w:hint="eastAsia"/>
          <w:szCs w:val="24"/>
        </w:rPr>
        <w:t>figure depicts</w:t>
      </w:r>
      <w:r w:rsidRPr="00EE3391">
        <w:rPr>
          <w:rFonts w:hint="eastAsia"/>
          <w:szCs w:val="24"/>
        </w:rPr>
        <w:t xml:space="preserve"> NDEF short record layout.</w:t>
      </w:r>
      <w:r>
        <w:rPr>
          <w:rFonts w:hint="eastAsia"/>
          <w:szCs w:val="24"/>
        </w:rPr>
        <w:t xml:space="preserve"> In Odin protocol we do not use ID field so the 1-byte ID length field and variable length ID field are absent</w:t>
      </w:r>
      <w:r w:rsidR="00D4007E">
        <w:rPr>
          <w:rFonts w:hint="eastAsia"/>
          <w:szCs w:val="24"/>
        </w:rPr>
        <w:t xml:space="preserve">, and IL is 1. In </w:t>
      </w:r>
      <w:r w:rsidR="00D4007E" w:rsidRPr="00EE3391">
        <w:rPr>
          <w:rFonts w:hint="eastAsia"/>
          <w:szCs w:val="24"/>
        </w:rPr>
        <w:t xml:space="preserve">Odin there is only a single NDEF record transmitted in one </w:t>
      </w:r>
      <w:r w:rsidR="002E7976">
        <w:rPr>
          <w:rFonts w:hint="eastAsia"/>
          <w:szCs w:val="24"/>
        </w:rPr>
        <w:t>NDEF message, so MB and ME are both 1, and CF are 0</w:t>
      </w:r>
      <w:r w:rsidR="00DE2321">
        <w:rPr>
          <w:rFonts w:hint="eastAsia"/>
          <w:szCs w:val="24"/>
        </w:rPr>
        <w:t>. TNF is 0</w:t>
      </w:r>
      <w:r w:rsidR="00D4007E">
        <w:rPr>
          <w:rFonts w:hint="eastAsia"/>
          <w:szCs w:val="24"/>
        </w:rPr>
        <w:t>2</w:t>
      </w:r>
      <w:r w:rsidR="00DE2321">
        <w:rPr>
          <w:rFonts w:hint="eastAsia"/>
          <w:szCs w:val="24"/>
        </w:rPr>
        <w:t>h</w:t>
      </w:r>
      <w:r w:rsidR="00D4007E">
        <w:rPr>
          <w:rFonts w:hint="eastAsia"/>
          <w:szCs w:val="24"/>
        </w:rPr>
        <w:t xml:space="preserve"> which means MIME type.</w:t>
      </w:r>
    </w:p>
    <w:p w:rsidR="00EE3391" w:rsidRDefault="00EE3391" w:rsidP="00EE3391">
      <w:pPr>
        <w:pStyle w:val="a3"/>
        <w:ind w:leftChars="0" w:left="360"/>
        <w:rPr>
          <w:sz w:val="32"/>
          <w:szCs w:val="32"/>
        </w:rPr>
      </w:pPr>
      <w:r>
        <w:rPr>
          <w:rFonts w:hint="eastAsia"/>
          <w:noProof/>
          <w:sz w:val="32"/>
          <w:szCs w:val="32"/>
        </w:rPr>
        <w:drawing>
          <wp:inline distT="0" distB="0" distL="0" distR="0">
            <wp:extent cx="3800475" cy="4857750"/>
            <wp:effectExtent l="19050" t="0" r="9525" b="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cstate="print"/>
                    <a:srcRect/>
                    <a:stretch>
                      <a:fillRect/>
                    </a:stretch>
                  </pic:blipFill>
                  <pic:spPr bwMode="auto">
                    <a:xfrm>
                      <a:off x="0" y="0"/>
                      <a:ext cx="3800475" cy="4857750"/>
                    </a:xfrm>
                    <a:prstGeom prst="rect">
                      <a:avLst/>
                    </a:prstGeom>
                    <a:noFill/>
                    <a:ln w="9525">
                      <a:noFill/>
                      <a:miter lim="800000"/>
                      <a:headEnd/>
                      <a:tailEnd/>
                    </a:ln>
                  </pic:spPr>
                </pic:pic>
              </a:graphicData>
            </a:graphic>
          </wp:inline>
        </w:drawing>
      </w:r>
    </w:p>
    <w:p w:rsidR="002E49A0" w:rsidRDefault="002E49A0" w:rsidP="002E49A0">
      <w:pPr>
        <w:pStyle w:val="a3"/>
        <w:ind w:leftChars="0" w:left="360"/>
        <w:rPr>
          <w:szCs w:val="24"/>
        </w:rPr>
      </w:pPr>
      <w:r w:rsidRPr="002E49A0">
        <w:rPr>
          <w:rFonts w:hint="eastAsia"/>
          <w:szCs w:val="24"/>
        </w:rPr>
        <w:t>The NDEF message is stored in an EF file called NDEF file</w:t>
      </w:r>
      <w:r>
        <w:rPr>
          <w:rFonts w:hint="eastAsia"/>
          <w:szCs w:val="24"/>
        </w:rPr>
        <w:t xml:space="preserve"> using the </w:t>
      </w:r>
      <w:r>
        <w:rPr>
          <w:szCs w:val="24"/>
        </w:rPr>
        <w:t>following</w:t>
      </w:r>
      <w:r>
        <w:rPr>
          <w:rFonts w:hint="eastAsia"/>
          <w:szCs w:val="24"/>
        </w:rPr>
        <w:t xml:space="preserve"> data structure</w:t>
      </w:r>
      <w:r w:rsidRPr="002E49A0">
        <w:rPr>
          <w:rFonts w:hint="eastAsia"/>
          <w:szCs w:val="24"/>
        </w:rPr>
        <w:t>.</w:t>
      </w:r>
      <w:r w:rsidR="00DE2321">
        <w:rPr>
          <w:rFonts w:hint="eastAsia"/>
          <w:szCs w:val="24"/>
        </w:rPr>
        <w:t xml:space="preserve"> NLEN is the NDEF message size.</w:t>
      </w:r>
    </w:p>
    <w:p w:rsidR="002E49A0" w:rsidRPr="002E49A0" w:rsidRDefault="0071622C" w:rsidP="002E49A0">
      <w:pPr>
        <w:pStyle w:val="a3"/>
        <w:ind w:leftChars="0" w:left="360"/>
        <w:rPr>
          <w:szCs w:val="24"/>
        </w:rPr>
      </w:pPr>
      <w:r>
        <w:rPr>
          <w:noProof/>
          <w:szCs w:val="24"/>
        </w:rPr>
        <mc:AlternateContent>
          <mc:Choice Requires="wps">
            <w:drawing>
              <wp:inline distT="0" distB="0" distL="0" distR="0">
                <wp:extent cx="5089525" cy="1529080"/>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9525" cy="152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p w:rsidR="00B27F75" w:rsidRDefault="00B27F75">
                            <w:pPr>
                              <w:pBdr>
                                <w:top w:val="single" w:sz="6" w:space="1" w:color="auto"/>
                                <w:bottom w:val="single" w:sz="6" w:space="1" w:color="auto"/>
                              </w:pBdr>
                            </w:pPr>
                            <w:r>
                              <w:rPr>
                                <w:rFonts w:hint="eastAsia"/>
                              </w:rPr>
                              <w:t>Offset</w:t>
                            </w:r>
                            <w:r>
                              <w:rPr>
                                <w:rFonts w:hint="eastAsia"/>
                              </w:rPr>
                              <w:tab/>
                              <w:t>Size</w:t>
                            </w:r>
                            <w:r>
                              <w:rPr>
                                <w:rFonts w:hint="eastAsia"/>
                              </w:rPr>
                              <w:tab/>
                            </w:r>
                            <w:r>
                              <w:rPr>
                                <w:rFonts w:hint="eastAsia"/>
                              </w:rPr>
                              <w:tab/>
                              <w:t>Field</w:t>
                            </w:r>
                            <w:r>
                              <w:rPr>
                                <w:rFonts w:hint="eastAsia"/>
                              </w:rPr>
                              <w:tab/>
                            </w:r>
                            <w:r>
                              <w:rPr>
                                <w:rFonts w:hint="eastAsia"/>
                              </w:rPr>
                              <w:tab/>
                              <w:t>Remarks</w:t>
                            </w:r>
                          </w:p>
                          <w:p w:rsidR="00B27F75" w:rsidRDefault="00B27F75">
                            <w:r>
                              <w:rPr>
                                <w:rFonts w:hint="eastAsia"/>
                              </w:rPr>
                              <w:t>00h</w:t>
                            </w:r>
                            <w:r>
                              <w:rPr>
                                <w:rFonts w:hint="eastAsia"/>
                              </w:rPr>
                              <w:tab/>
                            </w:r>
                            <w:r>
                              <w:rPr>
                                <w:rFonts w:hint="eastAsia"/>
                              </w:rPr>
                              <w:tab/>
                              <w:t>2</w:t>
                            </w:r>
                            <w:r>
                              <w:rPr>
                                <w:rFonts w:hint="eastAsia"/>
                              </w:rPr>
                              <w:tab/>
                            </w:r>
                            <w:r>
                              <w:rPr>
                                <w:rFonts w:hint="eastAsia"/>
                              </w:rPr>
                              <w:tab/>
                              <w:t>NLEN</w:t>
                            </w:r>
                            <w:r>
                              <w:rPr>
                                <w:rFonts w:hint="eastAsia"/>
                              </w:rPr>
                              <w:tab/>
                              <w:t>Size of NDEF message stored in the NDEF file</w:t>
                            </w:r>
                          </w:p>
                          <w:p w:rsidR="00B27F75" w:rsidRDefault="00B27F75">
                            <w:r>
                              <w:rPr>
                                <w:rFonts w:hint="eastAsia"/>
                              </w:rPr>
                              <w:t>02h</w:t>
                            </w:r>
                            <w:r>
                              <w:rPr>
                                <w:rFonts w:hint="eastAsia"/>
                              </w:rPr>
                              <w:tab/>
                            </w:r>
                            <w:r>
                              <w:rPr>
                                <w:rFonts w:hint="eastAsia"/>
                              </w:rPr>
                              <w:tab/>
                              <w:t>NLEN</w:t>
                            </w:r>
                            <w:r>
                              <w:rPr>
                                <w:rFonts w:hint="eastAsia"/>
                              </w:rPr>
                              <w:tab/>
                              <w:t>NDEF</w:t>
                            </w:r>
                            <w:r>
                              <w:rPr>
                                <w:rFonts w:hint="eastAsia"/>
                              </w:rPr>
                              <w:tab/>
                              <w:t>NDEF message</w:t>
                            </w:r>
                          </w:p>
                          <w:p w:rsidR="00B27F75" w:rsidRDefault="00B27F75" w:rsidP="002E49A0">
                            <w:pPr>
                              <w:pBdr>
                                <w:bottom w:val="single" w:sz="6" w:space="1" w:color="auto"/>
                              </w:pBdr>
                            </w:pPr>
                            <w:r>
                              <w:rPr>
                                <w:rFonts w:hint="eastAsia"/>
                              </w:rPr>
                              <w:tab/>
                            </w:r>
                            <w:r>
                              <w:rPr>
                                <w:rFonts w:hint="eastAsia"/>
                              </w:rPr>
                              <w:tab/>
                            </w:r>
                            <w:r>
                              <w:rPr>
                                <w:rFonts w:hint="eastAsia"/>
                              </w:rPr>
                              <w:tab/>
                            </w:r>
                            <w:r>
                              <w:rPr>
                                <w:rFonts w:hint="eastAsia"/>
                              </w:rPr>
                              <w:tab/>
                              <w:t>message</w:t>
                            </w:r>
                          </w:p>
                          <w:p w:rsidR="00B27F75" w:rsidRDefault="00B27F75" w:rsidP="002E49A0"/>
                          <w:p w:rsidR="00B27F75" w:rsidRDefault="00B27F75" w:rsidP="002E49A0"/>
                        </w:txbxContent>
                      </wps:txbx>
                      <wps:bodyPr rot="0" vert="horz" wrap="square" lIns="91440" tIns="45720" rIns="91440" bIns="45720" anchor="t" anchorCtr="0" upright="1">
                        <a:noAutofit/>
                      </wps:bodyPr>
                    </wps:wsp>
                  </a:graphicData>
                </a:graphic>
              </wp:inline>
            </w:drawing>
          </mc:Choice>
          <mc:Fallback>
            <w:pict>
              <v:shape id="Text Box 4" o:spid="_x0000_s1048" type="#_x0000_t202" style="width:400.75pt;height:1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" stroked="f">
                <v:textbox>
                  <w:txbxContent>
                    <w:p w:rsidR="00B27F75" w:rsidRDefault="00B27F75"/>
                    <w:p w:rsidR="00B27F75" w:rsidRDefault="00B27F75">
                      <w:pPr>
                        <w:pBdr>
                          <w:top w:val="single" w:sz="6" w:space="1" w:color="auto"/>
                          <w:bottom w:val="single" w:sz="6" w:space="1" w:color="auto"/>
                        </w:pBdr>
                      </w:pPr>
                      <w:r>
                        <w:rPr>
                          <w:rFonts w:hint="eastAsia"/>
                        </w:rPr>
                        <w:t>Offset</w:t>
                      </w:r>
                      <w:r>
                        <w:rPr>
                          <w:rFonts w:hint="eastAsia"/>
                        </w:rPr>
                        <w:tab/>
                        <w:t>Size</w:t>
                      </w:r>
                      <w:r>
                        <w:rPr>
                          <w:rFonts w:hint="eastAsia"/>
                        </w:rPr>
                        <w:tab/>
                      </w:r>
                      <w:r>
                        <w:rPr>
                          <w:rFonts w:hint="eastAsia"/>
                        </w:rPr>
                        <w:tab/>
                        <w:t>Field</w:t>
                      </w:r>
                      <w:r>
                        <w:rPr>
                          <w:rFonts w:hint="eastAsia"/>
                        </w:rPr>
                        <w:tab/>
                      </w:r>
                      <w:r>
                        <w:rPr>
                          <w:rFonts w:hint="eastAsia"/>
                        </w:rPr>
                        <w:tab/>
                        <w:t>Remarks</w:t>
                      </w:r>
                    </w:p>
                    <w:p w:rsidR="00B27F75" w:rsidRDefault="00B27F75">
                      <w:r>
                        <w:rPr>
                          <w:rFonts w:hint="eastAsia"/>
                        </w:rPr>
                        <w:t>00h</w:t>
                      </w:r>
                      <w:r>
                        <w:rPr>
                          <w:rFonts w:hint="eastAsia"/>
                        </w:rPr>
                        <w:tab/>
                      </w:r>
                      <w:r>
                        <w:rPr>
                          <w:rFonts w:hint="eastAsia"/>
                        </w:rPr>
                        <w:tab/>
                        <w:t>2</w:t>
                      </w:r>
                      <w:r>
                        <w:rPr>
                          <w:rFonts w:hint="eastAsia"/>
                        </w:rPr>
                        <w:tab/>
                      </w:r>
                      <w:r>
                        <w:rPr>
                          <w:rFonts w:hint="eastAsia"/>
                        </w:rPr>
                        <w:tab/>
                        <w:t>NLEN</w:t>
                      </w:r>
                      <w:r>
                        <w:rPr>
                          <w:rFonts w:hint="eastAsia"/>
                        </w:rPr>
                        <w:tab/>
                        <w:t>Size of NDEF message stored in the NDEF file</w:t>
                      </w:r>
                    </w:p>
                    <w:p w:rsidR="00B27F75" w:rsidRDefault="00B27F75">
                      <w:r>
                        <w:rPr>
                          <w:rFonts w:hint="eastAsia"/>
                        </w:rPr>
                        <w:t>02h</w:t>
                      </w:r>
                      <w:r>
                        <w:rPr>
                          <w:rFonts w:hint="eastAsia"/>
                        </w:rPr>
                        <w:tab/>
                      </w:r>
                      <w:r>
                        <w:rPr>
                          <w:rFonts w:hint="eastAsia"/>
                        </w:rPr>
                        <w:tab/>
                        <w:t>NLEN</w:t>
                      </w:r>
                      <w:r>
                        <w:rPr>
                          <w:rFonts w:hint="eastAsia"/>
                        </w:rPr>
                        <w:tab/>
                        <w:t>NDEF</w:t>
                      </w:r>
                      <w:r>
                        <w:rPr>
                          <w:rFonts w:hint="eastAsia"/>
                        </w:rPr>
                        <w:tab/>
                        <w:t>NDEF message</w:t>
                      </w:r>
                    </w:p>
                    <w:p w:rsidR="00B27F75" w:rsidRDefault="00B27F75" w:rsidP="002E49A0">
                      <w:pPr>
                        <w:pBdr>
                          <w:bottom w:val="single" w:sz="6" w:space="1" w:color="auto"/>
                        </w:pBdr>
                      </w:pPr>
                      <w:r>
                        <w:rPr>
                          <w:rFonts w:hint="eastAsia"/>
                        </w:rPr>
                        <w:tab/>
                      </w:r>
                      <w:r>
                        <w:rPr>
                          <w:rFonts w:hint="eastAsia"/>
                        </w:rPr>
                        <w:tab/>
                      </w:r>
                      <w:r>
                        <w:rPr>
                          <w:rFonts w:hint="eastAsia"/>
                        </w:rPr>
                        <w:tab/>
                      </w:r>
                      <w:r>
                        <w:rPr>
                          <w:rFonts w:hint="eastAsia"/>
                        </w:rPr>
                        <w:tab/>
                        <w:t>message</w:t>
                      </w:r>
                    </w:p>
                    <w:p w:rsidR="00B27F75" w:rsidRDefault="00B27F75" w:rsidP="002E49A0"/>
                    <w:p w:rsidR="00B27F75" w:rsidRDefault="00B27F75" w:rsidP="002E49A0"/>
                  </w:txbxContent>
                </v:textbox>
                <w10:anchorlock/>
              </v:shape>
            </w:pict>
          </mc:Fallback>
        </mc:AlternateContent>
      </w:r>
    </w:p>
    <w:p w:rsidR="00D05E21" w:rsidRDefault="00D05E21" w:rsidP="00D05E21">
      <w:pPr>
        <w:pStyle w:val="a3"/>
        <w:numPr>
          <w:ilvl w:val="0"/>
          <w:numId w:val="23"/>
        </w:numPr>
        <w:ind w:leftChars="0"/>
        <w:rPr>
          <w:sz w:val="32"/>
          <w:szCs w:val="32"/>
        </w:rPr>
      </w:pPr>
      <w:r>
        <w:rPr>
          <w:rFonts w:hint="eastAsia"/>
          <w:sz w:val="32"/>
          <w:szCs w:val="32"/>
        </w:rPr>
        <w:lastRenderedPageBreak/>
        <w:t>Example of complete Odin packet bytes:</w:t>
      </w:r>
    </w:p>
    <w:p w:rsidR="00D05E21" w:rsidRDefault="007204A9" w:rsidP="00D05E21">
      <w:pPr>
        <w:pStyle w:val="a3"/>
        <w:ind w:leftChars="0" w:left="360"/>
        <w:rPr>
          <w:szCs w:val="24"/>
        </w:rPr>
      </w:pPr>
      <w:r>
        <w:rPr>
          <w:rFonts w:hint="eastAsia"/>
          <w:szCs w:val="24"/>
        </w:rPr>
        <w:t>The first UpdateBinary command C-APDU in Odin c</w:t>
      </w:r>
      <w:r w:rsidR="00D05E21" w:rsidRPr="00D05E21">
        <w:rPr>
          <w:rFonts w:hint="eastAsia"/>
          <w:szCs w:val="24"/>
        </w:rPr>
        <w:t>ommand (Pairing, SendRequest)</w:t>
      </w:r>
      <w:r w:rsidR="00D05E21">
        <w:rPr>
          <w:rFonts w:hint="eastAsia"/>
          <w:szCs w:val="24"/>
        </w:rPr>
        <w:t>:</w:t>
      </w:r>
    </w:p>
    <w:p w:rsidR="00872647" w:rsidRDefault="0071622C" w:rsidP="00D05E21">
      <w:pPr>
        <w:pStyle w:val="a3"/>
        <w:ind w:leftChars="0" w:left="360"/>
        <w:rPr>
          <w:szCs w:val="24"/>
        </w:rPr>
      </w:pPr>
      <w:r>
        <w:rPr>
          <w:noProof/>
          <w:szCs w:val="24"/>
        </w:rPr>
        <mc:AlternateContent>
          <mc:Choice Requires="wps">
            <w:drawing>
              <wp:inline distT="0" distB="0" distL="0" distR="0">
                <wp:extent cx="5372100" cy="468947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689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rsidP="00872647">
                            <w:pPr>
                              <w:pBdr>
                                <w:bottom w:val="single" w:sz="6" w:space="1" w:color="auto"/>
                              </w:pBdr>
                            </w:pPr>
                          </w:p>
                          <w:p w:rsidR="00B27F75" w:rsidRDefault="00B27F75" w:rsidP="00872647">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p>
                          <w:p w:rsidR="00B27F75" w:rsidRDefault="00B27F75"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t>NDEF message</w:t>
                            </w:r>
                          </w:p>
                          <w:p w:rsidR="00B27F75" w:rsidRDefault="00B27F75" w:rsidP="00872647">
                            <w:pPr>
                              <w:pBdr>
                                <w:bottom w:val="single" w:sz="6" w:space="1" w:color="auto"/>
                              </w:pBd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T&amp;F</w:t>
                            </w:r>
                            <w:r>
                              <w:rPr>
                                <w:rFonts w:hint="eastAsia"/>
                              </w:rPr>
                              <w:tab/>
                              <w:t>TLEN PLEN TYPE</w:t>
                            </w:r>
                            <w:r>
                              <w:rPr>
                                <w:rFonts w:hint="eastAsia"/>
                              </w:rPr>
                              <w:tab/>
                            </w:r>
                            <w:r>
                              <w:rPr>
                                <w:rFonts w:hint="eastAsia"/>
                              </w:rPr>
                              <w:tab/>
                              <w:t>PAYLOAD</w:t>
                            </w:r>
                          </w:p>
                          <w:p w:rsidR="00B27F75" w:rsidRDefault="00B27F75" w:rsidP="00872647">
                            <w:r>
                              <w:rPr>
                                <w:rFonts w:hint="eastAsia"/>
                              </w:rPr>
                              <w:t xml:space="preserve">                                                        </w:t>
                            </w:r>
                            <w:r>
                              <w:t>C</w:t>
                            </w:r>
                            <w:r>
                              <w:rPr>
                                <w:rFonts w:hint="eastAsia"/>
                              </w:rPr>
                              <w:t>md_mode</w:t>
                            </w:r>
                          </w:p>
                          <w:p w:rsidR="00B27F75" w:rsidRDefault="00B27F75" w:rsidP="00872647">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49h</w:t>
                            </w:r>
                            <w:r>
                              <w:rPr>
                                <w:rFonts w:hint="eastAsia"/>
                              </w:rPr>
                              <w:tab/>
                              <w:t>0000h</w:t>
                            </w:r>
                            <w:r>
                              <w:rPr>
                                <w:rFonts w:hint="eastAsia"/>
                              </w:rPr>
                              <w:tab/>
                            </w:r>
                            <w:r>
                              <w:rPr>
                                <w:rFonts w:hint="eastAsia"/>
                              </w:rPr>
                              <w:tab/>
                              <w:t>D2h</w:t>
                            </w:r>
                            <w:r>
                              <w:rPr>
                                <w:rFonts w:hint="eastAsia"/>
                              </w:rPr>
                              <w:tab/>
                              <w:t>0Bh</w:t>
                            </w:r>
                            <w:r>
                              <w:rPr>
                                <w:rFonts w:hint="eastAsia"/>
                              </w:rPr>
                              <w:tab/>
                              <w:t xml:space="preserve"> 39h </w:t>
                            </w:r>
                            <w:r>
                              <w:t>‘</w:t>
                            </w:r>
                            <w:r>
                              <w:rPr>
                                <w:rFonts w:hint="eastAsia"/>
                              </w:rPr>
                              <w:t>pkinno/odin</w:t>
                            </w:r>
                            <w:r>
                              <w:t>’</w:t>
                            </w:r>
                            <w:r>
                              <w:rPr>
                                <w:rFonts w:hint="eastAsia"/>
                              </w:rPr>
                              <w:t xml:space="preserve"> 01h </w:t>
                            </w:r>
                          </w:p>
                          <w:p w:rsidR="00B27F75" w:rsidRDefault="00B27F75" w:rsidP="00872647"/>
                          <w:p w:rsidR="00B27F75" w:rsidRDefault="00B27F75" w:rsidP="00872647"/>
                          <w:p w:rsidR="00B27F75" w:rsidRDefault="00B27F75" w:rsidP="00872647">
                            <w:pPr>
                              <w:pBdr>
                                <w:top w:val="single" w:sz="6" w:space="1" w:color="auto"/>
                                <w:bottom w:val="single" w:sz="6" w:space="1" w:color="auto"/>
                              </w:pBdr>
                            </w:pPr>
                          </w:p>
                          <w:p w:rsidR="00B27F75" w:rsidRDefault="00B27F75" w:rsidP="00872647">
                            <w:pPr>
                              <w:pBdr>
                                <w:top w:val="single" w:sz="6" w:space="1" w:color="auto"/>
                                <w:bottom w:val="single" w:sz="6" w:space="1" w:color="auto"/>
                              </w:pBdr>
                            </w:pPr>
                            <w:r>
                              <w:rPr>
                                <w:rFonts w:hint="eastAsia"/>
                              </w:rPr>
                              <w:t>PAYLOAD (cont.)</w:t>
                            </w:r>
                          </w:p>
                          <w:p w:rsidR="00B27F75" w:rsidRDefault="00B27F75" w:rsidP="00872647">
                            <w:pPr>
                              <w:pBdr>
                                <w:top w:val="single" w:sz="6" w:space="1" w:color="auto"/>
                                <w:bottom w:val="single" w:sz="6" w:space="1" w:color="auto"/>
                              </w:pBdr>
                            </w:pPr>
                            <w:r>
                              <w:rPr>
                                <w:rFonts w:hint="eastAsia"/>
                              </w:rPr>
                              <w:t>Cmd_code D</w:t>
                            </w:r>
                            <w:r>
                              <w:t>a</w:t>
                            </w:r>
                            <w:r>
                              <w:rPr>
                                <w:rFonts w:hint="eastAsia"/>
                              </w:rPr>
                              <w:t>ta_len</w:t>
                            </w:r>
                            <w:r>
                              <w:rPr>
                                <w:rFonts w:hint="eastAsia"/>
                              </w:rPr>
                              <w:tab/>
                              <w:t>Data</w:t>
                            </w:r>
                          </w:p>
                          <w:p w:rsidR="00B27F75" w:rsidRDefault="00B27F75" w:rsidP="00872647">
                            <w:pPr>
                              <w:pBdr>
                                <w:bottom w:val="single" w:sz="6" w:space="1" w:color="auto"/>
                                <w:between w:val="single" w:sz="6" w:space="1" w:color="auto"/>
                              </w:pBdr>
                            </w:pPr>
                            <w:r>
                              <w:rPr>
                                <w:rFonts w:hint="eastAsia"/>
                              </w:rPr>
                              <w:t>01h</w:t>
                            </w:r>
                            <w:r>
                              <w:rPr>
                                <w:rFonts w:hint="eastAsia"/>
                              </w:rPr>
                              <w:tab/>
                            </w:r>
                            <w:r>
                              <w:rPr>
                                <w:rFonts w:hint="eastAsia"/>
                              </w:rPr>
                              <w:tab/>
                              <w:t xml:space="preserve"> 36h</w:t>
                            </w:r>
                            <w:r>
                              <w:rPr>
                                <w:rFonts w:hint="eastAsia"/>
                              </w:rPr>
                              <w:tab/>
                            </w:r>
                            <w:r>
                              <w:rPr>
                                <w:rFonts w:hint="eastAsia"/>
                              </w:rPr>
                              <w:tab/>
                            </w:r>
                            <w:r>
                              <w:t>‘</w:t>
                            </w:r>
                            <w:r>
                              <w:rPr>
                                <w:rFonts w:hint="eastAsia"/>
                              </w:rPr>
                              <w:t>odinodinodinodin</w:t>
                            </w:r>
                            <w:r>
                              <w:t>’</w:t>
                            </w:r>
                            <w:r>
                              <w:rPr>
                                <w:rFonts w:hint="eastAsia"/>
                              </w:rPr>
                              <w:tab/>
                            </w:r>
                            <w:r>
                              <w:t>‘</w:t>
                            </w:r>
                            <w:r>
                              <w:rPr>
                                <w:rFonts w:hint="eastAsia"/>
                              </w:rPr>
                              <w:t>0123456789abcdef</w:t>
                            </w:r>
                            <w:r>
                              <w:t>’</w:t>
                            </w:r>
                          </w:p>
                          <w:p w:rsidR="00B27F75" w:rsidRDefault="00B27F75" w:rsidP="00872647"/>
                          <w:p w:rsidR="00B27F75" w:rsidRDefault="00B27F75" w:rsidP="00872647">
                            <w:pPr>
                              <w:pBdr>
                                <w:bottom w:val="single" w:sz="6" w:space="1" w:color="auto"/>
                              </w:pBdr>
                            </w:pPr>
                          </w:p>
                          <w:p w:rsidR="00B27F75" w:rsidRDefault="00B27F75" w:rsidP="0087264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B27F75" w:rsidRDefault="00B27F75" w:rsidP="00872647">
                            <w:r>
                              <w:rPr>
                                <w:rFonts w:hint="eastAsia"/>
                              </w:rPr>
                              <w:t>PAYLOAD (cont.)</w:t>
                            </w:r>
                          </w:p>
                          <w:p w:rsidR="00B27F75" w:rsidRDefault="00B27F75" w:rsidP="00872647">
                            <w:r>
                              <w:rPr>
                                <w:rFonts w:hint="eastAsia"/>
                              </w:rPr>
                              <w:t>Data (cont.)</w:t>
                            </w:r>
                          </w:p>
                          <w:p w:rsidR="00B27F75" w:rsidRDefault="00B27F75" w:rsidP="00872647">
                            <w:pPr>
                              <w:pBdr>
                                <w:top w:val="single" w:sz="6" w:space="1" w:color="auto"/>
                                <w:bottom w:val="single" w:sz="6" w:space="1" w:color="auto"/>
                              </w:pBdr>
                            </w:pPr>
                            <w:r>
                              <w:t>54h 98h 41h 90h 02h 54h 98h 02h 54h 98h 41h 90h 02h 54h 98h 02h ‘</w:t>
                            </w:r>
                            <w:r>
                              <w:rPr>
                                <w:rFonts w:hint="eastAsia"/>
                              </w:rPr>
                              <w:t>Steven</w:t>
                            </w:r>
                            <w:r>
                              <w:t>’</w:t>
                            </w:r>
                            <w:r>
                              <w:rPr>
                                <w:rFonts w:hint="eastAsia"/>
                              </w:rPr>
                              <w:tab/>
                              <w:t>--</w:t>
                            </w:r>
                          </w:p>
                          <w:p w:rsidR="00B27F75" w:rsidRDefault="00B27F75" w:rsidP="00872647"/>
                          <w:p w:rsidR="00B27F75" w:rsidRDefault="00B27F75" w:rsidP="00872647"/>
                        </w:txbxContent>
                      </wps:txbx>
                      <wps:bodyPr rot="0" vert="horz" wrap="square" lIns="91440" tIns="45720" rIns="91440" bIns="45720" anchor="t" anchorCtr="0" upright="1">
                        <a:noAutofit/>
                      </wps:bodyPr>
                    </wps:wsp>
                  </a:graphicData>
                </a:graphic>
              </wp:inline>
            </w:drawing>
          </mc:Choice>
          <mc:Fallback>
            <w:pict>
              <v:shape id="Text Box 3" o:spid="_x0000_s1049" type="#_x0000_t202" style="width:423pt;height:3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7/ghgIAABg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" stroked="f">
                <v:textbox>
                  <w:txbxContent>
                    <w:p w:rsidR="00B27F75" w:rsidRDefault="00B27F75" w:rsidP="00872647">
                      <w:pPr>
                        <w:pBdr>
                          <w:bottom w:val="single" w:sz="6" w:space="1" w:color="auto"/>
                        </w:pBdr>
                      </w:pPr>
                    </w:p>
                    <w:p w:rsidR="00B27F75" w:rsidRDefault="00B27F75" w:rsidP="00872647">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p>
                    <w:p w:rsidR="00B27F75" w:rsidRDefault="00B27F75"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t>NDEF message</w:t>
                      </w:r>
                    </w:p>
                    <w:p w:rsidR="00B27F75" w:rsidRDefault="00B27F75" w:rsidP="00872647">
                      <w:pPr>
                        <w:pBdr>
                          <w:bottom w:val="single" w:sz="6" w:space="1" w:color="auto"/>
                        </w:pBd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T&amp;F</w:t>
                      </w:r>
                      <w:r>
                        <w:rPr>
                          <w:rFonts w:hint="eastAsia"/>
                        </w:rPr>
                        <w:tab/>
                        <w:t>TLEN PLEN TYPE</w:t>
                      </w:r>
                      <w:r>
                        <w:rPr>
                          <w:rFonts w:hint="eastAsia"/>
                        </w:rPr>
                        <w:tab/>
                      </w:r>
                      <w:r>
                        <w:rPr>
                          <w:rFonts w:hint="eastAsia"/>
                        </w:rPr>
                        <w:tab/>
                        <w:t>PAYLOAD</w:t>
                      </w:r>
                    </w:p>
                    <w:p w:rsidR="00B27F75" w:rsidRDefault="00B27F75" w:rsidP="00872647">
                      <w:r>
                        <w:rPr>
                          <w:rFonts w:hint="eastAsia"/>
                        </w:rPr>
                        <w:t xml:space="preserve">                                                        </w:t>
                      </w:r>
                      <w:r>
                        <w:t>C</w:t>
                      </w:r>
                      <w:r>
                        <w:rPr>
                          <w:rFonts w:hint="eastAsia"/>
                        </w:rPr>
                        <w:t>md_mode</w:t>
                      </w:r>
                    </w:p>
                    <w:p w:rsidR="00B27F75" w:rsidRDefault="00B27F75" w:rsidP="00872647">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49h</w:t>
                      </w:r>
                      <w:r>
                        <w:rPr>
                          <w:rFonts w:hint="eastAsia"/>
                        </w:rPr>
                        <w:tab/>
                        <w:t>0000h</w:t>
                      </w:r>
                      <w:r>
                        <w:rPr>
                          <w:rFonts w:hint="eastAsia"/>
                        </w:rPr>
                        <w:tab/>
                      </w:r>
                      <w:r>
                        <w:rPr>
                          <w:rFonts w:hint="eastAsia"/>
                        </w:rPr>
                        <w:tab/>
                        <w:t>D2h</w:t>
                      </w:r>
                      <w:r>
                        <w:rPr>
                          <w:rFonts w:hint="eastAsia"/>
                        </w:rPr>
                        <w:tab/>
                        <w:t>0Bh</w:t>
                      </w:r>
                      <w:r>
                        <w:rPr>
                          <w:rFonts w:hint="eastAsia"/>
                        </w:rPr>
                        <w:tab/>
                        <w:t xml:space="preserve"> 39h </w:t>
                      </w:r>
                      <w:r>
                        <w:t>‘</w:t>
                      </w:r>
                      <w:r>
                        <w:rPr>
                          <w:rFonts w:hint="eastAsia"/>
                        </w:rPr>
                        <w:t>pkinno/odin</w:t>
                      </w:r>
                      <w:r>
                        <w:t>’</w:t>
                      </w:r>
                      <w:r>
                        <w:rPr>
                          <w:rFonts w:hint="eastAsia"/>
                        </w:rPr>
                        <w:t xml:space="preserve"> 01h </w:t>
                      </w:r>
                    </w:p>
                    <w:p w:rsidR="00B27F75" w:rsidRDefault="00B27F75" w:rsidP="00872647"/>
                    <w:p w:rsidR="00B27F75" w:rsidRDefault="00B27F75" w:rsidP="00872647"/>
                    <w:p w:rsidR="00B27F75" w:rsidRDefault="00B27F75" w:rsidP="00872647">
                      <w:pPr>
                        <w:pBdr>
                          <w:top w:val="single" w:sz="6" w:space="1" w:color="auto"/>
                          <w:bottom w:val="single" w:sz="6" w:space="1" w:color="auto"/>
                        </w:pBdr>
                      </w:pPr>
                    </w:p>
                    <w:p w:rsidR="00B27F75" w:rsidRDefault="00B27F75" w:rsidP="00872647">
                      <w:pPr>
                        <w:pBdr>
                          <w:top w:val="single" w:sz="6" w:space="1" w:color="auto"/>
                          <w:bottom w:val="single" w:sz="6" w:space="1" w:color="auto"/>
                        </w:pBdr>
                      </w:pPr>
                      <w:r>
                        <w:rPr>
                          <w:rFonts w:hint="eastAsia"/>
                        </w:rPr>
                        <w:t>PAYLOAD (cont.)</w:t>
                      </w:r>
                    </w:p>
                    <w:p w:rsidR="00B27F75" w:rsidRDefault="00B27F75" w:rsidP="00872647">
                      <w:pPr>
                        <w:pBdr>
                          <w:top w:val="single" w:sz="6" w:space="1" w:color="auto"/>
                          <w:bottom w:val="single" w:sz="6" w:space="1" w:color="auto"/>
                        </w:pBdr>
                      </w:pPr>
                      <w:r>
                        <w:rPr>
                          <w:rFonts w:hint="eastAsia"/>
                        </w:rPr>
                        <w:t>Cmd_code D</w:t>
                      </w:r>
                      <w:r>
                        <w:t>a</w:t>
                      </w:r>
                      <w:r>
                        <w:rPr>
                          <w:rFonts w:hint="eastAsia"/>
                        </w:rPr>
                        <w:t>ta_len</w:t>
                      </w:r>
                      <w:r>
                        <w:rPr>
                          <w:rFonts w:hint="eastAsia"/>
                        </w:rPr>
                        <w:tab/>
                        <w:t>Data</w:t>
                      </w:r>
                    </w:p>
                    <w:p w:rsidR="00B27F75" w:rsidRDefault="00B27F75" w:rsidP="00872647">
                      <w:pPr>
                        <w:pBdr>
                          <w:bottom w:val="single" w:sz="6" w:space="1" w:color="auto"/>
                          <w:between w:val="single" w:sz="6" w:space="1" w:color="auto"/>
                        </w:pBdr>
                      </w:pPr>
                      <w:r>
                        <w:rPr>
                          <w:rFonts w:hint="eastAsia"/>
                        </w:rPr>
                        <w:t>01h</w:t>
                      </w:r>
                      <w:r>
                        <w:rPr>
                          <w:rFonts w:hint="eastAsia"/>
                        </w:rPr>
                        <w:tab/>
                      </w:r>
                      <w:r>
                        <w:rPr>
                          <w:rFonts w:hint="eastAsia"/>
                        </w:rPr>
                        <w:tab/>
                        <w:t xml:space="preserve"> 36h</w:t>
                      </w:r>
                      <w:r>
                        <w:rPr>
                          <w:rFonts w:hint="eastAsia"/>
                        </w:rPr>
                        <w:tab/>
                      </w:r>
                      <w:r>
                        <w:rPr>
                          <w:rFonts w:hint="eastAsia"/>
                        </w:rPr>
                        <w:tab/>
                      </w:r>
                      <w:r>
                        <w:t>‘</w:t>
                      </w:r>
                      <w:r>
                        <w:rPr>
                          <w:rFonts w:hint="eastAsia"/>
                        </w:rPr>
                        <w:t>odinodinodinodin</w:t>
                      </w:r>
                      <w:r>
                        <w:t>’</w:t>
                      </w:r>
                      <w:r>
                        <w:rPr>
                          <w:rFonts w:hint="eastAsia"/>
                        </w:rPr>
                        <w:tab/>
                      </w:r>
                      <w:r>
                        <w:t>‘</w:t>
                      </w:r>
                      <w:r>
                        <w:rPr>
                          <w:rFonts w:hint="eastAsia"/>
                        </w:rPr>
                        <w:t>0123456789abcdef</w:t>
                      </w:r>
                      <w:r>
                        <w:t>’</w:t>
                      </w:r>
                    </w:p>
                    <w:p w:rsidR="00B27F75" w:rsidRDefault="00B27F75" w:rsidP="00872647"/>
                    <w:p w:rsidR="00B27F75" w:rsidRDefault="00B27F75" w:rsidP="00872647">
                      <w:pPr>
                        <w:pBdr>
                          <w:bottom w:val="single" w:sz="6" w:space="1" w:color="auto"/>
                        </w:pBdr>
                      </w:pPr>
                    </w:p>
                    <w:p w:rsidR="00B27F75" w:rsidRDefault="00B27F75" w:rsidP="00872647">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Le</w:t>
                      </w:r>
                    </w:p>
                    <w:p w:rsidR="00B27F75" w:rsidRDefault="00B27F75" w:rsidP="00872647">
                      <w:r>
                        <w:rPr>
                          <w:rFonts w:hint="eastAsia"/>
                        </w:rPr>
                        <w:t>PAYLOAD (cont.)</w:t>
                      </w:r>
                    </w:p>
                    <w:p w:rsidR="00B27F75" w:rsidRDefault="00B27F75" w:rsidP="00872647">
                      <w:r>
                        <w:rPr>
                          <w:rFonts w:hint="eastAsia"/>
                        </w:rPr>
                        <w:t>Data (cont.)</w:t>
                      </w:r>
                    </w:p>
                    <w:p w:rsidR="00B27F75" w:rsidRDefault="00B27F75" w:rsidP="00872647">
                      <w:pPr>
                        <w:pBdr>
                          <w:top w:val="single" w:sz="6" w:space="1" w:color="auto"/>
                          <w:bottom w:val="single" w:sz="6" w:space="1" w:color="auto"/>
                        </w:pBdr>
                      </w:pPr>
                      <w:r>
                        <w:t>54h 98h 41h 90h 02h 54h 98h 02h 54h 98h 41h 90h 02h 54h 98h 02h ‘</w:t>
                      </w:r>
                      <w:r>
                        <w:rPr>
                          <w:rFonts w:hint="eastAsia"/>
                        </w:rPr>
                        <w:t>Steven</w:t>
                      </w:r>
                      <w:r>
                        <w:t>’</w:t>
                      </w:r>
                      <w:r>
                        <w:rPr>
                          <w:rFonts w:hint="eastAsia"/>
                        </w:rPr>
                        <w:tab/>
                        <w:t>--</w:t>
                      </w:r>
                    </w:p>
                    <w:p w:rsidR="00B27F75" w:rsidRDefault="00B27F75" w:rsidP="00872647"/>
                    <w:p w:rsidR="00B27F75" w:rsidRDefault="00B27F75" w:rsidP="00872647"/>
                  </w:txbxContent>
                </v:textbox>
                <w10:anchorlock/>
              </v:shape>
            </w:pict>
          </mc:Fallback>
        </mc:AlternateContent>
      </w:r>
    </w:p>
    <w:p w:rsidR="00872647" w:rsidRDefault="00872647" w:rsidP="00D05E21">
      <w:pPr>
        <w:pStyle w:val="a3"/>
        <w:ind w:leftChars="0" w:left="360"/>
        <w:rPr>
          <w:szCs w:val="24"/>
        </w:rPr>
      </w:pPr>
      <w:r>
        <w:rPr>
          <w:szCs w:val="24"/>
        </w:rPr>
        <w:t>The</w:t>
      </w:r>
      <w:r>
        <w:rPr>
          <w:rFonts w:hint="eastAsia"/>
          <w:szCs w:val="24"/>
        </w:rPr>
        <w:t xml:space="preserve"> second UpdateBinary command C-APDU in Odin command (Pairing, SendRequest):</w:t>
      </w:r>
    </w:p>
    <w:p w:rsidR="00D05E21" w:rsidRPr="00D05E21" w:rsidRDefault="0071622C" w:rsidP="00D05E21">
      <w:pPr>
        <w:pStyle w:val="a3"/>
        <w:ind w:leftChars="0" w:left="360"/>
        <w:rPr>
          <w:szCs w:val="24"/>
        </w:rPr>
      </w:pPr>
      <w:r>
        <w:rPr>
          <w:noProof/>
          <w:szCs w:val="24"/>
        </w:rPr>
        <mc:AlternateContent>
          <mc:Choice Requires="wps">
            <w:drawing>
              <wp:inline distT="0" distB="0" distL="0" distR="0">
                <wp:extent cx="5372100" cy="21939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19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7F75" w:rsidRDefault="00B27F75">
                            <w:pPr>
                              <w:pBdr>
                                <w:bottom w:val="single" w:sz="6" w:space="1" w:color="auto"/>
                              </w:pBdr>
                            </w:pPr>
                          </w:p>
                          <w:p w:rsidR="00B27F75" w:rsidRDefault="00B27F75">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t>Le</w:t>
                            </w:r>
                          </w:p>
                          <w:p w:rsidR="00B27F75" w:rsidRDefault="00B27F75"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r>
                          </w:p>
                          <w:p w:rsidR="00B27F75" w:rsidRDefault="00B27F75">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02h</w:t>
                            </w:r>
                            <w:r>
                              <w:rPr>
                                <w:rFonts w:hint="eastAsia"/>
                              </w:rPr>
                              <w:tab/>
                              <w:t>0047h</w:t>
                            </w:r>
                            <w:r>
                              <w:rPr>
                                <w:rFonts w:hint="eastAsia"/>
                              </w:rPr>
                              <w:tab/>
                            </w:r>
                            <w:r>
                              <w:rPr>
                                <w:rFonts w:hint="eastAsia"/>
                              </w:rPr>
                              <w:tab/>
                              <w:t>--</w:t>
                            </w:r>
                          </w:p>
                          <w:p w:rsidR="00B27F75" w:rsidRDefault="00B27F75"/>
                          <w:p w:rsidR="00B27F75" w:rsidRDefault="00B27F75"/>
                          <w:p w:rsidR="00B27F75" w:rsidRDefault="00B27F75"/>
                        </w:txbxContent>
                      </wps:txbx>
                      <wps:bodyPr rot="0" vert="horz" wrap="square" lIns="91440" tIns="45720" rIns="91440" bIns="45720" anchor="t" anchorCtr="0" upright="1">
                        <a:noAutofit/>
                      </wps:bodyPr>
                    </wps:wsp>
                  </a:graphicData>
                </a:graphic>
              </wp:inline>
            </w:drawing>
          </mc:Choice>
          <mc:Fallback>
            <w:pict>
              <v:shape id="Text Box 2" o:spid="_x0000_s1050" type="#_x0000_t202" style="width:423pt;height:1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CdhQ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" stroked="f">
                <v:textbox>
                  <w:txbxContent>
                    <w:p w:rsidR="00B27F75" w:rsidRDefault="00B27F75">
                      <w:pPr>
                        <w:pBdr>
                          <w:bottom w:val="single" w:sz="6" w:space="1" w:color="auto"/>
                        </w:pBdr>
                      </w:pPr>
                    </w:p>
                    <w:p w:rsidR="00B27F75" w:rsidRDefault="00B27F75">
                      <w:r>
                        <w:rPr>
                          <w:rFonts w:hint="eastAsia"/>
                        </w:rPr>
                        <w:t>CLA</w:t>
                      </w:r>
                      <w:r>
                        <w:rPr>
                          <w:rFonts w:hint="eastAsia"/>
                        </w:rPr>
                        <w:tab/>
                        <w:t>INS</w:t>
                      </w:r>
                      <w:r>
                        <w:rPr>
                          <w:rFonts w:hint="eastAsia"/>
                        </w:rPr>
                        <w:tab/>
                        <w:t>P1</w:t>
                      </w:r>
                      <w:r>
                        <w:rPr>
                          <w:rFonts w:hint="eastAsia"/>
                        </w:rPr>
                        <w:tab/>
                        <w:t>P2</w:t>
                      </w:r>
                      <w:r>
                        <w:rPr>
                          <w:rFonts w:hint="eastAsia"/>
                        </w:rPr>
                        <w:tab/>
                        <w:t>Lc</w:t>
                      </w:r>
                      <w:r>
                        <w:rPr>
                          <w:rFonts w:hint="eastAsia"/>
                        </w:rPr>
                        <w:tab/>
                        <w:t>Data</w:t>
                      </w:r>
                      <w:r>
                        <w:rPr>
                          <w:rFonts w:hint="eastAsia"/>
                        </w:rPr>
                        <w:tab/>
                      </w:r>
                      <w:r>
                        <w:rPr>
                          <w:rFonts w:hint="eastAsia"/>
                        </w:rPr>
                        <w:tab/>
                      </w:r>
                      <w:r>
                        <w:rPr>
                          <w:rFonts w:hint="eastAsia"/>
                        </w:rPr>
                        <w:tab/>
                        <w:t>Le</w:t>
                      </w:r>
                    </w:p>
                    <w:p w:rsidR="00B27F75" w:rsidRDefault="00B27F75" w:rsidP="00872647">
                      <w:r>
                        <w:rPr>
                          <w:rFonts w:hint="eastAsia"/>
                        </w:rPr>
                        <w:tab/>
                      </w:r>
                      <w:r>
                        <w:rPr>
                          <w:rFonts w:hint="eastAsia"/>
                        </w:rPr>
                        <w:tab/>
                      </w:r>
                      <w:r>
                        <w:rPr>
                          <w:rFonts w:hint="eastAsia"/>
                        </w:rPr>
                        <w:tab/>
                      </w:r>
                      <w:r>
                        <w:rPr>
                          <w:rFonts w:hint="eastAsia"/>
                        </w:rPr>
                        <w:tab/>
                      </w:r>
                      <w:r>
                        <w:rPr>
                          <w:rFonts w:hint="eastAsia"/>
                        </w:rPr>
                        <w:tab/>
                        <w:t>2-byte NLEN</w:t>
                      </w:r>
                      <w:r>
                        <w:rPr>
                          <w:rFonts w:hint="eastAsia"/>
                        </w:rPr>
                        <w:tab/>
                      </w:r>
                    </w:p>
                    <w:p w:rsidR="00B27F75" w:rsidRDefault="00B27F75">
                      <w:pPr>
                        <w:pBdr>
                          <w:top w:val="single" w:sz="6" w:space="1" w:color="auto"/>
                          <w:bottom w:val="single" w:sz="6" w:space="1" w:color="auto"/>
                        </w:pBdr>
                      </w:pPr>
                      <w:r>
                        <w:rPr>
                          <w:rFonts w:hint="eastAsia"/>
                        </w:rPr>
                        <w:t>00h</w:t>
                      </w:r>
                      <w:r>
                        <w:rPr>
                          <w:rFonts w:hint="eastAsia"/>
                        </w:rPr>
                        <w:tab/>
                        <w:t>D6h</w:t>
                      </w:r>
                      <w:r>
                        <w:rPr>
                          <w:rFonts w:hint="eastAsia"/>
                        </w:rPr>
                        <w:tab/>
                        <w:t>00h</w:t>
                      </w:r>
                      <w:r>
                        <w:rPr>
                          <w:rFonts w:hint="eastAsia"/>
                        </w:rPr>
                        <w:tab/>
                        <w:t>00h</w:t>
                      </w:r>
                      <w:r>
                        <w:rPr>
                          <w:rFonts w:hint="eastAsia"/>
                        </w:rPr>
                        <w:tab/>
                        <w:t>02h</w:t>
                      </w:r>
                      <w:r>
                        <w:rPr>
                          <w:rFonts w:hint="eastAsia"/>
                        </w:rPr>
                        <w:tab/>
                        <w:t>0047h</w:t>
                      </w:r>
                      <w:r>
                        <w:rPr>
                          <w:rFonts w:hint="eastAsia"/>
                        </w:rPr>
                        <w:tab/>
                      </w:r>
                      <w:r>
                        <w:rPr>
                          <w:rFonts w:hint="eastAsia"/>
                        </w:rPr>
                        <w:tab/>
                        <w:t>--</w:t>
                      </w:r>
                    </w:p>
                    <w:p w:rsidR="00B27F75" w:rsidRDefault="00B27F75"/>
                    <w:p w:rsidR="00B27F75" w:rsidRDefault="00B27F75"/>
                    <w:p w:rsidR="00B27F75" w:rsidRDefault="00B27F75"/>
                  </w:txbxContent>
                </v:textbox>
                <w10:anchorlock/>
              </v:shape>
            </w:pict>
          </mc:Fallback>
        </mc:AlternateContent>
      </w:r>
    </w:p>
    <w:p w:rsidR="00D05E21" w:rsidRPr="00872647" w:rsidRDefault="00872647" w:rsidP="00872647">
      <w:pPr>
        <w:rPr>
          <w:szCs w:val="24"/>
        </w:rPr>
      </w:pPr>
      <w:r>
        <w:rPr>
          <w:rFonts w:hint="eastAsia"/>
          <w:szCs w:val="24"/>
        </w:rPr>
        <w:tab/>
      </w:r>
    </w:p>
    <w:sectPr w:rsidR="00D05E21" w:rsidRPr="00872647" w:rsidSect="000C7FD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66" w:rsidRDefault="00E06166" w:rsidP="00A37CA6">
      <w:r>
        <w:separator/>
      </w:r>
    </w:p>
  </w:endnote>
  <w:endnote w:type="continuationSeparator" w:id="0">
    <w:p w:rsidR="00E06166" w:rsidRDefault="00E06166" w:rsidP="00A3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66" w:rsidRDefault="00E06166" w:rsidP="00A37CA6">
      <w:r>
        <w:separator/>
      </w:r>
    </w:p>
  </w:footnote>
  <w:footnote w:type="continuationSeparator" w:id="0">
    <w:p w:rsidR="00E06166" w:rsidRDefault="00E06166" w:rsidP="00A37C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0E71"/>
    <w:multiLevelType w:val="hybridMultilevel"/>
    <w:tmpl w:val="06BA84C4"/>
    <w:lvl w:ilvl="0" w:tplc="58809E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DE0F87"/>
    <w:multiLevelType w:val="hybridMultilevel"/>
    <w:tmpl w:val="58D0A86A"/>
    <w:lvl w:ilvl="0" w:tplc="CC5A2FF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C7A661F"/>
    <w:multiLevelType w:val="hybridMultilevel"/>
    <w:tmpl w:val="816ED656"/>
    <w:lvl w:ilvl="0" w:tplc="CDF8512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DC6A09"/>
    <w:multiLevelType w:val="hybridMultilevel"/>
    <w:tmpl w:val="82D814FA"/>
    <w:lvl w:ilvl="0" w:tplc="B3CE566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EE76532"/>
    <w:multiLevelType w:val="multilevel"/>
    <w:tmpl w:val="B726D3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D84255"/>
    <w:multiLevelType w:val="multilevel"/>
    <w:tmpl w:val="4DBED940"/>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1EA5FCE"/>
    <w:multiLevelType w:val="hybridMultilevel"/>
    <w:tmpl w:val="81B437EC"/>
    <w:lvl w:ilvl="0" w:tplc="9488A5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3625CC5"/>
    <w:multiLevelType w:val="multilevel"/>
    <w:tmpl w:val="97A4D970"/>
    <w:lvl w:ilvl="0">
      <w:start w:val="1"/>
      <w:numFmt w:val="decimal"/>
      <w:lvlText w:val="%1."/>
      <w:lvlJc w:val="left"/>
      <w:pPr>
        <w:ind w:left="360" w:hanging="360"/>
      </w:pPr>
      <w:rPr>
        <w:rFonts w:hint="default"/>
      </w:rPr>
    </w:lvl>
    <w:lvl w:ilvl="1">
      <w:start w:val="6"/>
      <w:numFmt w:val="decimal"/>
      <w:isLgl/>
      <w:lvlText w:val="%1.%2"/>
      <w:lvlJc w:val="left"/>
      <w:pPr>
        <w:ind w:left="1200" w:hanging="720"/>
      </w:pPr>
      <w:rPr>
        <w:rFonts w:hint="default"/>
      </w:rPr>
    </w:lvl>
    <w:lvl w:ilvl="2">
      <w:start w:val="8"/>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8" w15:restartNumberingAfterBreak="0">
    <w:nsid w:val="1CA634A3"/>
    <w:multiLevelType w:val="hybridMultilevel"/>
    <w:tmpl w:val="2848DD56"/>
    <w:lvl w:ilvl="0" w:tplc="9474B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CD48F8"/>
    <w:multiLevelType w:val="multilevel"/>
    <w:tmpl w:val="F0EE7F3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21E751A5"/>
    <w:multiLevelType w:val="hybridMultilevel"/>
    <w:tmpl w:val="776247C6"/>
    <w:lvl w:ilvl="0" w:tplc="3ABA7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2FC4D9D"/>
    <w:multiLevelType w:val="hybridMultilevel"/>
    <w:tmpl w:val="F9E08DB4"/>
    <w:lvl w:ilvl="0" w:tplc="90686C8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239A7955"/>
    <w:multiLevelType w:val="hybridMultilevel"/>
    <w:tmpl w:val="36442CAA"/>
    <w:lvl w:ilvl="0" w:tplc="125220B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241F68D4"/>
    <w:multiLevelType w:val="hybridMultilevel"/>
    <w:tmpl w:val="E0D27E30"/>
    <w:lvl w:ilvl="0" w:tplc="9E0E032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74A05BD"/>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AA8379E"/>
    <w:multiLevelType w:val="multilevel"/>
    <w:tmpl w:val="BA888F86"/>
    <w:lvl w:ilvl="0">
      <w:start w:val="1"/>
      <w:numFmt w:val="decimal"/>
      <w:lvlText w:val="%1."/>
      <w:lvlJc w:val="left"/>
      <w:pPr>
        <w:ind w:left="360" w:hanging="360"/>
      </w:pPr>
      <w:rPr>
        <w:rFonts w:hint="default"/>
      </w:rPr>
    </w:lvl>
    <w:lvl w:ilvl="1">
      <w:start w:val="7"/>
      <w:numFmt w:val="decimal"/>
      <w:isLgl/>
      <w:lvlText w:val="%1.%2"/>
      <w:lvlJc w:val="left"/>
      <w:pPr>
        <w:ind w:left="1200" w:hanging="720"/>
      </w:pPr>
      <w:rPr>
        <w:rFonts w:hint="default"/>
      </w:rPr>
    </w:lvl>
    <w:lvl w:ilvl="2">
      <w:start w:val="3"/>
      <w:numFmt w:val="decimal"/>
      <w:isLgl/>
      <w:lvlText w:val="%1.%2.%3"/>
      <w:lvlJc w:val="left"/>
      <w:pPr>
        <w:ind w:left="1680" w:hanging="720"/>
      </w:pPr>
      <w:rPr>
        <w:rFonts w:hint="default"/>
      </w:rPr>
    </w:lvl>
    <w:lvl w:ilvl="3">
      <w:start w:val="2"/>
      <w:numFmt w:val="decimal"/>
      <w:isLgl/>
      <w:lvlText w:val="%1.%2.%3.%4"/>
      <w:lvlJc w:val="left"/>
      <w:pPr>
        <w:ind w:left="2160" w:hanging="720"/>
      </w:pPr>
      <w:rPr>
        <w:rFonts w:hint="default"/>
      </w:rPr>
    </w:lvl>
    <w:lvl w:ilvl="4">
      <w:start w:val="1"/>
      <w:numFmt w:val="decimal"/>
      <w:isLgl/>
      <w:lvlText w:val="%1.%2.%3.%4.%5"/>
      <w:lvlJc w:val="left"/>
      <w:pPr>
        <w:ind w:left="2640" w:hanging="72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440" w:hanging="1080"/>
      </w:pPr>
      <w:rPr>
        <w:rFonts w:hint="default"/>
      </w:rPr>
    </w:lvl>
    <w:lvl w:ilvl="8">
      <w:start w:val="1"/>
      <w:numFmt w:val="decimal"/>
      <w:isLgl/>
      <w:lvlText w:val="%1.%2.%3.%4.%5.%6.%7.%8.%9"/>
      <w:lvlJc w:val="left"/>
      <w:pPr>
        <w:ind w:left="5280" w:hanging="1440"/>
      </w:pPr>
      <w:rPr>
        <w:rFonts w:hint="default"/>
      </w:rPr>
    </w:lvl>
  </w:abstractNum>
  <w:abstractNum w:abstractNumId="16" w15:restartNumberingAfterBreak="0">
    <w:nsid w:val="2C271E64"/>
    <w:multiLevelType w:val="hybridMultilevel"/>
    <w:tmpl w:val="0A3A9FA8"/>
    <w:lvl w:ilvl="0" w:tplc="394C6A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4D478B"/>
    <w:multiLevelType w:val="hybridMultilevel"/>
    <w:tmpl w:val="50E827C4"/>
    <w:lvl w:ilvl="0" w:tplc="FEEADC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F0A53A3"/>
    <w:multiLevelType w:val="hybridMultilevel"/>
    <w:tmpl w:val="6D76A844"/>
    <w:lvl w:ilvl="0" w:tplc="C142974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5966E4E"/>
    <w:multiLevelType w:val="hybridMultilevel"/>
    <w:tmpl w:val="14847FA2"/>
    <w:lvl w:ilvl="0" w:tplc="A7D07814">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20" w15:restartNumberingAfterBreak="0">
    <w:nsid w:val="367B4592"/>
    <w:multiLevelType w:val="hybridMultilevel"/>
    <w:tmpl w:val="D03AF304"/>
    <w:lvl w:ilvl="0" w:tplc="EE9A2BAA">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36F75DEF"/>
    <w:multiLevelType w:val="hybridMultilevel"/>
    <w:tmpl w:val="0394A0B8"/>
    <w:lvl w:ilvl="0" w:tplc="3034A428">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9F51AAC"/>
    <w:multiLevelType w:val="hybridMultilevel"/>
    <w:tmpl w:val="BA3634C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3A730B17"/>
    <w:multiLevelType w:val="hybridMultilevel"/>
    <w:tmpl w:val="572A54DE"/>
    <w:lvl w:ilvl="0" w:tplc="C12403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B0A2A03"/>
    <w:multiLevelType w:val="multilevel"/>
    <w:tmpl w:val="D5B072B0"/>
    <w:lvl w:ilvl="0">
      <w:start w:val="1"/>
      <w:numFmt w:val="decimal"/>
      <w:lvlText w:val="(%1)"/>
      <w:lvlJc w:val="left"/>
      <w:pPr>
        <w:ind w:left="720" w:hanging="360"/>
      </w:pPr>
      <w:rPr>
        <w:rFonts w:hint="default"/>
      </w:rPr>
    </w:lvl>
    <w:lvl w:ilvl="1">
      <w:start w:val="1"/>
      <w:numFmt w:val="ideographTradition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ideographTradition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ideographTraditional"/>
      <w:lvlText w:val="%8、"/>
      <w:lvlJc w:val="left"/>
      <w:pPr>
        <w:ind w:left="4200" w:hanging="480"/>
      </w:pPr>
    </w:lvl>
    <w:lvl w:ilvl="8">
      <w:start w:val="1"/>
      <w:numFmt w:val="lowerRoman"/>
      <w:lvlText w:val="%9."/>
      <w:lvlJc w:val="right"/>
      <w:pPr>
        <w:ind w:left="4680" w:hanging="480"/>
      </w:pPr>
    </w:lvl>
  </w:abstractNum>
  <w:abstractNum w:abstractNumId="25" w15:restartNumberingAfterBreak="0">
    <w:nsid w:val="41EF41F2"/>
    <w:multiLevelType w:val="hybridMultilevel"/>
    <w:tmpl w:val="7EEEFDA0"/>
    <w:lvl w:ilvl="0" w:tplc="83F60944">
      <w:start w:val="1"/>
      <w:numFmt w:val="decimal"/>
      <w:lvlText w:val="%1."/>
      <w:lvlJc w:val="left"/>
      <w:pPr>
        <w:ind w:left="360" w:hanging="360"/>
      </w:pPr>
      <w:rPr>
        <w:rFonts w:hint="default"/>
        <w:sz w:val="32"/>
        <w:szCs w:val="32"/>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24C264B"/>
    <w:multiLevelType w:val="hybridMultilevel"/>
    <w:tmpl w:val="F4948108"/>
    <w:lvl w:ilvl="0" w:tplc="A64099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3857DDF"/>
    <w:multiLevelType w:val="hybridMultilevel"/>
    <w:tmpl w:val="DEA053B4"/>
    <w:lvl w:ilvl="0" w:tplc="12D855B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46765478"/>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9E52807"/>
    <w:multiLevelType w:val="hybridMultilevel"/>
    <w:tmpl w:val="B1766D3A"/>
    <w:lvl w:ilvl="0" w:tplc="356E1B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C371029"/>
    <w:multiLevelType w:val="hybridMultilevel"/>
    <w:tmpl w:val="88F23702"/>
    <w:lvl w:ilvl="0" w:tplc="75A0F458">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1" w15:restartNumberingAfterBreak="0">
    <w:nsid w:val="4D9B6934"/>
    <w:multiLevelType w:val="multilevel"/>
    <w:tmpl w:val="E4D42E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2" w15:restartNumberingAfterBreak="0">
    <w:nsid w:val="4F041EDB"/>
    <w:multiLevelType w:val="hybridMultilevel"/>
    <w:tmpl w:val="162CF0AE"/>
    <w:lvl w:ilvl="0" w:tplc="C778BDA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 w15:restartNumberingAfterBreak="0">
    <w:nsid w:val="51184760"/>
    <w:multiLevelType w:val="hybridMultilevel"/>
    <w:tmpl w:val="0D2CC440"/>
    <w:lvl w:ilvl="0" w:tplc="57D019CC">
      <w:start w:val="90"/>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4" w15:restartNumberingAfterBreak="0">
    <w:nsid w:val="52CE6667"/>
    <w:multiLevelType w:val="hybridMultilevel"/>
    <w:tmpl w:val="CE9E4360"/>
    <w:lvl w:ilvl="0" w:tplc="1B88B0A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5897670B"/>
    <w:multiLevelType w:val="hybridMultilevel"/>
    <w:tmpl w:val="CB982D2C"/>
    <w:lvl w:ilvl="0" w:tplc="059A46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594F04A9"/>
    <w:multiLevelType w:val="hybridMultilevel"/>
    <w:tmpl w:val="67B85DB0"/>
    <w:lvl w:ilvl="0" w:tplc="7598B52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59DD47A7"/>
    <w:multiLevelType w:val="hybridMultilevel"/>
    <w:tmpl w:val="E13A2FA0"/>
    <w:lvl w:ilvl="0" w:tplc="DF36DF3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8" w15:restartNumberingAfterBreak="0">
    <w:nsid w:val="63632306"/>
    <w:multiLevelType w:val="multilevel"/>
    <w:tmpl w:val="B726D35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6B217B0"/>
    <w:multiLevelType w:val="hybridMultilevel"/>
    <w:tmpl w:val="CE9E4360"/>
    <w:lvl w:ilvl="0" w:tplc="1B88B0A2">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0" w15:restartNumberingAfterBreak="0">
    <w:nsid w:val="67172E35"/>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68902D77"/>
    <w:multiLevelType w:val="multilevel"/>
    <w:tmpl w:val="C9766D1C"/>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68C23594"/>
    <w:multiLevelType w:val="multilevel"/>
    <w:tmpl w:val="5A12CB3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3" w15:restartNumberingAfterBreak="0">
    <w:nsid w:val="6AA579E5"/>
    <w:multiLevelType w:val="hybridMultilevel"/>
    <w:tmpl w:val="374A851E"/>
    <w:lvl w:ilvl="0" w:tplc="059A46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4" w15:restartNumberingAfterBreak="0">
    <w:nsid w:val="6ABE3BCB"/>
    <w:multiLevelType w:val="multilevel"/>
    <w:tmpl w:val="2F16D8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6BBB2B65"/>
    <w:multiLevelType w:val="multilevel"/>
    <w:tmpl w:val="17881024"/>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6E033452"/>
    <w:multiLevelType w:val="multilevel"/>
    <w:tmpl w:val="18FA8CE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7" w15:restartNumberingAfterBreak="0">
    <w:nsid w:val="789F418D"/>
    <w:multiLevelType w:val="hybridMultilevel"/>
    <w:tmpl w:val="C3C601A4"/>
    <w:lvl w:ilvl="0" w:tplc="67F48D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AE44CB1"/>
    <w:multiLevelType w:val="hybridMultilevel"/>
    <w:tmpl w:val="A0961810"/>
    <w:lvl w:ilvl="0" w:tplc="0E5076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BB809F3"/>
    <w:multiLevelType w:val="hybridMultilevel"/>
    <w:tmpl w:val="E368BC92"/>
    <w:lvl w:ilvl="0" w:tplc="000AC7F8">
      <w:start w:val="2"/>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2"/>
  </w:num>
  <w:num w:numId="3">
    <w:abstractNumId w:val="27"/>
  </w:num>
  <w:num w:numId="4">
    <w:abstractNumId w:val="30"/>
  </w:num>
  <w:num w:numId="5">
    <w:abstractNumId w:val="39"/>
  </w:num>
  <w:num w:numId="6">
    <w:abstractNumId w:val="34"/>
  </w:num>
  <w:num w:numId="7">
    <w:abstractNumId w:val="3"/>
  </w:num>
  <w:num w:numId="8">
    <w:abstractNumId w:val="35"/>
  </w:num>
  <w:num w:numId="9">
    <w:abstractNumId w:val="24"/>
  </w:num>
  <w:num w:numId="10">
    <w:abstractNumId w:val="43"/>
  </w:num>
  <w:num w:numId="11">
    <w:abstractNumId w:val="21"/>
  </w:num>
  <w:num w:numId="12">
    <w:abstractNumId w:val="12"/>
  </w:num>
  <w:num w:numId="13">
    <w:abstractNumId w:val="11"/>
  </w:num>
  <w:num w:numId="14">
    <w:abstractNumId w:val="18"/>
  </w:num>
  <w:num w:numId="15">
    <w:abstractNumId w:val="13"/>
  </w:num>
  <w:num w:numId="16">
    <w:abstractNumId w:val="36"/>
  </w:num>
  <w:num w:numId="17">
    <w:abstractNumId w:val="37"/>
  </w:num>
  <w:num w:numId="18">
    <w:abstractNumId w:val="1"/>
  </w:num>
  <w:num w:numId="19">
    <w:abstractNumId w:val="41"/>
  </w:num>
  <w:num w:numId="20">
    <w:abstractNumId w:val="38"/>
  </w:num>
  <w:num w:numId="21">
    <w:abstractNumId w:val="45"/>
  </w:num>
  <w:num w:numId="22">
    <w:abstractNumId w:val="42"/>
  </w:num>
  <w:num w:numId="23">
    <w:abstractNumId w:val="48"/>
  </w:num>
  <w:num w:numId="24">
    <w:abstractNumId w:val="44"/>
  </w:num>
  <w:num w:numId="25">
    <w:abstractNumId w:val="33"/>
  </w:num>
  <w:num w:numId="26">
    <w:abstractNumId w:val="22"/>
  </w:num>
  <w:num w:numId="27">
    <w:abstractNumId w:val="20"/>
  </w:num>
  <w:num w:numId="28">
    <w:abstractNumId w:val="49"/>
  </w:num>
  <w:num w:numId="29">
    <w:abstractNumId w:val="5"/>
  </w:num>
  <w:num w:numId="30">
    <w:abstractNumId w:val="40"/>
  </w:num>
  <w:num w:numId="31">
    <w:abstractNumId w:val="2"/>
  </w:num>
  <w:num w:numId="32">
    <w:abstractNumId w:val="31"/>
  </w:num>
  <w:num w:numId="33">
    <w:abstractNumId w:val="46"/>
  </w:num>
  <w:num w:numId="34">
    <w:abstractNumId w:val="9"/>
  </w:num>
  <w:num w:numId="35">
    <w:abstractNumId w:val="4"/>
  </w:num>
  <w:num w:numId="36">
    <w:abstractNumId w:val="7"/>
  </w:num>
  <w:num w:numId="37">
    <w:abstractNumId w:val="26"/>
  </w:num>
  <w:num w:numId="38">
    <w:abstractNumId w:val="8"/>
  </w:num>
  <w:num w:numId="39">
    <w:abstractNumId w:val="6"/>
  </w:num>
  <w:num w:numId="40">
    <w:abstractNumId w:val="23"/>
  </w:num>
  <w:num w:numId="41">
    <w:abstractNumId w:val="15"/>
  </w:num>
  <w:num w:numId="42">
    <w:abstractNumId w:val="10"/>
  </w:num>
  <w:num w:numId="43">
    <w:abstractNumId w:val="0"/>
  </w:num>
  <w:num w:numId="44">
    <w:abstractNumId w:val="14"/>
  </w:num>
  <w:num w:numId="45">
    <w:abstractNumId w:val="28"/>
  </w:num>
  <w:num w:numId="46">
    <w:abstractNumId w:val="29"/>
  </w:num>
  <w:num w:numId="47">
    <w:abstractNumId w:val="19"/>
  </w:num>
  <w:num w:numId="48">
    <w:abstractNumId w:val="47"/>
  </w:num>
  <w:num w:numId="49">
    <w:abstractNumId w:val="16"/>
  </w:num>
  <w:num w:numId="50">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cky">
    <w15:presenceInfo w15:providerId="None" w15:userId="roc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9C"/>
    <w:rsid w:val="00001C15"/>
    <w:rsid w:val="0000291C"/>
    <w:rsid w:val="00003FC1"/>
    <w:rsid w:val="000042F3"/>
    <w:rsid w:val="00004AEA"/>
    <w:rsid w:val="00010FA2"/>
    <w:rsid w:val="00012719"/>
    <w:rsid w:val="00012B58"/>
    <w:rsid w:val="00012CE4"/>
    <w:rsid w:val="00014065"/>
    <w:rsid w:val="0001426E"/>
    <w:rsid w:val="000149C3"/>
    <w:rsid w:val="00015E02"/>
    <w:rsid w:val="000170B8"/>
    <w:rsid w:val="00020F97"/>
    <w:rsid w:val="00030771"/>
    <w:rsid w:val="00031273"/>
    <w:rsid w:val="00031817"/>
    <w:rsid w:val="00032264"/>
    <w:rsid w:val="00033A28"/>
    <w:rsid w:val="0003781C"/>
    <w:rsid w:val="00041FFC"/>
    <w:rsid w:val="000427AB"/>
    <w:rsid w:val="000428FB"/>
    <w:rsid w:val="0004358E"/>
    <w:rsid w:val="0004743D"/>
    <w:rsid w:val="00051B43"/>
    <w:rsid w:val="00052099"/>
    <w:rsid w:val="00054EAC"/>
    <w:rsid w:val="00056AC9"/>
    <w:rsid w:val="00060187"/>
    <w:rsid w:val="00061102"/>
    <w:rsid w:val="00061E53"/>
    <w:rsid w:val="00061EF5"/>
    <w:rsid w:val="00062AFA"/>
    <w:rsid w:val="00065397"/>
    <w:rsid w:val="000654DC"/>
    <w:rsid w:val="00071379"/>
    <w:rsid w:val="00072772"/>
    <w:rsid w:val="00074023"/>
    <w:rsid w:val="0008108C"/>
    <w:rsid w:val="00081B82"/>
    <w:rsid w:val="000835D6"/>
    <w:rsid w:val="00085432"/>
    <w:rsid w:val="000906B8"/>
    <w:rsid w:val="000908F4"/>
    <w:rsid w:val="00091376"/>
    <w:rsid w:val="00094766"/>
    <w:rsid w:val="00094BCF"/>
    <w:rsid w:val="000A4C96"/>
    <w:rsid w:val="000A6556"/>
    <w:rsid w:val="000A6DC7"/>
    <w:rsid w:val="000B0122"/>
    <w:rsid w:val="000B1EC4"/>
    <w:rsid w:val="000B3837"/>
    <w:rsid w:val="000B3EF0"/>
    <w:rsid w:val="000B763A"/>
    <w:rsid w:val="000C0E56"/>
    <w:rsid w:val="000C25F8"/>
    <w:rsid w:val="000C2BAA"/>
    <w:rsid w:val="000C4C03"/>
    <w:rsid w:val="000C664D"/>
    <w:rsid w:val="000C6B38"/>
    <w:rsid w:val="000C6E9E"/>
    <w:rsid w:val="000C7FDD"/>
    <w:rsid w:val="000D1D1F"/>
    <w:rsid w:val="000D6462"/>
    <w:rsid w:val="000E0939"/>
    <w:rsid w:val="000E0E6C"/>
    <w:rsid w:val="000E1023"/>
    <w:rsid w:val="000E332F"/>
    <w:rsid w:val="000E6B56"/>
    <w:rsid w:val="000F146A"/>
    <w:rsid w:val="000F289E"/>
    <w:rsid w:val="001010B3"/>
    <w:rsid w:val="00102961"/>
    <w:rsid w:val="00104DD4"/>
    <w:rsid w:val="00106778"/>
    <w:rsid w:val="00106C8A"/>
    <w:rsid w:val="00110093"/>
    <w:rsid w:val="00110109"/>
    <w:rsid w:val="00111AAC"/>
    <w:rsid w:val="00111E70"/>
    <w:rsid w:val="001122E3"/>
    <w:rsid w:val="0011498B"/>
    <w:rsid w:val="001200D5"/>
    <w:rsid w:val="00122856"/>
    <w:rsid w:val="001242F2"/>
    <w:rsid w:val="00125B83"/>
    <w:rsid w:val="00132C30"/>
    <w:rsid w:val="001379F3"/>
    <w:rsid w:val="00140E24"/>
    <w:rsid w:val="00142B3A"/>
    <w:rsid w:val="001462E1"/>
    <w:rsid w:val="001467FD"/>
    <w:rsid w:val="0014740E"/>
    <w:rsid w:val="00150339"/>
    <w:rsid w:val="001511EE"/>
    <w:rsid w:val="00151684"/>
    <w:rsid w:val="00151A88"/>
    <w:rsid w:val="0015242A"/>
    <w:rsid w:val="00152F50"/>
    <w:rsid w:val="00153320"/>
    <w:rsid w:val="00153F91"/>
    <w:rsid w:val="0015669A"/>
    <w:rsid w:val="001566E4"/>
    <w:rsid w:val="001608A5"/>
    <w:rsid w:val="001610C8"/>
    <w:rsid w:val="00161615"/>
    <w:rsid w:val="0016295F"/>
    <w:rsid w:val="001657A0"/>
    <w:rsid w:val="00170081"/>
    <w:rsid w:val="001704F0"/>
    <w:rsid w:val="001711C1"/>
    <w:rsid w:val="00171618"/>
    <w:rsid w:val="00175CB0"/>
    <w:rsid w:val="0017760D"/>
    <w:rsid w:val="00177766"/>
    <w:rsid w:val="00177C81"/>
    <w:rsid w:val="00177D06"/>
    <w:rsid w:val="001859C7"/>
    <w:rsid w:val="00186973"/>
    <w:rsid w:val="00187D59"/>
    <w:rsid w:val="0019446C"/>
    <w:rsid w:val="00194616"/>
    <w:rsid w:val="00195CC2"/>
    <w:rsid w:val="001A1156"/>
    <w:rsid w:val="001A19C2"/>
    <w:rsid w:val="001A1D8F"/>
    <w:rsid w:val="001A2689"/>
    <w:rsid w:val="001A27DA"/>
    <w:rsid w:val="001A2D9E"/>
    <w:rsid w:val="001A30BE"/>
    <w:rsid w:val="001A4ED8"/>
    <w:rsid w:val="001A5A14"/>
    <w:rsid w:val="001A5EFC"/>
    <w:rsid w:val="001B2F1F"/>
    <w:rsid w:val="001B3983"/>
    <w:rsid w:val="001B5EC5"/>
    <w:rsid w:val="001B72BA"/>
    <w:rsid w:val="001C173D"/>
    <w:rsid w:val="001C27BB"/>
    <w:rsid w:val="001C46FD"/>
    <w:rsid w:val="001D460F"/>
    <w:rsid w:val="001D5B73"/>
    <w:rsid w:val="001D7AD9"/>
    <w:rsid w:val="001E1139"/>
    <w:rsid w:val="001E1F5F"/>
    <w:rsid w:val="001E287B"/>
    <w:rsid w:val="001E55DA"/>
    <w:rsid w:val="001F0030"/>
    <w:rsid w:val="001F6D8F"/>
    <w:rsid w:val="002005AF"/>
    <w:rsid w:val="00204CEC"/>
    <w:rsid w:val="00206F4D"/>
    <w:rsid w:val="00213C16"/>
    <w:rsid w:val="002156E5"/>
    <w:rsid w:val="00215D57"/>
    <w:rsid w:val="00217683"/>
    <w:rsid w:val="00217A3A"/>
    <w:rsid w:val="00217B80"/>
    <w:rsid w:val="00217CCC"/>
    <w:rsid w:val="00217E21"/>
    <w:rsid w:val="002214B8"/>
    <w:rsid w:val="00221FA1"/>
    <w:rsid w:val="00222EA7"/>
    <w:rsid w:val="00223092"/>
    <w:rsid w:val="0022792E"/>
    <w:rsid w:val="00227A5C"/>
    <w:rsid w:val="00230C2E"/>
    <w:rsid w:val="00234BF5"/>
    <w:rsid w:val="00237A7C"/>
    <w:rsid w:val="00242A23"/>
    <w:rsid w:val="00246913"/>
    <w:rsid w:val="0025185C"/>
    <w:rsid w:val="00251ABC"/>
    <w:rsid w:val="00251ED8"/>
    <w:rsid w:val="00252251"/>
    <w:rsid w:val="00252C9B"/>
    <w:rsid w:val="00254BC6"/>
    <w:rsid w:val="002550FC"/>
    <w:rsid w:val="00255E99"/>
    <w:rsid w:val="00255FD6"/>
    <w:rsid w:val="00257B1B"/>
    <w:rsid w:val="002617E9"/>
    <w:rsid w:val="00261F10"/>
    <w:rsid w:val="00262C23"/>
    <w:rsid w:val="00271C84"/>
    <w:rsid w:val="00272482"/>
    <w:rsid w:val="0027310E"/>
    <w:rsid w:val="00275599"/>
    <w:rsid w:val="0027705E"/>
    <w:rsid w:val="0028034A"/>
    <w:rsid w:val="00280BB1"/>
    <w:rsid w:val="002827FC"/>
    <w:rsid w:val="00283828"/>
    <w:rsid w:val="00284D66"/>
    <w:rsid w:val="002856D9"/>
    <w:rsid w:val="00286041"/>
    <w:rsid w:val="002869DB"/>
    <w:rsid w:val="00291DFC"/>
    <w:rsid w:val="002938F8"/>
    <w:rsid w:val="00293EA8"/>
    <w:rsid w:val="00295991"/>
    <w:rsid w:val="00296DA9"/>
    <w:rsid w:val="002A0AA4"/>
    <w:rsid w:val="002A64CB"/>
    <w:rsid w:val="002B441D"/>
    <w:rsid w:val="002B5393"/>
    <w:rsid w:val="002B5B95"/>
    <w:rsid w:val="002C10B9"/>
    <w:rsid w:val="002C2A51"/>
    <w:rsid w:val="002C3046"/>
    <w:rsid w:val="002C39A5"/>
    <w:rsid w:val="002C54B8"/>
    <w:rsid w:val="002C5CCE"/>
    <w:rsid w:val="002C6E5B"/>
    <w:rsid w:val="002C7186"/>
    <w:rsid w:val="002D2E88"/>
    <w:rsid w:val="002D5058"/>
    <w:rsid w:val="002D52D6"/>
    <w:rsid w:val="002D57EC"/>
    <w:rsid w:val="002D5C07"/>
    <w:rsid w:val="002D6EEC"/>
    <w:rsid w:val="002E0AAA"/>
    <w:rsid w:val="002E0D08"/>
    <w:rsid w:val="002E34CD"/>
    <w:rsid w:val="002E49A0"/>
    <w:rsid w:val="002E5539"/>
    <w:rsid w:val="002E70F8"/>
    <w:rsid w:val="002E7976"/>
    <w:rsid w:val="002E7C5F"/>
    <w:rsid w:val="002F265A"/>
    <w:rsid w:val="002F283C"/>
    <w:rsid w:val="002F337F"/>
    <w:rsid w:val="002F4383"/>
    <w:rsid w:val="002F47BB"/>
    <w:rsid w:val="002F48ED"/>
    <w:rsid w:val="002F5CA9"/>
    <w:rsid w:val="002F789D"/>
    <w:rsid w:val="003010C5"/>
    <w:rsid w:val="0030173A"/>
    <w:rsid w:val="003018A9"/>
    <w:rsid w:val="00301B43"/>
    <w:rsid w:val="00302912"/>
    <w:rsid w:val="00303270"/>
    <w:rsid w:val="00306250"/>
    <w:rsid w:val="003073CC"/>
    <w:rsid w:val="003075D4"/>
    <w:rsid w:val="00307863"/>
    <w:rsid w:val="0031067C"/>
    <w:rsid w:val="00312D8E"/>
    <w:rsid w:val="003144A5"/>
    <w:rsid w:val="003147A0"/>
    <w:rsid w:val="00314950"/>
    <w:rsid w:val="003163E8"/>
    <w:rsid w:val="00320919"/>
    <w:rsid w:val="00320C73"/>
    <w:rsid w:val="0032246E"/>
    <w:rsid w:val="003236A6"/>
    <w:rsid w:val="003263E1"/>
    <w:rsid w:val="003307AC"/>
    <w:rsid w:val="00333FB8"/>
    <w:rsid w:val="003364C1"/>
    <w:rsid w:val="003364D7"/>
    <w:rsid w:val="00337CCF"/>
    <w:rsid w:val="00340228"/>
    <w:rsid w:val="0034588A"/>
    <w:rsid w:val="00345BBB"/>
    <w:rsid w:val="00350F37"/>
    <w:rsid w:val="003525E8"/>
    <w:rsid w:val="0035545B"/>
    <w:rsid w:val="003558BD"/>
    <w:rsid w:val="00355E83"/>
    <w:rsid w:val="003563D6"/>
    <w:rsid w:val="00360C7B"/>
    <w:rsid w:val="00362C58"/>
    <w:rsid w:val="00364DF9"/>
    <w:rsid w:val="00370177"/>
    <w:rsid w:val="00371495"/>
    <w:rsid w:val="003722FC"/>
    <w:rsid w:val="00372470"/>
    <w:rsid w:val="00372A12"/>
    <w:rsid w:val="00374148"/>
    <w:rsid w:val="003757F8"/>
    <w:rsid w:val="003770F9"/>
    <w:rsid w:val="00380AF0"/>
    <w:rsid w:val="00381A1E"/>
    <w:rsid w:val="00383501"/>
    <w:rsid w:val="00383AC8"/>
    <w:rsid w:val="00386BBC"/>
    <w:rsid w:val="00387C7E"/>
    <w:rsid w:val="003905A1"/>
    <w:rsid w:val="0039287F"/>
    <w:rsid w:val="0039368D"/>
    <w:rsid w:val="003A041A"/>
    <w:rsid w:val="003A07BE"/>
    <w:rsid w:val="003A0F98"/>
    <w:rsid w:val="003A34A1"/>
    <w:rsid w:val="003A3AD8"/>
    <w:rsid w:val="003A4212"/>
    <w:rsid w:val="003A5D28"/>
    <w:rsid w:val="003A70D3"/>
    <w:rsid w:val="003B13CF"/>
    <w:rsid w:val="003B2883"/>
    <w:rsid w:val="003B4D4F"/>
    <w:rsid w:val="003B50B9"/>
    <w:rsid w:val="003B6268"/>
    <w:rsid w:val="003B67CD"/>
    <w:rsid w:val="003C0D4B"/>
    <w:rsid w:val="003C1D24"/>
    <w:rsid w:val="003C2117"/>
    <w:rsid w:val="003C3ACC"/>
    <w:rsid w:val="003C4F28"/>
    <w:rsid w:val="003C72DA"/>
    <w:rsid w:val="003C770D"/>
    <w:rsid w:val="003C7C2E"/>
    <w:rsid w:val="003D13A8"/>
    <w:rsid w:val="003D2259"/>
    <w:rsid w:val="003D53D8"/>
    <w:rsid w:val="003D6F6B"/>
    <w:rsid w:val="003E32F9"/>
    <w:rsid w:val="003E5ED5"/>
    <w:rsid w:val="003F06C9"/>
    <w:rsid w:val="003F0E17"/>
    <w:rsid w:val="003F19CD"/>
    <w:rsid w:val="003F1ADC"/>
    <w:rsid w:val="003F2B4E"/>
    <w:rsid w:val="003F4DF1"/>
    <w:rsid w:val="003F652E"/>
    <w:rsid w:val="0040263C"/>
    <w:rsid w:val="00403581"/>
    <w:rsid w:val="00403BA8"/>
    <w:rsid w:val="004062EF"/>
    <w:rsid w:val="004067F7"/>
    <w:rsid w:val="00407625"/>
    <w:rsid w:val="004078FC"/>
    <w:rsid w:val="00411083"/>
    <w:rsid w:val="00411C54"/>
    <w:rsid w:val="0041231C"/>
    <w:rsid w:val="0041237B"/>
    <w:rsid w:val="00413237"/>
    <w:rsid w:val="00414433"/>
    <w:rsid w:val="00421A68"/>
    <w:rsid w:val="00421F91"/>
    <w:rsid w:val="00423062"/>
    <w:rsid w:val="00424961"/>
    <w:rsid w:val="004263A3"/>
    <w:rsid w:val="0042706A"/>
    <w:rsid w:val="00427EFD"/>
    <w:rsid w:val="004336D1"/>
    <w:rsid w:val="004358BB"/>
    <w:rsid w:val="0043677B"/>
    <w:rsid w:val="00436C51"/>
    <w:rsid w:val="00437592"/>
    <w:rsid w:val="004401C3"/>
    <w:rsid w:val="004403D3"/>
    <w:rsid w:val="00441648"/>
    <w:rsid w:val="00442A1F"/>
    <w:rsid w:val="00445A85"/>
    <w:rsid w:val="004466D2"/>
    <w:rsid w:val="00447133"/>
    <w:rsid w:val="004472E5"/>
    <w:rsid w:val="004474FF"/>
    <w:rsid w:val="00447E97"/>
    <w:rsid w:val="00450473"/>
    <w:rsid w:val="004513BA"/>
    <w:rsid w:val="00451C03"/>
    <w:rsid w:val="004600FC"/>
    <w:rsid w:val="004608D2"/>
    <w:rsid w:val="00463B09"/>
    <w:rsid w:val="00464991"/>
    <w:rsid w:val="00464A63"/>
    <w:rsid w:val="00465030"/>
    <w:rsid w:val="00465E59"/>
    <w:rsid w:val="004666ED"/>
    <w:rsid w:val="004676F0"/>
    <w:rsid w:val="00470281"/>
    <w:rsid w:val="004708AB"/>
    <w:rsid w:val="00471F9C"/>
    <w:rsid w:val="00475076"/>
    <w:rsid w:val="00477547"/>
    <w:rsid w:val="004800D1"/>
    <w:rsid w:val="0048013D"/>
    <w:rsid w:val="00480362"/>
    <w:rsid w:val="004820F6"/>
    <w:rsid w:val="00485FCE"/>
    <w:rsid w:val="00487BA3"/>
    <w:rsid w:val="0049105A"/>
    <w:rsid w:val="004969AF"/>
    <w:rsid w:val="004A12C2"/>
    <w:rsid w:val="004A182D"/>
    <w:rsid w:val="004A306C"/>
    <w:rsid w:val="004A347C"/>
    <w:rsid w:val="004A57FA"/>
    <w:rsid w:val="004A6BD2"/>
    <w:rsid w:val="004B07D8"/>
    <w:rsid w:val="004B2BF0"/>
    <w:rsid w:val="004B54A2"/>
    <w:rsid w:val="004B5EB9"/>
    <w:rsid w:val="004B63D8"/>
    <w:rsid w:val="004B735D"/>
    <w:rsid w:val="004C2144"/>
    <w:rsid w:val="004C3149"/>
    <w:rsid w:val="004C339B"/>
    <w:rsid w:val="004C34C5"/>
    <w:rsid w:val="004C3606"/>
    <w:rsid w:val="004C5BF8"/>
    <w:rsid w:val="004C7931"/>
    <w:rsid w:val="004D12EF"/>
    <w:rsid w:val="004D1DA9"/>
    <w:rsid w:val="004D7379"/>
    <w:rsid w:val="004D7542"/>
    <w:rsid w:val="004E651F"/>
    <w:rsid w:val="004E7EC1"/>
    <w:rsid w:val="004F166E"/>
    <w:rsid w:val="004F2466"/>
    <w:rsid w:val="004F53D7"/>
    <w:rsid w:val="004F66A0"/>
    <w:rsid w:val="00500DBC"/>
    <w:rsid w:val="0050177F"/>
    <w:rsid w:val="00502A1B"/>
    <w:rsid w:val="00506173"/>
    <w:rsid w:val="00506710"/>
    <w:rsid w:val="00507D29"/>
    <w:rsid w:val="005125F7"/>
    <w:rsid w:val="00512826"/>
    <w:rsid w:val="00512B31"/>
    <w:rsid w:val="00512C2E"/>
    <w:rsid w:val="00512C9B"/>
    <w:rsid w:val="00517EF2"/>
    <w:rsid w:val="00520900"/>
    <w:rsid w:val="00520D69"/>
    <w:rsid w:val="005222F4"/>
    <w:rsid w:val="0052348E"/>
    <w:rsid w:val="00526F57"/>
    <w:rsid w:val="005310BD"/>
    <w:rsid w:val="00531B88"/>
    <w:rsid w:val="005327C4"/>
    <w:rsid w:val="00534072"/>
    <w:rsid w:val="00534DE6"/>
    <w:rsid w:val="00534EE8"/>
    <w:rsid w:val="00536A25"/>
    <w:rsid w:val="005375BC"/>
    <w:rsid w:val="00542900"/>
    <w:rsid w:val="00545787"/>
    <w:rsid w:val="005470F4"/>
    <w:rsid w:val="00551964"/>
    <w:rsid w:val="005538D0"/>
    <w:rsid w:val="00556436"/>
    <w:rsid w:val="00561174"/>
    <w:rsid w:val="00561744"/>
    <w:rsid w:val="00561895"/>
    <w:rsid w:val="0056339F"/>
    <w:rsid w:val="0056340C"/>
    <w:rsid w:val="00567ACE"/>
    <w:rsid w:val="005702FB"/>
    <w:rsid w:val="00570F38"/>
    <w:rsid w:val="0057343A"/>
    <w:rsid w:val="0057390C"/>
    <w:rsid w:val="00575265"/>
    <w:rsid w:val="0057788B"/>
    <w:rsid w:val="0058071A"/>
    <w:rsid w:val="00581D0C"/>
    <w:rsid w:val="0058278F"/>
    <w:rsid w:val="00585CB1"/>
    <w:rsid w:val="005909C0"/>
    <w:rsid w:val="005A3A2D"/>
    <w:rsid w:val="005A3AE5"/>
    <w:rsid w:val="005A5395"/>
    <w:rsid w:val="005A64DA"/>
    <w:rsid w:val="005B0DB8"/>
    <w:rsid w:val="005B0FAE"/>
    <w:rsid w:val="005B1822"/>
    <w:rsid w:val="005B29A3"/>
    <w:rsid w:val="005C2F98"/>
    <w:rsid w:val="005C4112"/>
    <w:rsid w:val="005C7DB0"/>
    <w:rsid w:val="005D0771"/>
    <w:rsid w:val="005D1F00"/>
    <w:rsid w:val="005D549D"/>
    <w:rsid w:val="005D7564"/>
    <w:rsid w:val="005D78ED"/>
    <w:rsid w:val="005E037B"/>
    <w:rsid w:val="005E11A4"/>
    <w:rsid w:val="005E3542"/>
    <w:rsid w:val="005E4C7C"/>
    <w:rsid w:val="005F077A"/>
    <w:rsid w:val="005F11DE"/>
    <w:rsid w:val="005F133F"/>
    <w:rsid w:val="005F3329"/>
    <w:rsid w:val="005F472A"/>
    <w:rsid w:val="005F6FF6"/>
    <w:rsid w:val="005F7617"/>
    <w:rsid w:val="006016B7"/>
    <w:rsid w:val="00601EFA"/>
    <w:rsid w:val="00602BFC"/>
    <w:rsid w:val="00603EA1"/>
    <w:rsid w:val="00605C27"/>
    <w:rsid w:val="00605C40"/>
    <w:rsid w:val="006079C4"/>
    <w:rsid w:val="0061201C"/>
    <w:rsid w:val="00614E86"/>
    <w:rsid w:val="00616B51"/>
    <w:rsid w:val="00617B0E"/>
    <w:rsid w:val="00617F2A"/>
    <w:rsid w:val="00620F65"/>
    <w:rsid w:val="00630220"/>
    <w:rsid w:val="006325AD"/>
    <w:rsid w:val="006362E6"/>
    <w:rsid w:val="0065009F"/>
    <w:rsid w:val="00651F9A"/>
    <w:rsid w:val="00653663"/>
    <w:rsid w:val="00655529"/>
    <w:rsid w:val="00657E42"/>
    <w:rsid w:val="006604C8"/>
    <w:rsid w:val="006622E9"/>
    <w:rsid w:val="00663E0E"/>
    <w:rsid w:val="00664CEA"/>
    <w:rsid w:val="00665895"/>
    <w:rsid w:val="006715E7"/>
    <w:rsid w:val="0067623A"/>
    <w:rsid w:val="00680ED5"/>
    <w:rsid w:val="00682315"/>
    <w:rsid w:val="0068248F"/>
    <w:rsid w:val="00683492"/>
    <w:rsid w:val="006918A9"/>
    <w:rsid w:val="00693928"/>
    <w:rsid w:val="00694530"/>
    <w:rsid w:val="00694A09"/>
    <w:rsid w:val="006953E1"/>
    <w:rsid w:val="0069572C"/>
    <w:rsid w:val="00696BA8"/>
    <w:rsid w:val="00697E06"/>
    <w:rsid w:val="006A0A6D"/>
    <w:rsid w:val="006A20F7"/>
    <w:rsid w:val="006A24E2"/>
    <w:rsid w:val="006A6236"/>
    <w:rsid w:val="006A72EC"/>
    <w:rsid w:val="006B32FD"/>
    <w:rsid w:val="006C0372"/>
    <w:rsid w:val="006C0889"/>
    <w:rsid w:val="006C2770"/>
    <w:rsid w:val="006C2A1A"/>
    <w:rsid w:val="006C4922"/>
    <w:rsid w:val="006C672B"/>
    <w:rsid w:val="006C7129"/>
    <w:rsid w:val="006D18F4"/>
    <w:rsid w:val="006D68B9"/>
    <w:rsid w:val="006D70A9"/>
    <w:rsid w:val="006D7506"/>
    <w:rsid w:val="006D788B"/>
    <w:rsid w:val="006E0AA5"/>
    <w:rsid w:val="006E517B"/>
    <w:rsid w:val="006F1109"/>
    <w:rsid w:val="006F4109"/>
    <w:rsid w:val="006F5A52"/>
    <w:rsid w:val="006F7445"/>
    <w:rsid w:val="00704196"/>
    <w:rsid w:val="00704E74"/>
    <w:rsid w:val="00705642"/>
    <w:rsid w:val="007057D7"/>
    <w:rsid w:val="00705D05"/>
    <w:rsid w:val="00711610"/>
    <w:rsid w:val="00712667"/>
    <w:rsid w:val="007127DE"/>
    <w:rsid w:val="00713148"/>
    <w:rsid w:val="0071419F"/>
    <w:rsid w:val="00714774"/>
    <w:rsid w:val="0071622C"/>
    <w:rsid w:val="00717843"/>
    <w:rsid w:val="00717CF0"/>
    <w:rsid w:val="007204A9"/>
    <w:rsid w:val="00723141"/>
    <w:rsid w:val="00723B0B"/>
    <w:rsid w:val="00725591"/>
    <w:rsid w:val="00725F98"/>
    <w:rsid w:val="00726FE2"/>
    <w:rsid w:val="0072792C"/>
    <w:rsid w:val="00727BAC"/>
    <w:rsid w:val="00727F8C"/>
    <w:rsid w:val="00730479"/>
    <w:rsid w:val="00731A4B"/>
    <w:rsid w:val="00732FB2"/>
    <w:rsid w:val="00733E89"/>
    <w:rsid w:val="00734694"/>
    <w:rsid w:val="00736299"/>
    <w:rsid w:val="0073679D"/>
    <w:rsid w:val="00736D74"/>
    <w:rsid w:val="00740766"/>
    <w:rsid w:val="00740D5C"/>
    <w:rsid w:val="0074166A"/>
    <w:rsid w:val="00742598"/>
    <w:rsid w:val="007431CC"/>
    <w:rsid w:val="00743759"/>
    <w:rsid w:val="007440E0"/>
    <w:rsid w:val="00744218"/>
    <w:rsid w:val="00744771"/>
    <w:rsid w:val="0074489E"/>
    <w:rsid w:val="00744926"/>
    <w:rsid w:val="00745528"/>
    <w:rsid w:val="00745C71"/>
    <w:rsid w:val="0074625F"/>
    <w:rsid w:val="00750003"/>
    <w:rsid w:val="00750953"/>
    <w:rsid w:val="00751175"/>
    <w:rsid w:val="00753A3E"/>
    <w:rsid w:val="00753B3E"/>
    <w:rsid w:val="00754DEA"/>
    <w:rsid w:val="0075533F"/>
    <w:rsid w:val="00755A36"/>
    <w:rsid w:val="00756A21"/>
    <w:rsid w:val="007604DC"/>
    <w:rsid w:val="00763F19"/>
    <w:rsid w:val="00764C00"/>
    <w:rsid w:val="00766F42"/>
    <w:rsid w:val="0077111B"/>
    <w:rsid w:val="00771392"/>
    <w:rsid w:val="00772723"/>
    <w:rsid w:val="0077465B"/>
    <w:rsid w:val="00774A67"/>
    <w:rsid w:val="0077531F"/>
    <w:rsid w:val="00776BFE"/>
    <w:rsid w:val="00777FFB"/>
    <w:rsid w:val="00782EFD"/>
    <w:rsid w:val="00784EA1"/>
    <w:rsid w:val="00786FE7"/>
    <w:rsid w:val="00787DD2"/>
    <w:rsid w:val="00791904"/>
    <w:rsid w:val="00791A31"/>
    <w:rsid w:val="00792691"/>
    <w:rsid w:val="007978D8"/>
    <w:rsid w:val="00797A3B"/>
    <w:rsid w:val="00797FF1"/>
    <w:rsid w:val="007A18D3"/>
    <w:rsid w:val="007A2245"/>
    <w:rsid w:val="007A494F"/>
    <w:rsid w:val="007A4B4E"/>
    <w:rsid w:val="007A4F0D"/>
    <w:rsid w:val="007B25EE"/>
    <w:rsid w:val="007B553A"/>
    <w:rsid w:val="007B591F"/>
    <w:rsid w:val="007B5A5C"/>
    <w:rsid w:val="007B5C77"/>
    <w:rsid w:val="007B6563"/>
    <w:rsid w:val="007B7156"/>
    <w:rsid w:val="007B7497"/>
    <w:rsid w:val="007C5250"/>
    <w:rsid w:val="007C65A9"/>
    <w:rsid w:val="007D072D"/>
    <w:rsid w:val="007D1537"/>
    <w:rsid w:val="007D20AA"/>
    <w:rsid w:val="007D5A2F"/>
    <w:rsid w:val="007D6666"/>
    <w:rsid w:val="007D74BF"/>
    <w:rsid w:val="007E09CA"/>
    <w:rsid w:val="007E3869"/>
    <w:rsid w:val="007E3EFA"/>
    <w:rsid w:val="007E4D2F"/>
    <w:rsid w:val="007E5073"/>
    <w:rsid w:val="007E5476"/>
    <w:rsid w:val="007E61BF"/>
    <w:rsid w:val="007F253B"/>
    <w:rsid w:val="007F2E8B"/>
    <w:rsid w:val="007F5DFA"/>
    <w:rsid w:val="007F5FC7"/>
    <w:rsid w:val="00801D33"/>
    <w:rsid w:val="00801DA6"/>
    <w:rsid w:val="008021E7"/>
    <w:rsid w:val="00805C27"/>
    <w:rsid w:val="008073D9"/>
    <w:rsid w:val="00811883"/>
    <w:rsid w:val="00812AE5"/>
    <w:rsid w:val="00817F80"/>
    <w:rsid w:val="0082098C"/>
    <w:rsid w:val="0082139F"/>
    <w:rsid w:val="0082199F"/>
    <w:rsid w:val="00821D9F"/>
    <w:rsid w:val="00824048"/>
    <w:rsid w:val="008241C6"/>
    <w:rsid w:val="00824FA8"/>
    <w:rsid w:val="008263B2"/>
    <w:rsid w:val="00827C22"/>
    <w:rsid w:val="00827CD3"/>
    <w:rsid w:val="00833FFC"/>
    <w:rsid w:val="00835419"/>
    <w:rsid w:val="00835905"/>
    <w:rsid w:val="008360F4"/>
    <w:rsid w:val="00840689"/>
    <w:rsid w:val="0084119C"/>
    <w:rsid w:val="00841983"/>
    <w:rsid w:val="00841DCD"/>
    <w:rsid w:val="008468F8"/>
    <w:rsid w:val="008507E7"/>
    <w:rsid w:val="00851510"/>
    <w:rsid w:val="00861252"/>
    <w:rsid w:val="00861B17"/>
    <w:rsid w:val="0086241F"/>
    <w:rsid w:val="00862F3A"/>
    <w:rsid w:val="0086356C"/>
    <w:rsid w:val="008638B5"/>
    <w:rsid w:val="008673BE"/>
    <w:rsid w:val="00870474"/>
    <w:rsid w:val="00870665"/>
    <w:rsid w:val="00871A21"/>
    <w:rsid w:val="00872647"/>
    <w:rsid w:val="00873168"/>
    <w:rsid w:val="00874408"/>
    <w:rsid w:val="00874900"/>
    <w:rsid w:val="0088093C"/>
    <w:rsid w:val="0088131C"/>
    <w:rsid w:val="008827E0"/>
    <w:rsid w:val="00883425"/>
    <w:rsid w:val="0088709C"/>
    <w:rsid w:val="008872E1"/>
    <w:rsid w:val="00887D40"/>
    <w:rsid w:val="00890D33"/>
    <w:rsid w:val="00893363"/>
    <w:rsid w:val="00893C70"/>
    <w:rsid w:val="00894EC7"/>
    <w:rsid w:val="0089539D"/>
    <w:rsid w:val="008971B2"/>
    <w:rsid w:val="00897C85"/>
    <w:rsid w:val="008A131C"/>
    <w:rsid w:val="008A1B16"/>
    <w:rsid w:val="008A46A6"/>
    <w:rsid w:val="008A4E8F"/>
    <w:rsid w:val="008A5934"/>
    <w:rsid w:val="008B2D7E"/>
    <w:rsid w:val="008B41F6"/>
    <w:rsid w:val="008B59DB"/>
    <w:rsid w:val="008C1B64"/>
    <w:rsid w:val="008C7102"/>
    <w:rsid w:val="008C7314"/>
    <w:rsid w:val="008D0F6E"/>
    <w:rsid w:val="008D1ED5"/>
    <w:rsid w:val="008D2283"/>
    <w:rsid w:val="008D404B"/>
    <w:rsid w:val="008D4268"/>
    <w:rsid w:val="008D4AB6"/>
    <w:rsid w:val="008D6160"/>
    <w:rsid w:val="008D705A"/>
    <w:rsid w:val="008E21AA"/>
    <w:rsid w:val="008E3640"/>
    <w:rsid w:val="008E408C"/>
    <w:rsid w:val="008E47EA"/>
    <w:rsid w:val="008E7B6F"/>
    <w:rsid w:val="008F1080"/>
    <w:rsid w:val="008F1A37"/>
    <w:rsid w:val="008F3AB9"/>
    <w:rsid w:val="008F44EC"/>
    <w:rsid w:val="008F4885"/>
    <w:rsid w:val="008F7DBF"/>
    <w:rsid w:val="00911AC7"/>
    <w:rsid w:val="00912883"/>
    <w:rsid w:val="009136D8"/>
    <w:rsid w:val="00913EB9"/>
    <w:rsid w:val="00915CBE"/>
    <w:rsid w:val="00915D32"/>
    <w:rsid w:val="0091781D"/>
    <w:rsid w:val="0092092A"/>
    <w:rsid w:val="00922553"/>
    <w:rsid w:val="00922E87"/>
    <w:rsid w:val="00926267"/>
    <w:rsid w:val="00927858"/>
    <w:rsid w:val="00932138"/>
    <w:rsid w:val="0093242D"/>
    <w:rsid w:val="0093256C"/>
    <w:rsid w:val="00933B10"/>
    <w:rsid w:val="00933B20"/>
    <w:rsid w:val="009343DD"/>
    <w:rsid w:val="00934721"/>
    <w:rsid w:val="0093726A"/>
    <w:rsid w:val="00941E83"/>
    <w:rsid w:val="009433BD"/>
    <w:rsid w:val="00944F00"/>
    <w:rsid w:val="00945C74"/>
    <w:rsid w:val="00946D1D"/>
    <w:rsid w:val="00947306"/>
    <w:rsid w:val="00947E8E"/>
    <w:rsid w:val="00951513"/>
    <w:rsid w:val="00952CCC"/>
    <w:rsid w:val="009548D7"/>
    <w:rsid w:val="00957B99"/>
    <w:rsid w:val="00963652"/>
    <w:rsid w:val="009638F8"/>
    <w:rsid w:val="0096392D"/>
    <w:rsid w:val="009654F3"/>
    <w:rsid w:val="00966FCA"/>
    <w:rsid w:val="0096708A"/>
    <w:rsid w:val="0097240F"/>
    <w:rsid w:val="009749B4"/>
    <w:rsid w:val="00976C61"/>
    <w:rsid w:val="00976E36"/>
    <w:rsid w:val="00981CB9"/>
    <w:rsid w:val="00982840"/>
    <w:rsid w:val="00983A4E"/>
    <w:rsid w:val="009849E0"/>
    <w:rsid w:val="009858D9"/>
    <w:rsid w:val="00987071"/>
    <w:rsid w:val="00987230"/>
    <w:rsid w:val="00987EA6"/>
    <w:rsid w:val="009909A4"/>
    <w:rsid w:val="0099128E"/>
    <w:rsid w:val="009928EC"/>
    <w:rsid w:val="009947E8"/>
    <w:rsid w:val="00997CF3"/>
    <w:rsid w:val="009A0A30"/>
    <w:rsid w:val="009A606D"/>
    <w:rsid w:val="009A69E8"/>
    <w:rsid w:val="009A6BBA"/>
    <w:rsid w:val="009A7E5C"/>
    <w:rsid w:val="009B0C55"/>
    <w:rsid w:val="009B44EE"/>
    <w:rsid w:val="009B5ACF"/>
    <w:rsid w:val="009B5E3F"/>
    <w:rsid w:val="009B7532"/>
    <w:rsid w:val="009C32A4"/>
    <w:rsid w:val="009C4C46"/>
    <w:rsid w:val="009C4EEF"/>
    <w:rsid w:val="009C5041"/>
    <w:rsid w:val="009C555B"/>
    <w:rsid w:val="009C55F8"/>
    <w:rsid w:val="009C604B"/>
    <w:rsid w:val="009C7544"/>
    <w:rsid w:val="009C7AB1"/>
    <w:rsid w:val="009D1BC9"/>
    <w:rsid w:val="009D1E22"/>
    <w:rsid w:val="009D28C7"/>
    <w:rsid w:val="009D305D"/>
    <w:rsid w:val="009D3D85"/>
    <w:rsid w:val="009D4049"/>
    <w:rsid w:val="009D7756"/>
    <w:rsid w:val="009D7B49"/>
    <w:rsid w:val="009E080F"/>
    <w:rsid w:val="009E212E"/>
    <w:rsid w:val="009E23F0"/>
    <w:rsid w:val="009E46AC"/>
    <w:rsid w:val="009E494F"/>
    <w:rsid w:val="009E545A"/>
    <w:rsid w:val="009E565F"/>
    <w:rsid w:val="009E68CB"/>
    <w:rsid w:val="009F0204"/>
    <w:rsid w:val="009F0F81"/>
    <w:rsid w:val="009F1987"/>
    <w:rsid w:val="009F1A90"/>
    <w:rsid w:val="009F29FD"/>
    <w:rsid w:val="009F34F8"/>
    <w:rsid w:val="009F48E1"/>
    <w:rsid w:val="00A01002"/>
    <w:rsid w:val="00A05804"/>
    <w:rsid w:val="00A0689E"/>
    <w:rsid w:val="00A1040C"/>
    <w:rsid w:val="00A117D7"/>
    <w:rsid w:val="00A11A1F"/>
    <w:rsid w:val="00A12E75"/>
    <w:rsid w:val="00A1504B"/>
    <w:rsid w:val="00A1539D"/>
    <w:rsid w:val="00A157C9"/>
    <w:rsid w:val="00A2253F"/>
    <w:rsid w:val="00A241F2"/>
    <w:rsid w:val="00A25637"/>
    <w:rsid w:val="00A27B9A"/>
    <w:rsid w:val="00A27E1B"/>
    <w:rsid w:val="00A31A0F"/>
    <w:rsid w:val="00A31E6D"/>
    <w:rsid w:val="00A33BD2"/>
    <w:rsid w:val="00A344D5"/>
    <w:rsid w:val="00A35468"/>
    <w:rsid w:val="00A359CF"/>
    <w:rsid w:val="00A35EB6"/>
    <w:rsid w:val="00A37CA6"/>
    <w:rsid w:val="00A406C4"/>
    <w:rsid w:val="00A4089C"/>
    <w:rsid w:val="00A40AA9"/>
    <w:rsid w:val="00A41006"/>
    <w:rsid w:val="00A451C7"/>
    <w:rsid w:val="00A54CD8"/>
    <w:rsid w:val="00A55878"/>
    <w:rsid w:val="00A55CB7"/>
    <w:rsid w:val="00A5670D"/>
    <w:rsid w:val="00A61B24"/>
    <w:rsid w:val="00A63783"/>
    <w:rsid w:val="00A7153D"/>
    <w:rsid w:val="00A7250B"/>
    <w:rsid w:val="00A7588F"/>
    <w:rsid w:val="00A76349"/>
    <w:rsid w:val="00A772AB"/>
    <w:rsid w:val="00A877D9"/>
    <w:rsid w:val="00A87D88"/>
    <w:rsid w:val="00A90171"/>
    <w:rsid w:val="00A928E1"/>
    <w:rsid w:val="00A9595E"/>
    <w:rsid w:val="00A95E3E"/>
    <w:rsid w:val="00A96F04"/>
    <w:rsid w:val="00A97FFE"/>
    <w:rsid w:val="00AA148E"/>
    <w:rsid w:val="00AA220B"/>
    <w:rsid w:val="00AA3424"/>
    <w:rsid w:val="00AA6261"/>
    <w:rsid w:val="00AA7F58"/>
    <w:rsid w:val="00AB1D03"/>
    <w:rsid w:val="00AB29A2"/>
    <w:rsid w:val="00AB3F49"/>
    <w:rsid w:val="00AB4028"/>
    <w:rsid w:val="00AB48D2"/>
    <w:rsid w:val="00AB768E"/>
    <w:rsid w:val="00AC3356"/>
    <w:rsid w:val="00AC596D"/>
    <w:rsid w:val="00AD0215"/>
    <w:rsid w:val="00AD1044"/>
    <w:rsid w:val="00AD1385"/>
    <w:rsid w:val="00AD4018"/>
    <w:rsid w:val="00AE0A68"/>
    <w:rsid w:val="00AE12D6"/>
    <w:rsid w:val="00AE423D"/>
    <w:rsid w:val="00AF01DF"/>
    <w:rsid w:val="00AF1C5F"/>
    <w:rsid w:val="00AF41DD"/>
    <w:rsid w:val="00AF5179"/>
    <w:rsid w:val="00AF5B38"/>
    <w:rsid w:val="00B00025"/>
    <w:rsid w:val="00B002D7"/>
    <w:rsid w:val="00B011C0"/>
    <w:rsid w:val="00B013FD"/>
    <w:rsid w:val="00B03910"/>
    <w:rsid w:val="00B12331"/>
    <w:rsid w:val="00B144B1"/>
    <w:rsid w:val="00B1489D"/>
    <w:rsid w:val="00B15369"/>
    <w:rsid w:val="00B17103"/>
    <w:rsid w:val="00B210EE"/>
    <w:rsid w:val="00B21DCC"/>
    <w:rsid w:val="00B21F33"/>
    <w:rsid w:val="00B2237C"/>
    <w:rsid w:val="00B231EF"/>
    <w:rsid w:val="00B27F75"/>
    <w:rsid w:val="00B37D09"/>
    <w:rsid w:val="00B41E0B"/>
    <w:rsid w:val="00B45952"/>
    <w:rsid w:val="00B45EC5"/>
    <w:rsid w:val="00B505A0"/>
    <w:rsid w:val="00B50EF7"/>
    <w:rsid w:val="00B5145F"/>
    <w:rsid w:val="00B519C9"/>
    <w:rsid w:val="00B54D7E"/>
    <w:rsid w:val="00B56081"/>
    <w:rsid w:val="00B56D36"/>
    <w:rsid w:val="00B60422"/>
    <w:rsid w:val="00B63EDB"/>
    <w:rsid w:val="00B67A60"/>
    <w:rsid w:val="00B75493"/>
    <w:rsid w:val="00B75A6C"/>
    <w:rsid w:val="00B76D44"/>
    <w:rsid w:val="00B8100D"/>
    <w:rsid w:val="00B82337"/>
    <w:rsid w:val="00B838F5"/>
    <w:rsid w:val="00B85494"/>
    <w:rsid w:val="00B859B4"/>
    <w:rsid w:val="00B86170"/>
    <w:rsid w:val="00B86555"/>
    <w:rsid w:val="00B90ACF"/>
    <w:rsid w:val="00B91068"/>
    <w:rsid w:val="00B9268A"/>
    <w:rsid w:val="00B96293"/>
    <w:rsid w:val="00BA00EB"/>
    <w:rsid w:val="00BA13A1"/>
    <w:rsid w:val="00BA2B4C"/>
    <w:rsid w:val="00BA7735"/>
    <w:rsid w:val="00BA7CF5"/>
    <w:rsid w:val="00BB11B0"/>
    <w:rsid w:val="00BB6AC9"/>
    <w:rsid w:val="00BB6CBA"/>
    <w:rsid w:val="00BB734D"/>
    <w:rsid w:val="00BB7B56"/>
    <w:rsid w:val="00BC18CC"/>
    <w:rsid w:val="00BC354B"/>
    <w:rsid w:val="00BC49C8"/>
    <w:rsid w:val="00BC61AE"/>
    <w:rsid w:val="00BC692D"/>
    <w:rsid w:val="00BC6D2D"/>
    <w:rsid w:val="00BD026C"/>
    <w:rsid w:val="00BD209C"/>
    <w:rsid w:val="00BD20E6"/>
    <w:rsid w:val="00BD42A9"/>
    <w:rsid w:val="00BD4C8D"/>
    <w:rsid w:val="00BD5188"/>
    <w:rsid w:val="00BD5737"/>
    <w:rsid w:val="00BE3A87"/>
    <w:rsid w:val="00BE5824"/>
    <w:rsid w:val="00BF16DB"/>
    <w:rsid w:val="00BF2E8C"/>
    <w:rsid w:val="00BF48A9"/>
    <w:rsid w:val="00BF5386"/>
    <w:rsid w:val="00C009AA"/>
    <w:rsid w:val="00C0135D"/>
    <w:rsid w:val="00C03430"/>
    <w:rsid w:val="00C05B28"/>
    <w:rsid w:val="00C06840"/>
    <w:rsid w:val="00C069C8"/>
    <w:rsid w:val="00C071EF"/>
    <w:rsid w:val="00C0787F"/>
    <w:rsid w:val="00C104EC"/>
    <w:rsid w:val="00C11428"/>
    <w:rsid w:val="00C11CFE"/>
    <w:rsid w:val="00C133AD"/>
    <w:rsid w:val="00C1533A"/>
    <w:rsid w:val="00C15B81"/>
    <w:rsid w:val="00C22E8E"/>
    <w:rsid w:val="00C265D0"/>
    <w:rsid w:val="00C3175D"/>
    <w:rsid w:val="00C32916"/>
    <w:rsid w:val="00C34F57"/>
    <w:rsid w:val="00C3750A"/>
    <w:rsid w:val="00C41D49"/>
    <w:rsid w:val="00C42D62"/>
    <w:rsid w:val="00C446E5"/>
    <w:rsid w:val="00C4626E"/>
    <w:rsid w:val="00C46A9C"/>
    <w:rsid w:val="00C51519"/>
    <w:rsid w:val="00C51EDC"/>
    <w:rsid w:val="00C52DDD"/>
    <w:rsid w:val="00C53530"/>
    <w:rsid w:val="00C5522E"/>
    <w:rsid w:val="00C565E3"/>
    <w:rsid w:val="00C609AF"/>
    <w:rsid w:val="00C61007"/>
    <w:rsid w:val="00C62EEF"/>
    <w:rsid w:val="00C66F0F"/>
    <w:rsid w:val="00C6722D"/>
    <w:rsid w:val="00C67F1C"/>
    <w:rsid w:val="00C73CF0"/>
    <w:rsid w:val="00C75704"/>
    <w:rsid w:val="00C7591F"/>
    <w:rsid w:val="00C77243"/>
    <w:rsid w:val="00C85B03"/>
    <w:rsid w:val="00C860B2"/>
    <w:rsid w:val="00C86AB0"/>
    <w:rsid w:val="00C86D37"/>
    <w:rsid w:val="00C93B60"/>
    <w:rsid w:val="00C95E74"/>
    <w:rsid w:val="00C96F80"/>
    <w:rsid w:val="00CA2D54"/>
    <w:rsid w:val="00CA3333"/>
    <w:rsid w:val="00CA6C8F"/>
    <w:rsid w:val="00CA7BE2"/>
    <w:rsid w:val="00CA7F87"/>
    <w:rsid w:val="00CB0929"/>
    <w:rsid w:val="00CB0A15"/>
    <w:rsid w:val="00CB0E24"/>
    <w:rsid w:val="00CB1964"/>
    <w:rsid w:val="00CB23A8"/>
    <w:rsid w:val="00CB49C6"/>
    <w:rsid w:val="00CB593B"/>
    <w:rsid w:val="00CC09A8"/>
    <w:rsid w:val="00CC4F58"/>
    <w:rsid w:val="00CC62A9"/>
    <w:rsid w:val="00CC6F4A"/>
    <w:rsid w:val="00CC721A"/>
    <w:rsid w:val="00CD0E49"/>
    <w:rsid w:val="00CD2BB9"/>
    <w:rsid w:val="00CD31A0"/>
    <w:rsid w:val="00CD34CA"/>
    <w:rsid w:val="00CD5849"/>
    <w:rsid w:val="00CE07A7"/>
    <w:rsid w:val="00CE2695"/>
    <w:rsid w:val="00CE27D6"/>
    <w:rsid w:val="00CE2945"/>
    <w:rsid w:val="00CE3E43"/>
    <w:rsid w:val="00CE5027"/>
    <w:rsid w:val="00CF0945"/>
    <w:rsid w:val="00CF18F9"/>
    <w:rsid w:val="00CF3A0A"/>
    <w:rsid w:val="00CF5325"/>
    <w:rsid w:val="00CF5421"/>
    <w:rsid w:val="00CF6DFE"/>
    <w:rsid w:val="00CF717B"/>
    <w:rsid w:val="00CF7C89"/>
    <w:rsid w:val="00D010B2"/>
    <w:rsid w:val="00D030A2"/>
    <w:rsid w:val="00D05049"/>
    <w:rsid w:val="00D0507F"/>
    <w:rsid w:val="00D05599"/>
    <w:rsid w:val="00D05E21"/>
    <w:rsid w:val="00D0712D"/>
    <w:rsid w:val="00D0758B"/>
    <w:rsid w:val="00D11066"/>
    <w:rsid w:val="00D11D0D"/>
    <w:rsid w:val="00D14153"/>
    <w:rsid w:val="00D143FB"/>
    <w:rsid w:val="00D16785"/>
    <w:rsid w:val="00D16F38"/>
    <w:rsid w:val="00D17E40"/>
    <w:rsid w:val="00D20B14"/>
    <w:rsid w:val="00D23FC0"/>
    <w:rsid w:val="00D2463C"/>
    <w:rsid w:val="00D24C27"/>
    <w:rsid w:val="00D24DAD"/>
    <w:rsid w:val="00D259C3"/>
    <w:rsid w:val="00D26AF9"/>
    <w:rsid w:val="00D30D4E"/>
    <w:rsid w:val="00D3140D"/>
    <w:rsid w:val="00D32398"/>
    <w:rsid w:val="00D35F68"/>
    <w:rsid w:val="00D3740D"/>
    <w:rsid w:val="00D4007E"/>
    <w:rsid w:val="00D403FF"/>
    <w:rsid w:val="00D42EE3"/>
    <w:rsid w:val="00D43AF3"/>
    <w:rsid w:val="00D45436"/>
    <w:rsid w:val="00D47430"/>
    <w:rsid w:val="00D505EE"/>
    <w:rsid w:val="00D50670"/>
    <w:rsid w:val="00D527C7"/>
    <w:rsid w:val="00D533C6"/>
    <w:rsid w:val="00D533F4"/>
    <w:rsid w:val="00D53E2A"/>
    <w:rsid w:val="00D54E65"/>
    <w:rsid w:val="00D561DC"/>
    <w:rsid w:val="00D56D47"/>
    <w:rsid w:val="00D57818"/>
    <w:rsid w:val="00D57DA8"/>
    <w:rsid w:val="00D61807"/>
    <w:rsid w:val="00D61B4D"/>
    <w:rsid w:val="00D63F58"/>
    <w:rsid w:val="00D65935"/>
    <w:rsid w:val="00D65FF8"/>
    <w:rsid w:val="00D66073"/>
    <w:rsid w:val="00D66480"/>
    <w:rsid w:val="00D66B5A"/>
    <w:rsid w:val="00D66C0D"/>
    <w:rsid w:val="00D711C7"/>
    <w:rsid w:val="00D75B23"/>
    <w:rsid w:val="00D81854"/>
    <w:rsid w:val="00D81D66"/>
    <w:rsid w:val="00D82E68"/>
    <w:rsid w:val="00D872FD"/>
    <w:rsid w:val="00D90771"/>
    <w:rsid w:val="00D92E02"/>
    <w:rsid w:val="00D9300C"/>
    <w:rsid w:val="00D951EA"/>
    <w:rsid w:val="00D97551"/>
    <w:rsid w:val="00DA2227"/>
    <w:rsid w:val="00DA2A3A"/>
    <w:rsid w:val="00DA7AD6"/>
    <w:rsid w:val="00DB0576"/>
    <w:rsid w:val="00DB137E"/>
    <w:rsid w:val="00DB1953"/>
    <w:rsid w:val="00DB68B4"/>
    <w:rsid w:val="00DB7D69"/>
    <w:rsid w:val="00DC0179"/>
    <w:rsid w:val="00DC08D8"/>
    <w:rsid w:val="00DC1DB1"/>
    <w:rsid w:val="00DC2E97"/>
    <w:rsid w:val="00DC5D63"/>
    <w:rsid w:val="00DC5E7D"/>
    <w:rsid w:val="00DC7176"/>
    <w:rsid w:val="00DC7CA1"/>
    <w:rsid w:val="00DD1338"/>
    <w:rsid w:val="00DD43E6"/>
    <w:rsid w:val="00DD6671"/>
    <w:rsid w:val="00DD78C2"/>
    <w:rsid w:val="00DE0AB1"/>
    <w:rsid w:val="00DE2321"/>
    <w:rsid w:val="00DE3DC4"/>
    <w:rsid w:val="00DE3E40"/>
    <w:rsid w:val="00DE4C76"/>
    <w:rsid w:val="00DE62A6"/>
    <w:rsid w:val="00DF0FB0"/>
    <w:rsid w:val="00DF2A2A"/>
    <w:rsid w:val="00DF3709"/>
    <w:rsid w:val="00DF48F8"/>
    <w:rsid w:val="00DF694C"/>
    <w:rsid w:val="00E008B0"/>
    <w:rsid w:val="00E01275"/>
    <w:rsid w:val="00E02515"/>
    <w:rsid w:val="00E02763"/>
    <w:rsid w:val="00E02908"/>
    <w:rsid w:val="00E02CE7"/>
    <w:rsid w:val="00E03985"/>
    <w:rsid w:val="00E04566"/>
    <w:rsid w:val="00E06166"/>
    <w:rsid w:val="00E06382"/>
    <w:rsid w:val="00E1108C"/>
    <w:rsid w:val="00E126DF"/>
    <w:rsid w:val="00E13180"/>
    <w:rsid w:val="00E17E2F"/>
    <w:rsid w:val="00E258F9"/>
    <w:rsid w:val="00E26089"/>
    <w:rsid w:val="00E31A5C"/>
    <w:rsid w:val="00E32356"/>
    <w:rsid w:val="00E3245E"/>
    <w:rsid w:val="00E36097"/>
    <w:rsid w:val="00E37D8C"/>
    <w:rsid w:val="00E37E5F"/>
    <w:rsid w:val="00E44256"/>
    <w:rsid w:val="00E44879"/>
    <w:rsid w:val="00E45AFC"/>
    <w:rsid w:val="00E461CC"/>
    <w:rsid w:val="00E502A0"/>
    <w:rsid w:val="00E50A74"/>
    <w:rsid w:val="00E5157E"/>
    <w:rsid w:val="00E56503"/>
    <w:rsid w:val="00E57524"/>
    <w:rsid w:val="00E60059"/>
    <w:rsid w:val="00E61EFB"/>
    <w:rsid w:val="00E625B6"/>
    <w:rsid w:val="00E62CBA"/>
    <w:rsid w:val="00E65C92"/>
    <w:rsid w:val="00E66198"/>
    <w:rsid w:val="00E6752B"/>
    <w:rsid w:val="00E67D7F"/>
    <w:rsid w:val="00E704EC"/>
    <w:rsid w:val="00E7180B"/>
    <w:rsid w:val="00E73529"/>
    <w:rsid w:val="00E7519D"/>
    <w:rsid w:val="00E7522F"/>
    <w:rsid w:val="00E772A7"/>
    <w:rsid w:val="00E774D5"/>
    <w:rsid w:val="00E802F5"/>
    <w:rsid w:val="00E80621"/>
    <w:rsid w:val="00E80DD0"/>
    <w:rsid w:val="00E82737"/>
    <w:rsid w:val="00E8304E"/>
    <w:rsid w:val="00E83336"/>
    <w:rsid w:val="00E836FB"/>
    <w:rsid w:val="00E840C8"/>
    <w:rsid w:val="00E85C1A"/>
    <w:rsid w:val="00E86291"/>
    <w:rsid w:val="00E869CE"/>
    <w:rsid w:val="00E87A0D"/>
    <w:rsid w:val="00E94B8A"/>
    <w:rsid w:val="00E96503"/>
    <w:rsid w:val="00EA086F"/>
    <w:rsid w:val="00EA1B8C"/>
    <w:rsid w:val="00EA737C"/>
    <w:rsid w:val="00EA7989"/>
    <w:rsid w:val="00EA7F00"/>
    <w:rsid w:val="00EB0108"/>
    <w:rsid w:val="00EB3721"/>
    <w:rsid w:val="00EB3B8E"/>
    <w:rsid w:val="00EB40F8"/>
    <w:rsid w:val="00EB5236"/>
    <w:rsid w:val="00EB73F6"/>
    <w:rsid w:val="00EC325E"/>
    <w:rsid w:val="00EC6967"/>
    <w:rsid w:val="00EC73FA"/>
    <w:rsid w:val="00EC7747"/>
    <w:rsid w:val="00EC7964"/>
    <w:rsid w:val="00ED5279"/>
    <w:rsid w:val="00ED5E2C"/>
    <w:rsid w:val="00ED5E63"/>
    <w:rsid w:val="00ED6F40"/>
    <w:rsid w:val="00ED7093"/>
    <w:rsid w:val="00ED7F79"/>
    <w:rsid w:val="00EE00C9"/>
    <w:rsid w:val="00EE0795"/>
    <w:rsid w:val="00EE0F5D"/>
    <w:rsid w:val="00EE10A4"/>
    <w:rsid w:val="00EE142A"/>
    <w:rsid w:val="00EE1FC4"/>
    <w:rsid w:val="00EE3391"/>
    <w:rsid w:val="00EE6119"/>
    <w:rsid w:val="00EE691D"/>
    <w:rsid w:val="00EE7DDE"/>
    <w:rsid w:val="00EF0767"/>
    <w:rsid w:val="00EF1FB2"/>
    <w:rsid w:val="00EF29AA"/>
    <w:rsid w:val="00EF3117"/>
    <w:rsid w:val="00EF344F"/>
    <w:rsid w:val="00EF3DDB"/>
    <w:rsid w:val="00EF4E6D"/>
    <w:rsid w:val="00EF59FC"/>
    <w:rsid w:val="00EF7441"/>
    <w:rsid w:val="00EF7772"/>
    <w:rsid w:val="00F00444"/>
    <w:rsid w:val="00F0044B"/>
    <w:rsid w:val="00F026FD"/>
    <w:rsid w:val="00F04AE6"/>
    <w:rsid w:val="00F06CB9"/>
    <w:rsid w:val="00F0766B"/>
    <w:rsid w:val="00F1165A"/>
    <w:rsid w:val="00F11C90"/>
    <w:rsid w:val="00F13D4E"/>
    <w:rsid w:val="00F1474A"/>
    <w:rsid w:val="00F14B45"/>
    <w:rsid w:val="00F16716"/>
    <w:rsid w:val="00F16EF4"/>
    <w:rsid w:val="00F222EA"/>
    <w:rsid w:val="00F23244"/>
    <w:rsid w:val="00F248A5"/>
    <w:rsid w:val="00F25BDD"/>
    <w:rsid w:val="00F26F10"/>
    <w:rsid w:val="00F31EE9"/>
    <w:rsid w:val="00F34B04"/>
    <w:rsid w:val="00F35541"/>
    <w:rsid w:val="00F36D1B"/>
    <w:rsid w:val="00F3725D"/>
    <w:rsid w:val="00F37AEB"/>
    <w:rsid w:val="00F42920"/>
    <w:rsid w:val="00F430AA"/>
    <w:rsid w:val="00F47163"/>
    <w:rsid w:val="00F52F11"/>
    <w:rsid w:val="00F5527A"/>
    <w:rsid w:val="00F61DCD"/>
    <w:rsid w:val="00F6220C"/>
    <w:rsid w:val="00F627E2"/>
    <w:rsid w:val="00F654E4"/>
    <w:rsid w:val="00F65F37"/>
    <w:rsid w:val="00F67C99"/>
    <w:rsid w:val="00F71E12"/>
    <w:rsid w:val="00F725E1"/>
    <w:rsid w:val="00F728E9"/>
    <w:rsid w:val="00F739B6"/>
    <w:rsid w:val="00F756B0"/>
    <w:rsid w:val="00F75D8B"/>
    <w:rsid w:val="00F76F0B"/>
    <w:rsid w:val="00F8075A"/>
    <w:rsid w:val="00F82F4C"/>
    <w:rsid w:val="00F83561"/>
    <w:rsid w:val="00F8563A"/>
    <w:rsid w:val="00F90C9E"/>
    <w:rsid w:val="00F90D5B"/>
    <w:rsid w:val="00F936D3"/>
    <w:rsid w:val="00F94F16"/>
    <w:rsid w:val="00F95146"/>
    <w:rsid w:val="00F97FF4"/>
    <w:rsid w:val="00FA00EE"/>
    <w:rsid w:val="00FA21C8"/>
    <w:rsid w:val="00FA29C1"/>
    <w:rsid w:val="00FA35ED"/>
    <w:rsid w:val="00FA643C"/>
    <w:rsid w:val="00FB0B03"/>
    <w:rsid w:val="00FB1BBC"/>
    <w:rsid w:val="00FB2AC8"/>
    <w:rsid w:val="00FB31E4"/>
    <w:rsid w:val="00FB4A48"/>
    <w:rsid w:val="00FB5331"/>
    <w:rsid w:val="00FB7ABE"/>
    <w:rsid w:val="00FB7ED2"/>
    <w:rsid w:val="00FC6A4F"/>
    <w:rsid w:val="00FC7F9C"/>
    <w:rsid w:val="00FD02B9"/>
    <w:rsid w:val="00FD15A8"/>
    <w:rsid w:val="00FD2507"/>
    <w:rsid w:val="00FF0CBF"/>
    <w:rsid w:val="00FF3C9C"/>
    <w:rsid w:val="00FF6B44"/>
    <w:rsid w:val="00FF71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EB0914-AC1E-404B-8E01-3E94EA1D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F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09C"/>
    <w:pPr>
      <w:ind w:leftChars="200" w:left="480"/>
    </w:pPr>
  </w:style>
  <w:style w:type="paragraph" w:styleId="a4">
    <w:name w:val="Balloon Text"/>
    <w:basedOn w:val="a"/>
    <w:link w:val="a5"/>
    <w:uiPriority w:val="99"/>
    <w:semiHidden/>
    <w:unhideWhenUsed/>
    <w:rsid w:val="002E34C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E34CD"/>
    <w:rPr>
      <w:rFonts w:asciiTheme="majorHAnsi" w:eastAsiaTheme="majorEastAsia" w:hAnsiTheme="majorHAnsi" w:cstheme="majorBidi"/>
      <w:sz w:val="18"/>
      <w:szCs w:val="18"/>
    </w:rPr>
  </w:style>
  <w:style w:type="paragraph" w:styleId="a6">
    <w:name w:val="header"/>
    <w:basedOn w:val="a"/>
    <w:link w:val="a7"/>
    <w:uiPriority w:val="99"/>
    <w:unhideWhenUsed/>
    <w:rsid w:val="00A37CA6"/>
    <w:pPr>
      <w:tabs>
        <w:tab w:val="center" w:pos="4153"/>
        <w:tab w:val="right" w:pos="8306"/>
      </w:tabs>
      <w:snapToGrid w:val="0"/>
    </w:pPr>
    <w:rPr>
      <w:sz w:val="20"/>
      <w:szCs w:val="20"/>
    </w:rPr>
  </w:style>
  <w:style w:type="character" w:customStyle="1" w:styleId="a7">
    <w:name w:val="頁首 字元"/>
    <w:basedOn w:val="a0"/>
    <w:link w:val="a6"/>
    <w:uiPriority w:val="99"/>
    <w:rsid w:val="00A37CA6"/>
    <w:rPr>
      <w:sz w:val="20"/>
      <w:szCs w:val="20"/>
    </w:rPr>
  </w:style>
  <w:style w:type="paragraph" w:styleId="a8">
    <w:name w:val="footer"/>
    <w:basedOn w:val="a"/>
    <w:link w:val="a9"/>
    <w:uiPriority w:val="99"/>
    <w:unhideWhenUsed/>
    <w:rsid w:val="00A37CA6"/>
    <w:pPr>
      <w:tabs>
        <w:tab w:val="center" w:pos="4153"/>
        <w:tab w:val="right" w:pos="8306"/>
      </w:tabs>
      <w:snapToGrid w:val="0"/>
    </w:pPr>
    <w:rPr>
      <w:sz w:val="20"/>
      <w:szCs w:val="20"/>
    </w:rPr>
  </w:style>
  <w:style w:type="character" w:customStyle="1" w:styleId="a9">
    <w:name w:val="頁尾 字元"/>
    <w:basedOn w:val="a0"/>
    <w:link w:val="a8"/>
    <w:uiPriority w:val="99"/>
    <w:rsid w:val="00A37CA6"/>
    <w:rPr>
      <w:sz w:val="20"/>
      <w:szCs w:val="20"/>
    </w:rPr>
  </w:style>
  <w:style w:type="table" w:styleId="aa">
    <w:name w:val="Table Grid"/>
    <w:basedOn w:val="a1"/>
    <w:uiPriority w:val="59"/>
    <w:rsid w:val="00AB3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061E53"/>
    <w:pPr>
      <w:jc w:val="right"/>
    </w:pPr>
  </w:style>
  <w:style w:type="character" w:customStyle="1" w:styleId="ac">
    <w:name w:val="日期 字元"/>
    <w:basedOn w:val="a0"/>
    <w:link w:val="ab"/>
    <w:uiPriority w:val="99"/>
    <w:semiHidden/>
    <w:rsid w:val="00061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87DA0-B2EE-4257-A956-3A8C261F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91</Pages>
  <Words>15500</Words>
  <Characters>88352</Characters>
  <Application>Microsoft Office Word</Application>
  <DocSecurity>0</DocSecurity>
  <Lines>736</Lines>
  <Paragraphs>207</Paragraphs>
  <ScaleCrop>false</ScaleCrop>
  <Company>Toshiba</Company>
  <LinksUpToDate>false</LinksUpToDate>
  <CharactersWithSpaces>103645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rocky</dc:creator>
  <cp:lastModifiedBy>rocky</cp:lastModifiedBy>
  <cp:revision>4</cp:revision>
  <dcterms:created xsi:type="dcterms:W3CDTF">2016-11-10T04:33:00Z</dcterms:created>
  <dcterms:modified xsi:type="dcterms:W3CDTF">2016-11-10T07:00:00Z</dcterms:modified>
</cp:coreProperties>
</file>