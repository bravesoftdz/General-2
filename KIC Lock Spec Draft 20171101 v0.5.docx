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F5" w:rsidRDefault="005421F5" w:rsidP="00056C41">
      <w:pPr>
        <w:jc w:val="center"/>
      </w:pPr>
      <w:bookmarkStart w:id="0" w:name="_GoBack"/>
      <w:bookmarkEnd w:id="0"/>
    </w:p>
    <w:p w:rsidR="005421F5" w:rsidRDefault="005421F5" w:rsidP="005421F5">
      <w:pPr>
        <w:jc w:val="center"/>
      </w:pPr>
    </w:p>
    <w:p w:rsidR="005421F5" w:rsidRDefault="005421F5" w:rsidP="005421F5">
      <w:pPr>
        <w:jc w:val="center"/>
      </w:pPr>
    </w:p>
    <w:p w:rsidR="005421F5" w:rsidRDefault="005421F5" w:rsidP="005421F5">
      <w:pPr>
        <w:jc w:val="center"/>
      </w:pPr>
    </w:p>
    <w:p w:rsidR="005421F5" w:rsidRDefault="005421F5" w:rsidP="005421F5">
      <w:pPr>
        <w:jc w:val="center"/>
      </w:pPr>
    </w:p>
    <w:p w:rsidR="008C0508" w:rsidRPr="00CD3199" w:rsidRDefault="00C2700F" w:rsidP="005421F5">
      <w:pPr>
        <w:jc w:val="center"/>
        <w:rPr>
          <w:b/>
          <w:sz w:val="96"/>
        </w:rPr>
      </w:pPr>
      <w:r>
        <w:rPr>
          <w:b/>
          <w:sz w:val="96"/>
        </w:rPr>
        <w:t>KIC Lock</w:t>
      </w:r>
    </w:p>
    <w:p w:rsidR="005421F5" w:rsidRPr="00CD3199" w:rsidRDefault="005421F5" w:rsidP="00CD3199">
      <w:pPr>
        <w:jc w:val="center"/>
        <w:rPr>
          <w:b/>
        </w:rPr>
      </w:pPr>
    </w:p>
    <w:p w:rsidR="005421F5" w:rsidRDefault="000A06B6" w:rsidP="005421F5">
      <w:pPr>
        <w:jc w:val="center"/>
        <w:rPr>
          <w:b/>
          <w:sz w:val="32"/>
        </w:rPr>
      </w:pPr>
      <w:r>
        <w:rPr>
          <w:b/>
          <w:sz w:val="32"/>
        </w:rPr>
        <w:t>User Manual Draft</w:t>
      </w:r>
    </w:p>
    <w:p w:rsidR="005421F5" w:rsidRDefault="005421F5"/>
    <w:p w:rsidR="005421F5" w:rsidRDefault="005421F5" w:rsidP="00CD3199">
      <w:pPr>
        <w:jc w:val="center"/>
      </w:pPr>
    </w:p>
    <w:p w:rsidR="00CD3199" w:rsidRDefault="00CD3199" w:rsidP="00CD3199">
      <w:pPr>
        <w:jc w:val="center"/>
      </w:pPr>
    </w:p>
    <w:p w:rsidR="00CD3199" w:rsidRPr="004E0751" w:rsidRDefault="00CD3199" w:rsidP="00CD3199">
      <w:pPr>
        <w:jc w:val="center"/>
      </w:pPr>
    </w:p>
    <w:p w:rsidR="00CD3199" w:rsidRPr="00263286" w:rsidRDefault="00CD3199" w:rsidP="00CD3199">
      <w:pPr>
        <w:jc w:val="center"/>
      </w:pPr>
    </w:p>
    <w:p w:rsidR="00CD3199" w:rsidRDefault="00CD3199" w:rsidP="00CD3199">
      <w:pPr>
        <w:jc w:val="center"/>
      </w:pPr>
    </w:p>
    <w:p w:rsidR="005421F5" w:rsidRPr="005421F5" w:rsidRDefault="005421F5"/>
    <w:p w:rsidR="005421F5" w:rsidRDefault="005421F5" w:rsidP="005421F5">
      <w:pPr>
        <w:jc w:val="center"/>
      </w:pPr>
    </w:p>
    <w:p w:rsidR="005421F5" w:rsidRDefault="005421F5" w:rsidP="002963F1">
      <w:pPr>
        <w:jc w:val="center"/>
      </w:pPr>
    </w:p>
    <w:p w:rsidR="002963F1" w:rsidRDefault="002963F1" w:rsidP="002963F1">
      <w:pPr>
        <w:jc w:val="center"/>
      </w:pPr>
    </w:p>
    <w:p w:rsidR="002963F1" w:rsidRDefault="002963F1" w:rsidP="002963F1">
      <w:pPr>
        <w:jc w:val="center"/>
      </w:pPr>
    </w:p>
    <w:p w:rsidR="002963F1" w:rsidRDefault="002963F1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15748577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3A3D" w:rsidRDefault="00DA3A3D">
          <w:pPr>
            <w:pStyle w:val="a3"/>
          </w:pPr>
          <w:r>
            <w:t>Contents</w:t>
          </w:r>
        </w:p>
        <w:p w:rsidR="00354DDF" w:rsidRDefault="00DA3A3D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99049" w:history="1">
            <w:r w:rsidR="00354DDF" w:rsidRPr="00E56581">
              <w:rPr>
                <w:rStyle w:val="a4"/>
                <w:noProof/>
              </w:rPr>
              <w:t>Revision History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_Toc497299049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3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50" w:history="1">
            <w:r w:rsidR="00354DDF" w:rsidRPr="00E56581">
              <w:rPr>
                <w:rStyle w:val="a4"/>
                <w:noProof/>
              </w:rPr>
              <w:t>1.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Introduction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_Toc497299050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4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51" w:history="1">
            <w:r w:rsidR="00354DDF" w:rsidRPr="00E56581">
              <w:rPr>
                <w:rStyle w:val="a4"/>
                <w:noProof/>
              </w:rPr>
              <w:t>2.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Compatible cards and phones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_Toc497299051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4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52" w:history="1">
            <w:r w:rsidR="00354DDF" w:rsidRPr="00E56581">
              <w:rPr>
                <w:rStyle w:val="a4"/>
                <w:noProof/>
              </w:rPr>
              <w:t>2.1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Cards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_Toc497299052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4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53" w:history="1">
            <w:r w:rsidR="00354DDF" w:rsidRPr="00E56581">
              <w:rPr>
                <w:rStyle w:val="a4"/>
                <w:noProof/>
              </w:rPr>
              <w:t>2.2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Phones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_Toc497299053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4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54" w:history="1">
            <w:r w:rsidR="00354DDF" w:rsidRPr="00E56581">
              <w:rPr>
                <w:rStyle w:val="a4"/>
                <w:noProof/>
              </w:rPr>
              <w:t>3.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App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_Toc497299054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4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55" w:history="1">
            <w:r w:rsidR="00354DDF" w:rsidRPr="00E56581">
              <w:rPr>
                <w:rStyle w:val="a4"/>
                <w:noProof/>
              </w:rPr>
              <w:t>4.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Management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_Toc497299055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4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56" w:history="1">
            <w:r w:rsidR="00354DDF" w:rsidRPr="00E56581">
              <w:rPr>
                <w:rStyle w:val="a4"/>
                <w:noProof/>
              </w:rPr>
              <w:t>4.1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By Phone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_Toc497299056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4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57" w:history="1">
            <w:r w:rsidR="00354DDF" w:rsidRPr="00E56581">
              <w:rPr>
                <w:rStyle w:val="a4"/>
                <w:noProof/>
              </w:rPr>
              <w:t>4.2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By Keypad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_Toc497299057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4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58" w:history="1">
            <w:r w:rsidR="00354DDF" w:rsidRPr="00E56581">
              <w:rPr>
                <w:rStyle w:val="a4"/>
                <w:noProof/>
              </w:rPr>
              <w:t>5.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Phone Operations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_Toc497299058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5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59" w:history="1">
            <w:r w:rsidR="00354DDF" w:rsidRPr="00E56581">
              <w:rPr>
                <w:rStyle w:val="a4"/>
                <w:noProof/>
              </w:rPr>
              <w:t>5.1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Pairing to Become the Admin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_Toc497299059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5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0" w:history="1">
            <w:r w:rsidR="00354DDF" w:rsidRPr="00E56581">
              <w:rPr>
                <w:rStyle w:val="a4"/>
                <w:noProof/>
              </w:rPr>
              <w:t>5.2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Unlocking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_Toc497299060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5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1" w:history="1">
            <w:r w:rsidR="00354DDF" w:rsidRPr="00E56581">
              <w:rPr>
                <w:rStyle w:val="a4"/>
                <w:noProof/>
              </w:rPr>
              <w:t>5.3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Management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_Toc497299061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5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2" w:history="1">
            <w:r w:rsidR="00354DDF" w:rsidRPr="00E56581">
              <w:rPr>
                <w:rStyle w:val="a4"/>
                <w:noProof/>
              </w:rPr>
              <w:t>5.4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Lock Parameters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_Toc497299062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5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63" w:history="1">
            <w:r w:rsidR="00354DDF" w:rsidRPr="00E56581">
              <w:rPr>
                <w:rStyle w:val="a4"/>
                <w:noProof/>
              </w:rPr>
              <w:t>6.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Keypad Operations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_Toc497299063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6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4" w:history="1">
            <w:r w:rsidR="00354DDF" w:rsidRPr="00E56581">
              <w:rPr>
                <w:rStyle w:val="a4"/>
                <w:noProof/>
              </w:rPr>
              <w:t>6.1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Setting the Mastercode (Mastercode)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_Toc497299064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6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5" w:history="1">
            <w:r w:rsidR="00354DDF" w:rsidRPr="00E56581">
              <w:rPr>
                <w:rStyle w:val="a4"/>
                <w:noProof/>
              </w:rPr>
              <w:t>6.2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Keypad Menu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_Toc497299065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6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6" w:history="1">
            <w:r w:rsidR="00354DDF" w:rsidRPr="00E56581">
              <w:rPr>
                <w:rStyle w:val="a4"/>
                <w:noProof/>
              </w:rPr>
              <w:t>6.3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LED Indicators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_Toc497299066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7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7" w:history="1">
            <w:r w:rsidR="00354DDF" w:rsidRPr="00E56581">
              <w:rPr>
                <w:rStyle w:val="a4"/>
                <w:noProof/>
              </w:rPr>
              <w:t>6.4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Mastercode Unlocking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_Toc497299067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7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8" w:history="1">
            <w:r w:rsidR="00354DDF" w:rsidRPr="00E56581">
              <w:rPr>
                <w:rStyle w:val="a4"/>
                <w:noProof/>
              </w:rPr>
              <w:t>6.5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CODE Unlocking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_Toc497299068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7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69" w:history="1">
            <w:r w:rsidR="00354DDF" w:rsidRPr="00E56581">
              <w:rPr>
                <w:rStyle w:val="a4"/>
                <w:noProof/>
              </w:rPr>
              <w:t>6.6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TAD Unlocking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_Toc497299069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7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70" w:history="1">
            <w:r w:rsidR="00354DDF" w:rsidRPr="00E56581">
              <w:rPr>
                <w:rStyle w:val="a4"/>
                <w:noProof/>
              </w:rPr>
              <w:t>6.7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ATAD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_Toc497299070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8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71" w:history="1">
            <w:r w:rsidR="00354DDF" w:rsidRPr="00E56581">
              <w:rPr>
                <w:rStyle w:val="a4"/>
                <w:noProof/>
              </w:rPr>
              <w:t>7.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Card Operations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_Toc497299071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8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21"/>
            <w:tabs>
              <w:tab w:val="left" w:pos="1200"/>
              <w:tab w:val="right" w:leader="dot" w:pos="9629"/>
            </w:tabs>
            <w:rPr>
              <w:noProof/>
            </w:rPr>
          </w:pPr>
          <w:hyperlink w:anchor="_Toc497299072" w:history="1">
            <w:r w:rsidR="00354DDF" w:rsidRPr="00E56581">
              <w:rPr>
                <w:rStyle w:val="a4"/>
                <w:noProof/>
              </w:rPr>
              <w:t>7.1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Card Sensing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_Toc497299072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8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73" w:history="1">
            <w:r w:rsidR="00354DDF" w:rsidRPr="00E56581">
              <w:rPr>
                <w:rStyle w:val="a4"/>
                <w:noProof/>
              </w:rPr>
              <w:t>8.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Low Battery Warning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_Toc497299073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8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7299074" w:history="1">
            <w:r w:rsidR="00354DDF" w:rsidRPr="00E56581">
              <w:rPr>
                <w:rStyle w:val="a4"/>
                <w:noProof/>
              </w:rPr>
              <w:t>9.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Wrong-try Lock-out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_Toc497299074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9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960"/>
              <w:tab w:val="right" w:leader="dot" w:pos="9629"/>
            </w:tabs>
            <w:rPr>
              <w:noProof/>
            </w:rPr>
          </w:pPr>
          <w:hyperlink w:anchor="_Toc497299075" w:history="1">
            <w:r w:rsidR="00354DDF" w:rsidRPr="00E56581">
              <w:rPr>
                <w:rStyle w:val="a4"/>
                <w:noProof/>
              </w:rPr>
              <w:t>10.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Return to Factory Default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_Toc497299075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9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960"/>
              <w:tab w:val="right" w:leader="dot" w:pos="9629"/>
            </w:tabs>
            <w:rPr>
              <w:noProof/>
            </w:rPr>
          </w:pPr>
          <w:hyperlink w:anchor="_Toc497299076" w:history="1">
            <w:r w:rsidR="00354DDF" w:rsidRPr="00E56581">
              <w:rPr>
                <w:rStyle w:val="a4"/>
                <w:noProof/>
              </w:rPr>
              <w:t>11.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Technical Specifications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_Toc497299076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9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354DDF" w:rsidRDefault="00F41B3D">
          <w:pPr>
            <w:pStyle w:val="11"/>
            <w:tabs>
              <w:tab w:val="left" w:pos="960"/>
              <w:tab w:val="right" w:leader="dot" w:pos="9629"/>
            </w:tabs>
            <w:rPr>
              <w:noProof/>
            </w:rPr>
          </w:pPr>
          <w:hyperlink w:anchor="_Toc497299077" w:history="1">
            <w:r w:rsidR="00354DDF" w:rsidRPr="00E56581">
              <w:rPr>
                <w:rStyle w:val="a4"/>
                <w:noProof/>
              </w:rPr>
              <w:t>12.</w:t>
            </w:r>
            <w:r w:rsidR="00354DDF">
              <w:rPr>
                <w:noProof/>
              </w:rPr>
              <w:tab/>
            </w:r>
            <w:r w:rsidR="00354DDF" w:rsidRPr="00E56581">
              <w:rPr>
                <w:rStyle w:val="a4"/>
                <w:noProof/>
              </w:rPr>
              <w:t>Trouble Shooting</w:t>
            </w:r>
            <w:r w:rsidR="00354DDF">
              <w:rPr>
                <w:noProof/>
                <w:webHidden/>
              </w:rPr>
              <w:tab/>
            </w:r>
            <w:r w:rsidR="00354DDF">
              <w:rPr>
                <w:noProof/>
                <w:webHidden/>
              </w:rPr>
              <w:fldChar w:fldCharType="begin"/>
            </w:r>
            <w:r w:rsidR="00354DDF">
              <w:rPr>
                <w:noProof/>
                <w:webHidden/>
              </w:rPr>
              <w:instrText xml:space="preserve"> PAGEREF _Toc497299077 \h </w:instrText>
            </w:r>
            <w:r w:rsidR="00354DDF">
              <w:rPr>
                <w:noProof/>
                <w:webHidden/>
              </w:rPr>
            </w:r>
            <w:r w:rsidR="00354DDF">
              <w:rPr>
                <w:noProof/>
                <w:webHidden/>
              </w:rPr>
              <w:fldChar w:fldCharType="separate"/>
            </w:r>
            <w:r w:rsidR="00354DDF">
              <w:rPr>
                <w:noProof/>
                <w:webHidden/>
              </w:rPr>
              <w:t>9</w:t>
            </w:r>
            <w:r w:rsidR="00354DDF">
              <w:rPr>
                <w:noProof/>
                <w:webHidden/>
              </w:rPr>
              <w:fldChar w:fldCharType="end"/>
            </w:r>
          </w:hyperlink>
        </w:p>
        <w:p w:rsidR="00DA3A3D" w:rsidRDefault="00DA3A3D">
          <w:r>
            <w:rPr>
              <w:b/>
              <w:bCs/>
              <w:noProof/>
            </w:rPr>
            <w:fldChar w:fldCharType="end"/>
          </w:r>
        </w:p>
      </w:sdtContent>
    </w:sdt>
    <w:p w:rsidR="00253F24" w:rsidRDefault="00253F24">
      <w:pPr>
        <w:widowControl/>
      </w:pPr>
      <w:r>
        <w:br w:type="page"/>
      </w:r>
    </w:p>
    <w:p w:rsidR="003765A3" w:rsidRDefault="003765A3" w:rsidP="00035E3C">
      <w:pPr>
        <w:pStyle w:val="1"/>
        <w:jc w:val="center"/>
      </w:pPr>
      <w:bookmarkStart w:id="1" w:name="_Toc497299049"/>
      <w:r>
        <w:rPr>
          <w:rFonts w:hint="eastAsia"/>
        </w:rPr>
        <w:lastRenderedPageBreak/>
        <w:t>Revision History</w:t>
      </w:r>
      <w:bookmarkEnd w:id="1"/>
    </w:p>
    <w:tbl>
      <w:tblPr>
        <w:tblStyle w:val="a9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1560"/>
        <w:gridCol w:w="5528"/>
      </w:tblGrid>
      <w:tr w:rsidR="000A06B6" w:rsidTr="000A06B6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0A06B6" w:rsidRDefault="000A06B6" w:rsidP="00616E5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A06B6" w:rsidRDefault="000A06B6" w:rsidP="00616E5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0A06B6" w:rsidRDefault="000A06B6" w:rsidP="00616E50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0A06B6" w:rsidTr="000A06B6">
        <w:trPr>
          <w:jc w:val="center"/>
        </w:trPr>
        <w:tc>
          <w:tcPr>
            <w:tcW w:w="1129" w:type="dxa"/>
          </w:tcPr>
          <w:p w:rsidR="000A06B6" w:rsidRDefault="000A06B6" w:rsidP="00616E50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560" w:type="dxa"/>
          </w:tcPr>
          <w:p w:rsidR="000A06B6" w:rsidRDefault="000A06B6" w:rsidP="00C2700F">
            <w:pPr>
              <w:jc w:val="center"/>
            </w:pPr>
            <w:r>
              <w:rPr>
                <w:rFonts w:hint="eastAsia"/>
              </w:rPr>
              <w:t>201</w:t>
            </w:r>
            <w:r w:rsidR="00C2700F">
              <w:t>7</w:t>
            </w:r>
            <w:r>
              <w:rPr>
                <w:rFonts w:hint="eastAsia"/>
              </w:rPr>
              <w:t>/</w:t>
            </w:r>
            <w:r>
              <w:t>0</w:t>
            </w:r>
            <w:r w:rsidR="00C2700F">
              <w:t>9</w:t>
            </w:r>
            <w:r>
              <w:rPr>
                <w:rFonts w:hint="eastAsia"/>
              </w:rPr>
              <w:t>/</w:t>
            </w:r>
            <w:r w:rsidR="00C2700F">
              <w:t>01</w:t>
            </w:r>
          </w:p>
        </w:tc>
        <w:tc>
          <w:tcPr>
            <w:tcW w:w="5528" w:type="dxa"/>
          </w:tcPr>
          <w:p w:rsidR="000A06B6" w:rsidRDefault="000A06B6" w:rsidP="007826D2">
            <w:r>
              <w:rPr>
                <w:rFonts w:hint="eastAsia"/>
              </w:rPr>
              <w:t>Initial draft</w:t>
            </w:r>
          </w:p>
        </w:tc>
      </w:tr>
      <w:tr w:rsidR="007A4017" w:rsidTr="000A06B6">
        <w:trPr>
          <w:jc w:val="center"/>
        </w:trPr>
        <w:tc>
          <w:tcPr>
            <w:tcW w:w="1129" w:type="dxa"/>
          </w:tcPr>
          <w:p w:rsidR="007A4017" w:rsidRPr="00750E10" w:rsidRDefault="007A4017" w:rsidP="007A4017">
            <w:pPr>
              <w:jc w:val="center"/>
            </w:pPr>
            <w:r w:rsidRPr="00750E10">
              <w:t xml:space="preserve">0.2 </w:t>
            </w:r>
          </w:p>
        </w:tc>
        <w:tc>
          <w:tcPr>
            <w:tcW w:w="1560" w:type="dxa"/>
          </w:tcPr>
          <w:p w:rsidR="007A4017" w:rsidRPr="00750E10" w:rsidRDefault="007A4017" w:rsidP="007A4017">
            <w:pPr>
              <w:jc w:val="center"/>
            </w:pPr>
            <w:r w:rsidRPr="00750E10">
              <w:t xml:space="preserve">2017/09/14 </w:t>
            </w:r>
          </w:p>
        </w:tc>
        <w:tc>
          <w:tcPr>
            <w:tcW w:w="5528" w:type="dxa"/>
          </w:tcPr>
          <w:p w:rsidR="007A4017" w:rsidRPr="00750E10" w:rsidRDefault="007A4017" w:rsidP="007A4017">
            <w:r w:rsidRPr="00750E10">
              <w:t>Comments/requests</w:t>
            </w:r>
          </w:p>
        </w:tc>
      </w:tr>
      <w:tr w:rsidR="007A4017" w:rsidTr="000A06B6">
        <w:trPr>
          <w:jc w:val="center"/>
        </w:trPr>
        <w:tc>
          <w:tcPr>
            <w:tcW w:w="1129" w:type="dxa"/>
          </w:tcPr>
          <w:p w:rsidR="007A4017" w:rsidRDefault="007A4017" w:rsidP="007A4017">
            <w:pPr>
              <w:jc w:val="center"/>
            </w:pPr>
            <w:r>
              <w:t>0.3</w:t>
            </w:r>
          </w:p>
        </w:tc>
        <w:tc>
          <w:tcPr>
            <w:tcW w:w="1560" w:type="dxa"/>
          </w:tcPr>
          <w:p w:rsidR="007A4017" w:rsidRDefault="007A4017" w:rsidP="007A4017">
            <w:pPr>
              <w:jc w:val="center"/>
            </w:pPr>
            <w:r>
              <w:t xml:space="preserve">2017/10/31 </w:t>
            </w:r>
          </w:p>
        </w:tc>
        <w:tc>
          <w:tcPr>
            <w:tcW w:w="5528" w:type="dxa"/>
          </w:tcPr>
          <w:p w:rsidR="007A4017" w:rsidRDefault="007A4017" w:rsidP="007A4017">
            <w:r>
              <w:t>Clean up</w:t>
            </w:r>
          </w:p>
        </w:tc>
      </w:tr>
      <w:tr w:rsidR="007A4017" w:rsidTr="000A06B6">
        <w:trPr>
          <w:jc w:val="center"/>
        </w:trPr>
        <w:tc>
          <w:tcPr>
            <w:tcW w:w="1129" w:type="dxa"/>
          </w:tcPr>
          <w:p w:rsidR="007A4017" w:rsidRDefault="007A4017" w:rsidP="007A4017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560" w:type="dxa"/>
          </w:tcPr>
          <w:p w:rsidR="007A4017" w:rsidRDefault="007A4017" w:rsidP="007A4017">
            <w:pPr>
              <w:jc w:val="center"/>
            </w:pPr>
            <w:r>
              <w:t xml:space="preserve">2017/11/01 </w:t>
            </w:r>
          </w:p>
        </w:tc>
        <w:tc>
          <w:tcPr>
            <w:tcW w:w="5528" w:type="dxa"/>
          </w:tcPr>
          <w:p w:rsidR="007A4017" w:rsidRDefault="003B44D2" w:rsidP="007A4017">
            <w:r>
              <w:t>F</w:t>
            </w:r>
            <w:r>
              <w:rPr>
                <w:rFonts w:hint="eastAsia"/>
              </w:rPr>
              <w:t xml:space="preserve">ix </w:t>
            </w:r>
            <w:r>
              <w:t>issues</w:t>
            </w:r>
          </w:p>
        </w:tc>
      </w:tr>
      <w:tr w:rsidR="007A4017" w:rsidTr="000A06B6">
        <w:trPr>
          <w:jc w:val="center"/>
        </w:trPr>
        <w:tc>
          <w:tcPr>
            <w:tcW w:w="1129" w:type="dxa"/>
          </w:tcPr>
          <w:p w:rsidR="007A4017" w:rsidRDefault="003C5B79" w:rsidP="007A4017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0" w:type="dxa"/>
          </w:tcPr>
          <w:p w:rsidR="007A4017" w:rsidRDefault="003C5B79" w:rsidP="007A4017">
            <w:pPr>
              <w:jc w:val="center"/>
            </w:pPr>
            <w:r>
              <w:t>2017/11/01</w:t>
            </w:r>
          </w:p>
        </w:tc>
        <w:tc>
          <w:tcPr>
            <w:tcW w:w="5528" w:type="dxa"/>
          </w:tcPr>
          <w:p w:rsidR="007A4017" w:rsidRDefault="00354DDF" w:rsidP="007A4017">
            <w:r>
              <w:rPr>
                <w:rFonts w:hint="eastAsia"/>
              </w:rPr>
              <w:t>Clean up</w:t>
            </w:r>
          </w:p>
        </w:tc>
      </w:tr>
    </w:tbl>
    <w:p w:rsidR="003765A3" w:rsidRPr="003765A3" w:rsidRDefault="003765A3" w:rsidP="003765A3"/>
    <w:p w:rsidR="00253F24" w:rsidRDefault="00253F24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5421F5" w:rsidRDefault="00DA3A3D" w:rsidP="00164E80">
      <w:pPr>
        <w:pStyle w:val="1"/>
        <w:numPr>
          <w:ilvl w:val="0"/>
          <w:numId w:val="1"/>
        </w:numPr>
      </w:pPr>
      <w:bookmarkStart w:id="2" w:name="_Toc497299050"/>
      <w:r>
        <w:rPr>
          <w:rFonts w:hint="eastAsia"/>
        </w:rPr>
        <w:lastRenderedPageBreak/>
        <w:t>Introduction</w:t>
      </w:r>
      <w:bookmarkEnd w:id="2"/>
    </w:p>
    <w:p w:rsidR="006773A3" w:rsidRPr="000A6283" w:rsidRDefault="00784DD8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KIC 5510 is a s</w:t>
      </w:r>
      <w:r w:rsidR="000A6283">
        <w:rPr>
          <w:rFonts w:eastAsiaTheme="majorEastAsia" w:cstheme="majorBidi"/>
          <w:bCs/>
          <w:kern w:val="52"/>
          <w:sz w:val="28"/>
          <w:szCs w:val="28"/>
        </w:rPr>
        <w:t xml:space="preserve">mart locks with Bluetooth, MiFARE, and Keypad capabilities.  </w:t>
      </w:r>
    </w:p>
    <w:p w:rsidR="00E46C11" w:rsidRDefault="000A6283" w:rsidP="00164E80">
      <w:pPr>
        <w:pStyle w:val="1"/>
        <w:numPr>
          <w:ilvl w:val="0"/>
          <w:numId w:val="1"/>
        </w:numPr>
      </w:pPr>
      <w:bookmarkStart w:id="3" w:name="_Toc497299051"/>
      <w:r>
        <w:t>Compatible cards and phones</w:t>
      </w:r>
      <w:bookmarkEnd w:id="3"/>
    </w:p>
    <w:p w:rsidR="000A6283" w:rsidRDefault="000A6283" w:rsidP="000A6283">
      <w:pPr>
        <w:pStyle w:val="2"/>
      </w:pPr>
      <w:bookmarkStart w:id="4" w:name="_Toc497299052"/>
      <w:r>
        <w:rPr>
          <w:rFonts w:hint="eastAsia"/>
        </w:rPr>
        <w:t>Cards</w:t>
      </w:r>
      <w:bookmarkEnd w:id="4"/>
    </w:p>
    <w:p w:rsidR="000A6283" w:rsidRPr="000A6283" w:rsidRDefault="000A6283" w:rsidP="00164E80">
      <w:pPr>
        <w:pStyle w:val="aa"/>
        <w:numPr>
          <w:ilvl w:val="0"/>
          <w:numId w:val="2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0A6283">
        <w:rPr>
          <w:rFonts w:eastAsiaTheme="majorEastAsia" w:cstheme="majorBidi"/>
          <w:bCs/>
          <w:kern w:val="52"/>
          <w:sz w:val="28"/>
          <w:szCs w:val="28"/>
        </w:rPr>
        <w:t>Support Mi</w:t>
      </w:r>
      <w:r w:rsidR="00DF39C5">
        <w:rPr>
          <w:rFonts w:eastAsiaTheme="majorEastAsia" w:cstheme="majorBidi"/>
          <w:bCs/>
          <w:kern w:val="52"/>
          <w:sz w:val="28"/>
          <w:szCs w:val="28"/>
        </w:rPr>
        <w:t xml:space="preserve">FARE </w:t>
      </w:r>
      <w:r w:rsidRPr="000A6283">
        <w:rPr>
          <w:rFonts w:eastAsiaTheme="majorEastAsia" w:cstheme="majorBidi"/>
          <w:bCs/>
          <w:kern w:val="52"/>
          <w:sz w:val="28"/>
          <w:szCs w:val="28"/>
        </w:rPr>
        <w:t>Classic, Mi</w:t>
      </w:r>
      <w:r w:rsidR="00DF39C5">
        <w:rPr>
          <w:rFonts w:eastAsiaTheme="majorEastAsia" w:cstheme="majorBidi"/>
          <w:bCs/>
          <w:kern w:val="52"/>
          <w:sz w:val="28"/>
          <w:szCs w:val="28"/>
        </w:rPr>
        <w:t>FARE</w:t>
      </w:r>
      <w:r w:rsidRPr="000A6283">
        <w:rPr>
          <w:rFonts w:eastAsiaTheme="majorEastAsia" w:cstheme="majorBidi"/>
          <w:bCs/>
          <w:kern w:val="52"/>
          <w:sz w:val="28"/>
          <w:szCs w:val="28"/>
        </w:rPr>
        <w:t xml:space="preserve"> Ultralight, Mi</w:t>
      </w:r>
      <w:r w:rsidR="00DF39C5">
        <w:rPr>
          <w:rFonts w:eastAsiaTheme="majorEastAsia" w:cstheme="majorBidi"/>
          <w:bCs/>
          <w:kern w:val="52"/>
          <w:sz w:val="28"/>
          <w:szCs w:val="28"/>
        </w:rPr>
        <w:t>FARE</w:t>
      </w:r>
      <w:r w:rsidRPr="000A6283">
        <w:rPr>
          <w:rFonts w:eastAsiaTheme="majorEastAsia" w:cstheme="majorBidi"/>
          <w:bCs/>
          <w:kern w:val="52"/>
          <w:sz w:val="28"/>
          <w:szCs w:val="28"/>
        </w:rPr>
        <w:t xml:space="preserve"> Des</w:t>
      </w:r>
      <w:r w:rsidR="00DF39C5">
        <w:rPr>
          <w:rFonts w:eastAsiaTheme="majorEastAsia" w:cstheme="majorBidi"/>
          <w:bCs/>
          <w:kern w:val="52"/>
          <w:sz w:val="28"/>
          <w:szCs w:val="28"/>
        </w:rPr>
        <w:t>Fire</w:t>
      </w:r>
      <w:r w:rsidRPr="000A6283">
        <w:rPr>
          <w:rFonts w:eastAsiaTheme="majorEastAsia" w:cstheme="majorBidi"/>
          <w:bCs/>
          <w:kern w:val="52"/>
          <w:sz w:val="28"/>
          <w:szCs w:val="28"/>
        </w:rPr>
        <w:t>, or ISO/IEC 14443 type A with fixed UID.</w:t>
      </w:r>
    </w:p>
    <w:p w:rsidR="000A6283" w:rsidRDefault="000A6283" w:rsidP="000A6283">
      <w:pPr>
        <w:rPr>
          <w:rFonts w:eastAsiaTheme="majorEastAsia" w:cstheme="majorBidi"/>
          <w:bCs/>
          <w:kern w:val="52"/>
          <w:sz w:val="28"/>
          <w:szCs w:val="28"/>
        </w:rPr>
      </w:pPr>
    </w:p>
    <w:p w:rsidR="000A6283" w:rsidRDefault="000A6283" w:rsidP="000A6283">
      <w:pPr>
        <w:pStyle w:val="2"/>
      </w:pPr>
      <w:bookmarkStart w:id="5" w:name="_Toc497299053"/>
      <w:r>
        <w:t>Phones</w:t>
      </w:r>
      <w:bookmarkEnd w:id="5"/>
    </w:p>
    <w:p w:rsidR="000A6283" w:rsidRPr="000A6283" w:rsidRDefault="000A6283" w:rsidP="00164E80">
      <w:pPr>
        <w:pStyle w:val="aa"/>
        <w:numPr>
          <w:ilvl w:val="0"/>
          <w:numId w:val="2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0A6283">
        <w:rPr>
          <w:rFonts w:eastAsiaTheme="majorEastAsia" w:cstheme="majorBidi" w:hint="eastAsia"/>
          <w:bCs/>
          <w:kern w:val="52"/>
          <w:sz w:val="28"/>
          <w:szCs w:val="28"/>
        </w:rPr>
        <w:t xml:space="preserve">iPhone </w:t>
      </w:r>
      <w:r w:rsidRPr="000A6283">
        <w:rPr>
          <w:rFonts w:eastAsiaTheme="majorEastAsia" w:cstheme="majorBidi"/>
          <w:bCs/>
          <w:kern w:val="52"/>
          <w:sz w:val="28"/>
          <w:szCs w:val="28"/>
        </w:rPr>
        <w:t xml:space="preserve">4S or above with iOS </w:t>
      </w:r>
      <w:r w:rsidR="001B4124">
        <w:rPr>
          <w:rFonts w:eastAsiaTheme="majorEastAsia" w:cstheme="majorBidi"/>
          <w:bCs/>
          <w:kern w:val="52"/>
          <w:sz w:val="28"/>
          <w:szCs w:val="28"/>
        </w:rPr>
        <w:t>9</w:t>
      </w:r>
      <w:r w:rsidRPr="000A6283">
        <w:rPr>
          <w:rFonts w:eastAsiaTheme="majorEastAsia" w:cstheme="majorBidi"/>
          <w:bCs/>
          <w:kern w:val="52"/>
          <w:sz w:val="28"/>
          <w:szCs w:val="28"/>
        </w:rPr>
        <w:t xml:space="preserve">.0 or above </w:t>
      </w:r>
    </w:p>
    <w:p w:rsidR="000A6283" w:rsidRDefault="000A6283" w:rsidP="00164E80">
      <w:pPr>
        <w:pStyle w:val="aa"/>
        <w:numPr>
          <w:ilvl w:val="0"/>
          <w:numId w:val="2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0A6283">
        <w:rPr>
          <w:rFonts w:eastAsiaTheme="majorEastAsia" w:cstheme="majorBidi" w:hint="eastAsia"/>
          <w:bCs/>
          <w:kern w:val="52"/>
          <w:sz w:val="28"/>
          <w:szCs w:val="28"/>
        </w:rPr>
        <w:t xml:space="preserve">Android </w:t>
      </w:r>
      <w:r w:rsidR="00C2700F">
        <w:rPr>
          <w:rFonts w:eastAsiaTheme="majorEastAsia" w:cstheme="majorBidi"/>
          <w:bCs/>
          <w:kern w:val="52"/>
          <w:sz w:val="28"/>
          <w:szCs w:val="28"/>
        </w:rPr>
        <w:t>5.0</w:t>
      </w:r>
      <w:r w:rsidRPr="000A6283">
        <w:rPr>
          <w:rFonts w:eastAsiaTheme="majorEastAsia" w:cstheme="majorBidi" w:hint="eastAsia"/>
          <w:bCs/>
          <w:kern w:val="52"/>
          <w:sz w:val="28"/>
          <w:szCs w:val="28"/>
        </w:rPr>
        <w:t xml:space="preserve"> or above with Bluetooth </w:t>
      </w:r>
      <w:r w:rsidRPr="000A6283">
        <w:rPr>
          <w:rFonts w:eastAsiaTheme="majorEastAsia" w:cstheme="majorBidi"/>
          <w:bCs/>
          <w:kern w:val="52"/>
          <w:sz w:val="28"/>
          <w:szCs w:val="28"/>
        </w:rPr>
        <w:t>Low Energy capability</w:t>
      </w:r>
      <w:r w:rsidR="00A535F5">
        <w:rPr>
          <w:rFonts w:eastAsiaTheme="majorEastAsia" w:cstheme="majorBidi"/>
          <w:bCs/>
          <w:kern w:val="52"/>
          <w:sz w:val="28"/>
          <w:szCs w:val="28"/>
        </w:rPr>
        <w:t xml:space="preserve">. </w:t>
      </w:r>
    </w:p>
    <w:p w:rsidR="00A535F5" w:rsidRDefault="00A535F5" w:rsidP="00164E80">
      <w:pPr>
        <w:pStyle w:val="1"/>
        <w:numPr>
          <w:ilvl w:val="0"/>
          <w:numId w:val="1"/>
        </w:numPr>
      </w:pPr>
      <w:bookmarkStart w:id="6" w:name="_Toc497299054"/>
      <w:r>
        <w:t>App</w:t>
      </w:r>
      <w:bookmarkEnd w:id="6"/>
    </w:p>
    <w:p w:rsidR="00482400" w:rsidRDefault="00A535F5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D</w:t>
      </w:r>
      <w:r w:rsidRPr="00A535F5">
        <w:rPr>
          <w:rFonts w:eastAsiaTheme="majorEastAsia" w:cstheme="majorBidi" w:hint="eastAsia"/>
          <w:bCs/>
          <w:kern w:val="52"/>
          <w:sz w:val="28"/>
          <w:szCs w:val="28"/>
        </w:rPr>
        <w:t xml:space="preserve">ownload </w:t>
      </w:r>
      <w:r w:rsidRPr="00C87E0F">
        <w:rPr>
          <w:rFonts w:eastAsiaTheme="majorEastAsia" w:cstheme="majorBidi"/>
          <w:bCs/>
          <w:kern w:val="52"/>
          <w:sz w:val="28"/>
          <w:szCs w:val="28"/>
        </w:rPr>
        <w:t>K3 Connect</w:t>
      </w:r>
      <w:r>
        <w:rPr>
          <w:rFonts w:eastAsiaTheme="majorEastAsia" w:cstheme="majorBidi"/>
          <w:bCs/>
          <w:kern w:val="52"/>
          <w:sz w:val="28"/>
          <w:szCs w:val="28"/>
        </w:rPr>
        <w:t xml:space="preserve"> on App Store or Google Play, and register an account. </w:t>
      </w:r>
      <w:r w:rsidR="00482400">
        <w:rPr>
          <w:rFonts w:eastAsiaTheme="majorEastAsia" w:cstheme="majorBidi"/>
          <w:bCs/>
          <w:kern w:val="52"/>
          <w:sz w:val="28"/>
          <w:szCs w:val="28"/>
        </w:rPr>
        <w:t xml:space="preserve">Always update the App to the latest version. </w:t>
      </w:r>
    </w:p>
    <w:p w:rsidR="00482400" w:rsidRDefault="00482400" w:rsidP="00164E80">
      <w:pPr>
        <w:pStyle w:val="1"/>
        <w:numPr>
          <w:ilvl w:val="0"/>
          <w:numId w:val="1"/>
        </w:numPr>
      </w:pPr>
      <w:bookmarkStart w:id="7" w:name="_Toc497299055"/>
      <w:r>
        <w:rPr>
          <w:rFonts w:hint="eastAsia"/>
        </w:rPr>
        <w:t>Management</w:t>
      </w:r>
      <w:bookmarkEnd w:id="7"/>
      <w:r>
        <w:rPr>
          <w:rFonts w:hint="eastAsia"/>
        </w:rPr>
        <w:t xml:space="preserve"> </w:t>
      </w:r>
    </w:p>
    <w:p w:rsidR="00482400" w:rsidRDefault="00482400" w:rsidP="00482400">
      <w:pPr>
        <w:pStyle w:val="2"/>
      </w:pPr>
      <w:bookmarkStart w:id="8" w:name="_Toc497299056"/>
      <w:r>
        <w:t>By Phone</w:t>
      </w:r>
      <w:bookmarkEnd w:id="8"/>
    </w:p>
    <w:p w:rsidR="00482400" w:rsidRDefault="00482400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 w:rsidRPr="00482400">
        <w:rPr>
          <w:rFonts w:eastAsiaTheme="majorEastAsia" w:cstheme="majorBidi" w:hint="eastAsia"/>
          <w:bCs/>
          <w:kern w:val="52"/>
          <w:sz w:val="28"/>
          <w:szCs w:val="28"/>
        </w:rPr>
        <w:t xml:space="preserve">A compatible phone with App installed can be used as </w:t>
      </w:r>
      <w:r w:rsidRPr="00C87E0F">
        <w:rPr>
          <w:rFonts w:eastAsiaTheme="majorEastAsia" w:cstheme="majorBidi" w:hint="eastAsia"/>
          <w:bCs/>
          <w:kern w:val="52"/>
          <w:sz w:val="28"/>
          <w:szCs w:val="28"/>
        </w:rPr>
        <w:t>Admin</w:t>
      </w:r>
      <w:r w:rsidRPr="00482400">
        <w:rPr>
          <w:rFonts w:eastAsiaTheme="majorEastAsia" w:cstheme="majorBidi" w:hint="eastAsia"/>
          <w:bCs/>
          <w:kern w:val="52"/>
          <w:sz w:val="28"/>
          <w:szCs w:val="28"/>
        </w:rPr>
        <w:t xml:space="preserve"> </w:t>
      </w:r>
      <w:r w:rsidRPr="00482400">
        <w:rPr>
          <w:rFonts w:eastAsiaTheme="majorEastAsia" w:cstheme="majorBidi"/>
          <w:bCs/>
          <w:kern w:val="52"/>
          <w:sz w:val="28"/>
          <w:szCs w:val="28"/>
        </w:rPr>
        <w:t>of</w:t>
      </w:r>
      <w:r w:rsidR="00FC3D51">
        <w:rPr>
          <w:rFonts w:eastAsiaTheme="majorEastAsia" w:cstheme="majorBidi"/>
          <w:bCs/>
          <w:kern w:val="52"/>
          <w:sz w:val="28"/>
          <w:szCs w:val="28"/>
        </w:rPr>
        <w:t xml:space="preserve"> Lock</w:t>
      </w:r>
      <w:r w:rsidRPr="00482400">
        <w:rPr>
          <w:rFonts w:eastAsiaTheme="majorEastAsia" w:cstheme="majorBidi"/>
          <w:bCs/>
          <w:kern w:val="52"/>
          <w:sz w:val="28"/>
          <w:szCs w:val="28"/>
        </w:rPr>
        <w:t>s. Management tasks can be performed in the App. An Admin can manage multiple</w:t>
      </w:r>
      <w:r w:rsidR="00FC3D51">
        <w:rPr>
          <w:rFonts w:eastAsiaTheme="majorEastAsia" w:cstheme="majorBidi"/>
          <w:bCs/>
          <w:kern w:val="52"/>
          <w:sz w:val="28"/>
          <w:szCs w:val="28"/>
        </w:rPr>
        <w:t xml:space="preserve"> Lock</w:t>
      </w:r>
      <w:r w:rsidRPr="00482400">
        <w:rPr>
          <w:rFonts w:eastAsiaTheme="majorEastAsia" w:cstheme="majorBidi"/>
          <w:bCs/>
          <w:kern w:val="52"/>
          <w:sz w:val="28"/>
          <w:szCs w:val="28"/>
        </w:rPr>
        <w:t>s, but one</w:t>
      </w:r>
      <w:r w:rsidR="00FC3D51">
        <w:rPr>
          <w:rFonts w:eastAsiaTheme="majorEastAsia" w:cstheme="majorBidi"/>
          <w:bCs/>
          <w:kern w:val="52"/>
          <w:sz w:val="28"/>
          <w:szCs w:val="28"/>
        </w:rPr>
        <w:t xml:space="preserve"> Lock</w:t>
      </w:r>
      <w:r w:rsidRPr="00482400">
        <w:rPr>
          <w:rFonts w:eastAsiaTheme="majorEastAsia" w:cstheme="majorBidi"/>
          <w:bCs/>
          <w:kern w:val="52"/>
          <w:sz w:val="28"/>
          <w:szCs w:val="28"/>
        </w:rPr>
        <w:t xml:space="preserve"> can only have one Admin at a time. </w:t>
      </w:r>
      <w:r w:rsidR="00A73374">
        <w:rPr>
          <w:rFonts w:eastAsiaTheme="majorEastAsia" w:cstheme="majorBidi"/>
          <w:bCs/>
          <w:kern w:val="52"/>
          <w:sz w:val="28"/>
          <w:szCs w:val="28"/>
        </w:rPr>
        <w:t xml:space="preserve">Other phones can be </w:t>
      </w:r>
      <w:r w:rsidR="00A73374" w:rsidRPr="00C87E0F">
        <w:rPr>
          <w:rFonts w:eastAsiaTheme="majorEastAsia" w:cstheme="majorBidi"/>
          <w:bCs/>
          <w:kern w:val="52"/>
          <w:sz w:val="28"/>
          <w:szCs w:val="28"/>
        </w:rPr>
        <w:t>Client</w:t>
      </w:r>
      <w:r w:rsidR="00FC3D51" w:rsidRPr="00C87E0F">
        <w:rPr>
          <w:rFonts w:eastAsiaTheme="majorEastAsia" w:cstheme="majorBidi"/>
          <w:bCs/>
          <w:kern w:val="52"/>
          <w:sz w:val="28"/>
          <w:szCs w:val="28"/>
        </w:rPr>
        <w:t>s</w:t>
      </w:r>
      <w:r w:rsidR="00A73374">
        <w:rPr>
          <w:rFonts w:eastAsiaTheme="majorEastAsia" w:cstheme="majorBidi"/>
          <w:bCs/>
          <w:kern w:val="52"/>
          <w:sz w:val="28"/>
          <w:szCs w:val="28"/>
        </w:rPr>
        <w:t xml:space="preserve"> of the</w:t>
      </w:r>
      <w:r w:rsidR="00FC3D51">
        <w:rPr>
          <w:rFonts w:eastAsiaTheme="majorEastAsia" w:cstheme="majorBidi"/>
          <w:bCs/>
          <w:kern w:val="52"/>
          <w:sz w:val="28"/>
          <w:szCs w:val="28"/>
        </w:rPr>
        <w:t xml:space="preserve"> Lock</w:t>
      </w:r>
      <w:r w:rsidR="00A73374">
        <w:rPr>
          <w:rFonts w:eastAsiaTheme="majorEastAsia" w:cstheme="majorBidi"/>
          <w:bCs/>
          <w:kern w:val="52"/>
          <w:sz w:val="28"/>
          <w:szCs w:val="28"/>
        </w:rPr>
        <w:t xml:space="preserve">. </w:t>
      </w:r>
    </w:p>
    <w:p w:rsidR="00642BED" w:rsidRPr="00C87E0F" w:rsidRDefault="00642BED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</w:p>
    <w:p w:rsidR="00482400" w:rsidRDefault="00482400" w:rsidP="00482400">
      <w:pPr>
        <w:pStyle w:val="2"/>
      </w:pPr>
      <w:bookmarkStart w:id="9" w:name="_Toc497299057"/>
      <w:r>
        <w:t>By Keypad</w:t>
      </w:r>
      <w:bookmarkEnd w:id="9"/>
    </w:p>
    <w:p w:rsidR="00482400" w:rsidRPr="00482400" w:rsidRDefault="00482400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 xml:space="preserve">If Admin phone is not available, the </w:t>
      </w:r>
      <w:r w:rsidRPr="00482400">
        <w:rPr>
          <w:rFonts w:eastAsiaTheme="majorEastAsia" w:cstheme="majorBidi"/>
          <w:bCs/>
          <w:kern w:val="52"/>
          <w:sz w:val="28"/>
          <w:szCs w:val="28"/>
        </w:rPr>
        <w:t xml:space="preserve">Keypad can </w:t>
      </w:r>
      <w:r>
        <w:rPr>
          <w:rFonts w:eastAsiaTheme="majorEastAsia" w:cstheme="majorBidi"/>
          <w:bCs/>
          <w:kern w:val="52"/>
          <w:sz w:val="28"/>
          <w:szCs w:val="28"/>
        </w:rPr>
        <w:t xml:space="preserve">also </w:t>
      </w:r>
      <w:r w:rsidRPr="00482400">
        <w:rPr>
          <w:rFonts w:eastAsiaTheme="majorEastAsia" w:cstheme="majorBidi"/>
          <w:bCs/>
          <w:kern w:val="52"/>
          <w:sz w:val="28"/>
          <w:szCs w:val="28"/>
        </w:rPr>
        <w:t xml:space="preserve">be used for </w:t>
      </w:r>
      <w:r w:rsidR="00E73AF5">
        <w:rPr>
          <w:rFonts w:eastAsiaTheme="majorEastAsia" w:cstheme="majorBidi"/>
          <w:bCs/>
          <w:kern w:val="52"/>
          <w:sz w:val="28"/>
          <w:szCs w:val="28"/>
        </w:rPr>
        <w:t xml:space="preserve">selected </w:t>
      </w:r>
      <w:r w:rsidRPr="00482400">
        <w:rPr>
          <w:rFonts w:eastAsiaTheme="majorEastAsia" w:cstheme="majorBidi"/>
          <w:bCs/>
          <w:kern w:val="52"/>
          <w:sz w:val="28"/>
          <w:szCs w:val="28"/>
        </w:rPr>
        <w:t xml:space="preserve">management tasks. See later section for the full specification. </w:t>
      </w:r>
    </w:p>
    <w:p w:rsidR="00A73374" w:rsidRDefault="00A73374" w:rsidP="00164E80">
      <w:pPr>
        <w:pStyle w:val="1"/>
        <w:numPr>
          <w:ilvl w:val="0"/>
          <w:numId w:val="1"/>
        </w:numPr>
      </w:pPr>
      <w:bookmarkStart w:id="10" w:name="_Toc497299058"/>
      <w:r>
        <w:rPr>
          <w:rFonts w:hint="eastAsia"/>
        </w:rPr>
        <w:lastRenderedPageBreak/>
        <w:t>Phone Operation</w:t>
      </w:r>
      <w:r w:rsidR="005F4434">
        <w:t>s</w:t>
      </w:r>
      <w:bookmarkEnd w:id="10"/>
    </w:p>
    <w:p w:rsidR="00304117" w:rsidRDefault="00304117" w:rsidP="00304117">
      <w:pPr>
        <w:pStyle w:val="2"/>
      </w:pPr>
      <w:bookmarkStart w:id="11" w:name="_Toc497299059"/>
      <w:r>
        <w:rPr>
          <w:rFonts w:hint="eastAsia"/>
        </w:rPr>
        <w:t>Pairing</w:t>
      </w:r>
      <w:r w:rsidR="006F5A99">
        <w:t xml:space="preserve"> to Become the Admin</w:t>
      </w:r>
      <w:bookmarkEnd w:id="11"/>
    </w:p>
    <w:p w:rsidR="00304117" w:rsidRPr="00304117" w:rsidRDefault="00304117" w:rsidP="00164E80">
      <w:pPr>
        <w:pStyle w:val="aa"/>
        <w:numPr>
          <w:ilvl w:val="0"/>
          <w:numId w:val="3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304117">
        <w:rPr>
          <w:rFonts w:eastAsiaTheme="majorEastAsia" w:cstheme="majorBidi"/>
          <w:bCs/>
          <w:kern w:val="52"/>
          <w:sz w:val="28"/>
          <w:szCs w:val="28"/>
        </w:rPr>
        <w:t xml:space="preserve">In </w:t>
      </w:r>
      <w:r>
        <w:rPr>
          <w:rFonts w:eastAsiaTheme="majorEastAsia" w:cstheme="majorBidi"/>
          <w:bCs/>
          <w:kern w:val="52"/>
          <w:sz w:val="28"/>
          <w:szCs w:val="28"/>
        </w:rPr>
        <w:t>K3 Connect</w:t>
      </w:r>
      <w:r w:rsidRPr="00304117">
        <w:rPr>
          <w:rFonts w:eastAsiaTheme="majorEastAsia" w:cstheme="majorBidi"/>
          <w:bCs/>
          <w:kern w:val="52"/>
          <w:sz w:val="28"/>
          <w:szCs w:val="28"/>
        </w:rPr>
        <w:t>, press the “+” on the top-right corner of the Locks page</w:t>
      </w:r>
    </w:p>
    <w:p w:rsidR="00304117" w:rsidRDefault="00304117" w:rsidP="00492FFB">
      <w:pPr>
        <w:pStyle w:val="aa"/>
        <w:numPr>
          <w:ilvl w:val="0"/>
          <w:numId w:val="3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304117">
        <w:rPr>
          <w:rFonts w:eastAsiaTheme="majorEastAsia" w:cstheme="majorBidi"/>
          <w:bCs/>
          <w:kern w:val="52"/>
          <w:sz w:val="28"/>
          <w:szCs w:val="28"/>
        </w:rPr>
        <w:t>Fill-in the DIN</w:t>
      </w:r>
      <w:r w:rsidR="00784DD8">
        <w:rPr>
          <w:rFonts w:eastAsiaTheme="majorEastAsia" w:cstheme="majorBidi"/>
          <w:bCs/>
          <w:kern w:val="52"/>
          <w:sz w:val="28"/>
          <w:szCs w:val="28"/>
        </w:rPr>
        <w:t xml:space="preserve"> (it could be found on the Lock User Manual)</w:t>
      </w:r>
      <w:r w:rsidRPr="00304117">
        <w:rPr>
          <w:rFonts w:eastAsiaTheme="majorEastAsia" w:cstheme="majorBidi"/>
          <w:bCs/>
          <w:kern w:val="52"/>
          <w:sz w:val="28"/>
          <w:szCs w:val="28"/>
        </w:rPr>
        <w:t xml:space="preserve"> and your selected</w:t>
      </w:r>
      <w:r w:rsidR="00FC3D51">
        <w:rPr>
          <w:rFonts w:eastAsiaTheme="majorEastAsia" w:cstheme="majorBidi"/>
          <w:bCs/>
          <w:kern w:val="52"/>
          <w:sz w:val="28"/>
          <w:szCs w:val="28"/>
        </w:rPr>
        <w:t xml:space="preserve"> Lock</w:t>
      </w:r>
      <w:r w:rsidRPr="00304117">
        <w:rPr>
          <w:rFonts w:eastAsiaTheme="majorEastAsia" w:cstheme="majorBidi"/>
          <w:bCs/>
          <w:kern w:val="52"/>
          <w:sz w:val="28"/>
          <w:szCs w:val="28"/>
        </w:rPr>
        <w:t xml:space="preserve"> name, then confirm and put the phone close to the</w:t>
      </w:r>
      <w:r w:rsidR="00FC3D51">
        <w:rPr>
          <w:rFonts w:eastAsiaTheme="majorEastAsia" w:cstheme="majorBidi"/>
          <w:bCs/>
          <w:kern w:val="52"/>
          <w:sz w:val="28"/>
          <w:szCs w:val="28"/>
        </w:rPr>
        <w:t xml:space="preserve"> Lock</w:t>
      </w:r>
      <w:r w:rsidRPr="00304117">
        <w:rPr>
          <w:rFonts w:eastAsiaTheme="majorEastAsia" w:cstheme="majorBidi"/>
          <w:bCs/>
          <w:kern w:val="52"/>
          <w:sz w:val="28"/>
          <w:szCs w:val="28"/>
        </w:rPr>
        <w:t xml:space="preserve"> (within 1 meter)</w:t>
      </w:r>
    </w:p>
    <w:p w:rsidR="00C87E0F" w:rsidRPr="00492FFB" w:rsidRDefault="00C87E0F" w:rsidP="00492FFB">
      <w:pPr>
        <w:pStyle w:val="aa"/>
        <w:numPr>
          <w:ilvl w:val="0"/>
          <w:numId w:val="3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Make the Lock enter Setup Mode (See Keypad Menu section below)</w:t>
      </w:r>
    </w:p>
    <w:p w:rsidR="00304117" w:rsidRDefault="00304117" w:rsidP="00304117">
      <w:pPr>
        <w:rPr>
          <w:rFonts w:eastAsiaTheme="majorEastAsia" w:cstheme="majorBidi"/>
          <w:bCs/>
          <w:kern w:val="52"/>
          <w:sz w:val="28"/>
          <w:szCs w:val="28"/>
        </w:rPr>
      </w:pPr>
    </w:p>
    <w:p w:rsidR="00304117" w:rsidRDefault="00304117" w:rsidP="00304117">
      <w:pPr>
        <w:pStyle w:val="2"/>
      </w:pPr>
      <w:bookmarkStart w:id="12" w:name="_Toc497299060"/>
      <w:r w:rsidRPr="00304117">
        <w:rPr>
          <w:rFonts w:hint="eastAsia"/>
        </w:rPr>
        <w:t>Unlocking</w:t>
      </w:r>
      <w:bookmarkEnd w:id="12"/>
    </w:p>
    <w:p w:rsidR="00304117" w:rsidRDefault="006F5A99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 w:rsidRPr="00FA2D88">
        <w:rPr>
          <w:rFonts w:eastAsiaTheme="majorEastAsia" w:cstheme="majorBidi" w:hint="eastAsia"/>
          <w:bCs/>
          <w:kern w:val="52"/>
          <w:sz w:val="28"/>
          <w:szCs w:val="28"/>
        </w:rPr>
        <w:t xml:space="preserve">Admin or Client </w:t>
      </w:r>
      <w:r w:rsidR="00C87E0F">
        <w:rPr>
          <w:rFonts w:eastAsiaTheme="majorEastAsia" w:cstheme="majorBidi" w:hint="eastAsia"/>
          <w:bCs/>
          <w:kern w:val="52"/>
          <w:sz w:val="28"/>
          <w:szCs w:val="28"/>
        </w:rPr>
        <w:t>can do Unlocking</w:t>
      </w:r>
      <w:r w:rsidR="00C87E0F">
        <w:rPr>
          <w:rFonts w:eastAsiaTheme="majorEastAsia" w:cstheme="majorBidi"/>
          <w:bCs/>
          <w:kern w:val="52"/>
          <w:sz w:val="28"/>
          <w:szCs w:val="28"/>
        </w:rPr>
        <w:t>: i</w:t>
      </w:r>
      <w:r w:rsidR="00304117">
        <w:rPr>
          <w:rFonts w:eastAsiaTheme="majorEastAsia" w:cstheme="majorBidi" w:hint="eastAsia"/>
          <w:bCs/>
          <w:kern w:val="52"/>
          <w:sz w:val="28"/>
          <w:szCs w:val="28"/>
        </w:rPr>
        <w:t>n K3 Connect</w:t>
      </w:r>
      <w:r w:rsidR="00304117" w:rsidRPr="00304117">
        <w:rPr>
          <w:rFonts w:eastAsiaTheme="majorEastAsia" w:cstheme="majorBidi" w:hint="eastAsia"/>
          <w:bCs/>
          <w:kern w:val="52"/>
          <w:sz w:val="28"/>
          <w:szCs w:val="28"/>
        </w:rPr>
        <w:t xml:space="preserve">, </w:t>
      </w:r>
      <w:r w:rsidR="00304117" w:rsidRPr="00304117">
        <w:rPr>
          <w:rFonts w:eastAsiaTheme="majorEastAsia" w:cstheme="majorBidi"/>
          <w:bCs/>
          <w:kern w:val="52"/>
          <w:sz w:val="28"/>
          <w:szCs w:val="28"/>
        </w:rPr>
        <w:t>in the</w:t>
      </w:r>
      <w:r w:rsidR="00FC3D51">
        <w:rPr>
          <w:rFonts w:eastAsiaTheme="majorEastAsia" w:cstheme="majorBidi"/>
          <w:bCs/>
          <w:kern w:val="52"/>
          <w:sz w:val="28"/>
          <w:szCs w:val="28"/>
        </w:rPr>
        <w:t xml:space="preserve"> Lock</w:t>
      </w:r>
      <w:r w:rsidR="00304117" w:rsidRPr="00304117">
        <w:rPr>
          <w:rFonts w:eastAsiaTheme="majorEastAsia" w:cstheme="majorBidi"/>
          <w:bCs/>
          <w:kern w:val="52"/>
          <w:sz w:val="28"/>
          <w:szCs w:val="28"/>
        </w:rPr>
        <w:t xml:space="preserve">s page, </w:t>
      </w:r>
      <w:r w:rsidR="00304117" w:rsidRPr="00304117">
        <w:rPr>
          <w:rFonts w:eastAsiaTheme="majorEastAsia" w:cstheme="majorBidi" w:hint="eastAsia"/>
          <w:bCs/>
          <w:kern w:val="52"/>
          <w:sz w:val="28"/>
          <w:szCs w:val="28"/>
        </w:rPr>
        <w:t>click on the ta</w:t>
      </w:r>
      <w:r w:rsidR="00304117" w:rsidRPr="00304117">
        <w:rPr>
          <w:rFonts w:eastAsiaTheme="majorEastAsia" w:cstheme="majorBidi"/>
          <w:bCs/>
          <w:kern w:val="52"/>
          <w:sz w:val="28"/>
          <w:szCs w:val="28"/>
        </w:rPr>
        <w:t>b</w:t>
      </w:r>
      <w:r w:rsidR="00304117" w:rsidRPr="00304117">
        <w:rPr>
          <w:rFonts w:eastAsiaTheme="majorEastAsia" w:cstheme="majorBidi" w:hint="eastAsia"/>
          <w:bCs/>
          <w:kern w:val="52"/>
          <w:sz w:val="28"/>
          <w:szCs w:val="28"/>
        </w:rPr>
        <w:t xml:space="preserve"> of your</w:t>
      </w:r>
      <w:r w:rsidR="00FC3D51">
        <w:rPr>
          <w:rFonts w:eastAsiaTheme="majorEastAsia" w:cstheme="majorBidi" w:hint="eastAsia"/>
          <w:bCs/>
          <w:kern w:val="52"/>
          <w:sz w:val="28"/>
          <w:szCs w:val="28"/>
        </w:rPr>
        <w:t xml:space="preserve"> Lock</w:t>
      </w:r>
      <w:r w:rsidR="00304117" w:rsidRPr="00304117">
        <w:rPr>
          <w:rFonts w:eastAsiaTheme="majorEastAsia" w:cstheme="majorBidi"/>
          <w:bCs/>
          <w:kern w:val="52"/>
          <w:sz w:val="28"/>
          <w:szCs w:val="28"/>
        </w:rPr>
        <w:t xml:space="preserve"> name to trigger it</w:t>
      </w:r>
    </w:p>
    <w:p w:rsidR="00304117" w:rsidRPr="00304117" w:rsidRDefault="00304117" w:rsidP="00304117">
      <w:pPr>
        <w:rPr>
          <w:rFonts w:eastAsiaTheme="majorEastAsia" w:cstheme="majorBidi"/>
          <w:bCs/>
          <w:kern w:val="52"/>
          <w:sz w:val="28"/>
          <w:szCs w:val="28"/>
        </w:rPr>
      </w:pPr>
    </w:p>
    <w:p w:rsidR="00304117" w:rsidRPr="00304117" w:rsidRDefault="00304117" w:rsidP="00304117">
      <w:pPr>
        <w:pStyle w:val="2"/>
      </w:pPr>
      <w:bookmarkStart w:id="13" w:name="_Toc497299061"/>
      <w:r w:rsidRPr="00304117">
        <w:rPr>
          <w:rFonts w:hint="eastAsia"/>
        </w:rPr>
        <w:t>Management</w:t>
      </w:r>
      <w:bookmarkEnd w:id="13"/>
    </w:p>
    <w:p w:rsidR="00304117" w:rsidRPr="00717C83" w:rsidRDefault="00717C83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 w:rsidRPr="00717C83">
        <w:rPr>
          <w:rFonts w:eastAsiaTheme="majorEastAsia" w:cstheme="majorBidi" w:hint="eastAsia"/>
          <w:bCs/>
          <w:kern w:val="52"/>
          <w:sz w:val="28"/>
          <w:szCs w:val="28"/>
        </w:rPr>
        <w:t xml:space="preserve">The App can do the following </w:t>
      </w:r>
      <w:r w:rsidRPr="00717C83">
        <w:rPr>
          <w:rFonts w:eastAsiaTheme="majorEastAsia" w:cstheme="majorBidi"/>
          <w:bCs/>
          <w:kern w:val="52"/>
          <w:sz w:val="28"/>
          <w:szCs w:val="28"/>
        </w:rPr>
        <w:t>management tasks and more:</w:t>
      </w:r>
      <w:r>
        <w:rPr>
          <w:rFonts w:eastAsiaTheme="majorEastAsia" w:cstheme="majorBidi"/>
          <w:bCs/>
          <w:kern w:val="52"/>
          <w:sz w:val="28"/>
          <w:szCs w:val="28"/>
        </w:rPr>
        <w:t xml:space="preserve"> (suggest only put minimum App UI in this manual; App is constantly improved and more features or better UI will be designed in the future)</w:t>
      </w:r>
    </w:p>
    <w:p w:rsidR="00717C83" w:rsidRDefault="00717C83" w:rsidP="00164E80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717C83">
        <w:rPr>
          <w:rFonts w:eastAsiaTheme="majorEastAsia" w:cstheme="majorBidi"/>
          <w:bCs/>
          <w:kern w:val="52"/>
          <w:sz w:val="28"/>
          <w:szCs w:val="28"/>
        </w:rPr>
        <w:t xml:space="preserve">Set </w:t>
      </w:r>
      <w:r w:rsidRPr="00717C83">
        <w:rPr>
          <w:rFonts w:eastAsiaTheme="majorEastAsia" w:cstheme="majorBidi" w:hint="eastAsia"/>
          <w:bCs/>
          <w:kern w:val="52"/>
          <w:sz w:val="28"/>
          <w:szCs w:val="28"/>
        </w:rPr>
        <w:t>Name</w:t>
      </w:r>
      <w:r w:rsidRPr="00717C83">
        <w:rPr>
          <w:rFonts w:eastAsiaTheme="majorEastAsia" w:cstheme="majorBidi"/>
          <w:bCs/>
          <w:kern w:val="52"/>
          <w:sz w:val="28"/>
          <w:szCs w:val="28"/>
        </w:rPr>
        <w:t>s</w:t>
      </w:r>
      <w:r w:rsidRPr="00717C83">
        <w:rPr>
          <w:rFonts w:eastAsiaTheme="majorEastAsia" w:cstheme="majorBidi" w:hint="eastAsia"/>
          <w:bCs/>
          <w:kern w:val="52"/>
          <w:sz w:val="28"/>
          <w:szCs w:val="28"/>
        </w:rPr>
        <w:t xml:space="preserve"> of Locks</w:t>
      </w:r>
    </w:p>
    <w:p w:rsidR="00717C83" w:rsidRDefault="00717C83" w:rsidP="00164E80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Lock parameters setting</w:t>
      </w:r>
      <w:r w:rsidR="00E73AF5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</w:p>
    <w:p w:rsidR="00717C83" w:rsidRDefault="00717C83" w:rsidP="00164E80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Add/Delete</w:t>
      </w:r>
      <w:r w:rsidR="00DF261B">
        <w:rPr>
          <w:rFonts w:eastAsiaTheme="majorEastAsia" w:cstheme="majorBidi"/>
          <w:bCs/>
          <w:kern w:val="52"/>
          <w:sz w:val="28"/>
          <w:szCs w:val="28"/>
        </w:rPr>
        <w:t>/Suspend/Restore</w:t>
      </w:r>
      <w:r>
        <w:rPr>
          <w:rFonts w:eastAsiaTheme="majorEastAsia" w:cstheme="majorBidi"/>
          <w:bCs/>
          <w:kern w:val="52"/>
          <w:sz w:val="28"/>
          <w:szCs w:val="28"/>
        </w:rPr>
        <w:t xml:space="preserve"> Clients (including other phones, cards, or </w:t>
      </w:r>
      <w:r w:rsidR="009F6310">
        <w:rPr>
          <w:rFonts w:eastAsiaTheme="majorEastAsia" w:cstheme="majorBidi"/>
          <w:bCs/>
          <w:kern w:val="52"/>
          <w:sz w:val="28"/>
          <w:szCs w:val="28"/>
        </w:rPr>
        <w:t>CODE</w:t>
      </w:r>
      <w:r>
        <w:rPr>
          <w:rFonts w:eastAsiaTheme="majorEastAsia" w:cstheme="majorBidi"/>
          <w:bCs/>
          <w:kern w:val="52"/>
          <w:sz w:val="28"/>
          <w:szCs w:val="28"/>
        </w:rPr>
        <w:t>s)</w:t>
      </w:r>
    </w:p>
    <w:p w:rsidR="00717C83" w:rsidRDefault="00717C83" w:rsidP="00164E80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 w:hint="eastAsia"/>
          <w:bCs/>
          <w:kern w:val="52"/>
          <w:sz w:val="28"/>
          <w:szCs w:val="28"/>
        </w:rPr>
        <w:t>Set Client access rights (</w:t>
      </w:r>
      <w:r w:rsidR="00D516D9">
        <w:rPr>
          <w:rFonts w:eastAsiaTheme="majorEastAsia" w:cstheme="majorBidi"/>
          <w:bCs/>
          <w:kern w:val="52"/>
          <w:sz w:val="28"/>
          <w:szCs w:val="28"/>
        </w:rPr>
        <w:t>3 sets of day/hour selection, weekly repeat</w:t>
      </w:r>
      <w:r>
        <w:rPr>
          <w:rFonts w:eastAsiaTheme="majorEastAsia" w:cstheme="majorBidi"/>
          <w:bCs/>
          <w:kern w:val="52"/>
          <w:sz w:val="28"/>
          <w:szCs w:val="28"/>
        </w:rPr>
        <w:t>)</w:t>
      </w:r>
    </w:p>
    <w:p w:rsidR="001E14F2" w:rsidRDefault="001E14F2" w:rsidP="00164E80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Set Client Nicknames</w:t>
      </w:r>
    </w:p>
    <w:p w:rsidR="004D6004" w:rsidRDefault="004D6004" w:rsidP="00164E80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 xml:space="preserve">Generate </w:t>
      </w:r>
      <w:r w:rsidR="007A4017">
        <w:rPr>
          <w:rFonts w:eastAsiaTheme="majorEastAsia" w:cstheme="majorBidi"/>
          <w:bCs/>
          <w:kern w:val="52"/>
          <w:sz w:val="28"/>
          <w:szCs w:val="28"/>
        </w:rPr>
        <w:t>TAD codes</w:t>
      </w:r>
    </w:p>
    <w:p w:rsidR="00717C83" w:rsidRDefault="00717C83" w:rsidP="00164E80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View Audit Trail</w:t>
      </w:r>
    </w:p>
    <w:p w:rsidR="00717C83" w:rsidRDefault="00717C83" w:rsidP="00164E80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Check Lock Battery status</w:t>
      </w:r>
    </w:p>
    <w:p w:rsidR="00C87E0F" w:rsidRPr="00642BED" w:rsidRDefault="00717C83" w:rsidP="007F69F7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42BED">
        <w:rPr>
          <w:rFonts w:eastAsiaTheme="majorEastAsia" w:cstheme="majorBidi" w:hint="eastAsia"/>
          <w:bCs/>
          <w:kern w:val="52"/>
          <w:sz w:val="28"/>
          <w:szCs w:val="28"/>
        </w:rPr>
        <w:t>Update Lock Firmware</w:t>
      </w:r>
    </w:p>
    <w:p w:rsidR="00C87E0F" w:rsidRDefault="00C87E0F" w:rsidP="00C87E0F">
      <w:pPr>
        <w:widowControl/>
        <w:rPr>
          <w:rFonts w:eastAsiaTheme="majorEastAsia" w:cstheme="majorBidi"/>
          <w:bCs/>
          <w:kern w:val="52"/>
          <w:sz w:val="28"/>
          <w:szCs w:val="28"/>
        </w:rPr>
      </w:pPr>
    </w:p>
    <w:p w:rsidR="00C87E0F" w:rsidRDefault="00C87E0F" w:rsidP="00C87E0F">
      <w:pPr>
        <w:pStyle w:val="2"/>
      </w:pPr>
      <w:bookmarkStart w:id="14" w:name="_Toc497299062"/>
      <w:r>
        <w:t xml:space="preserve">Lock </w:t>
      </w:r>
      <w:r>
        <w:rPr>
          <w:rFonts w:hint="eastAsia"/>
        </w:rPr>
        <w:t>Parameters</w:t>
      </w:r>
      <w:bookmarkEnd w:id="14"/>
      <w:r>
        <w:rPr>
          <w:rFonts w:hint="eastAsia"/>
        </w:rPr>
        <w:t xml:space="preserve"> </w:t>
      </w:r>
    </w:p>
    <w:p w:rsidR="00414B31" w:rsidRPr="00642BED" w:rsidRDefault="00414B31" w:rsidP="00414B31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42BED">
        <w:rPr>
          <w:rFonts w:eastAsiaTheme="majorEastAsia" w:cstheme="majorBidi"/>
          <w:bCs/>
          <w:kern w:val="52"/>
          <w:sz w:val="28"/>
          <w:szCs w:val="28"/>
        </w:rPr>
        <w:t xml:space="preserve">Block </w:t>
      </w:r>
      <w:r w:rsidRPr="007A4017">
        <w:rPr>
          <w:rFonts w:eastAsiaTheme="majorEastAsia" w:cstheme="majorBidi"/>
          <w:bCs/>
          <w:kern w:val="52"/>
          <w:sz w:val="28"/>
          <w:szCs w:val="28"/>
        </w:rPr>
        <w:t>TAD codes</w:t>
      </w:r>
    </w:p>
    <w:p w:rsidR="00414B31" w:rsidRDefault="00414B31" w:rsidP="00414B31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42BED">
        <w:rPr>
          <w:rFonts w:eastAsiaTheme="majorEastAsia" w:cstheme="majorBidi"/>
          <w:bCs/>
          <w:kern w:val="52"/>
          <w:sz w:val="28"/>
          <w:szCs w:val="28"/>
        </w:rPr>
        <w:t>Lock-down</w:t>
      </w:r>
    </w:p>
    <w:p w:rsidR="00414B31" w:rsidRPr="00236984" w:rsidRDefault="00414B31" w:rsidP="00414B31">
      <w:pPr>
        <w:pStyle w:val="aa"/>
        <w:widowControl/>
        <w:numPr>
          <w:ilvl w:val="1"/>
          <w:numId w:val="6"/>
        </w:numPr>
        <w:shd w:val="clear" w:color="auto" w:fill="FFFFFF"/>
        <w:ind w:leftChars="0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/>
          <w:color w:val="222222"/>
          <w:kern w:val="0"/>
          <w:szCs w:val="24"/>
        </w:rPr>
        <w:t>A</w:t>
      </w:r>
      <w:r w:rsidRPr="00236984">
        <w:rPr>
          <w:rFonts w:ascii="Arial" w:eastAsia="新細明體" w:hAnsi="Arial" w:cs="Arial"/>
          <w:color w:val="222222"/>
          <w:kern w:val="0"/>
          <w:szCs w:val="24"/>
        </w:rPr>
        <w:t>ll clients including all phones and cards excluding the Admin phone and mastercode will be suspended.</w:t>
      </w:r>
    </w:p>
    <w:p w:rsidR="00C87E0F" w:rsidRPr="00642BED" w:rsidRDefault="00C87E0F" w:rsidP="00642BED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42BED">
        <w:rPr>
          <w:rFonts w:eastAsiaTheme="majorEastAsia" w:cstheme="majorBidi" w:hint="eastAsia"/>
          <w:bCs/>
          <w:kern w:val="52"/>
          <w:sz w:val="28"/>
          <w:szCs w:val="28"/>
        </w:rPr>
        <w:lastRenderedPageBreak/>
        <w:t>Passage Mode</w:t>
      </w:r>
      <w:r w:rsidR="001D5E6C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  <w:r w:rsidR="001D5E6C" w:rsidRPr="00642BED">
        <w:rPr>
          <w:rFonts w:eastAsiaTheme="majorEastAsia" w:cstheme="majorBidi" w:hint="eastAsia"/>
          <w:bCs/>
          <w:kern w:val="52"/>
          <w:sz w:val="28"/>
          <w:szCs w:val="28"/>
        </w:rPr>
        <w:t>On/off</w:t>
      </w:r>
    </w:p>
    <w:p w:rsidR="00C87E0F" w:rsidRPr="00642BED" w:rsidRDefault="00C87E0F" w:rsidP="00414B31">
      <w:pPr>
        <w:pStyle w:val="aa"/>
        <w:widowControl/>
        <w:numPr>
          <w:ilvl w:val="1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42BED">
        <w:rPr>
          <w:rFonts w:eastAsiaTheme="majorEastAsia" w:cstheme="majorBidi"/>
          <w:bCs/>
          <w:kern w:val="52"/>
          <w:sz w:val="28"/>
          <w:szCs w:val="28"/>
        </w:rPr>
        <w:t xml:space="preserve">Passage </w:t>
      </w:r>
      <w:r w:rsidR="006B16C4">
        <w:rPr>
          <w:rFonts w:eastAsiaTheme="majorEastAsia" w:cstheme="majorBidi"/>
          <w:bCs/>
          <w:kern w:val="52"/>
          <w:sz w:val="28"/>
          <w:szCs w:val="28"/>
        </w:rPr>
        <w:t>Periods</w:t>
      </w:r>
      <w:r w:rsidRPr="00642BED">
        <w:rPr>
          <w:rFonts w:eastAsiaTheme="majorEastAsia" w:cstheme="majorBidi"/>
          <w:bCs/>
          <w:kern w:val="52"/>
          <w:sz w:val="28"/>
          <w:szCs w:val="28"/>
        </w:rPr>
        <w:t xml:space="preserve"> (3 sets of day/hour selection, weekly repeat)</w:t>
      </w:r>
    </w:p>
    <w:p w:rsidR="00C87E0F" w:rsidRPr="00642BED" w:rsidRDefault="00AC3FB0" w:rsidP="00642BED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First-Man-in</w:t>
      </w:r>
    </w:p>
    <w:p w:rsidR="00C87E0F" w:rsidRPr="00642BED" w:rsidRDefault="00C87E0F" w:rsidP="00C87E0F">
      <w:pPr>
        <w:pStyle w:val="aa"/>
        <w:widowControl/>
        <w:numPr>
          <w:ilvl w:val="1"/>
          <w:numId w:val="6"/>
        </w:numPr>
        <w:shd w:val="clear" w:color="auto" w:fill="FFFFFF"/>
        <w:ind w:leftChars="0"/>
        <w:rPr>
          <w:rFonts w:ascii="Arial" w:eastAsia="新細明體" w:hAnsi="Arial" w:cs="Arial"/>
          <w:color w:val="222222"/>
          <w:kern w:val="0"/>
          <w:szCs w:val="24"/>
        </w:rPr>
      </w:pPr>
      <w:r w:rsidRPr="00642BED">
        <w:rPr>
          <w:rFonts w:ascii="Arial" w:eastAsia="新細明體" w:hAnsi="Arial" w:cs="Arial"/>
          <w:color w:val="222222"/>
          <w:kern w:val="0"/>
          <w:szCs w:val="24"/>
        </w:rPr>
        <w:t xml:space="preserve">When a lock is scheduled for a </w:t>
      </w:r>
      <w:r w:rsidR="00236984">
        <w:rPr>
          <w:rFonts w:ascii="Arial" w:eastAsia="新細明體" w:hAnsi="Arial" w:cs="Arial"/>
          <w:color w:val="222222"/>
          <w:kern w:val="0"/>
          <w:szCs w:val="24"/>
        </w:rPr>
        <w:t xml:space="preserve">Passage period, </w:t>
      </w:r>
      <w:r w:rsidRPr="00642BED">
        <w:rPr>
          <w:rFonts w:ascii="Arial" w:eastAsia="新細明體" w:hAnsi="Arial" w:cs="Arial"/>
          <w:color w:val="222222"/>
          <w:kern w:val="0"/>
          <w:szCs w:val="24"/>
        </w:rPr>
        <w:t xml:space="preserve">the lock will remain locked in this </w:t>
      </w:r>
      <w:r w:rsidR="00236984">
        <w:rPr>
          <w:rFonts w:ascii="Arial" w:eastAsia="新細明體" w:hAnsi="Arial" w:cs="Arial"/>
          <w:color w:val="222222"/>
          <w:kern w:val="0"/>
          <w:szCs w:val="24"/>
        </w:rPr>
        <w:t xml:space="preserve">Passage </w:t>
      </w:r>
      <w:r w:rsidRPr="00642BED">
        <w:rPr>
          <w:rFonts w:ascii="Arial" w:eastAsia="新細明體" w:hAnsi="Arial" w:cs="Arial"/>
          <w:color w:val="222222"/>
          <w:kern w:val="0"/>
          <w:szCs w:val="24"/>
        </w:rPr>
        <w:t>period until a valid code, card or phone is used to open the lock. Once open the lock will remain o</w:t>
      </w:r>
      <w:r w:rsidR="00236984">
        <w:rPr>
          <w:rFonts w:ascii="Arial" w:eastAsia="新細明體" w:hAnsi="Arial" w:cs="Arial"/>
          <w:color w:val="222222"/>
          <w:kern w:val="0"/>
          <w:szCs w:val="24"/>
        </w:rPr>
        <w:t>pen for the defin</w:t>
      </w:r>
      <w:r w:rsidRPr="00642BED">
        <w:rPr>
          <w:rFonts w:ascii="Arial" w:eastAsia="新細明體" w:hAnsi="Arial" w:cs="Arial"/>
          <w:color w:val="222222"/>
          <w:kern w:val="0"/>
          <w:szCs w:val="24"/>
        </w:rPr>
        <w:t xml:space="preserve">ed </w:t>
      </w:r>
      <w:r w:rsidR="00236984">
        <w:rPr>
          <w:rFonts w:ascii="Arial" w:eastAsia="新細明體" w:hAnsi="Arial" w:cs="Arial"/>
          <w:color w:val="222222"/>
          <w:kern w:val="0"/>
          <w:szCs w:val="24"/>
        </w:rPr>
        <w:t>Passage</w:t>
      </w:r>
      <w:r w:rsidRPr="00642BED">
        <w:rPr>
          <w:rFonts w:ascii="Arial" w:eastAsia="新細明體" w:hAnsi="Arial" w:cs="Arial"/>
          <w:color w:val="222222"/>
          <w:kern w:val="0"/>
          <w:szCs w:val="24"/>
        </w:rPr>
        <w:t xml:space="preserve"> period.</w:t>
      </w:r>
    </w:p>
    <w:p w:rsidR="00C87E0F" w:rsidRPr="00642BED" w:rsidRDefault="00C87E0F" w:rsidP="00642BED">
      <w:pPr>
        <w:pStyle w:val="aa"/>
        <w:widowControl/>
        <w:numPr>
          <w:ilvl w:val="0"/>
          <w:numId w:val="4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42BED">
        <w:rPr>
          <w:rFonts w:eastAsiaTheme="majorEastAsia" w:cstheme="majorBidi"/>
          <w:bCs/>
          <w:kern w:val="52"/>
          <w:sz w:val="28"/>
          <w:szCs w:val="28"/>
        </w:rPr>
        <w:t>Dual-Credential</w:t>
      </w:r>
    </w:p>
    <w:p w:rsidR="00642BED" w:rsidRDefault="00642BED" w:rsidP="00642BED">
      <w:pPr>
        <w:pStyle w:val="aa"/>
        <w:widowControl/>
        <w:numPr>
          <w:ilvl w:val="1"/>
          <w:numId w:val="6"/>
        </w:numPr>
        <w:shd w:val="clear" w:color="auto" w:fill="FFFFFF"/>
        <w:ind w:leftChars="0"/>
        <w:rPr>
          <w:rFonts w:ascii="Arial" w:eastAsia="新細明體" w:hAnsi="Arial" w:cs="Arial"/>
          <w:color w:val="222222"/>
          <w:kern w:val="0"/>
          <w:szCs w:val="24"/>
        </w:rPr>
      </w:pPr>
      <w:r w:rsidRPr="00642BED">
        <w:rPr>
          <w:rFonts w:ascii="Arial" w:eastAsia="新細明體" w:hAnsi="Arial" w:cs="Arial"/>
          <w:color w:val="222222"/>
          <w:kern w:val="0"/>
          <w:szCs w:val="24"/>
        </w:rPr>
        <w:t>Program to be set so that two valid credential are required to open lock</w:t>
      </w:r>
    </w:p>
    <w:p w:rsidR="005F4434" w:rsidRDefault="005F4434" w:rsidP="00164E80">
      <w:pPr>
        <w:pStyle w:val="1"/>
        <w:numPr>
          <w:ilvl w:val="0"/>
          <w:numId w:val="1"/>
        </w:numPr>
      </w:pPr>
      <w:bookmarkStart w:id="15" w:name="_Toc497299063"/>
      <w:r>
        <w:rPr>
          <w:rFonts w:hint="eastAsia"/>
        </w:rPr>
        <w:t>Keypad Operations</w:t>
      </w:r>
      <w:bookmarkEnd w:id="15"/>
    </w:p>
    <w:p w:rsidR="005F4434" w:rsidRDefault="005F4434" w:rsidP="005F4434">
      <w:pPr>
        <w:pStyle w:val="2"/>
      </w:pPr>
      <w:bookmarkStart w:id="16" w:name="_Toc497299064"/>
      <w:r w:rsidRPr="005F4434">
        <w:t xml:space="preserve">Setting the </w:t>
      </w:r>
      <w:r w:rsidR="00945B40" w:rsidRPr="00945B40">
        <w:t>Mastercode</w:t>
      </w:r>
      <w:r w:rsidR="00B264FC">
        <w:t xml:space="preserve"> (</w:t>
      </w:r>
      <w:r w:rsidR="00945B40" w:rsidRPr="00945B40">
        <w:t>Mastercode</w:t>
      </w:r>
      <w:r w:rsidR="00B264FC">
        <w:t>)</w:t>
      </w:r>
      <w:bookmarkEnd w:id="16"/>
    </w:p>
    <w:p w:rsidR="00B023AF" w:rsidRPr="006B16C4" w:rsidRDefault="00B023AF" w:rsidP="006B16C4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B16C4">
        <w:rPr>
          <w:rFonts w:eastAsiaTheme="majorEastAsia" w:cstheme="majorBidi" w:hint="eastAsia"/>
          <w:bCs/>
          <w:kern w:val="52"/>
          <w:sz w:val="28"/>
          <w:szCs w:val="28"/>
        </w:rPr>
        <w:t xml:space="preserve">There is a default </w:t>
      </w:r>
      <w:r w:rsidR="00945B40" w:rsidRPr="00945B40">
        <w:rPr>
          <w:rFonts w:eastAsiaTheme="majorEastAsia" w:cstheme="majorBidi" w:hint="eastAsia"/>
          <w:bCs/>
          <w:kern w:val="52"/>
          <w:sz w:val="28"/>
          <w:szCs w:val="28"/>
        </w:rPr>
        <w:t>Mastercode</w:t>
      </w:r>
      <w:r w:rsidRPr="006B16C4">
        <w:rPr>
          <w:rFonts w:eastAsiaTheme="majorEastAsia" w:cstheme="majorBidi" w:hint="eastAsia"/>
          <w:bCs/>
          <w:kern w:val="52"/>
          <w:sz w:val="28"/>
          <w:szCs w:val="28"/>
        </w:rPr>
        <w:t xml:space="preserve"> of 1234</w:t>
      </w:r>
      <w:r w:rsidR="00C2700F" w:rsidRPr="006B16C4">
        <w:rPr>
          <w:rFonts w:eastAsiaTheme="majorEastAsia" w:cstheme="majorBidi"/>
          <w:bCs/>
          <w:kern w:val="52"/>
          <w:sz w:val="28"/>
          <w:szCs w:val="28"/>
        </w:rPr>
        <w:t>5678</w:t>
      </w:r>
      <w:r w:rsidRPr="006B16C4">
        <w:rPr>
          <w:rFonts w:eastAsiaTheme="majorEastAsia" w:cstheme="majorBidi" w:hint="eastAsia"/>
          <w:bCs/>
          <w:kern w:val="52"/>
          <w:sz w:val="28"/>
          <w:szCs w:val="28"/>
        </w:rPr>
        <w:t xml:space="preserve"> in the beginning or after return-to-factory-default. </w:t>
      </w:r>
    </w:p>
    <w:p w:rsidR="00492FFB" w:rsidRPr="006B16C4" w:rsidRDefault="0064078C" w:rsidP="006B16C4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B16C4">
        <w:rPr>
          <w:rFonts w:eastAsiaTheme="majorEastAsia" w:cstheme="majorBidi"/>
          <w:bCs/>
          <w:kern w:val="52"/>
          <w:sz w:val="28"/>
          <w:szCs w:val="28"/>
        </w:rPr>
        <w:t xml:space="preserve">The </w:t>
      </w:r>
      <w:r w:rsidR="00945B40" w:rsidRPr="00945B40">
        <w:rPr>
          <w:rFonts w:eastAsiaTheme="majorEastAsia" w:cstheme="majorBidi"/>
          <w:bCs/>
          <w:kern w:val="52"/>
          <w:sz w:val="28"/>
          <w:szCs w:val="28"/>
        </w:rPr>
        <w:t>Mastercode</w:t>
      </w:r>
      <w:r w:rsidRPr="006B16C4">
        <w:rPr>
          <w:rFonts w:eastAsiaTheme="majorEastAsia" w:cstheme="majorBidi"/>
          <w:bCs/>
          <w:kern w:val="52"/>
          <w:sz w:val="28"/>
          <w:szCs w:val="28"/>
        </w:rPr>
        <w:t xml:space="preserve"> length is between 6 to </w:t>
      </w:r>
      <w:r w:rsidR="00511BC2">
        <w:rPr>
          <w:rFonts w:eastAsiaTheme="majorEastAsia" w:cstheme="majorBidi"/>
          <w:bCs/>
          <w:kern w:val="52"/>
          <w:sz w:val="28"/>
          <w:szCs w:val="28"/>
        </w:rPr>
        <w:t>8</w:t>
      </w:r>
      <w:r w:rsidRPr="006B16C4">
        <w:rPr>
          <w:rFonts w:eastAsiaTheme="majorEastAsia" w:cstheme="majorBidi"/>
          <w:bCs/>
          <w:kern w:val="52"/>
          <w:sz w:val="28"/>
          <w:szCs w:val="28"/>
        </w:rPr>
        <w:t xml:space="preserve"> digits. </w:t>
      </w:r>
    </w:p>
    <w:p w:rsidR="005F4434" w:rsidRPr="00492FFB" w:rsidRDefault="005F4434" w:rsidP="00492FFB">
      <w:pPr>
        <w:rPr>
          <w:rFonts w:eastAsiaTheme="majorEastAsia" w:cstheme="majorBidi"/>
          <w:bCs/>
          <w:kern w:val="52"/>
          <w:sz w:val="28"/>
          <w:szCs w:val="28"/>
        </w:rPr>
      </w:pPr>
    </w:p>
    <w:p w:rsidR="009F6310" w:rsidRPr="009F6310" w:rsidRDefault="009F6310" w:rsidP="009F6310">
      <w:pPr>
        <w:pStyle w:val="2"/>
      </w:pPr>
      <w:bookmarkStart w:id="17" w:name="_Toc497299065"/>
      <w:r w:rsidRPr="009F6310">
        <w:rPr>
          <w:rFonts w:hint="eastAsia"/>
        </w:rPr>
        <w:t>Keypad Menu</w:t>
      </w:r>
      <w:bookmarkEnd w:id="17"/>
    </w:p>
    <w:p w:rsidR="00492FFB" w:rsidRPr="004836DE" w:rsidRDefault="00492FFB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Change</w:t>
      </w:r>
      <w:r w:rsidRPr="004836DE">
        <w:rPr>
          <w:rFonts w:eastAsiaTheme="majorEastAsia" w:cstheme="majorBidi" w:hint="eastAsia"/>
          <w:bCs/>
          <w:kern w:val="52"/>
          <w:sz w:val="28"/>
          <w:szCs w:val="28"/>
        </w:rPr>
        <w:t xml:space="preserve"> </w:t>
      </w:r>
      <w:r w:rsidR="00945B40" w:rsidRPr="00945B40">
        <w:rPr>
          <w:rFonts w:eastAsiaTheme="majorEastAsia" w:cstheme="majorBidi"/>
          <w:bCs/>
          <w:kern w:val="52"/>
          <w:sz w:val="28"/>
          <w:szCs w:val="28"/>
        </w:rPr>
        <w:t>Mastercode</w:t>
      </w:r>
    </w:p>
    <w:p w:rsidR="00492FFB" w:rsidRDefault="0042392B" w:rsidP="006B16C4">
      <w:pPr>
        <w:pStyle w:val="aa"/>
        <w:numPr>
          <w:ilvl w:val="0"/>
          <w:numId w:val="18"/>
        </w:numPr>
        <w:ind w:leftChars="0"/>
        <w:rPr>
          <w:ins w:id="18" w:author="JJ Huang" w:date="2017-11-01T10:21:00Z"/>
        </w:rPr>
      </w:pPr>
      <w:r>
        <w:t xml:space="preserve"># </w:t>
      </w:r>
      <w:r w:rsidR="00945B40" w:rsidRPr="00945B40">
        <w:t>Mastercode</w:t>
      </w:r>
      <w:r w:rsidR="00010524">
        <w:t xml:space="preserve"> ●</w:t>
      </w:r>
      <w:r w:rsidR="00492FFB">
        <w:t xml:space="preserve"> 0</w:t>
      </w:r>
      <w:r w:rsidR="003B44D2">
        <w:t>0</w:t>
      </w:r>
      <w:r w:rsidR="00010524">
        <w:t xml:space="preserve"> ● </w:t>
      </w:r>
      <w:r w:rsidR="00945B40">
        <w:t xml:space="preserve">Length[6~8] ● </w:t>
      </w:r>
      <w:r w:rsidR="00492FFB">
        <w:t>New</w:t>
      </w:r>
      <w:r w:rsidR="00010524">
        <w:t>-</w:t>
      </w:r>
      <w:r w:rsidR="00945B40" w:rsidRPr="00945B40">
        <w:t>Mastercode</w:t>
      </w:r>
      <w:r w:rsidR="00010524">
        <w:t xml:space="preserve"> ● </w:t>
      </w:r>
      <w:r w:rsidR="00492FFB">
        <w:t>New</w:t>
      </w:r>
      <w:r w:rsidR="00010524">
        <w:t>-</w:t>
      </w:r>
      <w:r w:rsidR="00945B40" w:rsidRPr="00945B40">
        <w:t>Mastercode</w:t>
      </w:r>
      <w:r w:rsidR="00010524">
        <w:t xml:space="preserve"> ●</w:t>
      </w:r>
      <w:r w:rsidR="00945B40">
        <w:t>●</w:t>
      </w:r>
    </w:p>
    <w:p w:rsidR="00850680" w:rsidRDefault="00945B40" w:rsidP="006B16C4">
      <w:pPr>
        <w:pStyle w:val="aa"/>
        <w:numPr>
          <w:ilvl w:val="0"/>
          <w:numId w:val="18"/>
        </w:numPr>
        <w:ind w:leftChars="0"/>
      </w:pPr>
      <w:r>
        <w:t>E</w:t>
      </w:r>
      <w:r>
        <w:rPr>
          <w:rFonts w:hint="eastAsia"/>
        </w:rPr>
        <w:t>x:</w:t>
      </w:r>
      <w:r>
        <w:t xml:space="preserve"> #12345678 ● 00 ● 6 ● 123456 ● 123456 ●●</w:t>
      </w:r>
    </w:p>
    <w:p w:rsidR="00C2700F" w:rsidRPr="004836DE" w:rsidRDefault="00C2700F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 w:hint="eastAsia"/>
          <w:bCs/>
          <w:kern w:val="52"/>
          <w:sz w:val="28"/>
          <w:szCs w:val="28"/>
        </w:rPr>
        <w:t>Enter Setup Mode</w:t>
      </w:r>
    </w:p>
    <w:p w:rsidR="00C2700F" w:rsidRPr="00C2700F" w:rsidRDefault="0042392B" w:rsidP="006B16C4">
      <w:pPr>
        <w:pStyle w:val="aa"/>
        <w:numPr>
          <w:ilvl w:val="0"/>
          <w:numId w:val="18"/>
        </w:numPr>
        <w:ind w:leftChars="0"/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492FFB">
        <w:t>1</w:t>
      </w:r>
      <w:r w:rsidR="003B44D2">
        <w:t>1</w:t>
      </w:r>
      <w:r w:rsidR="00010524">
        <w:t xml:space="preserve"> ●</w:t>
      </w:r>
      <w:r w:rsidR="00945B40">
        <w:t>●</w:t>
      </w:r>
    </w:p>
    <w:p w:rsidR="0064078C" w:rsidRPr="00150F53" w:rsidRDefault="009F6310" w:rsidP="00AE6191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150F53">
        <w:rPr>
          <w:rFonts w:eastAsiaTheme="majorEastAsia" w:cstheme="majorBidi" w:hint="eastAsia"/>
          <w:bCs/>
          <w:kern w:val="52"/>
          <w:sz w:val="28"/>
          <w:szCs w:val="28"/>
        </w:rPr>
        <w:t>Add Code</w:t>
      </w:r>
      <w:r w:rsidR="00150F53" w:rsidRPr="00150F53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</w:p>
    <w:p w:rsidR="00B264FC" w:rsidRDefault="0042392B" w:rsidP="006B16C4">
      <w:pPr>
        <w:pStyle w:val="aa"/>
        <w:numPr>
          <w:ilvl w:val="0"/>
          <w:numId w:val="18"/>
        </w:numPr>
        <w:ind w:leftChars="0"/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492FFB">
        <w:t>2</w:t>
      </w:r>
      <w:r w:rsidR="00B264FC">
        <w:t>1</w:t>
      </w:r>
      <w:r w:rsidR="00010524">
        <w:t xml:space="preserve"> ●</w:t>
      </w:r>
      <w:r w:rsidR="00945B40">
        <w:t xml:space="preserve"> Length[4~8] ● </w:t>
      </w:r>
      <w:r w:rsidR="0064078C">
        <w:t>New</w:t>
      </w:r>
      <w:r w:rsidR="00010524">
        <w:t>-</w:t>
      </w:r>
      <w:r w:rsidR="009F6310">
        <w:t xml:space="preserve">CODE </w:t>
      </w:r>
      <w:r w:rsidR="00010524">
        <w:t xml:space="preserve">● </w:t>
      </w:r>
      <w:r w:rsidR="0064078C">
        <w:t>New</w:t>
      </w:r>
      <w:r w:rsidR="00010524">
        <w:t>-</w:t>
      </w:r>
      <w:r w:rsidR="009F6310">
        <w:t>CODE</w:t>
      </w:r>
      <w:r w:rsidR="00010524">
        <w:t xml:space="preserve"> ●</w:t>
      </w:r>
      <w:r w:rsidR="00945B40">
        <w:t>●</w:t>
      </w:r>
    </w:p>
    <w:p w:rsidR="00945B40" w:rsidRDefault="00945B40" w:rsidP="007409EA">
      <w:pPr>
        <w:pStyle w:val="aa"/>
        <w:numPr>
          <w:ilvl w:val="0"/>
          <w:numId w:val="18"/>
        </w:numPr>
        <w:ind w:leftChars="0"/>
      </w:pPr>
      <w:r>
        <w:t>E</w:t>
      </w:r>
      <w:r>
        <w:rPr>
          <w:rFonts w:hint="eastAsia"/>
        </w:rPr>
        <w:t>x:</w:t>
      </w:r>
      <w:r>
        <w:t xml:space="preserve"> #12345678 ● 21 ● 4 ● 4444 ● 4444 ●●</w:t>
      </w:r>
    </w:p>
    <w:p w:rsidR="00642BED" w:rsidRPr="00F67FC8" w:rsidRDefault="00642BED" w:rsidP="006B16C4">
      <w:pPr>
        <w:pStyle w:val="aa"/>
        <w:numPr>
          <w:ilvl w:val="0"/>
          <w:numId w:val="18"/>
        </w:numPr>
        <w:ind w:leftChars="0"/>
      </w:pPr>
      <w:r w:rsidRPr="00642BED">
        <w:t xml:space="preserve">Note that new CODE length is between 4 to </w:t>
      </w:r>
      <w:r w:rsidR="00511BC2">
        <w:t>8</w:t>
      </w:r>
      <w:r w:rsidRPr="00642BED">
        <w:t xml:space="preserve"> digits.</w:t>
      </w:r>
    </w:p>
    <w:p w:rsidR="0064078C" w:rsidRDefault="0064078C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Add Card</w:t>
      </w:r>
      <w:r w:rsidR="00150F53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</w:p>
    <w:p w:rsidR="001E2163" w:rsidRPr="001E2163" w:rsidRDefault="001E2163" w:rsidP="001E2163">
      <w:pPr>
        <w:pStyle w:val="aa"/>
        <w:numPr>
          <w:ilvl w:val="0"/>
          <w:numId w:val="1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t xml:space="preserve"># </w:t>
      </w:r>
      <w:r w:rsidR="00945B40" w:rsidRPr="00945B40">
        <w:t>Mastercode</w:t>
      </w:r>
      <w:r>
        <w:t xml:space="preserve"> ● 22 ● Card-tap ●</w:t>
      </w:r>
      <w:r w:rsidR="00945B40">
        <w:t>●</w:t>
      </w:r>
    </w:p>
    <w:p w:rsidR="0064078C" w:rsidRPr="004836DE" w:rsidRDefault="0064078C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Delete Code</w:t>
      </w:r>
    </w:p>
    <w:p w:rsidR="00B264FC" w:rsidRDefault="0042392B" w:rsidP="006B16C4">
      <w:pPr>
        <w:pStyle w:val="aa"/>
        <w:numPr>
          <w:ilvl w:val="0"/>
          <w:numId w:val="18"/>
        </w:numPr>
        <w:ind w:leftChars="0"/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492FFB">
        <w:t>3</w:t>
      </w:r>
      <w:r w:rsidR="00B264FC">
        <w:t>1</w:t>
      </w:r>
      <w:r w:rsidR="00010524">
        <w:t xml:space="preserve"> ● </w:t>
      </w:r>
      <w:r w:rsidR="009F6310">
        <w:t xml:space="preserve">CODE </w:t>
      </w:r>
      <w:r w:rsidR="00010524">
        <w:t xml:space="preserve">● </w:t>
      </w:r>
      <w:r w:rsidR="009F6310">
        <w:t xml:space="preserve">CODE </w:t>
      </w:r>
      <w:r w:rsidR="00010524">
        <w:t>●</w:t>
      </w:r>
      <w:r w:rsidR="00945B40">
        <w:t>●</w:t>
      </w:r>
    </w:p>
    <w:p w:rsidR="0064078C" w:rsidRPr="004836DE" w:rsidRDefault="0064078C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Delete Card</w:t>
      </w:r>
    </w:p>
    <w:p w:rsidR="00B264FC" w:rsidRPr="00F67FC8" w:rsidRDefault="0042392B" w:rsidP="006B16C4">
      <w:pPr>
        <w:pStyle w:val="aa"/>
        <w:numPr>
          <w:ilvl w:val="0"/>
          <w:numId w:val="18"/>
        </w:numPr>
        <w:ind w:leftChars="0"/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492FFB">
        <w:t>3</w:t>
      </w:r>
      <w:r w:rsidR="00B264FC">
        <w:t>2</w:t>
      </w:r>
      <w:r w:rsidR="00010524">
        <w:t xml:space="preserve"> ● </w:t>
      </w:r>
      <w:r w:rsidR="00B264FC">
        <w:t>Card-tap</w:t>
      </w:r>
      <w:r w:rsidR="00010524">
        <w:t xml:space="preserve"> ●</w:t>
      </w:r>
      <w:r w:rsidR="00945B40">
        <w:t>●</w:t>
      </w:r>
    </w:p>
    <w:p w:rsidR="0064078C" w:rsidRPr="004836DE" w:rsidRDefault="0064078C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Delete All Codes</w:t>
      </w:r>
      <w:r w:rsidR="00B264FC" w:rsidRPr="004836DE">
        <w:rPr>
          <w:rFonts w:eastAsiaTheme="majorEastAsia" w:cstheme="majorBidi"/>
          <w:bCs/>
          <w:kern w:val="52"/>
          <w:sz w:val="28"/>
          <w:szCs w:val="28"/>
        </w:rPr>
        <w:t xml:space="preserve"> (</w:t>
      </w:r>
      <w:r w:rsidR="00481A5D">
        <w:rPr>
          <w:rFonts w:eastAsiaTheme="majorEastAsia" w:cstheme="majorBidi"/>
          <w:bCs/>
          <w:kern w:val="52"/>
          <w:sz w:val="28"/>
          <w:szCs w:val="28"/>
        </w:rPr>
        <w:t>except</w:t>
      </w:r>
      <w:r w:rsidR="00B264FC" w:rsidRPr="004836DE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  <w:r w:rsidR="00945B40" w:rsidRPr="00945B40">
        <w:rPr>
          <w:rFonts w:eastAsiaTheme="majorEastAsia" w:cstheme="majorBidi"/>
          <w:bCs/>
          <w:kern w:val="52"/>
          <w:sz w:val="28"/>
          <w:szCs w:val="28"/>
        </w:rPr>
        <w:t>Mastercode</w:t>
      </w:r>
      <w:r w:rsidR="00B264FC" w:rsidRPr="004836DE">
        <w:rPr>
          <w:rFonts w:eastAsiaTheme="majorEastAsia" w:cstheme="majorBidi"/>
          <w:bCs/>
          <w:kern w:val="52"/>
          <w:sz w:val="28"/>
          <w:szCs w:val="28"/>
        </w:rPr>
        <w:t>)</w:t>
      </w:r>
    </w:p>
    <w:p w:rsidR="00B264FC" w:rsidRPr="00F67FC8" w:rsidRDefault="0042392B" w:rsidP="006B16C4">
      <w:pPr>
        <w:pStyle w:val="aa"/>
        <w:numPr>
          <w:ilvl w:val="0"/>
          <w:numId w:val="18"/>
        </w:numPr>
        <w:ind w:leftChars="0"/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492FFB">
        <w:t>4</w:t>
      </w:r>
      <w:r w:rsidR="00B264FC">
        <w:t>1</w:t>
      </w:r>
      <w:r w:rsidR="00010524">
        <w:t xml:space="preserve"> ● </w:t>
      </w:r>
      <w:r w:rsidR="00945B40" w:rsidRPr="00945B40">
        <w:t>Mastercode</w:t>
      </w:r>
      <w:r w:rsidR="00010524">
        <w:t xml:space="preserve"> ● </w:t>
      </w:r>
      <w:r w:rsidR="0034141A">
        <w:t>41</w:t>
      </w:r>
      <w:r w:rsidR="00010524">
        <w:t xml:space="preserve"> ●</w:t>
      </w:r>
      <w:r w:rsidR="00945B40">
        <w:t>●</w:t>
      </w:r>
      <w:r w:rsidR="00010524">
        <w:t xml:space="preserve"> </w:t>
      </w:r>
      <w:r w:rsidR="0034141A">
        <w:t xml:space="preserve"> </w:t>
      </w:r>
    </w:p>
    <w:p w:rsidR="0064078C" w:rsidRPr="004836DE" w:rsidRDefault="0064078C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Delete All Cards</w:t>
      </w:r>
    </w:p>
    <w:p w:rsidR="00B264FC" w:rsidRPr="00F67FC8" w:rsidRDefault="0042392B" w:rsidP="006B16C4">
      <w:pPr>
        <w:pStyle w:val="aa"/>
        <w:numPr>
          <w:ilvl w:val="0"/>
          <w:numId w:val="18"/>
        </w:numPr>
        <w:ind w:leftChars="0"/>
      </w:pPr>
      <w:r>
        <w:lastRenderedPageBreak/>
        <w:t xml:space="preserve"># </w:t>
      </w:r>
      <w:r w:rsidR="00945B40" w:rsidRPr="00945B40">
        <w:t>Mastercode</w:t>
      </w:r>
      <w:r w:rsidR="00010524">
        <w:t xml:space="preserve"> ● </w:t>
      </w:r>
      <w:r w:rsidR="00492FFB">
        <w:t>4</w:t>
      </w:r>
      <w:r w:rsidR="00B264FC">
        <w:t>2</w:t>
      </w:r>
      <w:r w:rsidR="00010524">
        <w:t xml:space="preserve"> ● </w:t>
      </w:r>
      <w:r w:rsidR="00945B40" w:rsidRPr="00945B40">
        <w:t>Mastercode</w:t>
      </w:r>
      <w:r w:rsidR="00010524">
        <w:t xml:space="preserve"> ● </w:t>
      </w:r>
      <w:r w:rsidR="0034141A">
        <w:t>42</w:t>
      </w:r>
      <w:r w:rsidR="00010524">
        <w:t xml:space="preserve"> ●</w:t>
      </w:r>
      <w:r w:rsidR="00945B40">
        <w:t>●</w:t>
      </w:r>
    </w:p>
    <w:p w:rsidR="0064078C" w:rsidRPr="004836DE" w:rsidRDefault="0064078C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Delete All Phones including Admin</w:t>
      </w:r>
    </w:p>
    <w:p w:rsidR="00B264FC" w:rsidRPr="00F67FC8" w:rsidRDefault="0042392B" w:rsidP="0034141A">
      <w:pPr>
        <w:pStyle w:val="aa"/>
        <w:numPr>
          <w:ilvl w:val="0"/>
          <w:numId w:val="18"/>
        </w:numPr>
        <w:ind w:leftChars="0"/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492FFB">
        <w:t>4</w:t>
      </w:r>
      <w:r w:rsidR="00B264FC">
        <w:t>3</w:t>
      </w:r>
      <w:r w:rsidR="00010524">
        <w:t xml:space="preserve"> ● </w:t>
      </w:r>
      <w:r w:rsidR="00945B40" w:rsidRPr="00945B40">
        <w:t>Mastercode</w:t>
      </w:r>
      <w:r w:rsidR="00010524">
        <w:t xml:space="preserve"> ● </w:t>
      </w:r>
      <w:r w:rsidR="0034141A">
        <w:t>43</w:t>
      </w:r>
      <w:r w:rsidR="00010524">
        <w:t xml:space="preserve"> ●</w:t>
      </w:r>
      <w:r w:rsidR="00945B40">
        <w:t>●</w:t>
      </w:r>
    </w:p>
    <w:p w:rsidR="0064078C" w:rsidRPr="004836DE" w:rsidRDefault="0064078C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Delete All Codes</w:t>
      </w:r>
      <w:r w:rsidR="001E0019" w:rsidRPr="004836DE">
        <w:rPr>
          <w:rFonts w:eastAsiaTheme="majorEastAsia" w:cstheme="majorBidi"/>
          <w:bCs/>
          <w:kern w:val="52"/>
          <w:sz w:val="28"/>
          <w:szCs w:val="28"/>
        </w:rPr>
        <w:t xml:space="preserve"> (</w:t>
      </w:r>
      <w:r w:rsidR="00481A5D">
        <w:rPr>
          <w:rFonts w:eastAsiaTheme="majorEastAsia" w:cstheme="majorBidi"/>
          <w:bCs/>
          <w:kern w:val="52"/>
          <w:sz w:val="28"/>
          <w:szCs w:val="28"/>
        </w:rPr>
        <w:t>except</w:t>
      </w:r>
      <w:r w:rsidR="001E0019" w:rsidRPr="004836DE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  <w:r w:rsidR="00945B40" w:rsidRPr="00945B40">
        <w:rPr>
          <w:rFonts w:eastAsiaTheme="majorEastAsia" w:cstheme="majorBidi"/>
          <w:bCs/>
          <w:kern w:val="52"/>
          <w:sz w:val="28"/>
          <w:szCs w:val="28"/>
        </w:rPr>
        <w:t>Mastercode</w:t>
      </w:r>
      <w:r w:rsidR="001E0019" w:rsidRPr="004836DE">
        <w:rPr>
          <w:rFonts w:eastAsiaTheme="majorEastAsia" w:cstheme="majorBidi"/>
          <w:bCs/>
          <w:kern w:val="52"/>
          <w:sz w:val="28"/>
          <w:szCs w:val="28"/>
        </w:rPr>
        <w:t>)</w:t>
      </w:r>
      <w:r w:rsidRPr="004836DE">
        <w:rPr>
          <w:rFonts w:eastAsiaTheme="majorEastAsia" w:cstheme="majorBidi"/>
          <w:bCs/>
          <w:kern w:val="52"/>
          <w:sz w:val="28"/>
          <w:szCs w:val="28"/>
        </w:rPr>
        <w:t>/Cards/Phones including Admin</w:t>
      </w:r>
    </w:p>
    <w:p w:rsidR="00B264FC" w:rsidRDefault="0042392B" w:rsidP="0034141A">
      <w:pPr>
        <w:pStyle w:val="aa"/>
        <w:numPr>
          <w:ilvl w:val="0"/>
          <w:numId w:val="18"/>
        </w:numPr>
        <w:ind w:leftChars="0"/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3B44D2">
        <w:t>44</w:t>
      </w:r>
      <w:r w:rsidR="00010524">
        <w:t xml:space="preserve"> ● </w:t>
      </w:r>
      <w:r w:rsidR="00945B40" w:rsidRPr="00945B40">
        <w:t>Mastercode</w:t>
      </w:r>
      <w:r w:rsidR="00010524">
        <w:t xml:space="preserve"> ● </w:t>
      </w:r>
      <w:r w:rsidR="003B44D2">
        <w:t>44</w:t>
      </w:r>
      <w:r w:rsidR="00010524">
        <w:t xml:space="preserve"> ●</w:t>
      </w:r>
      <w:r w:rsidR="00945B40">
        <w:t>●</w:t>
      </w:r>
    </w:p>
    <w:p w:rsidR="00AC3FB0" w:rsidRDefault="00AC3FB0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 w:hint="eastAsia"/>
          <w:bCs/>
          <w:kern w:val="52"/>
          <w:sz w:val="28"/>
          <w:szCs w:val="28"/>
        </w:rPr>
        <w:t>Lock Down</w:t>
      </w:r>
    </w:p>
    <w:p w:rsidR="003B44D2" w:rsidRPr="003B44D2" w:rsidRDefault="003B44D2" w:rsidP="003B44D2">
      <w:pPr>
        <w:pStyle w:val="aa"/>
        <w:numPr>
          <w:ilvl w:val="0"/>
          <w:numId w:val="1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8E39B1">
        <w:t>5</w:t>
      </w:r>
      <w:r>
        <w:t>1</w:t>
      </w:r>
      <w:r w:rsidR="00010524">
        <w:t xml:space="preserve"> ● </w:t>
      </w:r>
      <w:r>
        <w:t>1</w:t>
      </w:r>
      <w:r w:rsidR="00010524">
        <w:t xml:space="preserve"> </w:t>
      </w:r>
      <w:r w:rsidR="00010524" w:rsidRPr="0000139F">
        <w:t>●</w:t>
      </w:r>
      <w:r w:rsidR="00945B40">
        <w:t>●</w:t>
      </w:r>
      <w:r w:rsidR="00010524">
        <w:t xml:space="preserve"> </w:t>
      </w:r>
      <w:r>
        <w:t xml:space="preserve">  (Lock Down</w:t>
      </w:r>
      <w:r w:rsidR="00481A5D">
        <w:t xml:space="preserve"> on</w:t>
      </w:r>
      <w:r>
        <w:t>)</w:t>
      </w:r>
    </w:p>
    <w:p w:rsidR="003B44D2" w:rsidRPr="003B44D2" w:rsidRDefault="003B44D2" w:rsidP="00B50CD5">
      <w:pPr>
        <w:pStyle w:val="aa"/>
        <w:numPr>
          <w:ilvl w:val="0"/>
          <w:numId w:val="1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t xml:space="preserve"># </w:t>
      </w:r>
      <w:r w:rsidR="00945B40" w:rsidRPr="00945B40">
        <w:t>Mastercode</w:t>
      </w:r>
      <w:r w:rsidR="00010524">
        <w:t xml:space="preserve"> ● </w:t>
      </w:r>
      <w:r w:rsidR="008E39B1">
        <w:t>5</w:t>
      </w:r>
      <w:r>
        <w:t>1</w:t>
      </w:r>
      <w:r w:rsidR="00010524">
        <w:t xml:space="preserve"> ● </w:t>
      </w:r>
      <w:r>
        <w:t>0</w:t>
      </w:r>
      <w:r w:rsidR="00010524">
        <w:t xml:space="preserve"> ●</w:t>
      </w:r>
      <w:r w:rsidR="00945B40">
        <w:t>●</w:t>
      </w:r>
      <w:r w:rsidR="00010524">
        <w:t xml:space="preserve">  </w:t>
      </w:r>
      <w:r>
        <w:t xml:space="preserve"> (Lock Down</w:t>
      </w:r>
      <w:r w:rsidR="00481A5D">
        <w:t xml:space="preserve"> off</w:t>
      </w:r>
      <w:r>
        <w:t>)</w:t>
      </w:r>
    </w:p>
    <w:p w:rsidR="007A4017" w:rsidRPr="004836DE" w:rsidRDefault="007A4017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4836DE">
        <w:rPr>
          <w:rFonts w:eastAsiaTheme="majorEastAsia" w:cstheme="majorBidi"/>
          <w:bCs/>
          <w:kern w:val="52"/>
          <w:sz w:val="28"/>
          <w:szCs w:val="28"/>
        </w:rPr>
        <w:t>Passage mode</w:t>
      </w:r>
      <w:r w:rsidR="00BB0774" w:rsidRPr="004836DE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</w:p>
    <w:p w:rsidR="007A4017" w:rsidRPr="00642BED" w:rsidRDefault="007A4017" w:rsidP="00BB0774">
      <w:pPr>
        <w:pStyle w:val="aa"/>
        <w:numPr>
          <w:ilvl w:val="0"/>
          <w:numId w:val="18"/>
        </w:numPr>
        <w:ind w:leftChars="0"/>
      </w:pPr>
      <w:bookmarkStart w:id="19" w:name="_Hlk493247247"/>
      <w:bookmarkStart w:id="20" w:name="_Hlk493247468"/>
      <w:r w:rsidRPr="00642BED">
        <w:t xml:space="preserve"># </w:t>
      </w:r>
      <w:r w:rsidR="00945B40" w:rsidRPr="00945B40">
        <w:t>Mastercode</w:t>
      </w:r>
      <w:r w:rsidR="00010524">
        <w:t xml:space="preserve"> ● </w:t>
      </w:r>
      <w:r w:rsidR="008E39B1">
        <w:t>5</w:t>
      </w:r>
      <w:r w:rsidR="003B44D2">
        <w:t>2</w:t>
      </w:r>
      <w:bookmarkEnd w:id="19"/>
      <w:r w:rsidR="00010524">
        <w:t xml:space="preserve"> ● </w:t>
      </w:r>
      <w:r w:rsidR="003B44D2">
        <w:t>1</w:t>
      </w:r>
      <w:r w:rsidR="00010524">
        <w:t xml:space="preserve"> ●</w:t>
      </w:r>
      <w:r w:rsidR="00945B40">
        <w:t>●</w:t>
      </w:r>
      <w:r w:rsidR="00010524">
        <w:t xml:space="preserve"> </w:t>
      </w:r>
      <w:r w:rsidR="00481A5D">
        <w:t xml:space="preserve">  (</w:t>
      </w:r>
      <w:r w:rsidR="003B44D2">
        <w:t>Passage mode</w:t>
      </w:r>
      <w:r w:rsidR="00481A5D">
        <w:t xml:space="preserve"> on</w:t>
      </w:r>
      <w:r w:rsidR="003B44D2">
        <w:t>)</w:t>
      </w:r>
    </w:p>
    <w:p w:rsidR="007A4017" w:rsidRPr="004836DE" w:rsidRDefault="007A4017" w:rsidP="004836DE">
      <w:pPr>
        <w:pStyle w:val="aa"/>
        <w:numPr>
          <w:ilvl w:val="0"/>
          <w:numId w:val="1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642BED">
        <w:t xml:space="preserve"># </w:t>
      </w:r>
      <w:r w:rsidR="00945B40" w:rsidRPr="00945B40">
        <w:t>Mastercode</w:t>
      </w:r>
      <w:r w:rsidR="00010524">
        <w:t xml:space="preserve"> ● </w:t>
      </w:r>
      <w:r w:rsidR="008E39B1">
        <w:t>5</w:t>
      </w:r>
      <w:r w:rsidR="003B44D2">
        <w:t>2</w:t>
      </w:r>
      <w:bookmarkEnd w:id="20"/>
      <w:r w:rsidR="00010524">
        <w:t xml:space="preserve"> ● </w:t>
      </w:r>
      <w:r w:rsidR="003B44D2">
        <w:t>0</w:t>
      </w:r>
      <w:r w:rsidR="00010524">
        <w:t xml:space="preserve"> ●</w:t>
      </w:r>
      <w:r w:rsidR="00945B40">
        <w:t>●</w:t>
      </w:r>
      <w:r w:rsidR="00010524">
        <w:t xml:space="preserve">  </w:t>
      </w:r>
      <w:r w:rsidR="003B44D2">
        <w:t xml:space="preserve"> (Passage mode</w:t>
      </w:r>
      <w:r w:rsidR="00481A5D">
        <w:t xml:space="preserve"> off</w:t>
      </w:r>
      <w:r w:rsidR="003B44D2">
        <w:t>)</w:t>
      </w:r>
    </w:p>
    <w:p w:rsidR="00AC3FB0" w:rsidRDefault="00AC3FB0" w:rsidP="00AC3FB0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First-Man-in</w:t>
      </w:r>
    </w:p>
    <w:p w:rsidR="003B44D2" w:rsidRPr="00642BED" w:rsidRDefault="003B44D2" w:rsidP="003B44D2">
      <w:pPr>
        <w:pStyle w:val="aa"/>
        <w:numPr>
          <w:ilvl w:val="0"/>
          <w:numId w:val="18"/>
        </w:numPr>
        <w:ind w:leftChars="0"/>
      </w:pPr>
      <w:r w:rsidRPr="00642BED">
        <w:t xml:space="preserve"># </w:t>
      </w:r>
      <w:r w:rsidR="00945B40" w:rsidRPr="00945B40">
        <w:t>Mastercode</w:t>
      </w:r>
      <w:r w:rsidR="00010524">
        <w:t xml:space="preserve"> ● </w:t>
      </w:r>
      <w:r w:rsidR="008E39B1">
        <w:t>53</w:t>
      </w:r>
      <w:r w:rsidR="00010524">
        <w:t xml:space="preserve"> ● </w:t>
      </w:r>
      <w:r>
        <w:t>1</w:t>
      </w:r>
      <w:r w:rsidR="00010524">
        <w:t xml:space="preserve"> ●</w:t>
      </w:r>
      <w:r w:rsidR="00945B40">
        <w:t>●</w:t>
      </w:r>
      <w:r w:rsidR="00010524">
        <w:t xml:space="preserve"> </w:t>
      </w:r>
      <w:r>
        <w:t xml:space="preserve">  (First-Man-in</w:t>
      </w:r>
      <w:r w:rsidR="00481A5D">
        <w:t xml:space="preserve"> on</w:t>
      </w:r>
      <w:r>
        <w:t>)</w:t>
      </w:r>
    </w:p>
    <w:p w:rsidR="003B44D2" w:rsidRPr="003B44D2" w:rsidRDefault="003B44D2" w:rsidP="003B44D2">
      <w:pPr>
        <w:pStyle w:val="aa"/>
        <w:numPr>
          <w:ilvl w:val="0"/>
          <w:numId w:val="18"/>
        </w:numPr>
        <w:ind w:leftChars="0"/>
      </w:pPr>
      <w:r w:rsidRPr="00642BED">
        <w:t xml:space="preserve"># </w:t>
      </w:r>
      <w:r w:rsidR="00945B40" w:rsidRPr="00945B40">
        <w:t>Mastercode</w:t>
      </w:r>
      <w:r w:rsidR="00010524">
        <w:t xml:space="preserve"> ● </w:t>
      </w:r>
      <w:r w:rsidR="008E39B1">
        <w:t>53</w:t>
      </w:r>
      <w:r w:rsidR="00010524">
        <w:t xml:space="preserve"> ● </w:t>
      </w:r>
      <w:r>
        <w:t>0</w:t>
      </w:r>
      <w:r w:rsidR="00010524">
        <w:t xml:space="preserve"> ●</w:t>
      </w:r>
      <w:r w:rsidR="00945B40">
        <w:t>●</w:t>
      </w:r>
      <w:r w:rsidR="00010524">
        <w:t xml:space="preserve"> </w:t>
      </w:r>
      <w:r>
        <w:t xml:space="preserve">  (</w:t>
      </w:r>
      <w:r w:rsidR="00481A5D">
        <w:t>Fi</w:t>
      </w:r>
      <w:r>
        <w:t>rst-Man-in</w:t>
      </w:r>
      <w:r w:rsidR="00481A5D">
        <w:t xml:space="preserve"> off</w:t>
      </w:r>
      <w:r>
        <w:t>)</w:t>
      </w:r>
    </w:p>
    <w:p w:rsidR="007A4017" w:rsidRPr="004836DE" w:rsidRDefault="00D8594F" w:rsidP="004836DE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Dual</w:t>
      </w:r>
      <w:r w:rsidR="001D5E6C">
        <w:rPr>
          <w:rFonts w:eastAsiaTheme="majorEastAsia" w:cstheme="majorBidi"/>
          <w:bCs/>
          <w:kern w:val="52"/>
          <w:sz w:val="28"/>
          <w:szCs w:val="28"/>
        </w:rPr>
        <w:t>-</w:t>
      </w:r>
      <w:r>
        <w:rPr>
          <w:rFonts w:eastAsiaTheme="majorEastAsia" w:cstheme="majorBidi"/>
          <w:bCs/>
          <w:kern w:val="52"/>
          <w:sz w:val="28"/>
          <w:szCs w:val="28"/>
        </w:rPr>
        <w:t>C</w:t>
      </w:r>
      <w:r w:rsidR="007A4017" w:rsidRPr="004836DE">
        <w:rPr>
          <w:rFonts w:eastAsiaTheme="majorEastAsia" w:cstheme="majorBidi"/>
          <w:bCs/>
          <w:kern w:val="52"/>
          <w:sz w:val="28"/>
          <w:szCs w:val="28"/>
        </w:rPr>
        <w:t>redential</w:t>
      </w:r>
    </w:p>
    <w:p w:rsidR="003B44D2" w:rsidRPr="00642BED" w:rsidRDefault="003B44D2" w:rsidP="003B44D2">
      <w:pPr>
        <w:pStyle w:val="aa"/>
        <w:numPr>
          <w:ilvl w:val="0"/>
          <w:numId w:val="18"/>
        </w:numPr>
        <w:ind w:leftChars="0"/>
      </w:pPr>
      <w:r w:rsidRPr="00642BED">
        <w:t xml:space="preserve"># </w:t>
      </w:r>
      <w:r w:rsidR="00945B40" w:rsidRPr="00945B40">
        <w:t>Mastercode</w:t>
      </w:r>
      <w:r w:rsidR="00010524">
        <w:t xml:space="preserve"> ● </w:t>
      </w:r>
      <w:r w:rsidR="008E39B1">
        <w:t>54</w:t>
      </w:r>
      <w:r w:rsidR="00010524">
        <w:t xml:space="preserve"> ●</w:t>
      </w:r>
      <w:r w:rsidRPr="00642BED">
        <w:t xml:space="preserve"> </w:t>
      </w:r>
      <w:r>
        <w:t>1</w:t>
      </w:r>
      <w:r w:rsidR="004C0688">
        <w:t xml:space="preserve"> ●</w:t>
      </w:r>
      <w:r w:rsidR="004C0688" w:rsidRPr="00642BED">
        <w:t xml:space="preserve"> </w:t>
      </w:r>
      <w:r w:rsidR="00481A5D" w:rsidRPr="00945B40">
        <w:t>Mastercode</w:t>
      </w:r>
      <w:r w:rsidR="00481A5D">
        <w:t xml:space="preserve"> ● 54 ●</w:t>
      </w:r>
      <w:r w:rsidR="00481A5D" w:rsidRPr="00642BED">
        <w:t xml:space="preserve"> </w:t>
      </w:r>
      <w:r w:rsidR="00481A5D">
        <w:t>1</w:t>
      </w:r>
      <w:r w:rsidR="00010524">
        <w:t>●</w:t>
      </w:r>
      <w:r w:rsidR="00945B40">
        <w:t>●</w:t>
      </w:r>
      <w:r w:rsidR="00010524">
        <w:t xml:space="preserve"> </w:t>
      </w:r>
      <w:r>
        <w:t xml:space="preserve">  (Dual Credential</w:t>
      </w:r>
      <w:r w:rsidR="00481A5D">
        <w:t xml:space="preserve"> on</w:t>
      </w:r>
      <w:r>
        <w:t>)</w:t>
      </w:r>
    </w:p>
    <w:p w:rsidR="003B44D2" w:rsidRPr="003B44D2" w:rsidRDefault="003B44D2" w:rsidP="003B44D2">
      <w:pPr>
        <w:pStyle w:val="aa"/>
        <w:numPr>
          <w:ilvl w:val="0"/>
          <w:numId w:val="18"/>
        </w:numPr>
        <w:ind w:leftChars="0"/>
      </w:pPr>
      <w:r w:rsidRPr="00642BED">
        <w:t xml:space="preserve"># </w:t>
      </w:r>
      <w:r w:rsidR="00945B40" w:rsidRPr="00945B40">
        <w:t>Mastercode</w:t>
      </w:r>
      <w:r w:rsidR="00010524">
        <w:t xml:space="preserve"> ● </w:t>
      </w:r>
      <w:r w:rsidR="008E39B1">
        <w:t>54</w:t>
      </w:r>
      <w:r w:rsidR="00010524">
        <w:t xml:space="preserve"> ● </w:t>
      </w:r>
      <w:r>
        <w:t>0</w:t>
      </w:r>
      <w:r w:rsidR="004C0688">
        <w:t xml:space="preserve"> ●</w:t>
      </w:r>
      <w:r w:rsidR="004C0688" w:rsidRPr="00642BED">
        <w:t xml:space="preserve"> </w:t>
      </w:r>
      <w:r w:rsidR="004C0688" w:rsidRPr="00945B40">
        <w:t>Mastercode</w:t>
      </w:r>
      <w:r w:rsidR="004C0688">
        <w:t xml:space="preserve"> ● 54 ●</w:t>
      </w:r>
      <w:r w:rsidR="004C0688" w:rsidRPr="00642BED">
        <w:t xml:space="preserve"> </w:t>
      </w:r>
      <w:r w:rsidR="004C0688">
        <w:t>0</w:t>
      </w:r>
      <w:r w:rsidR="00010524">
        <w:t>●</w:t>
      </w:r>
      <w:r w:rsidR="00945B40">
        <w:t>●</w:t>
      </w:r>
      <w:r w:rsidR="00010524">
        <w:t xml:space="preserve"> </w:t>
      </w:r>
      <w:r>
        <w:t xml:space="preserve">  (Dual Credential</w:t>
      </w:r>
      <w:r w:rsidR="00481A5D">
        <w:t xml:space="preserve"> off</w:t>
      </w:r>
      <w:r>
        <w:t>)</w:t>
      </w:r>
      <w:r w:rsidR="00481A5D">
        <w:t xml:space="preserve"> </w:t>
      </w:r>
    </w:p>
    <w:p w:rsidR="00642BED" w:rsidRPr="003B44D2" w:rsidRDefault="00642BED" w:rsidP="00642BED"/>
    <w:p w:rsidR="00751D01" w:rsidRDefault="00751D01" w:rsidP="0092789E">
      <w:pPr>
        <w:pStyle w:val="2"/>
      </w:pPr>
      <w:bookmarkStart w:id="21" w:name="_Toc497299066"/>
      <w:r>
        <w:t xml:space="preserve">LED </w:t>
      </w:r>
      <w:r>
        <w:rPr>
          <w:rFonts w:hint="eastAsia"/>
        </w:rPr>
        <w:t>Indicators</w:t>
      </w:r>
      <w:bookmarkEnd w:id="21"/>
    </w:p>
    <w:p w:rsidR="00751D01" w:rsidRPr="00751D01" w:rsidRDefault="00751D01" w:rsidP="00891697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751D01">
        <w:rPr>
          <w:rFonts w:eastAsiaTheme="majorEastAsia" w:cstheme="majorBidi"/>
          <w:bCs/>
          <w:kern w:val="52"/>
          <w:sz w:val="28"/>
          <w:szCs w:val="28"/>
        </w:rPr>
        <w:t>Red led indicated incorrect code sequence.</w:t>
      </w:r>
    </w:p>
    <w:p w:rsidR="00751D01" w:rsidRPr="00751D01" w:rsidRDefault="00751D01" w:rsidP="00751D01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R</w:t>
      </w:r>
      <w:r w:rsidRPr="00751D01">
        <w:rPr>
          <w:rFonts w:eastAsiaTheme="majorEastAsia" w:cstheme="majorBidi"/>
          <w:bCs/>
          <w:kern w:val="52"/>
          <w:sz w:val="28"/>
          <w:szCs w:val="28"/>
        </w:rPr>
        <w:t>ed + blue LED indicated suspended code. This can be used when codes are in lockdown or when codes are valid but cannot used ie in the case of entering a new code with the same digits as an existing code or part of a mastercode string</w:t>
      </w:r>
    </w:p>
    <w:p w:rsidR="00751D01" w:rsidRPr="00751D01" w:rsidRDefault="00751D01" w:rsidP="00751D01"/>
    <w:p w:rsidR="006B16C4" w:rsidRDefault="00945B40" w:rsidP="0092789E">
      <w:pPr>
        <w:pStyle w:val="2"/>
      </w:pPr>
      <w:bookmarkStart w:id="22" w:name="_Toc497299067"/>
      <w:r w:rsidRPr="00945B40">
        <w:rPr>
          <w:rFonts w:hint="eastAsia"/>
        </w:rPr>
        <w:t>Mastercode</w:t>
      </w:r>
      <w:r w:rsidR="006B16C4">
        <w:rPr>
          <w:rFonts w:hint="eastAsia"/>
        </w:rPr>
        <w:t xml:space="preserve"> Unlocking</w:t>
      </w:r>
      <w:bookmarkEnd w:id="22"/>
    </w:p>
    <w:p w:rsidR="006B16C4" w:rsidRDefault="00BB0774" w:rsidP="006B16C4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E</w:t>
      </w:r>
      <w:r w:rsidR="006B16C4" w:rsidRPr="0092789E">
        <w:rPr>
          <w:rFonts w:eastAsiaTheme="majorEastAsia" w:cstheme="majorBidi"/>
          <w:bCs/>
          <w:kern w:val="52"/>
          <w:sz w:val="28"/>
          <w:szCs w:val="28"/>
        </w:rPr>
        <w:t xml:space="preserve">nter </w:t>
      </w:r>
      <w:r w:rsidR="00945B40" w:rsidRPr="00945B40">
        <w:rPr>
          <w:rFonts w:eastAsiaTheme="majorEastAsia" w:cstheme="majorBidi"/>
          <w:bCs/>
          <w:kern w:val="52"/>
          <w:sz w:val="28"/>
          <w:szCs w:val="28"/>
        </w:rPr>
        <w:t>Mastercode</w:t>
      </w:r>
      <w:r w:rsidR="00B9439C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  <w:del w:id="23" w:author="JJ Huang" w:date="2017-11-01T10:17:00Z">
        <w:r w:rsidR="00B9439C" w:rsidDel="00850680">
          <w:rPr>
            <w:rFonts w:eastAsiaTheme="majorEastAsia" w:cstheme="majorBidi"/>
            <w:bCs/>
            <w:kern w:val="52"/>
            <w:sz w:val="28"/>
            <w:szCs w:val="28"/>
          </w:rPr>
          <w:delText>followed by</w:delText>
        </w:r>
        <w:r w:rsidR="006B16C4" w:rsidDel="00850680">
          <w:rPr>
            <w:rFonts w:eastAsiaTheme="majorEastAsia" w:cstheme="majorBidi"/>
            <w:bCs/>
            <w:kern w:val="52"/>
            <w:sz w:val="28"/>
            <w:szCs w:val="28"/>
          </w:rPr>
          <w:delText xml:space="preserve"> </w:delText>
        </w:r>
        <w:r w:rsidR="006B16C4" w:rsidRPr="0092789E" w:rsidDel="00850680">
          <w:rPr>
            <w:rFonts w:eastAsiaTheme="majorEastAsia" w:cstheme="majorBidi"/>
            <w:bCs/>
            <w:kern w:val="52"/>
            <w:sz w:val="28"/>
            <w:szCs w:val="28"/>
          </w:rPr>
          <w:delText>#</w:delText>
        </w:r>
      </w:del>
    </w:p>
    <w:p w:rsidR="00B9439C" w:rsidRDefault="00945B40" w:rsidP="00B9439C">
      <w:pPr>
        <w:pStyle w:val="aa"/>
        <w:numPr>
          <w:ilvl w:val="0"/>
          <w:numId w:val="1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945B40">
        <w:t>Mastercode</w:t>
      </w:r>
      <w:r w:rsidR="00511BC2">
        <w:t xml:space="preserve"> </w:t>
      </w:r>
      <w:r w:rsidR="00B9439C">
        <w:t>●</w:t>
      </w:r>
    </w:p>
    <w:p w:rsidR="006B16C4" w:rsidRPr="006B16C4" w:rsidRDefault="006B16C4" w:rsidP="006B16C4"/>
    <w:p w:rsidR="0064078C" w:rsidRPr="0092789E" w:rsidRDefault="009F6310" w:rsidP="0092789E">
      <w:pPr>
        <w:pStyle w:val="2"/>
      </w:pPr>
      <w:bookmarkStart w:id="24" w:name="_Toc497299068"/>
      <w:r w:rsidRPr="0092789E">
        <w:rPr>
          <w:rFonts w:hint="eastAsia"/>
        </w:rPr>
        <w:t>CODE</w:t>
      </w:r>
      <w:r w:rsidR="0064078C" w:rsidRPr="0092789E">
        <w:rPr>
          <w:rFonts w:hint="eastAsia"/>
        </w:rPr>
        <w:t xml:space="preserve"> Unlocking</w:t>
      </w:r>
      <w:bookmarkEnd w:id="24"/>
    </w:p>
    <w:p w:rsidR="00B264FC" w:rsidRDefault="00BB0774" w:rsidP="00164E80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E</w:t>
      </w:r>
      <w:r w:rsidR="00B264FC" w:rsidRPr="0092789E">
        <w:rPr>
          <w:rFonts w:eastAsiaTheme="majorEastAsia" w:cstheme="majorBidi"/>
          <w:bCs/>
          <w:kern w:val="52"/>
          <w:sz w:val="28"/>
          <w:szCs w:val="28"/>
        </w:rPr>
        <w:t xml:space="preserve">nter </w:t>
      </w:r>
      <w:r w:rsidR="009F6310" w:rsidRPr="0092789E">
        <w:rPr>
          <w:rFonts w:eastAsiaTheme="majorEastAsia" w:cstheme="majorBidi"/>
          <w:bCs/>
          <w:kern w:val="52"/>
          <w:sz w:val="28"/>
          <w:szCs w:val="28"/>
        </w:rPr>
        <w:t>CODE</w:t>
      </w:r>
      <w:r w:rsidR="0092789E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  <w:del w:id="25" w:author="JJ Huang" w:date="2017-11-01T10:17:00Z">
        <w:r w:rsidR="00B9439C" w:rsidDel="00850680">
          <w:rPr>
            <w:rFonts w:eastAsiaTheme="majorEastAsia" w:cstheme="majorBidi"/>
            <w:bCs/>
            <w:kern w:val="52"/>
            <w:sz w:val="28"/>
            <w:szCs w:val="28"/>
          </w:rPr>
          <w:delText xml:space="preserve">followed by </w:delText>
        </w:r>
        <w:r w:rsidR="00B264FC" w:rsidRPr="0092789E" w:rsidDel="00850680">
          <w:rPr>
            <w:rFonts w:eastAsiaTheme="majorEastAsia" w:cstheme="majorBidi"/>
            <w:bCs/>
            <w:kern w:val="52"/>
            <w:sz w:val="28"/>
            <w:szCs w:val="28"/>
          </w:rPr>
          <w:delText>#</w:delText>
        </w:r>
      </w:del>
    </w:p>
    <w:p w:rsidR="00B9439C" w:rsidRPr="00B9439C" w:rsidRDefault="00B9439C" w:rsidP="00B9439C">
      <w:pPr>
        <w:pStyle w:val="aa"/>
        <w:numPr>
          <w:ilvl w:val="0"/>
          <w:numId w:val="1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t>Code</w:t>
      </w:r>
      <w:r w:rsidR="00511BC2">
        <w:t xml:space="preserve"> </w:t>
      </w:r>
      <w:r>
        <w:t>●</w:t>
      </w:r>
    </w:p>
    <w:p w:rsidR="007A4017" w:rsidRPr="0092789E" w:rsidRDefault="007A4017" w:rsidP="007A4017">
      <w:pPr>
        <w:pStyle w:val="aa"/>
        <w:ind w:leftChars="0" w:left="960"/>
        <w:rPr>
          <w:rFonts w:eastAsiaTheme="majorEastAsia" w:cstheme="majorBidi"/>
          <w:bCs/>
          <w:kern w:val="52"/>
          <w:sz w:val="28"/>
          <w:szCs w:val="28"/>
        </w:rPr>
      </w:pPr>
    </w:p>
    <w:p w:rsidR="0064078C" w:rsidRDefault="007A4017" w:rsidP="0092789E">
      <w:pPr>
        <w:pStyle w:val="2"/>
      </w:pPr>
      <w:bookmarkStart w:id="26" w:name="_Toc497299069"/>
      <w:r>
        <w:lastRenderedPageBreak/>
        <w:t xml:space="preserve">TAD </w:t>
      </w:r>
      <w:r w:rsidR="0064078C" w:rsidRPr="0092789E">
        <w:t>Unlocking</w:t>
      </w:r>
      <w:bookmarkEnd w:id="26"/>
    </w:p>
    <w:p w:rsidR="001652E5" w:rsidRDefault="00BB0774" w:rsidP="00C5605D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 xml:space="preserve">Enter </w:t>
      </w:r>
      <w:r w:rsidR="001652E5" w:rsidRPr="001652E5">
        <w:rPr>
          <w:rFonts w:eastAsiaTheme="majorEastAsia" w:cstheme="majorBidi"/>
          <w:bCs/>
          <w:kern w:val="52"/>
          <w:sz w:val="28"/>
          <w:szCs w:val="28"/>
        </w:rPr>
        <w:t>*</w:t>
      </w:r>
      <w:r w:rsidR="0086285E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  <w:r w:rsidR="00B9439C">
        <w:rPr>
          <w:rFonts w:eastAsiaTheme="majorEastAsia" w:cstheme="majorBidi"/>
          <w:bCs/>
          <w:kern w:val="52"/>
          <w:sz w:val="28"/>
          <w:szCs w:val="28"/>
        </w:rPr>
        <w:t xml:space="preserve">followed by </w:t>
      </w:r>
      <w:r w:rsidR="001652E5" w:rsidRPr="001652E5">
        <w:rPr>
          <w:rFonts w:eastAsiaTheme="majorEastAsia" w:cstheme="majorBidi"/>
          <w:bCs/>
          <w:kern w:val="52"/>
          <w:sz w:val="28"/>
          <w:szCs w:val="28"/>
        </w:rPr>
        <w:t>TAD</w:t>
      </w:r>
      <w:r w:rsidR="0086285E">
        <w:rPr>
          <w:rFonts w:eastAsiaTheme="majorEastAsia" w:cstheme="majorBidi"/>
          <w:bCs/>
          <w:kern w:val="52"/>
          <w:sz w:val="28"/>
          <w:szCs w:val="28"/>
        </w:rPr>
        <w:t>-</w:t>
      </w:r>
      <w:r w:rsidR="001652E5" w:rsidRPr="001652E5">
        <w:rPr>
          <w:rFonts w:eastAsiaTheme="majorEastAsia" w:cstheme="majorBidi"/>
          <w:bCs/>
          <w:kern w:val="52"/>
          <w:sz w:val="28"/>
          <w:szCs w:val="28"/>
        </w:rPr>
        <w:t xml:space="preserve">codes </w:t>
      </w:r>
    </w:p>
    <w:p w:rsidR="00B9439C" w:rsidRPr="00B9439C" w:rsidRDefault="00B9439C" w:rsidP="00B9439C">
      <w:pPr>
        <w:pStyle w:val="aa"/>
        <w:numPr>
          <w:ilvl w:val="0"/>
          <w:numId w:val="1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t>* TAD-code ●</w:t>
      </w:r>
    </w:p>
    <w:p w:rsidR="00492FFB" w:rsidRPr="001652E5" w:rsidRDefault="007A4017" w:rsidP="00124663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1652E5">
        <w:rPr>
          <w:rFonts w:eastAsiaTheme="majorEastAsia" w:cstheme="majorBidi"/>
          <w:bCs/>
          <w:kern w:val="52"/>
          <w:sz w:val="28"/>
          <w:szCs w:val="28"/>
        </w:rPr>
        <w:t>TAD codes are</w:t>
      </w:r>
      <w:r w:rsidR="0092789E" w:rsidRPr="001652E5">
        <w:rPr>
          <w:rFonts w:eastAsiaTheme="majorEastAsia" w:cstheme="majorBidi"/>
          <w:bCs/>
          <w:kern w:val="52"/>
          <w:sz w:val="28"/>
          <w:szCs w:val="28"/>
        </w:rPr>
        <w:t xml:space="preserve"> time-specific temporary code</w:t>
      </w:r>
      <w:r w:rsidRPr="001652E5">
        <w:rPr>
          <w:rFonts w:eastAsiaTheme="majorEastAsia" w:cstheme="majorBidi"/>
          <w:bCs/>
          <w:kern w:val="52"/>
          <w:sz w:val="28"/>
          <w:szCs w:val="28"/>
        </w:rPr>
        <w:t>s</w:t>
      </w:r>
      <w:r w:rsidR="0092789E" w:rsidRPr="001652E5">
        <w:rPr>
          <w:rFonts w:eastAsiaTheme="majorEastAsia" w:cstheme="majorBidi"/>
          <w:bCs/>
          <w:kern w:val="52"/>
          <w:sz w:val="28"/>
          <w:szCs w:val="28"/>
        </w:rPr>
        <w:t xml:space="preserve"> that can be generated in App. </w:t>
      </w:r>
      <w:r w:rsidRPr="001652E5">
        <w:rPr>
          <w:rFonts w:eastAsiaTheme="majorEastAsia" w:cstheme="majorBidi"/>
          <w:bCs/>
          <w:kern w:val="52"/>
          <w:sz w:val="28"/>
          <w:szCs w:val="28"/>
        </w:rPr>
        <w:t>TAD</w:t>
      </w:r>
      <w:r w:rsidR="00FC3D51" w:rsidRPr="001652E5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  <w:r w:rsidRPr="001652E5">
        <w:rPr>
          <w:rFonts w:eastAsiaTheme="majorEastAsia" w:cstheme="majorBidi"/>
          <w:bCs/>
          <w:kern w:val="52"/>
          <w:sz w:val="28"/>
          <w:szCs w:val="28"/>
        </w:rPr>
        <w:t xml:space="preserve">codes </w:t>
      </w:r>
      <w:r w:rsidR="00FC3D51" w:rsidRPr="001652E5">
        <w:rPr>
          <w:rFonts w:eastAsiaTheme="majorEastAsia" w:cstheme="majorBidi"/>
          <w:bCs/>
          <w:kern w:val="52"/>
          <w:sz w:val="28"/>
          <w:szCs w:val="28"/>
        </w:rPr>
        <w:t xml:space="preserve">can be generated in the App anywhere; no need to be in front of the Lock. </w:t>
      </w:r>
    </w:p>
    <w:p w:rsidR="00FC3D51" w:rsidRDefault="007A4017" w:rsidP="001652E5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 xml:space="preserve">TAD codes </w:t>
      </w:r>
      <w:r w:rsidR="0092789E" w:rsidRPr="00FC3D51">
        <w:rPr>
          <w:rFonts w:eastAsiaTheme="majorEastAsia" w:cstheme="majorBidi" w:hint="eastAsia"/>
          <w:bCs/>
          <w:kern w:val="52"/>
          <w:sz w:val="28"/>
          <w:szCs w:val="28"/>
        </w:rPr>
        <w:t xml:space="preserve">can be obtained in the App: </w:t>
      </w:r>
    </w:p>
    <w:p w:rsidR="00FC3D51" w:rsidRDefault="00FC3D51" w:rsidP="001652E5">
      <w:pPr>
        <w:pStyle w:val="aa"/>
        <w:numPr>
          <w:ilvl w:val="1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I</w:t>
      </w:r>
      <w:r w:rsidR="0092789E" w:rsidRPr="00FC3D51">
        <w:rPr>
          <w:rFonts w:eastAsiaTheme="majorEastAsia" w:cstheme="majorBidi" w:hint="eastAsia"/>
          <w:bCs/>
          <w:kern w:val="52"/>
          <w:sz w:val="28"/>
          <w:szCs w:val="28"/>
        </w:rPr>
        <w:t xml:space="preserve">n the Clients page, press the </w:t>
      </w:r>
      <w:r w:rsidR="0092789E" w:rsidRPr="00FC3D51">
        <w:rPr>
          <w:rFonts w:eastAsiaTheme="majorEastAsia" w:cstheme="majorBidi"/>
          <w:bCs/>
          <w:kern w:val="52"/>
          <w:sz w:val="28"/>
          <w:szCs w:val="28"/>
        </w:rPr>
        <w:t>“+”</w:t>
      </w:r>
      <w:r w:rsidR="00F67FC8" w:rsidRPr="00FC3D51">
        <w:rPr>
          <w:rFonts w:eastAsiaTheme="majorEastAsia" w:cstheme="majorBidi"/>
          <w:bCs/>
          <w:kern w:val="52"/>
          <w:sz w:val="28"/>
          <w:szCs w:val="28"/>
        </w:rPr>
        <w:t xml:space="preserve"> on the top-right corner, and select Type as </w:t>
      </w:r>
      <w:r w:rsidR="007A4017">
        <w:rPr>
          <w:rFonts w:eastAsiaTheme="majorEastAsia" w:cstheme="majorBidi"/>
          <w:bCs/>
          <w:kern w:val="52"/>
          <w:sz w:val="28"/>
          <w:szCs w:val="28"/>
        </w:rPr>
        <w:t xml:space="preserve">TAD codes </w:t>
      </w:r>
      <w:r w:rsidR="00F67FC8" w:rsidRPr="00FC3D51">
        <w:rPr>
          <w:rFonts w:eastAsiaTheme="majorEastAsia" w:cstheme="majorBidi"/>
          <w:bCs/>
          <w:kern w:val="52"/>
          <w:sz w:val="28"/>
          <w:szCs w:val="28"/>
        </w:rPr>
        <w:t xml:space="preserve">to see the UI. </w:t>
      </w:r>
      <w:r w:rsidR="00F40197">
        <w:rPr>
          <w:rFonts w:eastAsiaTheme="majorEastAsia" w:cstheme="majorBidi"/>
          <w:bCs/>
          <w:kern w:val="52"/>
          <w:sz w:val="28"/>
          <w:szCs w:val="28"/>
        </w:rPr>
        <w:t xml:space="preserve">Once generated, send the </w:t>
      </w:r>
      <w:r w:rsidR="007A4017">
        <w:rPr>
          <w:rFonts w:eastAsiaTheme="majorEastAsia" w:cstheme="majorBidi"/>
          <w:bCs/>
          <w:kern w:val="52"/>
          <w:sz w:val="28"/>
          <w:szCs w:val="28"/>
        </w:rPr>
        <w:t>TAD codes</w:t>
      </w:r>
      <w:r w:rsidR="00F40197">
        <w:rPr>
          <w:rFonts w:eastAsiaTheme="majorEastAsia" w:cstheme="majorBidi"/>
          <w:bCs/>
          <w:kern w:val="52"/>
          <w:sz w:val="28"/>
          <w:szCs w:val="28"/>
        </w:rPr>
        <w:t xml:space="preserve"> to the users. </w:t>
      </w:r>
    </w:p>
    <w:p w:rsidR="0011540C" w:rsidRDefault="0011540C" w:rsidP="0064078C">
      <w:pPr>
        <w:pStyle w:val="aa"/>
        <w:ind w:leftChars="0"/>
        <w:rPr>
          <w:rFonts w:eastAsiaTheme="majorEastAsia" w:cstheme="majorBidi"/>
          <w:bCs/>
          <w:kern w:val="52"/>
          <w:sz w:val="28"/>
          <w:szCs w:val="28"/>
        </w:rPr>
      </w:pPr>
    </w:p>
    <w:p w:rsidR="0011540C" w:rsidRPr="00DA3CA1" w:rsidRDefault="0011540C" w:rsidP="00DA3CA1">
      <w:pPr>
        <w:pStyle w:val="2"/>
      </w:pPr>
      <w:bookmarkStart w:id="27" w:name="_Toc497299070"/>
      <w:r w:rsidRPr="00DA3CA1">
        <w:rPr>
          <w:rFonts w:hint="eastAsia"/>
        </w:rPr>
        <w:t>ATAD</w:t>
      </w:r>
      <w:bookmarkEnd w:id="27"/>
      <w:r w:rsidRPr="00DA3CA1">
        <w:rPr>
          <w:rFonts w:hint="eastAsia"/>
        </w:rPr>
        <w:t xml:space="preserve"> </w:t>
      </w:r>
    </w:p>
    <w:p w:rsidR="0011540C" w:rsidRDefault="00DA3CA1" w:rsidP="00DA3CA1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5239D6">
        <w:rPr>
          <w:rFonts w:eastAsiaTheme="majorEastAsia" w:cstheme="majorBidi"/>
          <w:bCs/>
          <w:kern w:val="52"/>
          <w:sz w:val="28"/>
          <w:szCs w:val="28"/>
        </w:rPr>
        <w:t>Auto Repeat Time And Duration codes</w:t>
      </w:r>
      <w:r w:rsidR="00AC254A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  <w:r w:rsidR="00AC254A" w:rsidRPr="001652E5">
        <w:rPr>
          <w:rFonts w:eastAsiaTheme="majorEastAsia" w:cstheme="majorBidi"/>
          <w:bCs/>
          <w:kern w:val="52"/>
          <w:sz w:val="28"/>
          <w:szCs w:val="28"/>
        </w:rPr>
        <w:t>that can be generated in App</w:t>
      </w:r>
    </w:p>
    <w:p w:rsidR="00AC254A" w:rsidRPr="005239D6" w:rsidRDefault="00AC254A" w:rsidP="00DA3CA1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Repeat by Day</w:t>
      </w:r>
      <w:r w:rsidR="00A4013E">
        <w:rPr>
          <w:rFonts w:eastAsiaTheme="majorEastAsia" w:cstheme="majorBidi"/>
          <w:bCs/>
          <w:kern w:val="52"/>
          <w:sz w:val="28"/>
          <w:szCs w:val="28"/>
        </w:rPr>
        <w:t xml:space="preserve"> (duration no longer than a day)</w:t>
      </w:r>
      <w:r>
        <w:rPr>
          <w:rFonts w:eastAsiaTheme="majorEastAsia" w:cstheme="majorBidi"/>
          <w:bCs/>
          <w:kern w:val="52"/>
          <w:sz w:val="28"/>
          <w:szCs w:val="28"/>
        </w:rPr>
        <w:t xml:space="preserve"> or by Week</w:t>
      </w:r>
      <w:r w:rsidR="00A4013E">
        <w:rPr>
          <w:rFonts w:eastAsiaTheme="majorEastAsia" w:cstheme="majorBidi"/>
          <w:bCs/>
          <w:kern w:val="52"/>
          <w:sz w:val="28"/>
          <w:szCs w:val="28"/>
        </w:rPr>
        <w:t xml:space="preserve"> (duration no longer than a week)</w:t>
      </w:r>
    </w:p>
    <w:p w:rsidR="00DA3CA1" w:rsidRPr="005239D6" w:rsidRDefault="00DA3CA1" w:rsidP="00DA3CA1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5239D6">
        <w:rPr>
          <w:rFonts w:eastAsiaTheme="majorEastAsia" w:cstheme="majorBidi"/>
          <w:bCs/>
          <w:kern w:val="52"/>
          <w:sz w:val="28"/>
          <w:szCs w:val="28"/>
        </w:rPr>
        <w:t>ARTAD codes can be set to run for a number of selected weeks up to a maximum of 4 weeks</w:t>
      </w:r>
    </w:p>
    <w:p w:rsidR="00DA3CA1" w:rsidRPr="00DA3CA1" w:rsidRDefault="00DA3CA1" w:rsidP="00DA3CA1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5239D6">
        <w:rPr>
          <w:rFonts w:eastAsiaTheme="majorEastAsia" w:cstheme="majorBidi"/>
          <w:bCs/>
          <w:kern w:val="52"/>
          <w:sz w:val="28"/>
          <w:szCs w:val="28"/>
        </w:rPr>
        <w:t xml:space="preserve">New TAD codes will be sent to </w:t>
      </w:r>
      <w:r w:rsidR="00A4013E">
        <w:rPr>
          <w:rFonts w:eastAsiaTheme="majorEastAsia" w:cstheme="majorBidi"/>
          <w:bCs/>
          <w:kern w:val="52"/>
          <w:sz w:val="28"/>
          <w:szCs w:val="28"/>
        </w:rPr>
        <w:t>an</w:t>
      </w:r>
      <w:r w:rsidRPr="005239D6">
        <w:rPr>
          <w:rFonts w:eastAsiaTheme="majorEastAsia" w:cstheme="majorBidi"/>
          <w:bCs/>
          <w:kern w:val="52"/>
          <w:sz w:val="28"/>
          <w:szCs w:val="28"/>
        </w:rPr>
        <w:t xml:space="preserve"> email when they becomes effective</w:t>
      </w:r>
    </w:p>
    <w:p w:rsidR="00DA3CA1" w:rsidRDefault="005239D6" w:rsidP="00DA3CA1">
      <w:pPr>
        <w:pStyle w:val="aa"/>
        <w:numPr>
          <w:ilvl w:val="0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O</w:t>
      </w:r>
      <w:r w:rsidR="00DA3CA1" w:rsidRPr="005239D6">
        <w:rPr>
          <w:rFonts w:eastAsiaTheme="majorEastAsia" w:cstheme="majorBidi"/>
          <w:bCs/>
          <w:kern w:val="52"/>
          <w:sz w:val="28"/>
          <w:szCs w:val="28"/>
        </w:rPr>
        <w:t>nly a single email address could be sent to the responsible person to forward automatically to a group.  </w:t>
      </w:r>
    </w:p>
    <w:p w:rsidR="00F40197" w:rsidRDefault="00F40197" w:rsidP="00164E80">
      <w:pPr>
        <w:pStyle w:val="1"/>
        <w:numPr>
          <w:ilvl w:val="0"/>
          <w:numId w:val="1"/>
        </w:numPr>
      </w:pPr>
      <w:bookmarkStart w:id="28" w:name="_Toc497299071"/>
      <w:r>
        <w:rPr>
          <w:rFonts w:hint="eastAsia"/>
        </w:rPr>
        <w:t>Card Operations</w:t>
      </w:r>
      <w:bookmarkEnd w:id="28"/>
    </w:p>
    <w:p w:rsidR="00F40197" w:rsidRDefault="00F40197" w:rsidP="00F40197">
      <w:pPr>
        <w:pStyle w:val="2"/>
      </w:pPr>
      <w:bookmarkStart w:id="29" w:name="_Toc497299072"/>
      <w:r>
        <w:rPr>
          <w:rFonts w:hint="eastAsia"/>
        </w:rPr>
        <w:t xml:space="preserve">Card </w:t>
      </w:r>
      <w:r w:rsidR="004C5197">
        <w:t>Sensing</w:t>
      </w:r>
      <w:bookmarkEnd w:id="29"/>
    </w:p>
    <w:p w:rsidR="00396888" w:rsidRPr="00396888" w:rsidRDefault="00F40197" w:rsidP="001E60B0">
      <w:pPr>
        <w:pStyle w:val="aa"/>
        <w:numPr>
          <w:ilvl w:val="0"/>
          <w:numId w:val="6"/>
        </w:numPr>
        <w:ind w:leftChars="0"/>
      </w:pPr>
      <w:r w:rsidRPr="00BB0774">
        <w:rPr>
          <w:rFonts w:eastAsiaTheme="majorEastAsia" w:cstheme="majorBidi"/>
          <w:bCs/>
          <w:kern w:val="52"/>
          <w:sz w:val="28"/>
          <w:szCs w:val="28"/>
        </w:rPr>
        <w:t xml:space="preserve">Put the card in front of the sensing area, and wait until LED flash and beep heard. </w:t>
      </w:r>
    </w:p>
    <w:p w:rsidR="00F40197" w:rsidRDefault="00F40197" w:rsidP="00164E80">
      <w:pPr>
        <w:pStyle w:val="1"/>
        <w:numPr>
          <w:ilvl w:val="0"/>
          <w:numId w:val="1"/>
        </w:numPr>
      </w:pPr>
      <w:bookmarkStart w:id="30" w:name="_Toc497299073"/>
      <w:r>
        <w:rPr>
          <w:rFonts w:hint="eastAsia"/>
        </w:rPr>
        <w:t>Low Battery Warning</w:t>
      </w:r>
      <w:bookmarkEnd w:id="30"/>
    </w:p>
    <w:p w:rsidR="00BE00A4" w:rsidRPr="00BE00A4" w:rsidRDefault="00BE00A4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 w:rsidRPr="00BE00A4">
        <w:rPr>
          <w:rFonts w:eastAsiaTheme="majorEastAsia" w:cstheme="majorBidi"/>
          <w:bCs/>
          <w:kern w:val="52"/>
          <w:sz w:val="28"/>
          <w:szCs w:val="28"/>
        </w:rPr>
        <w:t xml:space="preserve">When the battery is at a low state, there are two </w:t>
      </w:r>
      <w:r w:rsidR="002F2A04">
        <w:rPr>
          <w:rFonts w:eastAsiaTheme="majorEastAsia" w:cstheme="majorBidi"/>
          <w:bCs/>
          <w:kern w:val="52"/>
          <w:sz w:val="28"/>
          <w:szCs w:val="28"/>
        </w:rPr>
        <w:t>kinds of situation</w:t>
      </w:r>
      <w:r w:rsidRPr="00BE00A4">
        <w:rPr>
          <w:rFonts w:eastAsiaTheme="majorEastAsia" w:cstheme="majorBidi"/>
          <w:bCs/>
          <w:kern w:val="52"/>
          <w:sz w:val="28"/>
          <w:szCs w:val="28"/>
        </w:rPr>
        <w:t xml:space="preserve">: </w:t>
      </w:r>
    </w:p>
    <w:p w:rsidR="00BE00A4" w:rsidRPr="007711B1" w:rsidRDefault="00BE00A4" w:rsidP="00C87E0F">
      <w:pPr>
        <w:pStyle w:val="aa"/>
        <w:numPr>
          <w:ilvl w:val="1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7711B1">
        <w:rPr>
          <w:rFonts w:eastAsiaTheme="majorEastAsia" w:cstheme="majorBidi"/>
          <w:bCs/>
          <w:kern w:val="52"/>
          <w:sz w:val="28"/>
          <w:szCs w:val="28"/>
        </w:rPr>
        <w:t>During successful unlock</w:t>
      </w:r>
      <w:r w:rsidR="007711B1">
        <w:rPr>
          <w:rFonts w:eastAsiaTheme="majorEastAsia" w:cstheme="majorBidi"/>
          <w:bCs/>
          <w:kern w:val="52"/>
          <w:sz w:val="28"/>
          <w:szCs w:val="28"/>
        </w:rPr>
        <w:t>ing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t xml:space="preserve">, the sound is </w:t>
      </w:r>
      <w:r w:rsidR="00D31B02">
        <w:rPr>
          <w:rFonts w:eastAsiaTheme="majorEastAsia" w:cstheme="majorBidi"/>
          <w:bCs/>
          <w:kern w:val="52"/>
          <w:sz w:val="28"/>
          <w:szCs w:val="28"/>
        </w:rPr>
        <w:t>3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t xml:space="preserve"> beep</w:t>
      </w:r>
      <w:r w:rsidR="002F2A04">
        <w:rPr>
          <w:rFonts w:eastAsiaTheme="majorEastAsia" w:cstheme="majorBidi"/>
          <w:bCs/>
          <w:kern w:val="52"/>
          <w:sz w:val="28"/>
          <w:szCs w:val="28"/>
        </w:rPr>
        <w:t>s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t xml:space="preserve"> then 5 beeps for low battery warning </w:t>
      </w:r>
    </w:p>
    <w:p w:rsidR="00F40197" w:rsidRDefault="00BE00A4" w:rsidP="00C87E0F">
      <w:pPr>
        <w:pStyle w:val="aa"/>
        <w:numPr>
          <w:ilvl w:val="1"/>
          <w:numId w:val="6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7711B1">
        <w:rPr>
          <w:rFonts w:eastAsiaTheme="majorEastAsia" w:cstheme="majorBidi"/>
          <w:bCs/>
          <w:kern w:val="52"/>
          <w:sz w:val="28"/>
          <w:szCs w:val="28"/>
        </w:rPr>
        <w:t xml:space="preserve">During </w:t>
      </w:r>
      <w:r w:rsidR="007711B1">
        <w:rPr>
          <w:rFonts w:eastAsiaTheme="majorEastAsia" w:cstheme="majorBidi"/>
          <w:bCs/>
          <w:kern w:val="52"/>
          <w:sz w:val="28"/>
          <w:szCs w:val="28"/>
        </w:rPr>
        <w:t xml:space="preserve">successful authentication but if the battery is not enough to 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lastRenderedPageBreak/>
        <w:t>unlock</w:t>
      </w:r>
      <w:r w:rsidR="007711B1">
        <w:rPr>
          <w:rFonts w:eastAsiaTheme="majorEastAsia" w:cstheme="majorBidi"/>
          <w:bCs/>
          <w:kern w:val="52"/>
          <w:sz w:val="28"/>
          <w:szCs w:val="28"/>
        </w:rPr>
        <w:t>ing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t xml:space="preserve">, the sound is </w:t>
      </w:r>
      <w:r w:rsidR="00D31B02">
        <w:rPr>
          <w:rFonts w:eastAsiaTheme="majorEastAsia" w:cstheme="majorBidi"/>
          <w:bCs/>
          <w:kern w:val="52"/>
          <w:sz w:val="28"/>
          <w:szCs w:val="28"/>
        </w:rPr>
        <w:t>3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t xml:space="preserve"> beep</w:t>
      </w:r>
      <w:r w:rsidR="002F2A04">
        <w:rPr>
          <w:rFonts w:eastAsiaTheme="majorEastAsia" w:cstheme="majorBidi"/>
          <w:bCs/>
          <w:kern w:val="52"/>
          <w:sz w:val="28"/>
          <w:szCs w:val="28"/>
        </w:rPr>
        <w:t>s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t xml:space="preserve"> then </w:t>
      </w:r>
      <w:r w:rsidR="007711B1" w:rsidRPr="007711B1">
        <w:rPr>
          <w:rFonts w:eastAsiaTheme="majorEastAsia" w:cstheme="majorBidi"/>
          <w:bCs/>
          <w:kern w:val="52"/>
          <w:sz w:val="28"/>
          <w:szCs w:val="28"/>
        </w:rPr>
        <w:t>10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t xml:space="preserve"> beeps for </w:t>
      </w:r>
      <w:r w:rsidR="007711B1" w:rsidRPr="007711B1">
        <w:rPr>
          <w:rFonts w:eastAsiaTheme="majorEastAsia" w:cstheme="majorBidi"/>
          <w:bCs/>
          <w:kern w:val="52"/>
          <w:sz w:val="28"/>
          <w:szCs w:val="28"/>
        </w:rPr>
        <w:t xml:space="preserve">extreme </w:t>
      </w:r>
      <w:r w:rsidRPr="007711B1">
        <w:rPr>
          <w:rFonts w:eastAsiaTheme="majorEastAsia" w:cstheme="majorBidi"/>
          <w:bCs/>
          <w:kern w:val="52"/>
          <w:sz w:val="28"/>
          <w:szCs w:val="28"/>
        </w:rPr>
        <w:t>low battery warning.</w:t>
      </w:r>
    </w:p>
    <w:p w:rsidR="007711B1" w:rsidRPr="007711B1" w:rsidRDefault="007711B1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 xml:space="preserve">Both situations are only released by replacing with new brand batteries. </w:t>
      </w:r>
    </w:p>
    <w:p w:rsidR="00F40197" w:rsidRDefault="00F40197" w:rsidP="00164E80">
      <w:pPr>
        <w:pStyle w:val="1"/>
        <w:numPr>
          <w:ilvl w:val="0"/>
          <w:numId w:val="1"/>
        </w:numPr>
      </w:pPr>
      <w:bookmarkStart w:id="31" w:name="_Toc497299074"/>
      <w:r>
        <w:rPr>
          <w:rFonts w:hint="eastAsia"/>
        </w:rPr>
        <w:t>Wrong-try Lock-out</w:t>
      </w:r>
      <w:bookmarkEnd w:id="31"/>
    </w:p>
    <w:p w:rsidR="00BE00A4" w:rsidRPr="00BE00A4" w:rsidRDefault="00BE00A4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 w:rsidRPr="00BE00A4">
        <w:rPr>
          <w:rFonts w:eastAsiaTheme="majorEastAsia" w:cstheme="majorBidi" w:hint="eastAsia"/>
          <w:bCs/>
          <w:kern w:val="52"/>
          <w:sz w:val="28"/>
          <w:szCs w:val="28"/>
        </w:rPr>
        <w:t xml:space="preserve">After 3 continues unsuccessful unlocking </w:t>
      </w:r>
      <w:r w:rsidRPr="00BE00A4">
        <w:rPr>
          <w:rFonts w:eastAsiaTheme="majorEastAsia" w:cstheme="majorBidi"/>
          <w:bCs/>
          <w:kern w:val="52"/>
          <w:sz w:val="28"/>
          <w:szCs w:val="28"/>
        </w:rPr>
        <w:t>attempt</w:t>
      </w:r>
      <w:r>
        <w:rPr>
          <w:rFonts w:eastAsiaTheme="majorEastAsia" w:cstheme="majorBidi" w:hint="eastAsia"/>
          <w:bCs/>
          <w:kern w:val="52"/>
          <w:sz w:val="28"/>
          <w:szCs w:val="28"/>
        </w:rPr>
        <w:t xml:space="preserve"> within 1 minute</w:t>
      </w:r>
      <w:r w:rsidRPr="00BE00A4">
        <w:rPr>
          <w:rFonts w:eastAsiaTheme="majorEastAsia" w:cstheme="majorBidi" w:hint="eastAsia"/>
          <w:bCs/>
          <w:kern w:val="52"/>
          <w:sz w:val="28"/>
          <w:szCs w:val="28"/>
        </w:rPr>
        <w:t xml:space="preserve">, the Lock sill stays no-response </w:t>
      </w:r>
      <w:r>
        <w:rPr>
          <w:rFonts w:eastAsiaTheme="majorEastAsia" w:cstheme="majorBidi"/>
          <w:bCs/>
          <w:kern w:val="52"/>
          <w:sz w:val="28"/>
          <w:szCs w:val="28"/>
        </w:rPr>
        <w:t xml:space="preserve">for Code or Card </w:t>
      </w:r>
      <w:r w:rsidRPr="00BE00A4">
        <w:rPr>
          <w:rFonts w:eastAsiaTheme="majorEastAsia" w:cstheme="majorBidi" w:hint="eastAsia"/>
          <w:bCs/>
          <w:kern w:val="52"/>
          <w:sz w:val="28"/>
          <w:szCs w:val="28"/>
        </w:rPr>
        <w:t xml:space="preserve">for </w:t>
      </w:r>
      <w:r>
        <w:rPr>
          <w:rFonts w:eastAsiaTheme="majorEastAsia" w:cstheme="majorBidi"/>
          <w:bCs/>
          <w:kern w:val="52"/>
          <w:sz w:val="28"/>
          <w:szCs w:val="28"/>
        </w:rPr>
        <w:t xml:space="preserve">1 minute. </w:t>
      </w:r>
    </w:p>
    <w:p w:rsidR="0064078C" w:rsidRDefault="0064078C" w:rsidP="00164E80">
      <w:pPr>
        <w:pStyle w:val="1"/>
        <w:numPr>
          <w:ilvl w:val="0"/>
          <w:numId w:val="1"/>
        </w:numPr>
      </w:pPr>
      <w:bookmarkStart w:id="32" w:name="_Toc497299075"/>
      <w:r>
        <w:rPr>
          <w:rFonts w:hint="eastAsia"/>
        </w:rPr>
        <w:t>Return to Factory Default</w:t>
      </w:r>
      <w:bookmarkEnd w:id="32"/>
    </w:p>
    <w:p w:rsidR="00F40197" w:rsidRPr="00E73AF5" w:rsidRDefault="00F40197" w:rsidP="00C87E0F">
      <w:pPr>
        <w:ind w:firstLineChars="202" w:firstLine="566"/>
        <w:rPr>
          <w:rFonts w:eastAsiaTheme="majorEastAsia" w:cstheme="majorBidi"/>
          <w:bCs/>
          <w:kern w:val="52"/>
          <w:sz w:val="28"/>
          <w:szCs w:val="28"/>
        </w:rPr>
      </w:pPr>
      <w:r w:rsidRPr="00E73AF5">
        <w:rPr>
          <w:rFonts w:eastAsiaTheme="majorEastAsia" w:cstheme="majorBidi" w:hint="eastAsia"/>
          <w:bCs/>
          <w:kern w:val="52"/>
          <w:sz w:val="28"/>
          <w:szCs w:val="28"/>
        </w:rPr>
        <w:t>Following the steps:</w:t>
      </w:r>
    </w:p>
    <w:p w:rsidR="00F40197" w:rsidRPr="00E73AF5" w:rsidRDefault="00F40197" w:rsidP="00164E80">
      <w:pPr>
        <w:pStyle w:val="aa"/>
        <w:numPr>
          <w:ilvl w:val="0"/>
          <w:numId w:val="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E73AF5">
        <w:rPr>
          <w:rFonts w:eastAsiaTheme="majorEastAsia" w:cstheme="majorBidi"/>
          <w:bCs/>
          <w:kern w:val="52"/>
          <w:sz w:val="28"/>
          <w:szCs w:val="28"/>
        </w:rPr>
        <w:t>Remove battery cover and take-out one battery</w:t>
      </w:r>
    </w:p>
    <w:p w:rsidR="00F40197" w:rsidRPr="00E73AF5" w:rsidRDefault="00F40197" w:rsidP="00164E80">
      <w:pPr>
        <w:pStyle w:val="aa"/>
        <w:numPr>
          <w:ilvl w:val="0"/>
          <w:numId w:val="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E73AF5">
        <w:rPr>
          <w:rFonts w:eastAsiaTheme="majorEastAsia" w:cstheme="majorBidi"/>
          <w:bCs/>
          <w:kern w:val="52"/>
          <w:sz w:val="28"/>
          <w:szCs w:val="28"/>
        </w:rPr>
        <w:t xml:space="preserve">Keep </w:t>
      </w:r>
      <w:r w:rsidR="00492FFB">
        <w:rPr>
          <w:rFonts w:eastAsiaTheme="majorEastAsia" w:cstheme="majorBidi"/>
          <w:bCs/>
          <w:kern w:val="52"/>
          <w:sz w:val="28"/>
          <w:szCs w:val="28"/>
        </w:rPr>
        <w:t>#</w:t>
      </w:r>
      <w:r w:rsidRPr="00E73AF5">
        <w:rPr>
          <w:rFonts w:eastAsiaTheme="majorEastAsia" w:cstheme="majorBidi"/>
          <w:bCs/>
          <w:kern w:val="52"/>
          <w:sz w:val="28"/>
          <w:szCs w:val="28"/>
        </w:rPr>
        <w:t xml:space="preserve"> button pressed</w:t>
      </w:r>
    </w:p>
    <w:p w:rsidR="00F40197" w:rsidRPr="00E73AF5" w:rsidRDefault="00F40197" w:rsidP="00164E80">
      <w:pPr>
        <w:pStyle w:val="aa"/>
        <w:numPr>
          <w:ilvl w:val="0"/>
          <w:numId w:val="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E73AF5">
        <w:rPr>
          <w:rFonts w:eastAsiaTheme="majorEastAsia" w:cstheme="majorBidi" w:hint="eastAsia"/>
          <w:bCs/>
          <w:kern w:val="52"/>
          <w:sz w:val="28"/>
          <w:szCs w:val="28"/>
        </w:rPr>
        <w:t xml:space="preserve">Replacing the battery while </w:t>
      </w:r>
      <w:r w:rsidRPr="00E73AF5">
        <w:rPr>
          <w:rFonts w:eastAsiaTheme="majorEastAsia" w:cstheme="majorBidi"/>
          <w:bCs/>
          <w:kern w:val="52"/>
          <w:sz w:val="28"/>
          <w:szCs w:val="28"/>
        </w:rPr>
        <w:t xml:space="preserve">pressing the </w:t>
      </w:r>
      <w:r w:rsidR="00492FFB">
        <w:rPr>
          <w:rFonts w:eastAsiaTheme="majorEastAsia" w:cstheme="majorBidi"/>
          <w:bCs/>
          <w:kern w:val="52"/>
          <w:sz w:val="28"/>
          <w:szCs w:val="28"/>
        </w:rPr>
        <w:t>#</w:t>
      </w:r>
      <w:r w:rsidRPr="00E73AF5">
        <w:rPr>
          <w:rFonts w:eastAsiaTheme="majorEastAsia" w:cstheme="majorBidi"/>
          <w:bCs/>
          <w:kern w:val="52"/>
          <w:sz w:val="28"/>
          <w:szCs w:val="28"/>
        </w:rPr>
        <w:t xml:space="preserve"> button</w:t>
      </w:r>
    </w:p>
    <w:p w:rsidR="00492FFB" w:rsidRDefault="00F40197" w:rsidP="00164E80">
      <w:pPr>
        <w:pStyle w:val="aa"/>
        <w:numPr>
          <w:ilvl w:val="0"/>
          <w:numId w:val="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E73AF5">
        <w:rPr>
          <w:rFonts w:eastAsiaTheme="majorEastAsia" w:cstheme="majorBidi"/>
          <w:bCs/>
          <w:kern w:val="52"/>
          <w:sz w:val="28"/>
          <w:szCs w:val="28"/>
        </w:rPr>
        <w:t xml:space="preserve">Wait for 4 beeps then releasing the </w:t>
      </w:r>
      <w:r w:rsidR="00492FFB">
        <w:rPr>
          <w:rFonts w:eastAsiaTheme="majorEastAsia" w:cstheme="majorBidi"/>
          <w:bCs/>
          <w:kern w:val="52"/>
          <w:sz w:val="28"/>
          <w:szCs w:val="28"/>
        </w:rPr>
        <w:t>#</w:t>
      </w:r>
      <w:r w:rsidRPr="00E73AF5">
        <w:rPr>
          <w:rFonts w:eastAsiaTheme="majorEastAsia" w:cstheme="majorBidi"/>
          <w:bCs/>
          <w:kern w:val="52"/>
          <w:sz w:val="28"/>
          <w:szCs w:val="28"/>
        </w:rPr>
        <w:t xml:space="preserve"> button</w:t>
      </w:r>
      <w:r w:rsidR="00E73AF5">
        <w:rPr>
          <w:rFonts w:eastAsiaTheme="majorEastAsia" w:cstheme="majorBidi"/>
          <w:bCs/>
          <w:kern w:val="52"/>
          <w:sz w:val="28"/>
          <w:szCs w:val="28"/>
        </w:rPr>
        <w:t xml:space="preserve">. </w:t>
      </w:r>
    </w:p>
    <w:p w:rsidR="00F40197" w:rsidRPr="00E73AF5" w:rsidRDefault="00492FFB" w:rsidP="00164E80">
      <w:pPr>
        <w:pStyle w:val="aa"/>
        <w:numPr>
          <w:ilvl w:val="0"/>
          <w:numId w:val="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Press ####</w:t>
      </w:r>
      <w:r w:rsidR="00396888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</w:p>
    <w:p w:rsidR="00F40197" w:rsidRDefault="00F40197" w:rsidP="00164E80">
      <w:pPr>
        <w:pStyle w:val="aa"/>
        <w:numPr>
          <w:ilvl w:val="0"/>
          <w:numId w:val="8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E73AF5">
        <w:rPr>
          <w:rFonts w:eastAsiaTheme="majorEastAsia" w:cstheme="majorBidi"/>
          <w:bCs/>
          <w:kern w:val="52"/>
          <w:sz w:val="28"/>
          <w:szCs w:val="28"/>
        </w:rPr>
        <w:t xml:space="preserve">Replace the battery cover. </w:t>
      </w:r>
    </w:p>
    <w:p w:rsidR="00837B63" w:rsidRPr="00837B63" w:rsidRDefault="00837B63" w:rsidP="00837B63"/>
    <w:p w:rsidR="00FA2D88" w:rsidRDefault="00FA2D88" w:rsidP="00164E80">
      <w:pPr>
        <w:pStyle w:val="1"/>
        <w:numPr>
          <w:ilvl w:val="0"/>
          <w:numId w:val="1"/>
        </w:numPr>
      </w:pPr>
      <w:bookmarkStart w:id="33" w:name="_Toc497299076"/>
      <w:r w:rsidRPr="00FA2D88">
        <w:t>Technical Specifications</w:t>
      </w:r>
      <w:bookmarkEnd w:id="33"/>
    </w:p>
    <w:p w:rsidR="00BE00A4" w:rsidRDefault="00837B63" w:rsidP="002F2A04">
      <w:pPr>
        <w:pStyle w:val="aa"/>
        <w:numPr>
          <w:ilvl w:val="0"/>
          <w:numId w:val="9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2F2A04">
        <w:rPr>
          <w:rFonts w:eastAsiaTheme="majorEastAsia" w:cstheme="majorBidi"/>
          <w:bCs/>
          <w:kern w:val="52"/>
          <w:sz w:val="28"/>
          <w:szCs w:val="28"/>
        </w:rPr>
        <w:t xml:space="preserve">User Counts: </w:t>
      </w:r>
      <w:r w:rsidR="00B4393B" w:rsidRPr="002F2A04">
        <w:rPr>
          <w:rFonts w:eastAsiaTheme="majorEastAsia" w:cstheme="majorBidi"/>
          <w:bCs/>
          <w:kern w:val="52"/>
          <w:sz w:val="28"/>
          <w:szCs w:val="28"/>
        </w:rPr>
        <w:t xml:space="preserve">maximum </w:t>
      </w:r>
      <w:r w:rsidR="00BE00A4" w:rsidRPr="002F2A04">
        <w:rPr>
          <w:rFonts w:eastAsiaTheme="majorEastAsia" w:cstheme="majorBidi" w:hint="eastAsia"/>
          <w:bCs/>
          <w:kern w:val="52"/>
          <w:sz w:val="28"/>
          <w:szCs w:val="28"/>
        </w:rPr>
        <w:t xml:space="preserve">1 Admin + </w:t>
      </w:r>
      <w:r w:rsidR="00396888">
        <w:rPr>
          <w:rFonts w:eastAsiaTheme="majorEastAsia" w:cstheme="majorBidi"/>
          <w:bCs/>
          <w:kern w:val="52"/>
          <w:sz w:val="28"/>
          <w:szCs w:val="28"/>
        </w:rPr>
        <w:t>50</w:t>
      </w:r>
      <w:r w:rsidR="00BE00A4" w:rsidRPr="002F2A04">
        <w:rPr>
          <w:rFonts w:eastAsiaTheme="majorEastAsia" w:cstheme="majorBidi" w:hint="eastAsia"/>
          <w:bCs/>
          <w:kern w:val="52"/>
          <w:sz w:val="28"/>
          <w:szCs w:val="28"/>
        </w:rPr>
        <w:t xml:space="preserve"> Clie</w:t>
      </w:r>
      <w:r w:rsidR="00BE00A4" w:rsidRPr="002F2A04">
        <w:rPr>
          <w:rFonts w:eastAsiaTheme="majorEastAsia" w:cstheme="majorBidi"/>
          <w:bCs/>
          <w:kern w:val="52"/>
          <w:sz w:val="28"/>
          <w:szCs w:val="28"/>
        </w:rPr>
        <w:t>nt Phones</w:t>
      </w:r>
      <w:r w:rsidR="00B4393B" w:rsidRPr="002F2A04">
        <w:rPr>
          <w:rFonts w:eastAsiaTheme="majorEastAsia" w:cstheme="majorBidi"/>
          <w:bCs/>
          <w:kern w:val="52"/>
          <w:sz w:val="28"/>
          <w:szCs w:val="28"/>
        </w:rPr>
        <w:t xml:space="preserve">, and </w:t>
      </w:r>
      <w:r w:rsidR="007A4017">
        <w:rPr>
          <w:rFonts w:eastAsiaTheme="majorEastAsia" w:cstheme="majorBidi"/>
          <w:bCs/>
          <w:kern w:val="52"/>
          <w:sz w:val="28"/>
          <w:szCs w:val="28"/>
        </w:rPr>
        <w:t>800 Codes or</w:t>
      </w:r>
      <w:r w:rsidR="00BE00A4" w:rsidRPr="002F2A04">
        <w:rPr>
          <w:rFonts w:eastAsiaTheme="majorEastAsia" w:cstheme="majorBidi"/>
          <w:bCs/>
          <w:kern w:val="52"/>
          <w:sz w:val="28"/>
          <w:szCs w:val="28"/>
        </w:rPr>
        <w:t xml:space="preserve"> Cards</w:t>
      </w:r>
    </w:p>
    <w:p w:rsidR="00553F3D" w:rsidRPr="002F2A04" w:rsidRDefault="00553F3D" w:rsidP="002F2A04">
      <w:pPr>
        <w:pStyle w:val="aa"/>
        <w:numPr>
          <w:ilvl w:val="0"/>
          <w:numId w:val="9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 xml:space="preserve">Audit Trail entry number: </w:t>
      </w:r>
      <w:r w:rsidR="007A4017">
        <w:rPr>
          <w:rFonts w:eastAsiaTheme="majorEastAsia" w:cstheme="majorBidi"/>
          <w:bCs/>
          <w:kern w:val="52"/>
          <w:sz w:val="28"/>
          <w:szCs w:val="28"/>
        </w:rPr>
        <w:t>2</w:t>
      </w:r>
      <w:r>
        <w:rPr>
          <w:rFonts w:eastAsiaTheme="majorEastAsia" w:cstheme="majorBidi"/>
          <w:bCs/>
          <w:kern w:val="52"/>
          <w:sz w:val="28"/>
          <w:szCs w:val="28"/>
        </w:rPr>
        <w:t>000 on lock</w:t>
      </w:r>
    </w:p>
    <w:p w:rsidR="00B4393B" w:rsidRPr="002F2A04" w:rsidRDefault="00837B63" w:rsidP="002F2A04">
      <w:pPr>
        <w:pStyle w:val="aa"/>
        <w:numPr>
          <w:ilvl w:val="0"/>
          <w:numId w:val="9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Powered by 4x AA Batteries</w:t>
      </w:r>
      <w:r w:rsidR="002F2A04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</w:p>
    <w:p w:rsidR="00FA2D88" w:rsidRDefault="00FA2D88" w:rsidP="002F2A04">
      <w:pPr>
        <w:pStyle w:val="aa"/>
        <w:numPr>
          <w:ilvl w:val="0"/>
          <w:numId w:val="9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 xml:space="preserve">Operation </w:t>
      </w:r>
      <w:r w:rsidRPr="002F2A04">
        <w:rPr>
          <w:rFonts w:eastAsiaTheme="majorEastAsia" w:cstheme="majorBidi"/>
          <w:bCs/>
          <w:kern w:val="52"/>
          <w:sz w:val="28"/>
          <w:szCs w:val="28"/>
        </w:rPr>
        <w:t>Temperature</w:t>
      </w:r>
      <w:r w:rsidR="00837B63" w:rsidRPr="002F2A04">
        <w:rPr>
          <w:rFonts w:eastAsiaTheme="majorEastAsia" w:cstheme="majorBidi"/>
          <w:bCs/>
          <w:kern w:val="52"/>
          <w:sz w:val="28"/>
          <w:szCs w:val="28"/>
        </w:rPr>
        <w:t xml:space="preserve">: </w:t>
      </w:r>
      <w:r w:rsidRPr="002F2A04">
        <w:rPr>
          <w:rFonts w:eastAsiaTheme="majorEastAsia" w:cstheme="majorBidi"/>
          <w:bCs/>
          <w:kern w:val="52"/>
          <w:sz w:val="28"/>
          <w:szCs w:val="28"/>
        </w:rPr>
        <w:t>-2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0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°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 xml:space="preserve">C to </w:t>
      </w:r>
      <w:r w:rsidRPr="002F2A04">
        <w:rPr>
          <w:rFonts w:eastAsiaTheme="majorEastAsia" w:cstheme="majorBidi"/>
          <w:bCs/>
          <w:kern w:val="52"/>
          <w:sz w:val="28"/>
          <w:szCs w:val="28"/>
        </w:rPr>
        <w:t>70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°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C</w:t>
      </w:r>
      <w:r w:rsidRPr="002F2A04">
        <w:rPr>
          <w:rFonts w:eastAsiaTheme="majorEastAsia" w:cstheme="majorBidi"/>
          <w:bCs/>
          <w:kern w:val="52"/>
          <w:sz w:val="28"/>
          <w:szCs w:val="28"/>
        </w:rPr>
        <w:t xml:space="preserve"> </w:t>
      </w:r>
    </w:p>
    <w:p w:rsidR="00553F3D" w:rsidRDefault="00553F3D" w:rsidP="002F2A04">
      <w:pPr>
        <w:pStyle w:val="aa"/>
        <w:numPr>
          <w:ilvl w:val="0"/>
          <w:numId w:val="9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Storage Temperature: -30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°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C</w:t>
      </w:r>
      <w:r>
        <w:rPr>
          <w:rFonts w:eastAsiaTheme="majorEastAsia" w:cstheme="majorBidi"/>
          <w:bCs/>
          <w:kern w:val="52"/>
          <w:sz w:val="28"/>
          <w:szCs w:val="28"/>
        </w:rPr>
        <w:t xml:space="preserve"> to +80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°</w:t>
      </w:r>
      <w:r w:rsidRPr="002F2A04">
        <w:rPr>
          <w:rFonts w:eastAsiaTheme="majorEastAsia" w:cstheme="majorBidi" w:hint="eastAsia"/>
          <w:bCs/>
          <w:kern w:val="52"/>
          <w:sz w:val="28"/>
          <w:szCs w:val="28"/>
        </w:rPr>
        <w:t>C</w:t>
      </w:r>
    </w:p>
    <w:p w:rsidR="009E51CF" w:rsidRPr="002F2A04" w:rsidRDefault="009E51CF" w:rsidP="002F2A04">
      <w:pPr>
        <w:pStyle w:val="aa"/>
        <w:numPr>
          <w:ilvl w:val="0"/>
          <w:numId w:val="9"/>
        </w:numPr>
        <w:ind w:leftChars="0"/>
        <w:rPr>
          <w:rFonts w:eastAsiaTheme="majorEastAsia" w:cstheme="majorBidi"/>
          <w:bCs/>
          <w:kern w:val="52"/>
          <w:sz w:val="28"/>
          <w:szCs w:val="28"/>
        </w:rPr>
      </w:pPr>
      <w:r>
        <w:rPr>
          <w:rFonts w:eastAsiaTheme="majorEastAsia" w:cstheme="majorBidi"/>
          <w:bCs/>
          <w:kern w:val="52"/>
          <w:sz w:val="28"/>
          <w:szCs w:val="28"/>
        </w:rPr>
        <w:t>Radio Frequency: MiFARE: 13.56MHz, Bluetooth: 2.4GHz</w:t>
      </w:r>
    </w:p>
    <w:p w:rsidR="00837B63" w:rsidRDefault="00837B63" w:rsidP="00164E80">
      <w:pPr>
        <w:pStyle w:val="1"/>
        <w:numPr>
          <w:ilvl w:val="0"/>
          <w:numId w:val="1"/>
        </w:numPr>
      </w:pPr>
      <w:bookmarkStart w:id="34" w:name="_Toc497299077"/>
      <w:r>
        <w:rPr>
          <w:rFonts w:hint="eastAsia"/>
        </w:rPr>
        <w:t>Trouble Shooting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5239"/>
      </w:tblGrid>
      <w:tr w:rsidR="006B574D" w:rsidTr="006B574D">
        <w:tc>
          <w:tcPr>
            <w:tcW w:w="4390" w:type="dxa"/>
          </w:tcPr>
          <w:p w:rsidR="006B574D" w:rsidRDefault="006B574D" w:rsidP="006B574D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5239" w:type="dxa"/>
          </w:tcPr>
          <w:p w:rsidR="006B574D" w:rsidRDefault="006B574D" w:rsidP="006B574D">
            <w:pPr>
              <w:jc w:val="center"/>
            </w:pPr>
            <w:r>
              <w:rPr>
                <w:rFonts w:hint="eastAsia"/>
              </w:rPr>
              <w:t>Solution</w:t>
            </w:r>
          </w:p>
        </w:tc>
      </w:tr>
      <w:tr w:rsidR="006B574D" w:rsidTr="006B574D">
        <w:tc>
          <w:tcPr>
            <w:tcW w:w="43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74"/>
            </w:tblGrid>
            <w:tr w:rsidR="006B574D" w:rsidRPr="006B574D" w:rsidTr="006B574D">
              <w:trPr>
                <w:trHeight w:val="311"/>
              </w:trPr>
              <w:tc>
                <w:tcPr>
                  <w:tcW w:w="0" w:type="auto"/>
                </w:tcPr>
                <w:p w:rsidR="006B574D" w:rsidRPr="006B574D" w:rsidRDefault="006B574D" w:rsidP="00C87E0F">
                  <w:r w:rsidRPr="006B574D">
                    <w:lastRenderedPageBreak/>
                    <w:t xml:space="preserve">Administrator phone becomes an invalid user </w:t>
                  </w:r>
                </w:p>
              </w:tc>
            </w:tr>
          </w:tbl>
          <w:p w:rsidR="006B574D" w:rsidRPr="006B574D" w:rsidRDefault="006B574D" w:rsidP="006B574D"/>
        </w:tc>
        <w:tc>
          <w:tcPr>
            <w:tcW w:w="5239" w:type="dxa"/>
          </w:tcPr>
          <w:p w:rsidR="006B574D" w:rsidRDefault="006B574D" w:rsidP="006B574D">
            <w:r>
              <w:rPr>
                <w:rFonts w:hint="eastAsia"/>
              </w:rPr>
              <w:t xml:space="preserve">The Admin may lose </w:t>
            </w:r>
            <w:r>
              <w:t>the administration rights when any of the following happened:</w:t>
            </w:r>
          </w:p>
          <w:p w:rsidR="006B574D" w:rsidRDefault="006B574D" w:rsidP="006B574D">
            <w:pPr>
              <w:pStyle w:val="aa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Another Phone was setup </w:t>
            </w:r>
            <w:r>
              <w:t>as a new Admin</w:t>
            </w:r>
          </w:p>
          <w:p w:rsidR="006B574D" w:rsidRDefault="006B574D" w:rsidP="006B574D">
            <w:pPr>
              <w:pStyle w:val="aa"/>
              <w:numPr>
                <w:ilvl w:val="0"/>
                <w:numId w:val="11"/>
              </w:numPr>
              <w:ind w:leftChars="0"/>
            </w:pPr>
            <w:r w:rsidRPr="00373592">
              <w:t>Operation of “Deleted All Phones” or “Delete All Codes</w:t>
            </w:r>
            <w:r w:rsidR="001E0019">
              <w:t xml:space="preserve"> </w:t>
            </w:r>
            <w:r w:rsidR="001E0019" w:rsidRPr="009F6310">
              <w:t>(exclude Management Code)</w:t>
            </w:r>
            <w:r w:rsidRPr="00373592">
              <w:t>/Cards/Phones including Admin</w:t>
            </w:r>
            <w:r>
              <w:t>” are performed on keypad</w:t>
            </w:r>
          </w:p>
          <w:p w:rsidR="006B574D" w:rsidRDefault="006B574D" w:rsidP="006B574D">
            <w:pPr>
              <w:pStyle w:val="aa"/>
              <w:numPr>
                <w:ilvl w:val="0"/>
                <w:numId w:val="11"/>
              </w:numPr>
              <w:ind w:leftChars="0"/>
            </w:pPr>
            <w:r>
              <w:t>Return-to-factory-default</w:t>
            </w:r>
          </w:p>
        </w:tc>
      </w:tr>
      <w:tr w:rsidR="006B574D" w:rsidRPr="006B574D" w:rsidTr="006B574D">
        <w:tc>
          <w:tcPr>
            <w:tcW w:w="4390" w:type="dxa"/>
          </w:tcPr>
          <w:p w:rsidR="006B574D" w:rsidRDefault="006B574D" w:rsidP="006B574D">
            <w:r>
              <w:rPr>
                <w:rFonts w:hint="eastAsia"/>
              </w:rPr>
              <w:t>No relocking after unlocking</w:t>
            </w:r>
          </w:p>
        </w:tc>
        <w:tc>
          <w:tcPr>
            <w:tcW w:w="5239" w:type="dxa"/>
          </w:tcPr>
          <w:p w:rsidR="006B574D" w:rsidRDefault="006B574D" w:rsidP="006B574D">
            <w:r>
              <w:rPr>
                <w:rFonts w:hint="eastAsia"/>
              </w:rPr>
              <w:t>Check if parameter setting is in Passage mode</w:t>
            </w:r>
          </w:p>
        </w:tc>
      </w:tr>
      <w:tr w:rsidR="006B574D" w:rsidRPr="006B574D" w:rsidTr="006B574D">
        <w:tc>
          <w:tcPr>
            <w:tcW w:w="4390" w:type="dxa"/>
          </w:tcPr>
          <w:p w:rsidR="006B574D" w:rsidRDefault="006B574D" w:rsidP="006B574D">
            <w:r>
              <w:rPr>
                <w:rFonts w:hint="eastAsia"/>
              </w:rPr>
              <w:t>Lock no responding</w:t>
            </w:r>
          </w:p>
        </w:tc>
        <w:tc>
          <w:tcPr>
            <w:tcW w:w="5239" w:type="dxa"/>
          </w:tcPr>
          <w:p w:rsidR="006B574D" w:rsidRDefault="006B574D" w:rsidP="006B574D">
            <w:r>
              <w:t>Change battery and try again</w:t>
            </w:r>
          </w:p>
        </w:tc>
      </w:tr>
      <w:tr w:rsidR="006B574D" w:rsidRPr="006B574D" w:rsidTr="006B574D">
        <w:tc>
          <w:tcPr>
            <w:tcW w:w="4390" w:type="dxa"/>
          </w:tcPr>
          <w:p w:rsidR="006B574D" w:rsidRDefault="006B574D" w:rsidP="006B574D">
            <w:r>
              <w:rPr>
                <w:rFonts w:hint="eastAsia"/>
              </w:rPr>
              <w:t>Bluetooth communication with the Lock seems no working (For Bluetooth Pairing, Unlocking, or Sync)</w:t>
            </w:r>
            <w:r>
              <w:t xml:space="preserve"> but other function of Lock is still working</w:t>
            </w:r>
          </w:p>
        </w:tc>
        <w:tc>
          <w:tcPr>
            <w:tcW w:w="5239" w:type="dxa"/>
          </w:tcPr>
          <w:p w:rsidR="006B574D" w:rsidRDefault="006B574D" w:rsidP="006B574D">
            <w:pPr>
              <w:pStyle w:val="aa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For the App to </w:t>
            </w:r>
            <w:r>
              <w:t>close, then launch the App and try again</w:t>
            </w:r>
          </w:p>
          <w:p w:rsidR="006B574D" w:rsidRDefault="006B574D" w:rsidP="006B574D">
            <w:pPr>
              <w:pStyle w:val="aa"/>
              <w:numPr>
                <w:ilvl w:val="0"/>
                <w:numId w:val="10"/>
              </w:numPr>
              <w:ind w:leftChars="0"/>
            </w:pPr>
            <w:r>
              <w:t>If still not working, turn-off Bluetooth function on the phone and turn-on again, then try again</w:t>
            </w:r>
          </w:p>
          <w:p w:rsidR="006B574D" w:rsidRPr="006B574D" w:rsidRDefault="006B574D" w:rsidP="006B574D">
            <w:pPr>
              <w:pStyle w:val="aa"/>
              <w:numPr>
                <w:ilvl w:val="0"/>
                <w:numId w:val="10"/>
              </w:numPr>
              <w:ind w:leftChars="0"/>
            </w:pPr>
            <w:r>
              <w:t>If still not working, reboot the phone and try again</w:t>
            </w:r>
          </w:p>
        </w:tc>
      </w:tr>
    </w:tbl>
    <w:p w:rsidR="001E14F2" w:rsidRDefault="001E14F2" w:rsidP="00151151">
      <w:pPr>
        <w:pStyle w:val="1"/>
      </w:pPr>
    </w:p>
    <w:sectPr w:rsidR="001E14F2" w:rsidSect="00056C41">
      <w:footerReference w:type="default" r:id="rId8"/>
      <w:pgSz w:w="11906" w:h="16838"/>
      <w:pgMar w:top="1440" w:right="1133" w:bottom="1440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B3D" w:rsidRDefault="00F41B3D" w:rsidP="00DA3A3D">
      <w:r>
        <w:separator/>
      </w:r>
    </w:p>
  </w:endnote>
  <w:endnote w:type="continuationSeparator" w:id="0">
    <w:p w:rsidR="00F41B3D" w:rsidRDefault="00F41B3D" w:rsidP="00DA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618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702" w:rsidRDefault="000D170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C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1702" w:rsidRDefault="000D17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B3D" w:rsidRDefault="00F41B3D" w:rsidP="00DA3A3D">
      <w:r>
        <w:separator/>
      </w:r>
    </w:p>
  </w:footnote>
  <w:footnote w:type="continuationSeparator" w:id="0">
    <w:p w:rsidR="00F41B3D" w:rsidRDefault="00F41B3D" w:rsidP="00DA3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27E"/>
    <w:multiLevelType w:val="hybridMultilevel"/>
    <w:tmpl w:val="F02A067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BC122BE"/>
    <w:multiLevelType w:val="hybridMultilevel"/>
    <w:tmpl w:val="F47E1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066CA"/>
    <w:multiLevelType w:val="hybridMultilevel"/>
    <w:tmpl w:val="4F665C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775619"/>
    <w:multiLevelType w:val="hybridMultilevel"/>
    <w:tmpl w:val="F02A067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0A7CA1"/>
    <w:multiLevelType w:val="hybridMultilevel"/>
    <w:tmpl w:val="F7E6DD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6173A3"/>
    <w:multiLevelType w:val="hybridMultilevel"/>
    <w:tmpl w:val="E598B6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FC6423"/>
    <w:multiLevelType w:val="multilevel"/>
    <w:tmpl w:val="204C89B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3B30AB9"/>
    <w:multiLevelType w:val="hybridMultilevel"/>
    <w:tmpl w:val="13CAA4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0DA2A9C"/>
    <w:multiLevelType w:val="hybridMultilevel"/>
    <w:tmpl w:val="E598B6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C13DF8"/>
    <w:multiLevelType w:val="hybridMultilevel"/>
    <w:tmpl w:val="F02A06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3DA54D0"/>
    <w:multiLevelType w:val="hybridMultilevel"/>
    <w:tmpl w:val="DA940A6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D735B49"/>
    <w:multiLevelType w:val="hybridMultilevel"/>
    <w:tmpl w:val="79AE9F3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1C45DC6"/>
    <w:multiLevelType w:val="hybridMultilevel"/>
    <w:tmpl w:val="73889D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745155"/>
    <w:multiLevelType w:val="hybridMultilevel"/>
    <w:tmpl w:val="A7F4D8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F4873CB"/>
    <w:multiLevelType w:val="multilevel"/>
    <w:tmpl w:val="04B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3"/>
  </w:num>
  <w:num w:numId="6">
    <w:abstractNumId w:val="13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2"/>
  </w:num>
  <w:num w:numId="12">
    <w:abstractNumId w:val="8"/>
  </w:num>
  <w:num w:numId="13">
    <w:abstractNumId w:val="1"/>
  </w:num>
  <w:num w:numId="14">
    <w:abstractNumId w:val="14"/>
  </w:num>
  <w:num w:numId="15">
    <w:abstractNumId w:val="6"/>
  </w:num>
  <w:num w:numId="16">
    <w:abstractNumId w:val="6"/>
  </w:num>
  <w:num w:numId="17">
    <w:abstractNumId w:val="6"/>
  </w:num>
  <w:num w:numId="18">
    <w:abstractNumId w:val="10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J Huang">
    <w15:presenceInfo w15:providerId="Windows Live" w15:userId="2acbe3649cee24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79"/>
    <w:rsid w:val="0000139F"/>
    <w:rsid w:val="00003940"/>
    <w:rsid w:val="00004613"/>
    <w:rsid w:val="00006743"/>
    <w:rsid w:val="00010524"/>
    <w:rsid w:val="00020AB5"/>
    <w:rsid w:val="00021292"/>
    <w:rsid w:val="00021BB5"/>
    <w:rsid w:val="00024B1D"/>
    <w:rsid w:val="00024CD4"/>
    <w:rsid w:val="00026997"/>
    <w:rsid w:val="00027389"/>
    <w:rsid w:val="00033C65"/>
    <w:rsid w:val="00034A41"/>
    <w:rsid w:val="00035E3C"/>
    <w:rsid w:val="00045A92"/>
    <w:rsid w:val="00052CD3"/>
    <w:rsid w:val="00055A12"/>
    <w:rsid w:val="00056C41"/>
    <w:rsid w:val="00065ADA"/>
    <w:rsid w:val="00067B9D"/>
    <w:rsid w:val="00070F78"/>
    <w:rsid w:val="00072B87"/>
    <w:rsid w:val="00073C8D"/>
    <w:rsid w:val="00075118"/>
    <w:rsid w:val="0007598D"/>
    <w:rsid w:val="00080101"/>
    <w:rsid w:val="00082928"/>
    <w:rsid w:val="000918BF"/>
    <w:rsid w:val="00094496"/>
    <w:rsid w:val="000A06B6"/>
    <w:rsid w:val="000A0B36"/>
    <w:rsid w:val="000A44C0"/>
    <w:rsid w:val="000A6283"/>
    <w:rsid w:val="000A7AD7"/>
    <w:rsid w:val="000B368E"/>
    <w:rsid w:val="000C382F"/>
    <w:rsid w:val="000C3860"/>
    <w:rsid w:val="000D1702"/>
    <w:rsid w:val="000E05CB"/>
    <w:rsid w:val="000E0FE2"/>
    <w:rsid w:val="000F2256"/>
    <w:rsid w:val="001110D8"/>
    <w:rsid w:val="001133DD"/>
    <w:rsid w:val="001133FA"/>
    <w:rsid w:val="0011540C"/>
    <w:rsid w:val="00116368"/>
    <w:rsid w:val="00120895"/>
    <w:rsid w:val="001230B0"/>
    <w:rsid w:val="001233B1"/>
    <w:rsid w:val="00123B19"/>
    <w:rsid w:val="00127AA0"/>
    <w:rsid w:val="0013136F"/>
    <w:rsid w:val="001340A1"/>
    <w:rsid w:val="001452E4"/>
    <w:rsid w:val="00150A81"/>
    <w:rsid w:val="00150F53"/>
    <w:rsid w:val="00151151"/>
    <w:rsid w:val="00151CA9"/>
    <w:rsid w:val="00153932"/>
    <w:rsid w:val="00164E80"/>
    <w:rsid w:val="001652E5"/>
    <w:rsid w:val="00166FFD"/>
    <w:rsid w:val="00175E35"/>
    <w:rsid w:val="00191C64"/>
    <w:rsid w:val="001A19FD"/>
    <w:rsid w:val="001B1DF4"/>
    <w:rsid w:val="001B4124"/>
    <w:rsid w:val="001B42AB"/>
    <w:rsid w:val="001C0602"/>
    <w:rsid w:val="001C58C1"/>
    <w:rsid w:val="001D3FB3"/>
    <w:rsid w:val="001D5E6C"/>
    <w:rsid w:val="001E0019"/>
    <w:rsid w:val="001E14F2"/>
    <w:rsid w:val="001E2163"/>
    <w:rsid w:val="001E4204"/>
    <w:rsid w:val="001F443B"/>
    <w:rsid w:val="001F545F"/>
    <w:rsid w:val="001F74D9"/>
    <w:rsid w:val="001F7903"/>
    <w:rsid w:val="002067E0"/>
    <w:rsid w:val="00217545"/>
    <w:rsid w:val="00220B38"/>
    <w:rsid w:val="00224AFA"/>
    <w:rsid w:val="00236984"/>
    <w:rsid w:val="00244A05"/>
    <w:rsid w:val="0025035B"/>
    <w:rsid w:val="002536C8"/>
    <w:rsid w:val="00253F24"/>
    <w:rsid w:val="00254B34"/>
    <w:rsid w:val="00254BA1"/>
    <w:rsid w:val="00263286"/>
    <w:rsid w:val="00263FEA"/>
    <w:rsid w:val="00265C67"/>
    <w:rsid w:val="002700AC"/>
    <w:rsid w:val="00272A6B"/>
    <w:rsid w:val="00274435"/>
    <w:rsid w:val="00277B2F"/>
    <w:rsid w:val="00281C22"/>
    <w:rsid w:val="0028321C"/>
    <w:rsid w:val="00286EA4"/>
    <w:rsid w:val="00291EE5"/>
    <w:rsid w:val="00292264"/>
    <w:rsid w:val="00294565"/>
    <w:rsid w:val="002963F1"/>
    <w:rsid w:val="002B00B4"/>
    <w:rsid w:val="002B394E"/>
    <w:rsid w:val="002B479B"/>
    <w:rsid w:val="002B5893"/>
    <w:rsid w:val="002B5DFD"/>
    <w:rsid w:val="002B6BBB"/>
    <w:rsid w:val="002C51EE"/>
    <w:rsid w:val="002C536B"/>
    <w:rsid w:val="002C7C71"/>
    <w:rsid w:val="002E0EDF"/>
    <w:rsid w:val="002E12D1"/>
    <w:rsid w:val="002E1594"/>
    <w:rsid w:val="002F0567"/>
    <w:rsid w:val="002F153C"/>
    <w:rsid w:val="002F2A04"/>
    <w:rsid w:val="002F7F41"/>
    <w:rsid w:val="003017A5"/>
    <w:rsid w:val="00302876"/>
    <w:rsid w:val="00304117"/>
    <w:rsid w:val="0030581C"/>
    <w:rsid w:val="003063DE"/>
    <w:rsid w:val="003064CA"/>
    <w:rsid w:val="0031006E"/>
    <w:rsid w:val="00313356"/>
    <w:rsid w:val="00315240"/>
    <w:rsid w:val="00316E8E"/>
    <w:rsid w:val="00323F38"/>
    <w:rsid w:val="003301C9"/>
    <w:rsid w:val="0034141A"/>
    <w:rsid w:val="00343C25"/>
    <w:rsid w:val="0034768E"/>
    <w:rsid w:val="00354B02"/>
    <w:rsid w:val="00354DDF"/>
    <w:rsid w:val="003609DE"/>
    <w:rsid w:val="003662E7"/>
    <w:rsid w:val="00371C96"/>
    <w:rsid w:val="003720DC"/>
    <w:rsid w:val="003728B7"/>
    <w:rsid w:val="00372EBE"/>
    <w:rsid w:val="00373592"/>
    <w:rsid w:val="003765A3"/>
    <w:rsid w:val="003772EC"/>
    <w:rsid w:val="00396888"/>
    <w:rsid w:val="003A24C7"/>
    <w:rsid w:val="003A49C1"/>
    <w:rsid w:val="003B136B"/>
    <w:rsid w:val="003B1A01"/>
    <w:rsid w:val="003B2FEA"/>
    <w:rsid w:val="003B3749"/>
    <w:rsid w:val="003B44D2"/>
    <w:rsid w:val="003B4A13"/>
    <w:rsid w:val="003B617F"/>
    <w:rsid w:val="003B6DC2"/>
    <w:rsid w:val="003B7EF6"/>
    <w:rsid w:val="003C5B79"/>
    <w:rsid w:val="003E2681"/>
    <w:rsid w:val="003E3E04"/>
    <w:rsid w:val="003E412C"/>
    <w:rsid w:val="003E600E"/>
    <w:rsid w:val="003F099A"/>
    <w:rsid w:val="003F6EAE"/>
    <w:rsid w:val="003F6EC6"/>
    <w:rsid w:val="003F734C"/>
    <w:rsid w:val="00403D33"/>
    <w:rsid w:val="004048B4"/>
    <w:rsid w:val="0040664C"/>
    <w:rsid w:val="00407CE9"/>
    <w:rsid w:val="00410612"/>
    <w:rsid w:val="00413253"/>
    <w:rsid w:val="00414B31"/>
    <w:rsid w:val="00415772"/>
    <w:rsid w:val="004165D1"/>
    <w:rsid w:val="00417C19"/>
    <w:rsid w:val="0042392B"/>
    <w:rsid w:val="00425003"/>
    <w:rsid w:val="00426D10"/>
    <w:rsid w:val="00426F54"/>
    <w:rsid w:val="00427760"/>
    <w:rsid w:val="004279E7"/>
    <w:rsid w:val="00427A79"/>
    <w:rsid w:val="00427EA4"/>
    <w:rsid w:val="00437396"/>
    <w:rsid w:val="004511AB"/>
    <w:rsid w:val="004521EA"/>
    <w:rsid w:val="00454FF2"/>
    <w:rsid w:val="004555D3"/>
    <w:rsid w:val="00460874"/>
    <w:rsid w:val="00461A64"/>
    <w:rsid w:val="004627E1"/>
    <w:rsid w:val="0046453E"/>
    <w:rsid w:val="0046753C"/>
    <w:rsid w:val="00472B36"/>
    <w:rsid w:val="00473E11"/>
    <w:rsid w:val="004741FF"/>
    <w:rsid w:val="00480336"/>
    <w:rsid w:val="004803A4"/>
    <w:rsid w:val="00481A5D"/>
    <w:rsid w:val="00482400"/>
    <w:rsid w:val="004836DE"/>
    <w:rsid w:val="004848AA"/>
    <w:rsid w:val="00486E90"/>
    <w:rsid w:val="0049237A"/>
    <w:rsid w:val="00492FFB"/>
    <w:rsid w:val="004973EF"/>
    <w:rsid w:val="004A078E"/>
    <w:rsid w:val="004A60CB"/>
    <w:rsid w:val="004A630C"/>
    <w:rsid w:val="004B1806"/>
    <w:rsid w:val="004B4005"/>
    <w:rsid w:val="004B5F05"/>
    <w:rsid w:val="004C0688"/>
    <w:rsid w:val="004C5197"/>
    <w:rsid w:val="004C7449"/>
    <w:rsid w:val="004D3AD3"/>
    <w:rsid w:val="004D5B7D"/>
    <w:rsid w:val="004D6004"/>
    <w:rsid w:val="004E0751"/>
    <w:rsid w:val="004E1106"/>
    <w:rsid w:val="004E3AA5"/>
    <w:rsid w:val="004E50FB"/>
    <w:rsid w:val="004F140A"/>
    <w:rsid w:val="004F5D8F"/>
    <w:rsid w:val="004F6596"/>
    <w:rsid w:val="004F686D"/>
    <w:rsid w:val="004F770E"/>
    <w:rsid w:val="00501190"/>
    <w:rsid w:val="00502C6A"/>
    <w:rsid w:val="00503FED"/>
    <w:rsid w:val="00505659"/>
    <w:rsid w:val="00510503"/>
    <w:rsid w:val="00511BC2"/>
    <w:rsid w:val="00513D7E"/>
    <w:rsid w:val="00514088"/>
    <w:rsid w:val="005142CE"/>
    <w:rsid w:val="005143BD"/>
    <w:rsid w:val="00516B6F"/>
    <w:rsid w:val="00516C46"/>
    <w:rsid w:val="0052096A"/>
    <w:rsid w:val="005232AC"/>
    <w:rsid w:val="0052386D"/>
    <w:rsid w:val="005239D6"/>
    <w:rsid w:val="00525930"/>
    <w:rsid w:val="00533AC4"/>
    <w:rsid w:val="00534921"/>
    <w:rsid w:val="00535939"/>
    <w:rsid w:val="005421F5"/>
    <w:rsid w:val="00546EDB"/>
    <w:rsid w:val="005534F2"/>
    <w:rsid w:val="00553F3D"/>
    <w:rsid w:val="00567E06"/>
    <w:rsid w:val="0057281C"/>
    <w:rsid w:val="00574D68"/>
    <w:rsid w:val="0057659C"/>
    <w:rsid w:val="00582472"/>
    <w:rsid w:val="00583E1D"/>
    <w:rsid w:val="00584C73"/>
    <w:rsid w:val="00584F1F"/>
    <w:rsid w:val="00587C0D"/>
    <w:rsid w:val="00590337"/>
    <w:rsid w:val="005929A4"/>
    <w:rsid w:val="00594320"/>
    <w:rsid w:val="00594B66"/>
    <w:rsid w:val="005A1749"/>
    <w:rsid w:val="005A249B"/>
    <w:rsid w:val="005A7DAA"/>
    <w:rsid w:val="005C30D1"/>
    <w:rsid w:val="005C5759"/>
    <w:rsid w:val="005C7716"/>
    <w:rsid w:val="005C7C63"/>
    <w:rsid w:val="005D4B85"/>
    <w:rsid w:val="005D5EAD"/>
    <w:rsid w:val="005E3409"/>
    <w:rsid w:val="005E4989"/>
    <w:rsid w:val="005F4434"/>
    <w:rsid w:val="00605DA7"/>
    <w:rsid w:val="00606204"/>
    <w:rsid w:val="00607684"/>
    <w:rsid w:val="0061110A"/>
    <w:rsid w:val="00616E50"/>
    <w:rsid w:val="0062141A"/>
    <w:rsid w:val="0062680A"/>
    <w:rsid w:val="00636347"/>
    <w:rsid w:val="0064078C"/>
    <w:rsid w:val="00642BED"/>
    <w:rsid w:val="00645E4B"/>
    <w:rsid w:val="00647611"/>
    <w:rsid w:val="00647B80"/>
    <w:rsid w:val="0065049B"/>
    <w:rsid w:val="00651EA9"/>
    <w:rsid w:val="00653326"/>
    <w:rsid w:val="00654591"/>
    <w:rsid w:val="006547DB"/>
    <w:rsid w:val="0067573A"/>
    <w:rsid w:val="006773A3"/>
    <w:rsid w:val="006871A7"/>
    <w:rsid w:val="00691A13"/>
    <w:rsid w:val="006A1568"/>
    <w:rsid w:val="006A7549"/>
    <w:rsid w:val="006B04F2"/>
    <w:rsid w:val="006B06C9"/>
    <w:rsid w:val="006B16C4"/>
    <w:rsid w:val="006B574D"/>
    <w:rsid w:val="006B60C9"/>
    <w:rsid w:val="006C26C6"/>
    <w:rsid w:val="006C303F"/>
    <w:rsid w:val="006C598D"/>
    <w:rsid w:val="006C69D8"/>
    <w:rsid w:val="006D61A7"/>
    <w:rsid w:val="006D75E0"/>
    <w:rsid w:val="006E3C72"/>
    <w:rsid w:val="006E3F73"/>
    <w:rsid w:val="006E6DA5"/>
    <w:rsid w:val="006F0D04"/>
    <w:rsid w:val="006F26DC"/>
    <w:rsid w:val="006F5A99"/>
    <w:rsid w:val="006F7550"/>
    <w:rsid w:val="006F7EB9"/>
    <w:rsid w:val="00717C83"/>
    <w:rsid w:val="007317E6"/>
    <w:rsid w:val="00751D01"/>
    <w:rsid w:val="00754C0B"/>
    <w:rsid w:val="00756324"/>
    <w:rsid w:val="00770BDC"/>
    <w:rsid w:val="007711B1"/>
    <w:rsid w:val="00772927"/>
    <w:rsid w:val="00774478"/>
    <w:rsid w:val="0077502D"/>
    <w:rsid w:val="00777A0F"/>
    <w:rsid w:val="007826D2"/>
    <w:rsid w:val="007846AA"/>
    <w:rsid w:val="00784DD8"/>
    <w:rsid w:val="00787763"/>
    <w:rsid w:val="00791CB8"/>
    <w:rsid w:val="007A18B7"/>
    <w:rsid w:val="007A386F"/>
    <w:rsid w:val="007A4017"/>
    <w:rsid w:val="007A50FE"/>
    <w:rsid w:val="007A5F24"/>
    <w:rsid w:val="007B0008"/>
    <w:rsid w:val="007B0451"/>
    <w:rsid w:val="007B6EEF"/>
    <w:rsid w:val="007D3D34"/>
    <w:rsid w:val="007E034C"/>
    <w:rsid w:val="007E3BB6"/>
    <w:rsid w:val="007E4390"/>
    <w:rsid w:val="007E5EA6"/>
    <w:rsid w:val="007E6AB8"/>
    <w:rsid w:val="007F500F"/>
    <w:rsid w:val="007F5EC4"/>
    <w:rsid w:val="00801FDD"/>
    <w:rsid w:val="00802619"/>
    <w:rsid w:val="008029CB"/>
    <w:rsid w:val="00803DAA"/>
    <w:rsid w:val="008041AE"/>
    <w:rsid w:val="008041CF"/>
    <w:rsid w:val="00804FBD"/>
    <w:rsid w:val="00813698"/>
    <w:rsid w:val="00826E4D"/>
    <w:rsid w:val="00833325"/>
    <w:rsid w:val="0083419E"/>
    <w:rsid w:val="00835803"/>
    <w:rsid w:val="00836DD2"/>
    <w:rsid w:val="00837B63"/>
    <w:rsid w:val="00840BC1"/>
    <w:rsid w:val="00840C5B"/>
    <w:rsid w:val="00843E46"/>
    <w:rsid w:val="00844B4D"/>
    <w:rsid w:val="00844B95"/>
    <w:rsid w:val="00850380"/>
    <w:rsid w:val="00850680"/>
    <w:rsid w:val="00852997"/>
    <w:rsid w:val="00855114"/>
    <w:rsid w:val="00857DE5"/>
    <w:rsid w:val="008602FF"/>
    <w:rsid w:val="0086285E"/>
    <w:rsid w:val="008628F4"/>
    <w:rsid w:val="00863317"/>
    <w:rsid w:val="008714C1"/>
    <w:rsid w:val="008740D0"/>
    <w:rsid w:val="0087561B"/>
    <w:rsid w:val="00880968"/>
    <w:rsid w:val="00881354"/>
    <w:rsid w:val="0088535E"/>
    <w:rsid w:val="00885506"/>
    <w:rsid w:val="00885C9F"/>
    <w:rsid w:val="00895208"/>
    <w:rsid w:val="008A02EE"/>
    <w:rsid w:val="008A1FFC"/>
    <w:rsid w:val="008A4162"/>
    <w:rsid w:val="008A43D1"/>
    <w:rsid w:val="008A6674"/>
    <w:rsid w:val="008A6D63"/>
    <w:rsid w:val="008A7C7E"/>
    <w:rsid w:val="008B2289"/>
    <w:rsid w:val="008B2F74"/>
    <w:rsid w:val="008B52DE"/>
    <w:rsid w:val="008C0508"/>
    <w:rsid w:val="008C08DC"/>
    <w:rsid w:val="008C0FE8"/>
    <w:rsid w:val="008C4EAB"/>
    <w:rsid w:val="008C71A2"/>
    <w:rsid w:val="008D3E8E"/>
    <w:rsid w:val="008E0400"/>
    <w:rsid w:val="008E39B1"/>
    <w:rsid w:val="008F28F6"/>
    <w:rsid w:val="008F50A6"/>
    <w:rsid w:val="00902E06"/>
    <w:rsid w:val="00912417"/>
    <w:rsid w:val="00914E44"/>
    <w:rsid w:val="00915F38"/>
    <w:rsid w:val="009224FA"/>
    <w:rsid w:val="009233F7"/>
    <w:rsid w:val="0092789E"/>
    <w:rsid w:val="00934E79"/>
    <w:rsid w:val="00943D14"/>
    <w:rsid w:val="00945B40"/>
    <w:rsid w:val="00945CE4"/>
    <w:rsid w:val="0094646F"/>
    <w:rsid w:val="009511CF"/>
    <w:rsid w:val="00953A59"/>
    <w:rsid w:val="009571AD"/>
    <w:rsid w:val="00963961"/>
    <w:rsid w:val="00964332"/>
    <w:rsid w:val="00967423"/>
    <w:rsid w:val="00967E23"/>
    <w:rsid w:val="0097254C"/>
    <w:rsid w:val="009743B7"/>
    <w:rsid w:val="00976754"/>
    <w:rsid w:val="00976900"/>
    <w:rsid w:val="00992694"/>
    <w:rsid w:val="00995E38"/>
    <w:rsid w:val="009B209F"/>
    <w:rsid w:val="009B6436"/>
    <w:rsid w:val="009C2D4E"/>
    <w:rsid w:val="009D2791"/>
    <w:rsid w:val="009E3AAA"/>
    <w:rsid w:val="009E51CF"/>
    <w:rsid w:val="009E79F8"/>
    <w:rsid w:val="009F17E3"/>
    <w:rsid w:val="009F6310"/>
    <w:rsid w:val="009F6B2D"/>
    <w:rsid w:val="00A01D47"/>
    <w:rsid w:val="00A03E0A"/>
    <w:rsid w:val="00A046C2"/>
    <w:rsid w:val="00A1326E"/>
    <w:rsid w:val="00A17BD9"/>
    <w:rsid w:val="00A200EB"/>
    <w:rsid w:val="00A2273E"/>
    <w:rsid w:val="00A247B0"/>
    <w:rsid w:val="00A30DE0"/>
    <w:rsid w:val="00A30FA0"/>
    <w:rsid w:val="00A337ED"/>
    <w:rsid w:val="00A4013E"/>
    <w:rsid w:val="00A40C2B"/>
    <w:rsid w:val="00A46DC5"/>
    <w:rsid w:val="00A520EB"/>
    <w:rsid w:val="00A524F3"/>
    <w:rsid w:val="00A535F5"/>
    <w:rsid w:val="00A55DA4"/>
    <w:rsid w:val="00A61D23"/>
    <w:rsid w:val="00A67AAB"/>
    <w:rsid w:val="00A67BDE"/>
    <w:rsid w:val="00A704AB"/>
    <w:rsid w:val="00A71B59"/>
    <w:rsid w:val="00A73374"/>
    <w:rsid w:val="00A76613"/>
    <w:rsid w:val="00A862A6"/>
    <w:rsid w:val="00A900E6"/>
    <w:rsid w:val="00A90D96"/>
    <w:rsid w:val="00A9264D"/>
    <w:rsid w:val="00A93227"/>
    <w:rsid w:val="00AA1AE0"/>
    <w:rsid w:val="00AA3C79"/>
    <w:rsid w:val="00AA546B"/>
    <w:rsid w:val="00AA70AE"/>
    <w:rsid w:val="00AB311B"/>
    <w:rsid w:val="00AC0B54"/>
    <w:rsid w:val="00AC142C"/>
    <w:rsid w:val="00AC2359"/>
    <w:rsid w:val="00AC254A"/>
    <w:rsid w:val="00AC3FB0"/>
    <w:rsid w:val="00AC5B9E"/>
    <w:rsid w:val="00AC7790"/>
    <w:rsid w:val="00AD6D39"/>
    <w:rsid w:val="00AD70FF"/>
    <w:rsid w:val="00AE5FE2"/>
    <w:rsid w:val="00AE60B4"/>
    <w:rsid w:val="00AE6281"/>
    <w:rsid w:val="00AE6E32"/>
    <w:rsid w:val="00AF6A1F"/>
    <w:rsid w:val="00B023AF"/>
    <w:rsid w:val="00B04E0F"/>
    <w:rsid w:val="00B14977"/>
    <w:rsid w:val="00B172ED"/>
    <w:rsid w:val="00B264FC"/>
    <w:rsid w:val="00B27503"/>
    <w:rsid w:val="00B343DF"/>
    <w:rsid w:val="00B34B57"/>
    <w:rsid w:val="00B431AE"/>
    <w:rsid w:val="00B4393B"/>
    <w:rsid w:val="00B4607F"/>
    <w:rsid w:val="00B5333C"/>
    <w:rsid w:val="00B60056"/>
    <w:rsid w:val="00B603FA"/>
    <w:rsid w:val="00B70935"/>
    <w:rsid w:val="00B73AF4"/>
    <w:rsid w:val="00B754EF"/>
    <w:rsid w:val="00B75AF9"/>
    <w:rsid w:val="00B80BBC"/>
    <w:rsid w:val="00B82E2D"/>
    <w:rsid w:val="00B82F6A"/>
    <w:rsid w:val="00B9323D"/>
    <w:rsid w:val="00B9439C"/>
    <w:rsid w:val="00BA0DA0"/>
    <w:rsid w:val="00BA188C"/>
    <w:rsid w:val="00BA22EA"/>
    <w:rsid w:val="00BA4807"/>
    <w:rsid w:val="00BA59C5"/>
    <w:rsid w:val="00BB0774"/>
    <w:rsid w:val="00BB1AD7"/>
    <w:rsid w:val="00BB2789"/>
    <w:rsid w:val="00BB6FF4"/>
    <w:rsid w:val="00BC1A39"/>
    <w:rsid w:val="00BC255D"/>
    <w:rsid w:val="00BE00A4"/>
    <w:rsid w:val="00BE4F45"/>
    <w:rsid w:val="00C05F95"/>
    <w:rsid w:val="00C0612E"/>
    <w:rsid w:val="00C07409"/>
    <w:rsid w:val="00C20A89"/>
    <w:rsid w:val="00C211F4"/>
    <w:rsid w:val="00C2293C"/>
    <w:rsid w:val="00C2700F"/>
    <w:rsid w:val="00C33148"/>
    <w:rsid w:val="00C36EC9"/>
    <w:rsid w:val="00C456C2"/>
    <w:rsid w:val="00C46CDE"/>
    <w:rsid w:val="00C47BAE"/>
    <w:rsid w:val="00C51238"/>
    <w:rsid w:val="00C51B07"/>
    <w:rsid w:val="00C522F7"/>
    <w:rsid w:val="00C5401B"/>
    <w:rsid w:val="00C569EA"/>
    <w:rsid w:val="00C6237A"/>
    <w:rsid w:val="00C66538"/>
    <w:rsid w:val="00C743BC"/>
    <w:rsid w:val="00C87E0F"/>
    <w:rsid w:val="00CA0C29"/>
    <w:rsid w:val="00CA12EB"/>
    <w:rsid w:val="00CA4915"/>
    <w:rsid w:val="00CA5B9D"/>
    <w:rsid w:val="00CA6028"/>
    <w:rsid w:val="00CB29FF"/>
    <w:rsid w:val="00CC02F9"/>
    <w:rsid w:val="00CC0861"/>
    <w:rsid w:val="00CC0D48"/>
    <w:rsid w:val="00CC299F"/>
    <w:rsid w:val="00CC71B2"/>
    <w:rsid w:val="00CC7BFD"/>
    <w:rsid w:val="00CD3199"/>
    <w:rsid w:val="00CE3E44"/>
    <w:rsid w:val="00CE5536"/>
    <w:rsid w:val="00CE65FE"/>
    <w:rsid w:val="00CF0FC1"/>
    <w:rsid w:val="00D03B28"/>
    <w:rsid w:val="00D0547A"/>
    <w:rsid w:val="00D146E2"/>
    <w:rsid w:val="00D15E49"/>
    <w:rsid w:val="00D20AFB"/>
    <w:rsid w:val="00D2342D"/>
    <w:rsid w:val="00D262FE"/>
    <w:rsid w:val="00D30728"/>
    <w:rsid w:val="00D310A2"/>
    <w:rsid w:val="00D31B02"/>
    <w:rsid w:val="00D372C3"/>
    <w:rsid w:val="00D406C8"/>
    <w:rsid w:val="00D445EE"/>
    <w:rsid w:val="00D47401"/>
    <w:rsid w:val="00D516D9"/>
    <w:rsid w:val="00D54601"/>
    <w:rsid w:val="00D57E2E"/>
    <w:rsid w:val="00D606A2"/>
    <w:rsid w:val="00D64674"/>
    <w:rsid w:val="00D679E4"/>
    <w:rsid w:val="00D706A2"/>
    <w:rsid w:val="00D73044"/>
    <w:rsid w:val="00D736B2"/>
    <w:rsid w:val="00D738D2"/>
    <w:rsid w:val="00D826FF"/>
    <w:rsid w:val="00D82D0C"/>
    <w:rsid w:val="00D83F28"/>
    <w:rsid w:val="00D8545A"/>
    <w:rsid w:val="00D8594F"/>
    <w:rsid w:val="00D931A0"/>
    <w:rsid w:val="00D9680E"/>
    <w:rsid w:val="00D970A5"/>
    <w:rsid w:val="00D97EB3"/>
    <w:rsid w:val="00DA3A3D"/>
    <w:rsid w:val="00DA3CA1"/>
    <w:rsid w:val="00DA6945"/>
    <w:rsid w:val="00DA6C77"/>
    <w:rsid w:val="00DB07E4"/>
    <w:rsid w:val="00DB27D7"/>
    <w:rsid w:val="00DC5B8E"/>
    <w:rsid w:val="00DC6D8D"/>
    <w:rsid w:val="00DD5067"/>
    <w:rsid w:val="00DD514D"/>
    <w:rsid w:val="00DE08C5"/>
    <w:rsid w:val="00DE33D9"/>
    <w:rsid w:val="00DE79FC"/>
    <w:rsid w:val="00DF21C7"/>
    <w:rsid w:val="00DF261B"/>
    <w:rsid w:val="00DF375A"/>
    <w:rsid w:val="00DF39C5"/>
    <w:rsid w:val="00DF5988"/>
    <w:rsid w:val="00DF7D85"/>
    <w:rsid w:val="00E04B4F"/>
    <w:rsid w:val="00E06443"/>
    <w:rsid w:val="00E064AA"/>
    <w:rsid w:val="00E107A3"/>
    <w:rsid w:val="00E10F89"/>
    <w:rsid w:val="00E114F2"/>
    <w:rsid w:val="00E23704"/>
    <w:rsid w:val="00E27A0E"/>
    <w:rsid w:val="00E317D6"/>
    <w:rsid w:val="00E33C99"/>
    <w:rsid w:val="00E377AA"/>
    <w:rsid w:val="00E40449"/>
    <w:rsid w:val="00E45373"/>
    <w:rsid w:val="00E46C11"/>
    <w:rsid w:val="00E5030A"/>
    <w:rsid w:val="00E518A4"/>
    <w:rsid w:val="00E51F48"/>
    <w:rsid w:val="00E5463F"/>
    <w:rsid w:val="00E60EA2"/>
    <w:rsid w:val="00E6276C"/>
    <w:rsid w:val="00E7116A"/>
    <w:rsid w:val="00E73AF5"/>
    <w:rsid w:val="00E803BD"/>
    <w:rsid w:val="00E82EF7"/>
    <w:rsid w:val="00E84AFD"/>
    <w:rsid w:val="00E85E4D"/>
    <w:rsid w:val="00E911CC"/>
    <w:rsid w:val="00E95371"/>
    <w:rsid w:val="00E95ABE"/>
    <w:rsid w:val="00EA1110"/>
    <w:rsid w:val="00EA2791"/>
    <w:rsid w:val="00EA50A5"/>
    <w:rsid w:val="00EA6ADC"/>
    <w:rsid w:val="00EC3DC8"/>
    <w:rsid w:val="00EC6F58"/>
    <w:rsid w:val="00ED1969"/>
    <w:rsid w:val="00ED3C4D"/>
    <w:rsid w:val="00EE04C0"/>
    <w:rsid w:val="00EE3C33"/>
    <w:rsid w:val="00EE5674"/>
    <w:rsid w:val="00EE5B65"/>
    <w:rsid w:val="00EF00FC"/>
    <w:rsid w:val="00F02E97"/>
    <w:rsid w:val="00F0458F"/>
    <w:rsid w:val="00F07029"/>
    <w:rsid w:val="00F105FE"/>
    <w:rsid w:val="00F10D2E"/>
    <w:rsid w:val="00F14EDD"/>
    <w:rsid w:val="00F231C3"/>
    <w:rsid w:val="00F24C37"/>
    <w:rsid w:val="00F25598"/>
    <w:rsid w:val="00F3036B"/>
    <w:rsid w:val="00F3244C"/>
    <w:rsid w:val="00F40197"/>
    <w:rsid w:val="00F41B3D"/>
    <w:rsid w:val="00F45DEE"/>
    <w:rsid w:val="00F46730"/>
    <w:rsid w:val="00F46880"/>
    <w:rsid w:val="00F5068B"/>
    <w:rsid w:val="00F52982"/>
    <w:rsid w:val="00F567DD"/>
    <w:rsid w:val="00F57253"/>
    <w:rsid w:val="00F61419"/>
    <w:rsid w:val="00F67CF8"/>
    <w:rsid w:val="00F67FC8"/>
    <w:rsid w:val="00F70318"/>
    <w:rsid w:val="00F707E0"/>
    <w:rsid w:val="00F7097B"/>
    <w:rsid w:val="00F7206A"/>
    <w:rsid w:val="00F751A4"/>
    <w:rsid w:val="00F77DB7"/>
    <w:rsid w:val="00F77F54"/>
    <w:rsid w:val="00F82A65"/>
    <w:rsid w:val="00F85223"/>
    <w:rsid w:val="00FA2D88"/>
    <w:rsid w:val="00FB451E"/>
    <w:rsid w:val="00FB5DAE"/>
    <w:rsid w:val="00FB77C3"/>
    <w:rsid w:val="00FC2008"/>
    <w:rsid w:val="00FC34E8"/>
    <w:rsid w:val="00FC3D51"/>
    <w:rsid w:val="00FC52D5"/>
    <w:rsid w:val="00FD22DD"/>
    <w:rsid w:val="00FD2F8F"/>
    <w:rsid w:val="00FD36EC"/>
    <w:rsid w:val="00FD7614"/>
    <w:rsid w:val="00FE41CF"/>
    <w:rsid w:val="00FE621A"/>
    <w:rsid w:val="00FF06B5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705F7-FE25-4AD6-9EB1-1A9A337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3A3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7281C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47401"/>
    <w:pPr>
      <w:keepNext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3A3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aliases w:val="Sidebar Heading"/>
    <w:basedOn w:val="1"/>
    <w:next w:val="a"/>
    <w:uiPriority w:val="39"/>
    <w:unhideWhenUsed/>
    <w:qFormat/>
    <w:rsid w:val="00DA3A3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3A3D"/>
  </w:style>
  <w:style w:type="character" w:styleId="a4">
    <w:name w:val="Hyperlink"/>
    <w:basedOn w:val="a0"/>
    <w:uiPriority w:val="99"/>
    <w:unhideWhenUsed/>
    <w:rsid w:val="00DA3A3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A3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3A3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3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3A3D"/>
    <w:rPr>
      <w:sz w:val="20"/>
      <w:szCs w:val="20"/>
    </w:rPr>
  </w:style>
  <w:style w:type="table" w:styleId="a9">
    <w:name w:val="Table Grid"/>
    <w:basedOn w:val="a1"/>
    <w:uiPriority w:val="59"/>
    <w:rsid w:val="0029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57281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4740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A200EB"/>
    <w:pPr>
      <w:ind w:leftChars="400" w:left="960"/>
    </w:pPr>
  </w:style>
  <w:style w:type="paragraph" w:styleId="aa">
    <w:name w:val="List Paragraph"/>
    <w:basedOn w:val="a"/>
    <w:uiPriority w:val="34"/>
    <w:qFormat/>
    <w:rsid w:val="00E46C11"/>
    <w:pPr>
      <w:ind w:leftChars="200" w:left="480"/>
    </w:pPr>
  </w:style>
  <w:style w:type="character" w:styleId="ab">
    <w:name w:val="Strong"/>
    <w:basedOn w:val="a0"/>
    <w:uiPriority w:val="22"/>
    <w:qFormat/>
    <w:rsid w:val="00FC34E8"/>
    <w:rPr>
      <w:b/>
      <w:bCs/>
      <w:color w:val="5A5A5A" w:themeColor="text1" w:themeTint="A5"/>
    </w:rPr>
  </w:style>
  <w:style w:type="paragraph" w:styleId="21">
    <w:name w:val="toc 2"/>
    <w:basedOn w:val="a"/>
    <w:next w:val="a"/>
    <w:autoRedefine/>
    <w:uiPriority w:val="39"/>
    <w:unhideWhenUsed/>
    <w:rsid w:val="00056C41"/>
    <w:pPr>
      <w:ind w:leftChars="200" w:left="480"/>
    </w:pPr>
  </w:style>
  <w:style w:type="paragraph" w:styleId="ac">
    <w:name w:val="Balloon Text"/>
    <w:basedOn w:val="a"/>
    <w:link w:val="ad"/>
    <w:uiPriority w:val="99"/>
    <w:semiHidden/>
    <w:unhideWhenUsed/>
    <w:rsid w:val="005140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1408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770B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A337ED"/>
  </w:style>
  <w:style w:type="character" w:customStyle="1" w:styleId="il">
    <w:name w:val="il"/>
    <w:basedOn w:val="a0"/>
    <w:rsid w:val="000A6283"/>
  </w:style>
  <w:style w:type="paragraph" w:customStyle="1" w:styleId="Default">
    <w:name w:val="Default"/>
    <w:rsid w:val="00BE00A4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kern w:val="0"/>
      <w:szCs w:val="24"/>
    </w:rPr>
  </w:style>
  <w:style w:type="paragraph" w:customStyle="1" w:styleId="Pa2">
    <w:name w:val="Pa2"/>
    <w:basedOn w:val="Default"/>
    <w:next w:val="Default"/>
    <w:uiPriority w:val="99"/>
    <w:rsid w:val="00BE00A4"/>
    <w:pPr>
      <w:spacing w:line="24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6B574D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20258-6EA1-4232-9709-1866C517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</dc:creator>
  <cp:lastModifiedBy>Steven</cp:lastModifiedBy>
  <cp:revision>2</cp:revision>
  <cp:lastPrinted>2017-09-01T06:25:00Z</cp:lastPrinted>
  <dcterms:created xsi:type="dcterms:W3CDTF">2017-12-22T08:17:00Z</dcterms:created>
  <dcterms:modified xsi:type="dcterms:W3CDTF">2017-12-22T08:17:00Z</dcterms:modified>
</cp:coreProperties>
</file>